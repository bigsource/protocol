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bookmarkStart w:id="0" w:name="SectionMark0"/>
    <w:bookmarkStart w:id="1" w:name="_Toc257358359"/>
    <w:bookmarkStart w:id="2" w:name="_Toc257378448"/>
    <w:p w:rsidR="00005045" w:rsidRDefault="00E71CAC">
      <w:pPr>
        <w:pStyle w:val="affffff8"/>
        <w:rPr>
          <w:color w:val="000000" w:themeColor="text1"/>
        </w:rPr>
        <w:sectPr w:rsidR="00005045">
          <w:headerReference w:type="even" r:id="rId10"/>
          <w:headerReference w:type="default" r:id="rId11"/>
          <w:footerReference w:type="even" r:id="rId12"/>
          <w:footerReference w:type="default" r:id="rId13"/>
          <w:pgSz w:w="11907" w:h="16839"/>
          <w:pgMar w:top="567" w:right="851" w:bottom="1361" w:left="1418" w:header="0" w:footer="0" w:gutter="0"/>
          <w:pgNumType w:start="1"/>
          <w:cols w:space="425"/>
          <w:titlePg/>
          <w:docGrid w:type="lines" w:linePitch="312"/>
        </w:sectPr>
      </w:pPr>
      <w:r>
        <w:rPr>
          <w:noProof/>
          <w:color w:val="000000" w:themeColor="text1"/>
        </w:rPr>
        <mc:AlternateContent>
          <mc:Choice Requires="wps">
            <w:drawing>
              <wp:anchor distT="0" distB="0" distL="114300" distR="114300" simplePos="0" relativeHeight="251663360" behindDoc="0" locked="0" layoutInCell="1" allowOverlap="1">
                <wp:simplePos x="0" y="0"/>
                <wp:positionH relativeFrom="column">
                  <wp:posOffset>109220</wp:posOffset>
                </wp:positionH>
                <wp:positionV relativeFrom="paragraph">
                  <wp:posOffset>1953895</wp:posOffset>
                </wp:positionV>
                <wp:extent cx="5943600" cy="0"/>
                <wp:effectExtent l="0" t="0" r="19050" b="19050"/>
                <wp:wrapNone/>
                <wp:docPr id="3089" name="AutoShape 29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12700">
                          <a:solidFill>
                            <a:srgbClr val="000000"/>
                          </a:solidFill>
                          <a:round/>
                        </a:ln>
                      </wps:spPr>
                      <wps:bodyPr/>
                    </wps:wsp>
                  </a:graphicData>
                </a:graphic>
              </wp:anchor>
            </w:drawing>
          </mc:Choice>
          <mc:Fallback xmlns:w15="http://schemas.microsoft.com/office/word/2012/wordml" xmlns:wpsCustomData="http://www.wps.cn/officeDocument/2013/wpsCustomData">
            <w:pict>
              <v:shape id="AutoShape 2944" o:spid="_x0000_s1026" o:spt="32" type="#_x0000_t32" style="position:absolute;left:0pt;margin-left:8.6pt;margin-top:153.85pt;height:0pt;width:468pt;z-index:251660288;mso-width-relative:page;mso-height-relative:page;" filled="f" stroked="t" coordsize="21600,21600" o:gfxdata="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FqxoiTUAAAACgEAAA8AAAAAAAAAAQAgAAAAIgAAAGRycy9kb3ducmV2LnhtbFBLAQIU&#10;ABQAAAAIAIdO4kDPTN43vgEAAGsDAAAOAAAAAAAAAAEAIAAAACMBAABkcnMvZTJvRG9jLnhtbFBL&#10;BQYAAAAABgAGAFkBAABTBQAAAAA=&#10;">
                <v:fill on="f" focussize="0,0"/>
                <v:stroke weight="1pt" color="#000000" joinstyle="round"/>
                <v:imagedata o:title=""/>
                <o:lock v:ext="edit" aspectratio="f"/>
              </v:shape>
            </w:pict>
          </mc:Fallback>
        </mc:AlternateContent>
      </w:r>
      <w:r>
        <w:rPr>
          <w:noProof/>
          <w:color w:val="000000" w:themeColor="text1"/>
        </w:rPr>
        <mc:AlternateContent>
          <mc:Choice Requires="wps">
            <w:drawing>
              <wp:anchor distT="0" distB="0" distL="114300" distR="114300" simplePos="0" relativeHeight="251662336" behindDoc="0" locked="1" layoutInCell="1" allowOverlap="1">
                <wp:simplePos x="0" y="0"/>
                <wp:positionH relativeFrom="margin">
                  <wp:posOffset>152400</wp:posOffset>
                </wp:positionH>
                <wp:positionV relativeFrom="margin">
                  <wp:posOffset>9260840</wp:posOffset>
                </wp:positionV>
                <wp:extent cx="6120130" cy="363220"/>
                <wp:effectExtent l="0" t="0" r="0" b="0"/>
                <wp:wrapNone/>
                <wp:docPr id="3084" name="fmFram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363220"/>
                        </a:xfrm>
                        <a:prstGeom prst="rect">
                          <a:avLst/>
                        </a:prstGeom>
                        <a:solidFill>
                          <a:srgbClr val="FFFFFF"/>
                        </a:solidFill>
                        <a:ln>
                          <a:noFill/>
                        </a:ln>
                      </wps:spPr>
                      <wps:txbx>
                        <w:txbxContent>
                          <w:p w:rsidR="00005045" w:rsidRDefault="00E71CAC">
                            <w:pPr>
                              <w:pStyle w:val="afffffff6"/>
                            </w:pPr>
                            <w:r>
                              <w:rPr>
                                <w:rFonts w:hint="eastAsia"/>
                              </w:rPr>
                              <w:t xml:space="preserve">中华人民共和国工业和信息化部 </w:t>
                            </w:r>
                            <w:r>
                              <w:rPr>
                                <w:rStyle w:val="affffff"/>
                                <w:rFonts w:hint="eastAsia"/>
                              </w:rPr>
                              <w:t>发布</w:t>
                            </w: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fmFrame7" o:spid="_x0000_s1026" type="#_x0000_t202" style="position:absolute;left:0;text-align:left;margin-left:12pt;margin-top:729.2pt;width:481.9pt;height:28.6pt;z-index:25166233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" stroked="f">
                <v:textbox inset="0,0,0,0">
                  <w:txbxContent>
                    <w:p w:rsidR="00005045" w:rsidRDefault="00E71CAC">
                      <w:pPr>
                        <w:pStyle w:val="afffffff6"/>
                      </w:pPr>
                      <w:r>
                        <w:rPr>
                          <w:rFonts w:hint="eastAsia"/>
                        </w:rPr>
                        <w:t xml:space="preserve">中华人民共和国工业和信息化部 </w:t>
                      </w:r>
                      <w:r>
                        <w:rPr>
                          <w:rStyle w:val="affffff"/>
                          <w:rFonts w:hint="eastAsia"/>
                        </w:rPr>
                        <w:t>发布</w:t>
                      </w:r>
                    </w:p>
                  </w:txbxContent>
                </v:textbox>
                <w10:wrap anchorx="margin" anchory="margin"/>
                <w10:anchorlock/>
              </v:shape>
            </w:pict>
          </mc:Fallback>
        </mc:AlternateContent>
      </w:r>
      <w:r>
        <w:rPr>
          <w:noProof/>
          <w:color w:val="000000" w:themeColor="text1"/>
        </w:rPr>
        <mc:AlternateContent>
          <mc:Choice Requires="wps">
            <w:drawing>
              <wp:anchor distT="0" distB="0" distL="114300" distR="114300" simplePos="0" relativeHeight="251661312" behindDoc="0" locked="0" layoutInCell="1" allowOverlap="1">
                <wp:simplePos x="0" y="0"/>
                <wp:positionH relativeFrom="column">
                  <wp:posOffset>109220</wp:posOffset>
                </wp:positionH>
                <wp:positionV relativeFrom="paragraph">
                  <wp:posOffset>9011920</wp:posOffset>
                </wp:positionV>
                <wp:extent cx="5943600" cy="0"/>
                <wp:effectExtent l="0" t="0" r="19050" b="19050"/>
                <wp:wrapNone/>
                <wp:docPr id="3088" name="AutoShape 29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12700">
                          <a:solidFill>
                            <a:srgbClr val="000000"/>
                          </a:solidFill>
                          <a:round/>
                        </a:ln>
                      </wps:spPr>
                      <wps:bodyPr/>
                    </wps:wsp>
                  </a:graphicData>
                </a:graphic>
              </wp:anchor>
            </w:drawing>
          </mc:Choice>
          <mc:Fallback xmlns:w15="http://schemas.microsoft.com/office/word/2012/wordml" xmlns:wpsCustomData="http://www.wps.cn/officeDocument/2013/wpsCustomData">
            <w:pict>
              <v:shape id="AutoShape 2945" o:spid="_x0000_s1026" o:spt="32" type="#_x0000_t32" style="position:absolute;left:0pt;margin-left:8.6pt;margin-top:709.6pt;height:0pt;width:468pt;z-index:251658240;mso-width-relative:page;mso-height-relative:page;" filled="f" stroked="t" coordsize="21600,21600" o:gfxdata="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wouS/9QAAAAMAQAADwAAAAAAAAABACAAAAAiAAAAZHJzL2Rvd25yZXYueG1sUEsBAhQA&#10;FAAAAAgAh07iQHUZl869AQAAawMAAA4AAAAAAAAAAQAgAAAAIwEAAGRycy9lMm9Eb2MueG1sUEsF&#10;BgAAAAAGAAYAWQEAAFIFAAAAAA==&#10;">
                <v:fill on="f" focussize="0,0"/>
                <v:stroke weight="1pt" color="#000000" joinstyle="round"/>
                <v:imagedata o:title=""/>
                <o:lock v:ext="edit" aspectratio="f"/>
              </v:shape>
            </w:pict>
          </mc:Fallback>
        </mc:AlternateContent>
      </w:r>
      <w:r>
        <w:rPr>
          <w:noProof/>
          <w:color w:val="000000" w:themeColor="text1"/>
        </w:rPr>
        <mc:AlternateContent>
          <mc:Choice Requires="wps">
            <w:drawing>
              <wp:anchor distT="0" distB="0" distL="114300" distR="114300" simplePos="0" relativeHeight="251652096" behindDoc="0" locked="1" layoutInCell="1" allowOverlap="1">
                <wp:simplePos x="0" y="0"/>
                <wp:positionH relativeFrom="margin">
                  <wp:posOffset>2549525</wp:posOffset>
                </wp:positionH>
                <wp:positionV relativeFrom="margin">
                  <wp:posOffset>107315</wp:posOffset>
                </wp:positionV>
                <wp:extent cx="3175000" cy="720090"/>
                <wp:effectExtent l="1905" t="635" r="4445" b="3175"/>
                <wp:wrapNone/>
                <wp:docPr id="22" name="fmFram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720090"/>
                        </a:xfrm>
                        <a:prstGeom prst="rect">
                          <a:avLst/>
                        </a:prstGeom>
                        <a:solidFill>
                          <a:srgbClr val="FFFFFF"/>
                        </a:solidFill>
                        <a:ln>
                          <a:noFill/>
                        </a:ln>
                      </wps:spPr>
                      <wps:txbx>
                        <w:txbxContent>
                          <w:p w:rsidR="00005045" w:rsidRDefault="00E71CAC">
                            <w:pPr>
                              <w:pStyle w:val="afffff8"/>
                            </w:pPr>
                            <w:r>
                              <w:t>YD</w:t>
                            </w:r>
                          </w:p>
                        </w:txbxContent>
                      </wps:txbx>
                      <wps:bodyPr rot="0" vert="horz" wrap="square" lIns="0" tIns="0" rIns="0" bIns="0" anchor="t" anchorCtr="0" upright="1">
                        <a:noAutofit/>
                      </wps:bodyPr>
                    </wps:wsp>
                  </a:graphicData>
                </a:graphic>
              </wp:anchor>
            </w:drawing>
          </mc:Choice>
          <mc:Fallback>
            <w:pict>
              <v:shape id="fmFrame8" o:spid="_x0000_s1027" type="#_x0000_t202" style="position:absolute;left:0;text-align:left;margin-left:200.75pt;margin-top:8.45pt;width:250pt;height:56.7pt;z-index:25165209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" stroked="f">
                <v:textbox inset="0,0,0,0">
                  <w:txbxContent>
                    <w:p w:rsidR="00005045" w:rsidRDefault="00E71CAC">
                      <w:pPr>
                        <w:pStyle w:val="afffff8"/>
                      </w:pPr>
                      <w:r>
                        <w:t>YD</w:t>
                      </w:r>
                    </w:p>
                  </w:txbxContent>
                </v:textbox>
                <w10:wrap anchorx="margin" anchory="margin"/>
                <w10:anchorlock/>
              </v:shape>
            </w:pict>
          </mc:Fallback>
        </mc:AlternateContent>
      </w:r>
      <w:bookmarkStart w:id="3" w:name="_Ref55808160"/>
      <w:bookmarkEnd w:id="3"/>
      <w:r>
        <w:rPr>
          <w:noProof/>
          <w:color w:val="000000" w:themeColor="text1"/>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8890000</wp:posOffset>
                </wp:positionV>
                <wp:extent cx="6121400" cy="0"/>
                <wp:effectExtent l="0" t="1270" r="0" b="0"/>
                <wp:wrapNone/>
                <wp:docPr id="21" name="Line 10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0"/>
                        </a:xfrm>
                        <a:prstGeom prst="line">
                          <a:avLst/>
                        </a:prstGeom>
                        <a:noFill/>
                        <a:ln w="12700">
                          <a:solidFill>
                            <a:srgbClr val="FFFFFF"/>
                          </a:solidFill>
                          <a:round/>
                        </a:ln>
                      </wps:spPr>
                      <wps:bodyPr/>
                    </wps:wsp>
                  </a:graphicData>
                </a:graphic>
              </wp:anchor>
            </w:drawing>
          </mc:Choice>
          <mc:Fallback xmlns:w15="http://schemas.microsoft.com/office/word/2012/wordml" xmlns:wpsCustomData="http://www.wps.cn/officeDocument/2013/wpsCustomData">
            <w:pict>
              <v:line id="Line 1080" o:spid="_x0000_s1026" o:spt="20" style="position:absolute;left:0pt;margin-left:0pt;margin-top:700pt;height:0pt;width:482pt;z-index:1024;mso-width-relative:page;mso-height-relative:page;" filled="f" stroked="t" coordsize="21600,21600" o:gfxdata="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2GrA71AAA&#10;AAoBAAAPAAAAAAAAAAEAIAAAACIAAABkcnMvZG93bnJldi54bWxQSwECFAAUAAAACACHTuJAgZpB&#10;urABAABWAwAADgAAAAAAAAABACAAAAAjAQAAZHJzL2Uyb0RvYy54bWxQSwUGAAAAAAYABgBZAQAA&#10;RQUAAAAA&#10;">
                <v:fill on="f" focussize="0,0"/>
                <v:stroke weight="1pt" color="#FFFFFF" joinstyle="round"/>
                <v:imagedata o:title=""/>
                <o:lock v:ext="edit" aspectratio="f"/>
              </v:line>
            </w:pict>
          </mc:Fallback>
        </mc:AlternateContent>
      </w:r>
      <w:r>
        <w:rPr>
          <w:noProof/>
          <w:color w:val="000000" w:themeColor="text1"/>
        </w:rPr>
        <mc:AlternateContent>
          <mc:Choice Requires="wps">
            <w:drawing>
              <wp:anchor distT="0" distB="0" distL="114300" distR="114300" simplePos="0" relativeHeight="251654144" behindDoc="0" locked="0" layoutInCell="1" allowOverlap="1">
                <wp:simplePos x="0" y="0"/>
                <wp:positionH relativeFrom="column">
                  <wp:posOffset>0</wp:posOffset>
                </wp:positionH>
                <wp:positionV relativeFrom="paragraph">
                  <wp:posOffset>2273300</wp:posOffset>
                </wp:positionV>
                <wp:extent cx="6121400" cy="0"/>
                <wp:effectExtent l="0" t="4445" r="0" b="0"/>
                <wp:wrapNone/>
                <wp:docPr id="20" name="Line 10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0"/>
                        </a:xfrm>
                        <a:prstGeom prst="line">
                          <a:avLst/>
                        </a:prstGeom>
                        <a:noFill/>
                        <a:ln w="12700">
                          <a:solidFill>
                            <a:srgbClr val="FFFFFF"/>
                          </a:solidFill>
                          <a:round/>
                        </a:ln>
                      </wps:spPr>
                      <wps:bodyPr/>
                    </wps:wsp>
                  </a:graphicData>
                </a:graphic>
              </wp:anchor>
            </w:drawing>
          </mc:Choice>
          <mc:Fallback xmlns:w15="http://schemas.microsoft.com/office/word/2012/wordml" xmlns:wpsCustomData="http://www.wps.cn/officeDocument/2013/wpsCustomData">
            <w:pict>
              <v:line id="Line 1079" o:spid="_x0000_s1026" o:spt="20" style="position:absolute;left:0pt;margin-left:0pt;margin-top:179pt;height:0pt;width:482pt;z-index:1024;mso-width-relative:page;mso-height-relative:page;" filled="f" stroked="t" coordsize="21600,21600" o:gfxdata="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7Iu0BdYA&#10;AAAIAQAADwAAAAAAAAABACAAAAAiAAAAZHJzL2Rvd25yZXYueG1sUEsBAhQAFAAAAAgAh07iQBqv&#10;0cCvAQAAVgMAAA4AAAAAAAAAAQAgAAAAJQEAAGRycy9lMm9Eb2MueG1sUEsFBgAAAAAGAAYAWQEA&#10;AEYFAAAAAA==&#10;">
                <v:fill on="f" focussize="0,0"/>
                <v:stroke weight="1pt" color="#FFFFFF" joinstyle="round"/>
                <v:imagedata o:title=""/>
                <o:lock v:ext="edit" aspectratio="f"/>
              </v:line>
            </w:pict>
          </mc:Fallback>
        </mc:AlternateContent>
      </w:r>
      <w:r>
        <w:rPr>
          <w:noProof/>
          <w:color w:val="000000" w:themeColor="text1"/>
        </w:rPr>
        <mc:AlternateContent>
          <mc:Choice Requires="wps">
            <w:drawing>
              <wp:anchor distT="0" distB="0" distL="114300" distR="114300" simplePos="0" relativeHeight="251655168" behindDoc="0" locked="1" layoutInCell="1" allowOverlap="1">
                <wp:simplePos x="0" y="0"/>
                <wp:positionH relativeFrom="margin">
                  <wp:posOffset>0</wp:posOffset>
                </wp:positionH>
                <wp:positionV relativeFrom="margin">
                  <wp:posOffset>9108440</wp:posOffset>
                </wp:positionV>
                <wp:extent cx="6120130" cy="363220"/>
                <wp:effectExtent l="0" t="635" r="0" b="0"/>
                <wp:wrapNone/>
                <wp:docPr id="19" name="fmFram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363220"/>
                        </a:xfrm>
                        <a:prstGeom prst="rect">
                          <a:avLst/>
                        </a:prstGeom>
                        <a:solidFill>
                          <a:srgbClr val="FFFFFF"/>
                        </a:solidFill>
                        <a:ln>
                          <a:noFill/>
                        </a:ln>
                      </wps:spPr>
                      <wps:txbx>
                        <w:txbxContent>
                          <w:p w:rsidR="00005045" w:rsidRDefault="00005045"/>
                        </w:txbxContent>
                      </wps:txbx>
                      <wps:bodyPr rot="0" vert="horz" wrap="square" lIns="0" tIns="0" rIns="0" bIns="0" anchor="t" anchorCtr="0" upright="1">
                        <a:noAutofit/>
                      </wps:bodyPr>
                    </wps:wsp>
                  </a:graphicData>
                </a:graphic>
              </wp:anchor>
            </w:drawing>
          </mc:Choice>
          <mc:Fallback>
            <w:pict>
              <v:shape id="_x0000_s1028" type="#_x0000_t202" style="position:absolute;left:0;text-align:left;margin-left:0;margin-top:717.2pt;width:481.9pt;height:28.6pt;z-index:25165516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" stroked="f">
                <v:textbox inset="0,0,0,0">
                  <w:txbxContent>
                    <w:p w:rsidR="00005045" w:rsidRDefault="00005045"/>
                  </w:txbxContent>
                </v:textbox>
                <w10:wrap anchorx="margin" anchory="margin"/>
                <w10:anchorlock/>
              </v:shape>
            </w:pict>
          </mc:Fallback>
        </mc:AlternateContent>
      </w:r>
      <w:r>
        <w:rPr>
          <w:noProof/>
          <w:color w:val="000000" w:themeColor="text1"/>
        </w:rPr>
        <mc:AlternateContent>
          <mc:Choice Requires="wps">
            <w:drawing>
              <wp:anchor distT="0" distB="0" distL="114300" distR="114300" simplePos="0" relativeHeight="251656192" behindDoc="0" locked="1" layoutInCell="1" allowOverlap="1">
                <wp:simplePos x="0" y="0"/>
                <wp:positionH relativeFrom="margin">
                  <wp:posOffset>4100830</wp:posOffset>
                </wp:positionH>
                <wp:positionV relativeFrom="margin">
                  <wp:posOffset>8563610</wp:posOffset>
                </wp:positionV>
                <wp:extent cx="2019300" cy="312420"/>
                <wp:effectExtent l="635" t="0" r="0" b="3175"/>
                <wp:wrapNone/>
                <wp:docPr id="18" name="fmFram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312420"/>
                        </a:xfrm>
                        <a:prstGeom prst="rect">
                          <a:avLst/>
                        </a:prstGeom>
                        <a:solidFill>
                          <a:srgbClr val="FFFFFF"/>
                        </a:solidFill>
                        <a:ln>
                          <a:noFill/>
                        </a:ln>
                      </wps:spPr>
                      <wps:txbx>
                        <w:txbxContent>
                          <w:p w:rsidR="00005045" w:rsidRDefault="00E71CAC">
                            <w:pPr>
                              <w:pStyle w:val="afffffff9"/>
                            </w:pPr>
                            <w:r>
                              <w:rPr>
                                <w:rFonts w:hint="eastAsia"/>
                              </w:rPr>
                              <w:t>××××</w:t>
                            </w:r>
                            <w:r>
                              <w:rPr>
                                <w:rFonts w:hint="eastAsia"/>
                              </w:rPr>
                              <w:t>-</w:t>
                            </w:r>
                            <w:r>
                              <w:rPr>
                                <w:rFonts w:hint="eastAsia"/>
                              </w:rPr>
                              <w:t>××</w:t>
                            </w:r>
                            <w:r>
                              <w:rPr>
                                <w:rFonts w:hint="eastAsia"/>
                              </w:rPr>
                              <w:t>-</w:t>
                            </w:r>
                            <w:r>
                              <w:rPr>
                                <w:rFonts w:hint="eastAsia"/>
                              </w:rPr>
                              <w:t>××实施</w:t>
                            </w:r>
                          </w:p>
                        </w:txbxContent>
                      </wps:txbx>
                      <wps:bodyPr rot="0" vert="horz" wrap="square" lIns="0" tIns="0" rIns="0" bIns="0" anchor="t" anchorCtr="0" upright="1">
                        <a:noAutofit/>
                      </wps:bodyPr>
                    </wps:wsp>
                  </a:graphicData>
                </a:graphic>
              </wp:anchor>
            </w:drawing>
          </mc:Choice>
          <mc:Fallback>
            <w:pict>
              <v:shape id="fmFrame6" o:spid="_x0000_s1029" type="#_x0000_t202" style="position:absolute;left:0;text-align:left;margin-left:322.9pt;margin-top:674.3pt;width:159pt;height:24.6pt;z-index:25165619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" stroked="f">
                <v:textbox inset="0,0,0,0">
                  <w:txbxContent>
                    <w:p w:rsidR="00005045" w:rsidRDefault="00E71CAC">
                      <w:pPr>
                        <w:pStyle w:val="afffffff9"/>
                      </w:pPr>
                      <w:r>
                        <w:rPr>
                          <w:rFonts w:hint="eastAsia"/>
                        </w:rPr>
                        <w:t>××××</w:t>
                      </w:r>
                      <w:r>
                        <w:rPr>
                          <w:rFonts w:hint="eastAsia"/>
                        </w:rPr>
                        <w:t>-</w:t>
                      </w:r>
                      <w:r>
                        <w:rPr>
                          <w:rFonts w:hint="eastAsia"/>
                        </w:rPr>
                        <w:t>××</w:t>
                      </w:r>
                      <w:r>
                        <w:rPr>
                          <w:rFonts w:hint="eastAsia"/>
                        </w:rPr>
                        <w:t>-</w:t>
                      </w:r>
                      <w:r>
                        <w:rPr>
                          <w:rFonts w:hint="eastAsia"/>
                        </w:rPr>
                        <w:t>××实施</w:t>
                      </w:r>
                    </w:p>
                  </w:txbxContent>
                </v:textbox>
                <w10:wrap anchorx="margin" anchory="margin"/>
                <w10:anchorlock/>
              </v:shape>
            </w:pict>
          </mc:Fallback>
        </mc:AlternateContent>
      </w:r>
      <w:r>
        <w:rPr>
          <w:noProof/>
          <w:color w:val="000000" w:themeColor="text1"/>
        </w:rPr>
        <mc:AlternateContent>
          <mc:Choice Requires="wps">
            <w:drawing>
              <wp:anchor distT="0" distB="0" distL="114300" distR="114300" simplePos="0" relativeHeight="251657216" behindDoc="0" locked="1" layoutInCell="1" allowOverlap="1">
                <wp:simplePos x="0" y="0"/>
                <wp:positionH relativeFrom="margin">
                  <wp:posOffset>0</wp:posOffset>
                </wp:positionH>
                <wp:positionV relativeFrom="margin">
                  <wp:posOffset>8563610</wp:posOffset>
                </wp:positionV>
                <wp:extent cx="2019300" cy="312420"/>
                <wp:effectExtent l="0" t="0" r="4445" b="3175"/>
                <wp:wrapNone/>
                <wp:docPr id="17" name="fmFram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312420"/>
                        </a:xfrm>
                        <a:prstGeom prst="rect">
                          <a:avLst/>
                        </a:prstGeom>
                        <a:solidFill>
                          <a:srgbClr val="FFFFFF"/>
                        </a:solidFill>
                        <a:ln>
                          <a:noFill/>
                        </a:ln>
                      </wps:spPr>
                      <wps:txbx>
                        <w:txbxContent>
                          <w:p w:rsidR="00005045" w:rsidRDefault="00E71CAC">
                            <w:pPr>
                              <w:pStyle w:val="affffff1"/>
                            </w:pPr>
                            <w:r>
                              <w:rPr>
                                <w:rFonts w:hint="eastAsia"/>
                              </w:rPr>
                              <w:t>××××</w:t>
                            </w:r>
                            <w:r>
                              <w:rPr>
                                <w:rFonts w:hint="eastAsia"/>
                              </w:rPr>
                              <w:t>-</w:t>
                            </w:r>
                            <w:r>
                              <w:rPr>
                                <w:rFonts w:hint="eastAsia"/>
                              </w:rPr>
                              <w:t>××</w:t>
                            </w:r>
                            <w:r>
                              <w:rPr>
                                <w:rFonts w:hint="eastAsia"/>
                              </w:rPr>
                              <w:t>-</w:t>
                            </w:r>
                            <w:r>
                              <w:rPr>
                                <w:rFonts w:hint="eastAsia"/>
                              </w:rPr>
                              <w:t>××发布</w:t>
                            </w:r>
                          </w:p>
                        </w:txbxContent>
                      </wps:txbx>
                      <wps:bodyPr rot="0" vert="horz" wrap="square" lIns="0" tIns="0" rIns="0" bIns="0" anchor="t" anchorCtr="0" upright="1">
                        <a:noAutofit/>
                      </wps:bodyPr>
                    </wps:wsp>
                  </a:graphicData>
                </a:graphic>
              </wp:anchor>
            </w:drawing>
          </mc:Choice>
          <mc:Fallback>
            <w:pict>
              <v:shape id="fmFrame5" o:spid="_x0000_s1030" type="#_x0000_t202" style="position:absolute;left:0;text-align:left;margin-left:0;margin-top:674.3pt;width:159pt;height:24.6pt;z-index:25165721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" stroked="f">
                <v:textbox inset="0,0,0,0">
                  <w:txbxContent>
                    <w:p w:rsidR="00005045" w:rsidRDefault="00E71CAC">
                      <w:pPr>
                        <w:pStyle w:val="affffff1"/>
                      </w:pPr>
                      <w:r>
                        <w:rPr>
                          <w:rFonts w:hint="eastAsia"/>
                        </w:rPr>
                        <w:t>××××</w:t>
                      </w:r>
                      <w:r>
                        <w:rPr>
                          <w:rFonts w:hint="eastAsia"/>
                        </w:rPr>
                        <w:t>-</w:t>
                      </w:r>
                      <w:r>
                        <w:rPr>
                          <w:rFonts w:hint="eastAsia"/>
                        </w:rPr>
                        <w:t>××</w:t>
                      </w:r>
                      <w:r>
                        <w:rPr>
                          <w:rFonts w:hint="eastAsia"/>
                        </w:rPr>
                        <w:t>-</w:t>
                      </w:r>
                      <w:r>
                        <w:rPr>
                          <w:rFonts w:hint="eastAsia"/>
                        </w:rPr>
                        <w:t>××发布</w:t>
                      </w:r>
                    </w:p>
                  </w:txbxContent>
                </v:textbox>
                <w10:wrap anchorx="margin" anchory="margin"/>
                <w10:anchorlock/>
              </v:shape>
            </w:pict>
          </mc:Fallback>
        </mc:AlternateContent>
      </w:r>
      <w:r>
        <w:rPr>
          <w:noProof/>
          <w:color w:val="000000" w:themeColor="text1"/>
        </w:rPr>
        <mc:AlternateContent>
          <mc:Choice Requires="wps">
            <w:drawing>
              <wp:anchor distT="0" distB="0" distL="114300" distR="114300" simplePos="0" relativeHeight="251658240" behindDoc="0" locked="1" layoutInCell="1" allowOverlap="1">
                <wp:simplePos x="0" y="0"/>
                <wp:positionH relativeFrom="margin">
                  <wp:posOffset>0</wp:posOffset>
                </wp:positionH>
                <wp:positionV relativeFrom="margin">
                  <wp:posOffset>3635375</wp:posOffset>
                </wp:positionV>
                <wp:extent cx="5969000" cy="4681220"/>
                <wp:effectExtent l="0" t="4445" r="0" b="635"/>
                <wp:wrapNone/>
                <wp:docPr id="16" name="fmFram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4681220"/>
                        </a:xfrm>
                        <a:prstGeom prst="rect">
                          <a:avLst/>
                        </a:prstGeom>
                        <a:solidFill>
                          <a:srgbClr val="FFFFFF"/>
                        </a:solidFill>
                        <a:ln>
                          <a:noFill/>
                        </a:ln>
                      </wps:spPr>
                      <wps:txbx>
                        <w:txbxContent>
                          <w:p w:rsidR="00005045" w:rsidRDefault="00E71CAC">
                            <w:pPr>
                              <w:pStyle w:val="affffff4"/>
                              <w:rPr>
                                <w:rFonts w:ascii="黑体"/>
                                <w:sz w:val="48"/>
                                <w:szCs w:val="18"/>
                              </w:rPr>
                            </w:pPr>
                            <w:bookmarkStart w:id="4" w:name="OLE_LINK3"/>
                            <w:r>
                              <w:rPr>
                                <w:rFonts w:ascii="黑体" w:hint="eastAsia"/>
                                <w:sz w:val="48"/>
                                <w:szCs w:val="18"/>
                              </w:rPr>
                              <w:t>5G多模单卡终端设备技术要求</w:t>
                            </w:r>
                          </w:p>
                          <w:bookmarkEnd w:id="4"/>
                          <w:p w:rsidR="00005045" w:rsidRDefault="00E71CAC">
                            <w:pPr>
                              <w:pStyle w:val="affffff4"/>
                            </w:pPr>
                            <w:r>
                              <w:rPr>
                                <w:rFonts w:hint="eastAsia"/>
                              </w:rPr>
                              <w:t>5G Multi-RAT Single-Card User Equipment Specification</w:t>
                            </w:r>
                          </w:p>
                          <w:p w:rsidR="00005045" w:rsidRDefault="00E71CAC">
                            <w:pPr>
                              <w:pStyle w:val="affffff5"/>
                            </w:pPr>
                            <w:r>
                              <w:t>(</w:t>
                            </w:r>
                            <w:ins w:id="5" w:author="China Telecom-Z 2.21" w:date="2020-03-31T10:28:00Z">
                              <w:r>
                                <w:rPr>
                                  <w:rFonts w:hint="eastAsia"/>
                                </w:rPr>
                                <w:t>送审</w:t>
                              </w:r>
                            </w:ins>
                            <w:del w:id="6" w:author="China Telecom-Z 2.21" w:date="2020-03-31T10:28:00Z">
                              <w:r>
                                <w:rPr>
                                  <w:rFonts w:hint="eastAsia"/>
                                </w:rPr>
                                <w:delText>征求意见</w:delText>
                              </w:r>
                            </w:del>
                            <w:r>
                              <w:rPr>
                                <w:rFonts w:hint="eastAsia"/>
                              </w:rPr>
                              <w:t>稿</w:t>
                            </w:r>
                            <w:r>
                              <w:t>)</w:t>
                            </w:r>
                          </w:p>
                          <w:p w:rsidR="00005045" w:rsidRDefault="00005045">
                            <w:pPr>
                              <w:pStyle w:val="affffff7"/>
                            </w:pPr>
                          </w:p>
                        </w:txbxContent>
                      </wps:txbx>
                      <wps:bodyPr rot="0" vert="horz" wrap="square" lIns="0" tIns="0" rIns="0" bIns="0" anchor="t" anchorCtr="0" upright="1">
                        <a:noAutofit/>
                      </wps:bodyPr>
                    </wps:wsp>
                  </a:graphicData>
                </a:graphic>
              </wp:anchor>
            </w:drawing>
          </mc:Choice>
          <mc:Fallback>
            <w:pict>
              <v:shape id="fmFrame4" o:spid="_x0000_s1031" type="#_x0000_t202" style="position:absolute;left:0;text-align:left;margin-left:0;margin-top:286.25pt;width:470pt;height:368.6pt;z-index:25165824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" stroked="f">
                <v:textbox inset="0,0,0,0">
                  <w:txbxContent>
                    <w:p w:rsidR="00005045" w:rsidRDefault="00E71CAC">
                      <w:pPr>
                        <w:pStyle w:val="affffff4"/>
                        <w:rPr>
                          <w:rFonts w:ascii="黑体"/>
                          <w:sz w:val="48"/>
                          <w:szCs w:val="18"/>
                        </w:rPr>
                      </w:pPr>
                      <w:bookmarkStart w:id="7" w:name="OLE_LINK3"/>
                      <w:r>
                        <w:rPr>
                          <w:rFonts w:ascii="黑体" w:hint="eastAsia"/>
                          <w:sz w:val="48"/>
                          <w:szCs w:val="18"/>
                        </w:rPr>
                        <w:t>5G多模单卡终端设备技术要求</w:t>
                      </w:r>
                    </w:p>
                    <w:bookmarkEnd w:id="7"/>
                    <w:p w:rsidR="00005045" w:rsidRDefault="00E71CAC">
                      <w:pPr>
                        <w:pStyle w:val="affffff4"/>
                      </w:pPr>
                      <w:r>
                        <w:rPr>
                          <w:rFonts w:hint="eastAsia"/>
                        </w:rPr>
                        <w:t>5G Multi-RAT Single-Card User Equipment Specification</w:t>
                      </w:r>
                    </w:p>
                    <w:p w:rsidR="00005045" w:rsidRDefault="00E71CAC">
                      <w:pPr>
                        <w:pStyle w:val="affffff5"/>
                      </w:pPr>
                      <w:r>
                        <w:t>(</w:t>
                      </w:r>
                      <w:ins w:id="8" w:author="China Telecom-Z 2.21" w:date="2020-03-31T10:28:00Z">
                        <w:r>
                          <w:rPr>
                            <w:rFonts w:hint="eastAsia"/>
                          </w:rPr>
                          <w:t>送审</w:t>
                        </w:r>
                      </w:ins>
                      <w:del w:id="9" w:author="China Telecom-Z 2.21" w:date="2020-03-31T10:28:00Z">
                        <w:r>
                          <w:rPr>
                            <w:rFonts w:hint="eastAsia"/>
                          </w:rPr>
                          <w:delText>征求意见</w:delText>
                        </w:r>
                      </w:del>
                      <w:r>
                        <w:rPr>
                          <w:rFonts w:hint="eastAsia"/>
                        </w:rPr>
                        <w:t>稿</w:t>
                      </w:r>
                      <w:r>
                        <w:t>)</w:t>
                      </w:r>
                    </w:p>
                    <w:p w:rsidR="00005045" w:rsidRDefault="00005045">
                      <w:pPr>
                        <w:pStyle w:val="affffff7"/>
                      </w:pPr>
                    </w:p>
                  </w:txbxContent>
                </v:textbox>
                <w10:wrap anchorx="margin" anchory="margin"/>
                <w10:anchorlock/>
              </v:shape>
            </w:pict>
          </mc:Fallback>
        </mc:AlternateContent>
      </w:r>
      <w:r>
        <w:rPr>
          <w:noProof/>
          <w:color w:val="000000" w:themeColor="text1"/>
        </w:rPr>
        <mc:AlternateContent>
          <mc:Choice Requires="wps">
            <w:drawing>
              <wp:anchor distT="0" distB="0" distL="114300" distR="114300" simplePos="0" relativeHeight="251659264" behindDoc="0" locked="1" layoutInCell="1" allowOverlap="1">
                <wp:simplePos x="0" y="0"/>
                <wp:positionH relativeFrom="margin">
                  <wp:posOffset>0</wp:posOffset>
                </wp:positionH>
                <wp:positionV relativeFrom="margin">
                  <wp:posOffset>1401445</wp:posOffset>
                </wp:positionV>
                <wp:extent cx="5802630" cy="860425"/>
                <wp:effectExtent l="0" t="0" r="2540" b="0"/>
                <wp:wrapNone/>
                <wp:docPr id="15" name="fmFram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2630" cy="860425"/>
                        </a:xfrm>
                        <a:prstGeom prst="rect">
                          <a:avLst/>
                        </a:prstGeom>
                        <a:solidFill>
                          <a:srgbClr val="FFFFFF"/>
                        </a:solidFill>
                        <a:ln>
                          <a:noFill/>
                        </a:ln>
                      </wps:spPr>
                      <wps:txbx>
                        <w:txbxContent>
                          <w:p w:rsidR="00005045" w:rsidRDefault="00E71CAC">
                            <w:pPr>
                              <w:pStyle w:val="13"/>
                            </w:pPr>
                            <w:r>
                              <w:t>YD/T×××× —××××</w:t>
                            </w:r>
                          </w:p>
                          <w:p w:rsidR="00005045" w:rsidRDefault="00005045">
                            <w:pPr>
                              <w:pStyle w:val="13"/>
                              <w:wordWrap w:val="0"/>
                              <w:spacing w:before="0" w:line="120" w:lineRule="atLeast"/>
                              <w:rPr>
                                <w:sz w:val="21"/>
                                <w:szCs w:val="21"/>
                              </w:rPr>
                            </w:pPr>
                          </w:p>
                          <w:p w:rsidR="00005045" w:rsidRDefault="00005045">
                            <w:pPr>
                              <w:pStyle w:val="13"/>
                            </w:pPr>
                          </w:p>
                        </w:txbxContent>
                      </wps:txbx>
                      <wps:bodyPr rot="0" vert="horz" wrap="square" lIns="0" tIns="0" rIns="0" bIns="0" anchor="t" anchorCtr="0" upright="1">
                        <a:noAutofit/>
                      </wps:bodyPr>
                    </wps:wsp>
                  </a:graphicData>
                </a:graphic>
              </wp:anchor>
            </w:drawing>
          </mc:Choice>
          <mc:Fallback>
            <w:pict>
              <v:shape id="fmFrame3" o:spid="_x0000_s1032" type="#_x0000_t202" style="position:absolute;left:0;text-align:left;margin-left:0;margin-top:110.35pt;width:456.9pt;height:67.75pt;z-index:251659264;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" stroked="f">
                <v:textbox inset="0,0,0,0">
                  <w:txbxContent>
                    <w:p w:rsidR="00005045" w:rsidRDefault="00E71CAC">
                      <w:pPr>
                        <w:pStyle w:val="13"/>
                      </w:pPr>
                      <w:r>
                        <w:t>YD/T×××× —××××</w:t>
                      </w:r>
                    </w:p>
                    <w:p w:rsidR="00005045" w:rsidRDefault="00005045">
                      <w:pPr>
                        <w:pStyle w:val="13"/>
                        <w:wordWrap w:val="0"/>
                        <w:spacing w:before="0" w:line="120" w:lineRule="atLeast"/>
                        <w:rPr>
                          <w:sz w:val="21"/>
                          <w:szCs w:val="21"/>
                        </w:rPr>
                      </w:pPr>
                    </w:p>
                    <w:p w:rsidR="00005045" w:rsidRDefault="00005045">
                      <w:pPr>
                        <w:pStyle w:val="13"/>
                      </w:pPr>
                    </w:p>
                  </w:txbxContent>
                </v:textbox>
                <w10:wrap anchorx="margin" anchory="margin"/>
                <w10:anchorlock/>
              </v:shape>
            </w:pict>
          </mc:Fallback>
        </mc:AlternateContent>
      </w:r>
      <w:r>
        <w:rPr>
          <w:noProof/>
          <w:color w:val="000000" w:themeColor="text1"/>
        </w:rPr>
        <mc:AlternateContent>
          <mc:Choice Requires="wps">
            <w:drawing>
              <wp:anchor distT="0" distB="0" distL="114300" distR="114300" simplePos="0" relativeHeight="251660288" behindDoc="0" locked="1" layoutInCell="1" allowOverlap="1">
                <wp:simplePos x="0" y="0"/>
                <wp:positionH relativeFrom="margin">
                  <wp:posOffset>0</wp:posOffset>
                </wp:positionH>
                <wp:positionV relativeFrom="margin">
                  <wp:posOffset>1010920</wp:posOffset>
                </wp:positionV>
                <wp:extent cx="6120130" cy="391160"/>
                <wp:effectExtent l="0" t="0" r="0" b="0"/>
                <wp:wrapNone/>
                <wp:docPr id="14" name="fmFram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391160"/>
                        </a:xfrm>
                        <a:prstGeom prst="rect">
                          <a:avLst/>
                        </a:prstGeom>
                        <a:solidFill>
                          <a:srgbClr val="FFFFFF"/>
                        </a:solidFill>
                        <a:ln>
                          <a:noFill/>
                        </a:ln>
                      </wps:spPr>
                      <wps:txbx>
                        <w:txbxContent>
                          <w:p w:rsidR="00005045" w:rsidRDefault="00E71CAC">
                            <w:pPr>
                              <w:pStyle w:val="afffffff5"/>
                            </w:pPr>
                            <w:r>
                              <w:rPr>
                                <w:rFonts w:hint="eastAsia"/>
                              </w:rPr>
                              <w:t>中华人民共和国通信行业标准</w:t>
                            </w:r>
                          </w:p>
                        </w:txbxContent>
                      </wps:txbx>
                      <wps:bodyPr rot="0" vert="horz" wrap="square" lIns="0" tIns="0" rIns="0" bIns="0" anchor="t" anchorCtr="0" upright="1">
                        <a:noAutofit/>
                      </wps:bodyPr>
                    </wps:wsp>
                  </a:graphicData>
                </a:graphic>
              </wp:anchor>
            </w:drawing>
          </mc:Choice>
          <mc:Fallback>
            <w:pict>
              <v:shape id="fmFrame2" o:spid="_x0000_s1033" type="#_x0000_t202" style="position:absolute;left:0;text-align:left;margin-left:0;margin-top:79.6pt;width:481.9pt;height:30.8pt;z-index:25166028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" stroked="f">
                <v:textbox inset="0,0,0,0">
                  <w:txbxContent>
                    <w:p w:rsidR="00005045" w:rsidRDefault="00E71CAC">
                      <w:pPr>
                        <w:pStyle w:val="afffffff5"/>
                      </w:pPr>
                      <w:r>
                        <w:rPr>
                          <w:rFonts w:hint="eastAsia"/>
                        </w:rPr>
                        <w:t>中华人民共和国通信行业标准</w:t>
                      </w:r>
                    </w:p>
                  </w:txbxContent>
                </v:textbox>
                <w10:wrap anchorx="margin" anchory="margin"/>
                <w10:anchorlock/>
              </v:shape>
            </w:pict>
          </mc:Fallback>
        </mc:AlternateContent>
      </w:r>
    </w:p>
    <w:p w:rsidR="00005045" w:rsidRDefault="00E71CAC">
      <w:pPr>
        <w:pStyle w:val="afffffff7"/>
        <w:rPr>
          <w:color w:val="000000" w:themeColor="text1"/>
        </w:rPr>
      </w:pPr>
      <w:bookmarkStart w:id="7" w:name="_Toc5984519"/>
      <w:bookmarkStart w:id="8" w:name="_Toc257378669"/>
      <w:bookmarkEnd w:id="0"/>
      <w:r>
        <w:rPr>
          <w:rFonts w:hint="eastAsia"/>
          <w:color w:val="000000" w:themeColor="text1"/>
        </w:rPr>
        <w:lastRenderedPageBreak/>
        <w:t>前</w:t>
      </w:r>
      <w:bookmarkStart w:id="9" w:name="BKQY"/>
      <w:r>
        <w:rPr>
          <w:rFonts w:ascii="Cambria Math" w:hAnsi="Cambria Math" w:cs="Cambria Math"/>
          <w:color w:val="000000" w:themeColor="text1"/>
        </w:rPr>
        <w:t>  </w:t>
      </w:r>
      <w:r>
        <w:rPr>
          <w:rFonts w:hint="eastAsia"/>
          <w:color w:val="000000" w:themeColor="text1"/>
        </w:rPr>
        <w:t>言</w:t>
      </w:r>
      <w:bookmarkEnd w:id="1"/>
      <w:bookmarkEnd w:id="2"/>
      <w:bookmarkEnd w:id="7"/>
      <w:bookmarkEnd w:id="8"/>
      <w:bookmarkEnd w:id="9"/>
    </w:p>
    <w:p w:rsidR="00005045" w:rsidRDefault="00E71CAC">
      <w:pPr>
        <w:spacing w:beforeLines="50" w:before="156"/>
        <w:ind w:firstLineChars="200" w:firstLine="420"/>
        <w:rPr>
          <w:color w:val="000000" w:themeColor="text1"/>
        </w:rPr>
      </w:pPr>
      <w:r>
        <w:rPr>
          <w:rFonts w:hint="eastAsia"/>
          <w:color w:val="000000" w:themeColor="text1"/>
        </w:rPr>
        <w:t>本标准是</w:t>
      </w:r>
      <w:r>
        <w:rPr>
          <w:rFonts w:hint="eastAsia"/>
          <w:color w:val="000000" w:themeColor="text1"/>
        </w:rPr>
        <w:t>5G</w:t>
      </w:r>
      <w:r>
        <w:rPr>
          <w:rFonts w:hint="eastAsia"/>
          <w:color w:val="000000" w:themeColor="text1"/>
        </w:rPr>
        <w:t>多模单卡终端设备的系列标准之一，该系列标准的结构和名称预计如下：</w:t>
      </w:r>
    </w:p>
    <w:p w:rsidR="00005045" w:rsidRDefault="00E71CAC">
      <w:pPr>
        <w:pStyle w:val="17"/>
        <w:numPr>
          <w:ilvl w:val="0"/>
          <w:numId w:val="34"/>
        </w:numPr>
        <w:spacing w:beforeLines="50" w:before="156"/>
        <w:ind w:firstLineChars="0"/>
        <w:rPr>
          <w:color w:val="000000" w:themeColor="text1"/>
          <w:highlight w:val="yellow"/>
        </w:rPr>
      </w:pPr>
      <w:r>
        <w:rPr>
          <w:rFonts w:hint="eastAsia"/>
          <w:color w:val="000000" w:themeColor="text1"/>
          <w:highlight w:val="yellow"/>
        </w:rPr>
        <w:t xml:space="preserve">YD/T </w:t>
      </w:r>
      <w:r>
        <w:rPr>
          <w:rFonts w:hint="eastAsia"/>
          <w:color w:val="000000" w:themeColor="text1"/>
          <w:highlight w:val="yellow"/>
        </w:rPr>
        <w:t>××××《</w:t>
      </w:r>
      <w:r>
        <w:rPr>
          <w:rFonts w:hint="eastAsia"/>
          <w:color w:val="000000" w:themeColor="text1"/>
          <w:highlight w:val="yellow"/>
        </w:rPr>
        <w:t>5G</w:t>
      </w:r>
      <w:r>
        <w:rPr>
          <w:rFonts w:hint="eastAsia"/>
          <w:color w:val="000000" w:themeColor="text1"/>
          <w:highlight w:val="yellow"/>
        </w:rPr>
        <w:t>多模单卡终端设备技术要求》</w:t>
      </w:r>
    </w:p>
    <w:p w:rsidR="00005045" w:rsidRDefault="00E71CAC">
      <w:pPr>
        <w:pStyle w:val="17"/>
        <w:numPr>
          <w:ilvl w:val="0"/>
          <w:numId w:val="34"/>
        </w:numPr>
        <w:spacing w:beforeLines="50" w:before="156"/>
        <w:ind w:firstLineChars="0"/>
        <w:rPr>
          <w:color w:val="000000" w:themeColor="text1"/>
          <w:highlight w:val="yellow"/>
        </w:rPr>
      </w:pPr>
      <w:r>
        <w:rPr>
          <w:rFonts w:hint="eastAsia"/>
          <w:color w:val="000000" w:themeColor="text1"/>
          <w:highlight w:val="yellow"/>
        </w:rPr>
        <w:t xml:space="preserve">YD/T </w:t>
      </w:r>
      <w:r>
        <w:rPr>
          <w:rFonts w:hint="eastAsia"/>
          <w:color w:val="000000" w:themeColor="text1"/>
          <w:highlight w:val="yellow"/>
        </w:rPr>
        <w:t>××××《</w:t>
      </w:r>
      <w:r>
        <w:rPr>
          <w:rFonts w:hint="eastAsia"/>
          <w:color w:val="000000" w:themeColor="text1"/>
          <w:highlight w:val="yellow"/>
        </w:rPr>
        <w:t>5G</w:t>
      </w:r>
      <w:r>
        <w:rPr>
          <w:rFonts w:hint="eastAsia"/>
          <w:color w:val="000000" w:themeColor="text1"/>
          <w:highlight w:val="yellow"/>
        </w:rPr>
        <w:t>多模单卡终端设备测试方法》</w:t>
      </w:r>
    </w:p>
    <w:p w:rsidR="00005045" w:rsidRDefault="00005045">
      <w:pPr>
        <w:spacing w:beforeLines="50" w:before="156"/>
        <w:ind w:left="420"/>
        <w:rPr>
          <w:color w:val="000000" w:themeColor="text1"/>
        </w:rPr>
      </w:pPr>
    </w:p>
    <w:p w:rsidR="00005045" w:rsidRDefault="00005045">
      <w:pPr>
        <w:pStyle w:val="affff3"/>
        <w:spacing w:line="240" w:lineRule="atLeast"/>
        <w:rPr>
          <w:rFonts w:ascii="Times New Roman"/>
          <w:color w:val="000000" w:themeColor="text1"/>
        </w:rPr>
      </w:pPr>
    </w:p>
    <w:p w:rsidR="00005045" w:rsidRDefault="00E71CAC">
      <w:pPr>
        <w:pStyle w:val="affff3"/>
        <w:spacing w:line="240" w:lineRule="atLeast"/>
        <w:rPr>
          <w:rFonts w:ascii="Times New Roman"/>
          <w:color w:val="000000" w:themeColor="text1"/>
        </w:rPr>
      </w:pPr>
      <w:r>
        <w:rPr>
          <w:rFonts w:ascii="Times New Roman" w:hint="eastAsia"/>
          <w:color w:val="000000" w:themeColor="text1"/>
        </w:rPr>
        <w:t>随着技术的发展，还将制定后续的相关标准。</w:t>
      </w:r>
    </w:p>
    <w:p w:rsidR="00005045" w:rsidRDefault="00005045">
      <w:pPr>
        <w:pStyle w:val="affff3"/>
        <w:spacing w:line="240" w:lineRule="atLeast"/>
        <w:rPr>
          <w:rFonts w:ascii="Times New Roman"/>
          <w:color w:val="000000" w:themeColor="text1"/>
        </w:rPr>
      </w:pPr>
    </w:p>
    <w:p w:rsidR="00005045" w:rsidRDefault="00E71CAC">
      <w:pPr>
        <w:pStyle w:val="affff3"/>
        <w:spacing w:line="240" w:lineRule="atLeast"/>
        <w:rPr>
          <w:rFonts w:ascii="Times New Roman"/>
          <w:color w:val="000000" w:themeColor="text1"/>
        </w:rPr>
      </w:pPr>
      <w:r>
        <w:rPr>
          <w:rFonts w:ascii="Times New Roman" w:hint="eastAsia"/>
          <w:color w:val="000000" w:themeColor="text1"/>
        </w:rPr>
        <w:t>本标准按照</w:t>
      </w:r>
      <w:r>
        <w:rPr>
          <w:rFonts w:ascii="Times New Roman"/>
          <w:color w:val="000000" w:themeColor="text1"/>
        </w:rPr>
        <w:t>GB/T 1.1-2009</w:t>
      </w:r>
      <w:r>
        <w:rPr>
          <w:rFonts w:ascii="Times New Roman" w:hint="eastAsia"/>
          <w:color w:val="000000" w:themeColor="text1"/>
        </w:rPr>
        <w:t>给出的规则起草。</w:t>
      </w:r>
    </w:p>
    <w:p w:rsidR="00005045" w:rsidRDefault="00E71CAC">
      <w:pPr>
        <w:pStyle w:val="affff3"/>
        <w:rPr>
          <w:rFonts w:ascii="Times New Roman"/>
          <w:color w:val="000000" w:themeColor="text1"/>
        </w:rPr>
      </w:pPr>
      <w:r>
        <w:rPr>
          <w:rFonts w:ascii="Times New Roman" w:hint="eastAsia"/>
          <w:color w:val="000000" w:themeColor="text1"/>
        </w:rPr>
        <w:t>本标准由中国通信标准化协会提出并归口。</w:t>
      </w:r>
    </w:p>
    <w:p w:rsidR="00005045" w:rsidRDefault="00005045">
      <w:pPr>
        <w:pStyle w:val="affff3"/>
        <w:rPr>
          <w:rFonts w:ascii="Times New Roman"/>
          <w:color w:val="000000" w:themeColor="text1"/>
        </w:rPr>
      </w:pPr>
    </w:p>
    <w:p w:rsidR="00005045" w:rsidRDefault="00005045">
      <w:pPr>
        <w:pStyle w:val="affff3"/>
        <w:rPr>
          <w:rFonts w:ascii="Times New Roman"/>
          <w:color w:val="000000" w:themeColor="text1"/>
        </w:rPr>
      </w:pPr>
    </w:p>
    <w:p w:rsidR="00005045" w:rsidRDefault="00E71CAC">
      <w:pPr>
        <w:pStyle w:val="affff3"/>
        <w:rPr>
          <w:rFonts w:ascii="Times New Roman"/>
          <w:color w:val="000000" w:themeColor="text1"/>
        </w:rPr>
      </w:pPr>
      <w:r>
        <w:rPr>
          <w:rFonts w:ascii="Times New Roman" w:hint="eastAsia"/>
          <w:color w:val="000000" w:themeColor="text1"/>
        </w:rPr>
        <w:t>本标准起草单位：</w:t>
      </w:r>
    </w:p>
    <w:p w:rsidR="00005045" w:rsidRDefault="00005045">
      <w:pPr>
        <w:pStyle w:val="affff3"/>
        <w:rPr>
          <w:rFonts w:ascii="Times New Roman"/>
          <w:color w:val="000000" w:themeColor="text1"/>
        </w:rPr>
      </w:pPr>
    </w:p>
    <w:p w:rsidR="00005045" w:rsidRDefault="00E71CAC">
      <w:pPr>
        <w:pStyle w:val="affff3"/>
        <w:rPr>
          <w:rFonts w:ascii="Times New Roman"/>
          <w:color w:val="000000" w:themeColor="text1"/>
        </w:rPr>
      </w:pPr>
      <w:r>
        <w:rPr>
          <w:rFonts w:ascii="Times New Roman" w:hint="eastAsia"/>
          <w:color w:val="000000" w:themeColor="text1"/>
        </w:rPr>
        <w:t>本标准主要起草人：</w:t>
      </w:r>
    </w:p>
    <w:p w:rsidR="00005045" w:rsidRDefault="00005045">
      <w:pPr>
        <w:pStyle w:val="affff3"/>
        <w:rPr>
          <w:color w:val="000000" w:themeColor="text1"/>
        </w:rPr>
        <w:sectPr w:rsidR="00005045">
          <w:headerReference w:type="default" r:id="rId14"/>
          <w:footerReference w:type="default" r:id="rId15"/>
          <w:pgSz w:w="11906" w:h="16838"/>
          <w:pgMar w:top="567" w:right="1134" w:bottom="1134" w:left="1417" w:header="1418" w:footer="1134" w:gutter="0"/>
          <w:pgNumType w:fmt="upperRoman" w:start="1"/>
          <w:cols w:space="425"/>
          <w:formProt w:val="0"/>
          <w:docGrid w:type="lines" w:linePitch="312"/>
        </w:sectPr>
      </w:pPr>
      <w:bookmarkStart w:id="10" w:name="BZ"/>
      <w:bookmarkEnd w:id="10"/>
    </w:p>
    <w:p w:rsidR="00005045" w:rsidRDefault="00E71CAC">
      <w:pPr>
        <w:pStyle w:val="aff"/>
        <w:numPr>
          <w:ilvl w:val="0"/>
          <w:numId w:val="0"/>
        </w:numPr>
        <w:rPr>
          <w:color w:val="000000" w:themeColor="text1"/>
        </w:rPr>
      </w:pPr>
      <w:r>
        <w:rPr>
          <w:rFonts w:hint="eastAsia"/>
          <w:color w:val="000000" w:themeColor="text1"/>
        </w:rPr>
        <w:lastRenderedPageBreak/>
        <w:t>5G多模单卡终端设备技术要求</w:t>
      </w:r>
    </w:p>
    <w:p w:rsidR="00005045" w:rsidRDefault="00E71CAC">
      <w:pPr>
        <w:pStyle w:val="a3"/>
        <w:spacing w:before="312" w:after="312"/>
        <w:rPr>
          <w:color w:val="000000" w:themeColor="text1"/>
        </w:rPr>
      </w:pPr>
      <w:bookmarkStart w:id="11" w:name="_Toc5984520"/>
      <w:bookmarkStart w:id="12" w:name="_Toc257378449"/>
      <w:bookmarkStart w:id="13" w:name="_Toc257378670"/>
      <w:bookmarkStart w:id="14" w:name="_Toc257358360"/>
      <w:r>
        <w:rPr>
          <w:rFonts w:hint="eastAsia"/>
          <w:color w:val="000000" w:themeColor="text1"/>
        </w:rPr>
        <w:t>范围</w:t>
      </w:r>
      <w:bookmarkEnd w:id="11"/>
      <w:bookmarkEnd w:id="12"/>
      <w:bookmarkEnd w:id="13"/>
      <w:bookmarkEnd w:id="14"/>
    </w:p>
    <w:p w:rsidR="00005045" w:rsidRDefault="00E71CAC">
      <w:pPr>
        <w:autoSpaceDE w:val="0"/>
        <w:autoSpaceDN w:val="0"/>
        <w:adjustRightInd w:val="0"/>
        <w:ind w:firstLine="420"/>
        <w:jc w:val="left"/>
      </w:pPr>
      <w:r>
        <w:rPr>
          <w:rFonts w:hint="eastAsia"/>
        </w:rPr>
        <w:t>本标准</w:t>
      </w:r>
      <w:proofErr w:type="gramStart"/>
      <w:r>
        <w:rPr>
          <w:rFonts w:hint="eastAsia"/>
        </w:rPr>
        <w:t>拟规定</w:t>
      </w:r>
      <w:proofErr w:type="gramEnd"/>
      <w:r>
        <w:rPr>
          <w:rFonts w:hint="eastAsia"/>
        </w:rPr>
        <w:t>5G</w:t>
      </w:r>
      <w:r>
        <w:rPr>
          <w:rFonts w:hint="eastAsia"/>
        </w:rPr>
        <w:t>多模单卡终端对基本通信功能、选网方式、</w:t>
      </w:r>
      <w:ins w:id="15" w:author="fuhao" w:date="2020-04-03T11:19:00Z">
        <w:r>
          <w:rPr>
            <w:rFonts w:hint="eastAsia"/>
          </w:rPr>
          <w:t>5G/4G</w:t>
        </w:r>
      </w:ins>
      <w:r>
        <w:rPr>
          <w:rFonts w:hint="eastAsia"/>
        </w:rPr>
        <w:t>系统间互操作、语音方案等方面的技术要求。</w:t>
      </w:r>
    </w:p>
    <w:p w:rsidR="00005045" w:rsidRDefault="00E71CAC">
      <w:pPr>
        <w:autoSpaceDE w:val="0"/>
        <w:autoSpaceDN w:val="0"/>
        <w:adjustRightInd w:val="0"/>
        <w:ind w:firstLineChars="200" w:firstLine="420"/>
        <w:jc w:val="left"/>
        <w:rPr>
          <w:color w:val="000000" w:themeColor="text1"/>
        </w:rPr>
      </w:pPr>
      <w:r>
        <w:rPr>
          <w:rFonts w:hint="eastAsia"/>
        </w:rPr>
        <w:t>本标准适用于支持增强移动宽带场景（</w:t>
      </w:r>
      <w:proofErr w:type="spellStart"/>
      <w:r>
        <w:rPr>
          <w:rFonts w:hint="eastAsia"/>
        </w:rPr>
        <w:t>eMBB</w:t>
      </w:r>
      <w:proofErr w:type="spellEnd"/>
      <w:r>
        <w:rPr>
          <w:rFonts w:hint="eastAsia"/>
        </w:rPr>
        <w:t>）的</w:t>
      </w:r>
      <w:r>
        <w:rPr>
          <w:rFonts w:hint="eastAsia"/>
        </w:rPr>
        <w:t>6</w:t>
      </w:r>
      <w:r>
        <w:t>GHz</w:t>
      </w:r>
      <w:r>
        <w:rPr>
          <w:rFonts w:hint="eastAsia"/>
        </w:rPr>
        <w:t>以下频段的独立组网（</w:t>
      </w:r>
      <w:r>
        <w:rPr>
          <w:rFonts w:hint="eastAsia"/>
        </w:rPr>
        <w:t>Stand</w:t>
      </w:r>
      <w:r>
        <w:t xml:space="preserve"> Alone</w:t>
      </w:r>
      <w:r>
        <w:rPr>
          <w:rFonts w:hint="eastAsia"/>
        </w:rPr>
        <w:t>）和非独立组网（</w:t>
      </w:r>
      <w:r>
        <w:t>N</w:t>
      </w:r>
      <w:r>
        <w:rPr>
          <w:rFonts w:hint="eastAsia"/>
        </w:rPr>
        <w:t>on-Stand</w:t>
      </w:r>
      <w:r>
        <w:t xml:space="preserve"> Alone</w:t>
      </w:r>
      <w:r>
        <w:rPr>
          <w:rFonts w:hint="eastAsia"/>
        </w:rPr>
        <w:t>）的</w:t>
      </w:r>
      <w:r>
        <w:rPr>
          <w:rFonts w:hint="eastAsia"/>
        </w:rPr>
        <w:t>5</w:t>
      </w:r>
      <w:r>
        <w:t>G</w:t>
      </w:r>
      <w:r>
        <w:rPr>
          <w:rFonts w:hint="eastAsia"/>
        </w:rPr>
        <w:t>终端。</w:t>
      </w:r>
    </w:p>
    <w:p w:rsidR="00005045" w:rsidRDefault="00E71CAC">
      <w:pPr>
        <w:pStyle w:val="a3"/>
        <w:spacing w:before="312" w:after="312"/>
        <w:rPr>
          <w:color w:val="000000" w:themeColor="text1"/>
        </w:rPr>
      </w:pPr>
      <w:bookmarkStart w:id="16" w:name="_Toc257378450"/>
      <w:bookmarkStart w:id="17" w:name="_Toc5984521"/>
      <w:bookmarkStart w:id="18" w:name="_Toc257358361"/>
      <w:bookmarkStart w:id="19" w:name="_Toc257378671"/>
      <w:r>
        <w:rPr>
          <w:rFonts w:hint="eastAsia"/>
          <w:color w:val="000000" w:themeColor="text1"/>
        </w:rPr>
        <w:t>规范性引用文件</w:t>
      </w:r>
      <w:bookmarkEnd w:id="16"/>
      <w:bookmarkEnd w:id="17"/>
      <w:bookmarkEnd w:id="18"/>
      <w:bookmarkEnd w:id="19"/>
    </w:p>
    <w:p w:rsidR="00005045" w:rsidRDefault="00E71CAC">
      <w:pPr>
        <w:pStyle w:val="affff3"/>
      </w:pPr>
      <w:r>
        <w:rPr>
          <w:rFonts w:hint="eastAsia"/>
        </w:rPr>
        <w:t>下列文件对于本文件的应用是必不可少的。凡是注日期的引用文件，仅注日期的版本适用于本文件。凡是不注日期的引用文件，其最新版本（包括所有的修改单）适用于本文件。</w:t>
      </w:r>
    </w:p>
    <w:p w:rsidR="00005045" w:rsidRDefault="00E71CAC">
      <w:pPr>
        <w:pStyle w:val="affff3"/>
      </w:pPr>
      <w:r>
        <w:rPr>
          <w:rFonts w:hint="eastAsia"/>
        </w:rPr>
        <w:t>YD/T 2575-2016 TD-LTE数字蜂窝移动通信网终端设备技术要求（第一阶段）</w:t>
      </w:r>
    </w:p>
    <w:p w:rsidR="00005045" w:rsidRDefault="00E71CAC">
      <w:pPr>
        <w:pStyle w:val="affff3"/>
        <w:rPr>
          <w:ins w:id="20" w:author="Zhan Wenhao" w:date="2019-11-28T15:11:00Z"/>
        </w:rPr>
      </w:pPr>
      <w:r>
        <w:rPr>
          <w:rFonts w:hint="eastAsia"/>
        </w:rPr>
        <w:t>YD/T 2577-2013 LTE FDD数字蜂窝移动通信网终端设备技术要求（第一阶段）</w:t>
      </w:r>
    </w:p>
    <w:p w:rsidR="00005045" w:rsidRPr="00525254" w:rsidRDefault="00E71CAC">
      <w:pPr>
        <w:pStyle w:val="affff3"/>
        <w:rPr>
          <w:ins w:id="21" w:author="Zhan Wenhao" w:date="2019-11-28T15:12:00Z"/>
          <w:rFonts w:eastAsiaTheme="minorEastAsia"/>
          <w:szCs w:val="21"/>
        </w:rPr>
        <w:pPrChange w:id="22" w:author="fuhao" w:date="2020-04-05T11:49:00Z">
          <w:pPr>
            <w:pStyle w:val="affff3"/>
            <w:ind w:firstLine="360"/>
          </w:pPr>
        </w:pPrChange>
      </w:pPr>
      <w:ins w:id="23" w:author="Zhan Wenhao" w:date="2019-11-28T15:11:00Z">
        <w:r>
          <w:rPr>
            <w:rFonts w:eastAsiaTheme="minorEastAsia"/>
            <w:szCs w:val="21"/>
            <w:rPrChange w:id="24" w:author="fuhao" w:date="2020-04-05T11:49:00Z">
              <w:rPr>
                <w:color w:val="000000"/>
                <w:sz w:val="18"/>
                <w:szCs w:val="18"/>
                <w:shd w:val="clear" w:color="auto" w:fill="EEEEEE"/>
              </w:rPr>
            </w:rPrChange>
          </w:rPr>
          <w:t>YD/T 3178-</w:t>
        </w:r>
        <w:del w:id="25" w:author="China Telecom-Z 9.30" w:date="2019-11-28T14:10:00Z">
          <w:r w:rsidRPr="00525254">
            <w:rPr>
              <w:rFonts w:eastAsiaTheme="minorEastAsia"/>
              <w:szCs w:val="21"/>
            </w:rPr>
            <w:delText>XXXX</w:delText>
          </w:r>
        </w:del>
        <w:r>
          <w:rPr>
            <w:rFonts w:eastAsiaTheme="minorEastAsia"/>
            <w:szCs w:val="21"/>
            <w:rPrChange w:id="26" w:author="fuhao" w:date="2020-04-05T11:49:00Z">
              <w:rPr>
                <w:color w:val="000000"/>
                <w:sz w:val="18"/>
                <w:szCs w:val="18"/>
                <w:shd w:val="clear" w:color="auto" w:fill="EEEEEE"/>
              </w:rPr>
            </w:rPrChange>
          </w:rPr>
          <w:t>2016</w:t>
        </w:r>
        <w:r w:rsidRPr="00525254">
          <w:rPr>
            <w:rFonts w:eastAsiaTheme="minorEastAsia"/>
            <w:szCs w:val="21"/>
          </w:rPr>
          <w:t xml:space="preserve"> </w:t>
        </w:r>
        <w:bookmarkStart w:id="27" w:name="_GoBack"/>
        <w:r w:rsidRPr="00E44B96">
          <w:rPr>
            <w:rFonts w:eastAsiaTheme="minorEastAsia"/>
            <w:szCs w:val="22"/>
            <w:rPrChange w:id="28" w:author="fuhao" w:date="2020-04-09T15:40:00Z">
              <w:rPr/>
            </w:rPrChange>
          </w:rPr>
          <w:fldChar w:fldCharType="begin"/>
        </w:r>
        <w:r w:rsidRPr="00E44B96">
          <w:rPr>
            <w:rFonts w:eastAsiaTheme="minorEastAsia"/>
            <w:szCs w:val="22"/>
            <w:rPrChange w:id="29" w:author="fuhao" w:date="2020-04-09T15:40:00Z">
              <w:rPr/>
            </w:rPrChange>
          </w:rPr>
          <w:instrText xml:space="preserve"> HYPERLINK "http://www.ptsn.net.cn/standard/std_query/show-yd-5167-1.htm" \t "_blank" </w:instrText>
        </w:r>
        <w:r w:rsidRPr="00E44B96">
          <w:rPr>
            <w:rFonts w:eastAsiaTheme="minorEastAsia"/>
            <w:szCs w:val="22"/>
            <w:rPrChange w:id="30" w:author="fuhao" w:date="2020-04-09T15:40:00Z">
              <w:rPr/>
            </w:rPrChange>
          </w:rPr>
          <w:fldChar w:fldCharType="separate"/>
        </w:r>
        <w:r w:rsidRPr="00E44B96">
          <w:rPr>
            <w:rFonts w:hint="eastAsia"/>
            <w:szCs w:val="22"/>
            <w:rPrChange w:id="31" w:author="fuhao" w:date="2020-04-09T15:40:00Z">
              <w:rPr>
                <w:rStyle w:val="afffff"/>
                <w:rFonts w:hint="eastAsia"/>
                <w:sz w:val="18"/>
                <w:szCs w:val="18"/>
                <w:shd w:val="clear" w:color="auto" w:fill="EEEFFF"/>
              </w:rPr>
            </w:rPrChange>
          </w:rPr>
          <w:t>移动终端支持基于</w:t>
        </w:r>
        <w:r w:rsidRPr="00E44B96">
          <w:rPr>
            <w:szCs w:val="22"/>
            <w:rPrChange w:id="32" w:author="fuhao" w:date="2020-04-09T15:40:00Z">
              <w:rPr>
                <w:rStyle w:val="afffff"/>
                <w:sz w:val="18"/>
                <w:szCs w:val="18"/>
                <w:shd w:val="clear" w:color="auto" w:fill="EEEFFF"/>
              </w:rPr>
            </w:rPrChange>
          </w:rPr>
          <w:t>LTE</w:t>
        </w:r>
        <w:r w:rsidRPr="00E44B96">
          <w:rPr>
            <w:rFonts w:hint="eastAsia"/>
            <w:szCs w:val="22"/>
            <w:rPrChange w:id="33" w:author="fuhao" w:date="2020-04-09T15:40:00Z">
              <w:rPr>
                <w:rStyle w:val="afffff"/>
                <w:rFonts w:hint="eastAsia"/>
                <w:sz w:val="18"/>
                <w:szCs w:val="18"/>
                <w:shd w:val="clear" w:color="auto" w:fill="EEEFFF"/>
              </w:rPr>
            </w:rPrChange>
          </w:rPr>
          <w:t>的语音解决方案（</w:t>
        </w:r>
        <w:r w:rsidRPr="00E44B96">
          <w:rPr>
            <w:szCs w:val="22"/>
            <w:rPrChange w:id="34" w:author="fuhao" w:date="2020-04-09T15:40:00Z">
              <w:rPr>
                <w:rStyle w:val="afffff"/>
                <w:sz w:val="18"/>
                <w:szCs w:val="18"/>
                <w:shd w:val="clear" w:color="auto" w:fill="EEEFFF"/>
              </w:rPr>
            </w:rPrChange>
          </w:rPr>
          <w:t>VoLTE</w:t>
        </w:r>
        <w:r w:rsidRPr="00E44B96">
          <w:rPr>
            <w:rFonts w:hint="eastAsia"/>
            <w:szCs w:val="22"/>
            <w:rPrChange w:id="35" w:author="fuhao" w:date="2020-04-09T15:40:00Z">
              <w:rPr>
                <w:rStyle w:val="afffff"/>
                <w:rFonts w:hint="eastAsia"/>
                <w:sz w:val="18"/>
                <w:szCs w:val="18"/>
                <w:shd w:val="clear" w:color="auto" w:fill="EEEFFF"/>
              </w:rPr>
            </w:rPrChange>
          </w:rPr>
          <w:t>）的技术要求</w:t>
        </w:r>
        <w:r w:rsidRPr="00E44B96">
          <w:rPr>
            <w:rFonts w:eastAsiaTheme="minorEastAsia"/>
            <w:szCs w:val="22"/>
            <w:rPrChange w:id="36" w:author="fuhao" w:date="2020-04-09T15:40:00Z">
              <w:rPr/>
            </w:rPrChange>
          </w:rPr>
          <w:fldChar w:fldCharType="end"/>
        </w:r>
      </w:ins>
      <w:bookmarkEnd w:id="27"/>
    </w:p>
    <w:p w:rsidR="00005045" w:rsidRDefault="00E71CAC">
      <w:pPr>
        <w:pStyle w:val="affff3"/>
        <w:rPr>
          <w:ins w:id="37" w:author="Zhan Wenhao" w:date="2019-11-28T15:12:00Z"/>
          <w:rFonts w:eastAsiaTheme="minorEastAsia"/>
          <w:szCs w:val="22"/>
        </w:rPr>
      </w:pPr>
      <w:ins w:id="38" w:author="Zhan Wenhao" w:date="2019-11-28T15:12:00Z">
        <w:r>
          <w:rPr>
            <w:rFonts w:eastAsiaTheme="minorEastAsia" w:hint="eastAsia"/>
            <w:szCs w:val="22"/>
          </w:rPr>
          <w:t>YD/T 2541-2013 基于统一IMS的紧急呼叫业务技术要求（第一阶段）</w:t>
        </w:r>
      </w:ins>
    </w:p>
    <w:p w:rsidR="00005045" w:rsidRDefault="00E71CAC">
      <w:pPr>
        <w:pStyle w:val="affff3"/>
        <w:rPr>
          <w:ins w:id="39" w:author="Zhan Wenhao" w:date="2019-11-28T15:13:00Z"/>
          <w:rFonts w:eastAsiaTheme="minorEastAsia"/>
          <w:szCs w:val="22"/>
        </w:rPr>
      </w:pPr>
      <w:ins w:id="40" w:author="Zhan Wenhao" w:date="2019-11-28T15:12:00Z">
        <w:r>
          <w:rPr>
            <w:rFonts w:eastAsiaTheme="minorEastAsia"/>
            <w:szCs w:val="22"/>
          </w:rPr>
          <w:t xml:space="preserve">YD/T 2541-2013 </w:t>
        </w:r>
        <w:r>
          <w:rPr>
            <w:rFonts w:eastAsiaTheme="minorEastAsia" w:hint="eastAsia"/>
            <w:szCs w:val="22"/>
          </w:rPr>
          <w:t>基于统一</w:t>
        </w:r>
        <w:r>
          <w:rPr>
            <w:rFonts w:eastAsiaTheme="minorEastAsia"/>
            <w:szCs w:val="22"/>
          </w:rPr>
          <w:t>IMS</w:t>
        </w:r>
        <w:r>
          <w:rPr>
            <w:rFonts w:eastAsiaTheme="minorEastAsia" w:hint="eastAsia"/>
            <w:szCs w:val="22"/>
          </w:rPr>
          <w:t>的紧急呼叫业务技术要求（第一阶段）</w:t>
        </w:r>
      </w:ins>
    </w:p>
    <w:p w:rsidR="00005045" w:rsidRDefault="00E71CAC">
      <w:pPr>
        <w:pStyle w:val="affff3"/>
      </w:pPr>
      <w:ins w:id="41" w:author="Zhan Wenhao" w:date="2019-11-28T15:13:00Z">
        <w:r>
          <w:t>YD/T 3178-2016</w:t>
        </w:r>
        <w:r>
          <w:rPr>
            <w:rFonts w:hint="eastAsia"/>
          </w:rPr>
          <w:t xml:space="preserve"> 移动终端支持基于LTE的语音解决方案（</w:t>
        </w:r>
        <w:proofErr w:type="spellStart"/>
        <w:r>
          <w:rPr>
            <w:rFonts w:hint="eastAsia"/>
          </w:rPr>
          <w:t>VoLTE</w:t>
        </w:r>
        <w:proofErr w:type="spellEnd"/>
        <w:r>
          <w:rPr>
            <w:rFonts w:hint="eastAsia"/>
          </w:rPr>
          <w:t>）的技术要求</w:t>
        </w:r>
      </w:ins>
    </w:p>
    <w:p w:rsidR="00005045" w:rsidRDefault="00E71CAC">
      <w:pPr>
        <w:pStyle w:val="affff3"/>
      </w:pPr>
      <w:r>
        <w:rPr>
          <w:rFonts w:hint="eastAsia"/>
        </w:rPr>
        <w:t>3GPP TS 36.201 (Release 15) 演进通用陆地无线接入(E-UTRA)；LTE物理层；综述（Evolved Universal Terrestrial Radio Access (E-UTRA); LTE physical layer; General description）；</w:t>
      </w:r>
    </w:p>
    <w:p w:rsidR="00005045" w:rsidRDefault="00E71CAC">
      <w:pPr>
        <w:pStyle w:val="affff3"/>
      </w:pPr>
      <w:r>
        <w:rPr>
          <w:rFonts w:hint="eastAsia"/>
        </w:rPr>
        <w:t>3GPP TS 36.211 (Release 15) 演进通用陆地无线接入(E-UTRA)；物理信道和调制（Evolved Universal Terrestrial Radio Access (E-UTRA); Physical channels and modulation）；</w:t>
      </w:r>
    </w:p>
    <w:p w:rsidR="00005045" w:rsidRDefault="00E71CAC">
      <w:pPr>
        <w:pStyle w:val="affff3"/>
      </w:pPr>
      <w:r>
        <w:rPr>
          <w:rFonts w:hint="eastAsia"/>
        </w:rPr>
        <w:t>3GPP TS 36.212 (Release 15) 演进通用陆地无线接入(E-UTRA)；多工和信道编码（Evolved Universal Terrestrial Radio Access (E-UTRA); Multiplexing and channel coding）；</w:t>
      </w:r>
    </w:p>
    <w:p w:rsidR="00005045" w:rsidRDefault="00E71CAC">
      <w:pPr>
        <w:pStyle w:val="affff3"/>
      </w:pPr>
      <w:r>
        <w:rPr>
          <w:rFonts w:hint="eastAsia"/>
        </w:rPr>
        <w:t>3GPP TS 36.213 (Release 15) 演进通用陆地无线接入(E-UTRA)；物理层程序（Evolved Universal Terrestrial Radio Access (E-UTRA); Physical layer procedures）；</w:t>
      </w:r>
    </w:p>
    <w:p w:rsidR="00005045" w:rsidRDefault="00E71CAC">
      <w:pPr>
        <w:pStyle w:val="affff3"/>
      </w:pPr>
      <w:r>
        <w:rPr>
          <w:rFonts w:hint="eastAsia"/>
        </w:rPr>
        <w:t>3GPP TS 36.214 (Release 15) 演进通用陆地无线接入(E-UTRA)；物理层；测量（Evolved Universal Terrestrial Radio Access (E-UTRA); Physical layer; Measurements）；</w:t>
      </w:r>
    </w:p>
    <w:p w:rsidR="00005045" w:rsidRDefault="00E71CAC">
      <w:pPr>
        <w:pStyle w:val="affff3"/>
      </w:pPr>
      <w:r>
        <w:rPr>
          <w:rFonts w:hint="eastAsia"/>
        </w:rPr>
        <w:t>3GPP TS 36.300 (Release 15) 演进通用陆地无线接入(E-UTRA)和演进通用陆地无线接入网络(E-UTRAN)；综述；第2阶段（Evolved Universal Terrestrial Radio Access (E-UTRA) and Evolved Universal Terrestrial Radio Access Network (E-UTRAN); Overall description; Stage 2）；</w:t>
      </w:r>
    </w:p>
    <w:p w:rsidR="00005045" w:rsidRDefault="00E71CAC">
      <w:pPr>
        <w:pStyle w:val="affff3"/>
      </w:pPr>
      <w:r>
        <w:rPr>
          <w:rFonts w:hint="eastAsia"/>
        </w:rPr>
        <w:t>3GPP TS 36.302 (Release 15) 演进通用陆地无线接入(E-UTRA)；物理层提供的服务（Evolved Universal Terrestrial Radio Access (E-UTRA); Services provided by the physical layer）；</w:t>
      </w:r>
    </w:p>
    <w:p w:rsidR="00005045" w:rsidRDefault="00E71CAC">
      <w:pPr>
        <w:pStyle w:val="affff3"/>
      </w:pPr>
      <w:r>
        <w:rPr>
          <w:rFonts w:hint="eastAsia"/>
        </w:rPr>
        <w:lastRenderedPageBreak/>
        <w:t>3GPP TS 36.304 (Release 15) 演进通用陆地无线接入(E-UTRA)；空闲模式中的用户设备(UE)程序（Evolved Universal Terrestrial Radio Access (E-UTRA); User Equipment (UE) procedures in idle mode）；</w:t>
      </w:r>
    </w:p>
    <w:p w:rsidR="00005045" w:rsidRDefault="00E71CAC">
      <w:pPr>
        <w:pStyle w:val="affff3"/>
      </w:pPr>
      <w:r>
        <w:rPr>
          <w:rFonts w:hint="eastAsia"/>
        </w:rPr>
        <w:t>3GPP TS 36.314 (Release 15) 演进通用陆地无线接入(E-UTRA)；层2 - 测量（Evolved Universal Terrestrial Radio Access (E-UTRA); Layer 2 - Measurements）；</w:t>
      </w:r>
    </w:p>
    <w:p w:rsidR="00005045" w:rsidRDefault="00E71CAC">
      <w:pPr>
        <w:pStyle w:val="affff3"/>
      </w:pPr>
      <w:r>
        <w:rPr>
          <w:rFonts w:hint="eastAsia"/>
        </w:rPr>
        <w:t>3GPP TS 36.321 (Release 15) 演进通用陆地无线接入(E-UTRA)；媒体接入控制(MAC)协议规范（Evolved Universal Terrestrial Radio Access (E-UTRA); Medium Access Control (MAC) protocol specification）；</w:t>
      </w:r>
    </w:p>
    <w:p w:rsidR="00005045" w:rsidRDefault="00E71CAC">
      <w:pPr>
        <w:pStyle w:val="affff3"/>
      </w:pPr>
      <w:r>
        <w:rPr>
          <w:rFonts w:hint="eastAsia"/>
        </w:rPr>
        <w:t>3GPP TS 36.322 (Release 15) 演进通用陆地无线接入(E-UTRA)；无线链路控制(RLC)协议规范（Evolved Universal Terrestrial Radio Access (E-UTRA); Radio Link Control (RLC) protocol specification）；</w:t>
      </w:r>
    </w:p>
    <w:p w:rsidR="00005045" w:rsidRDefault="00E71CAC">
      <w:pPr>
        <w:pStyle w:val="affff3"/>
      </w:pPr>
      <w:r>
        <w:rPr>
          <w:rFonts w:hint="eastAsia"/>
        </w:rPr>
        <w:t>3GPP TS 36.323 (Release 15) 演进通用陆地无线接入(E-UTRA)；分组数据集中协议(PDCP)规范（Evolved Universal Terrestrial Radio Access (E-UTRA); Packet Data Convergence Protocol (PDCP) specification）；</w:t>
      </w:r>
    </w:p>
    <w:p w:rsidR="00005045" w:rsidRDefault="00E71CAC">
      <w:pPr>
        <w:pStyle w:val="affff3"/>
      </w:pPr>
      <w:r>
        <w:rPr>
          <w:rFonts w:hint="eastAsia"/>
        </w:rPr>
        <w:t>3GPP TS 36.331 (Release 15) 演进通用陆地无线接入(E-UTRA)；无线资源控制(RRC)；协议规范（Evolved Universal Terrestrial Radio Access (E-UTRA); Radio Resource Control (RRC); Protocol specification）；</w:t>
      </w:r>
    </w:p>
    <w:p w:rsidR="00005045" w:rsidRDefault="00E71CAC">
      <w:pPr>
        <w:pStyle w:val="affff3"/>
      </w:pPr>
      <w:r>
        <w:rPr>
          <w:rFonts w:hint="eastAsia"/>
        </w:rPr>
        <w:t>3GPP TS 37.324 (Release 15) 演进通用陆地无线接入(E-UTRA)和NR；服务数据应用协议(SDAP)规范（Evolved Universal Terrestrial Radio Access (E-UTRA) and NR; Service Data Adaptation Protocol (SDAP) specification）；</w:t>
      </w:r>
    </w:p>
    <w:p w:rsidR="00005045" w:rsidRDefault="00E71CAC">
      <w:pPr>
        <w:pStyle w:val="affff3"/>
      </w:pPr>
      <w:r>
        <w:rPr>
          <w:rFonts w:hint="eastAsia"/>
        </w:rPr>
        <w:t>3GPP TS 37.340(Release 15) 演进的通用陆地无线接入（E-UTRA）；多连接；第二阶段（Evolved Universal Terrestrial Radio Access (E-UTRA) and NR; Multi-connectivity; Stage-2）</w:t>
      </w:r>
    </w:p>
    <w:p w:rsidR="00005045" w:rsidRDefault="00E71CAC">
      <w:pPr>
        <w:pStyle w:val="affff3"/>
      </w:pPr>
      <w:r>
        <w:rPr>
          <w:rFonts w:hint="eastAsia"/>
        </w:rPr>
        <w:t>3GPP TS 38.201(Release 15) 新空口(NR)；物理层；概述（</w:t>
      </w:r>
      <w:proofErr w:type="spellStart"/>
      <w:r>
        <w:rPr>
          <w:rFonts w:hint="eastAsia"/>
        </w:rPr>
        <w:t>NR;Physical</w:t>
      </w:r>
      <w:proofErr w:type="spellEnd"/>
      <w:r>
        <w:rPr>
          <w:rFonts w:hint="eastAsia"/>
        </w:rPr>
        <w:t xml:space="preserve"> layer; General description）</w:t>
      </w:r>
    </w:p>
    <w:p w:rsidR="00005045" w:rsidRDefault="00E71CAC">
      <w:pPr>
        <w:pStyle w:val="affff3"/>
      </w:pPr>
      <w:r>
        <w:rPr>
          <w:rFonts w:hint="eastAsia"/>
        </w:rPr>
        <w:t>3GPP TS 38.202(Release 15) 新空口（NR）；物理层提供的服务（NR; Services provided by the physical layer）</w:t>
      </w:r>
    </w:p>
    <w:p w:rsidR="00005045" w:rsidRDefault="00E71CAC">
      <w:pPr>
        <w:pStyle w:val="affff3"/>
      </w:pPr>
      <w:r>
        <w:rPr>
          <w:rFonts w:hint="eastAsia"/>
        </w:rPr>
        <w:t>3GPP TS 38.211(Release 15) 新空口（NR）；物理信道和调制（NR; Physical channels and modulation）</w:t>
      </w:r>
    </w:p>
    <w:p w:rsidR="00005045" w:rsidRDefault="00E71CAC">
      <w:pPr>
        <w:pStyle w:val="affff3"/>
      </w:pPr>
      <w:r>
        <w:rPr>
          <w:rFonts w:hint="eastAsia"/>
        </w:rPr>
        <w:t>3GPP TS 38.212(Release 15) 新空口（NR）；复用和信道编码（NR; Multiplexing and channel coding）</w:t>
      </w:r>
    </w:p>
    <w:p w:rsidR="00005045" w:rsidRDefault="00E71CAC">
      <w:pPr>
        <w:pStyle w:val="affff3"/>
      </w:pPr>
      <w:r>
        <w:rPr>
          <w:rFonts w:hint="eastAsia"/>
        </w:rPr>
        <w:t>3GPP TS 38.213(Release 15) 新空口（NR）；用于控制的物理层过程（NR; Physical layer procedures for control）</w:t>
      </w:r>
    </w:p>
    <w:p w:rsidR="00005045" w:rsidRDefault="00E71CAC">
      <w:pPr>
        <w:pStyle w:val="affff3"/>
      </w:pPr>
      <w:r>
        <w:rPr>
          <w:rFonts w:hint="eastAsia"/>
        </w:rPr>
        <w:t>3GPP TS 38.214(Release 15) 新空口（NR）；用于数据的物理层过程（NR; Physical layer procedures for data）</w:t>
      </w:r>
    </w:p>
    <w:p w:rsidR="00005045" w:rsidRDefault="00E71CAC">
      <w:pPr>
        <w:pStyle w:val="affff3"/>
      </w:pPr>
      <w:r>
        <w:rPr>
          <w:rFonts w:hint="eastAsia"/>
        </w:rPr>
        <w:t>3GPP TS 38.215(Release 15) 新空口（NR）；物理层测量（NR; Physical layer measurements）</w:t>
      </w:r>
    </w:p>
    <w:p w:rsidR="00005045" w:rsidRDefault="00E71CAC">
      <w:pPr>
        <w:pStyle w:val="affff3"/>
      </w:pPr>
      <w:r>
        <w:rPr>
          <w:rFonts w:hint="eastAsia"/>
        </w:rPr>
        <w:t>3GPP TS 38.300(Release 15) 新空口（NR）；概述；第二阶段（NR; Overall description; Stage-2）</w:t>
      </w:r>
    </w:p>
    <w:p w:rsidR="00005045" w:rsidRDefault="00E71CAC">
      <w:pPr>
        <w:pStyle w:val="affff3"/>
      </w:pPr>
      <w:r>
        <w:rPr>
          <w:rFonts w:hint="eastAsia"/>
        </w:rPr>
        <w:t>3GPP TS 38.304(Release 15) 新空口（NR）；用户设备（UE）空闲模式过程（NR; User Equipment (UE) procedures in idle mode）</w:t>
      </w:r>
    </w:p>
    <w:p w:rsidR="00005045" w:rsidRDefault="00E71CAC">
      <w:pPr>
        <w:pStyle w:val="affff3"/>
      </w:pPr>
      <w:r>
        <w:rPr>
          <w:rFonts w:hint="eastAsia"/>
        </w:rPr>
        <w:t>3GPP TS 38.306(Release 15) 新空口（NR）；用户设备（UE）无线接入能力（NR; User Equipment (UE) radio access capabilities）</w:t>
      </w:r>
    </w:p>
    <w:p w:rsidR="00005045" w:rsidRDefault="00E71CAC">
      <w:pPr>
        <w:pStyle w:val="affff3"/>
      </w:pPr>
      <w:r>
        <w:rPr>
          <w:rFonts w:hint="eastAsia"/>
        </w:rPr>
        <w:lastRenderedPageBreak/>
        <w:t xml:space="preserve">3GPP TS 38.307(Release 15) 新空口（NR）；用户设备（UE）支持与版本无关的频段的要求（NR; Requirements on User </w:t>
      </w:r>
      <w:proofErr w:type="spellStart"/>
      <w:r>
        <w:rPr>
          <w:rFonts w:hint="eastAsia"/>
        </w:rPr>
        <w:t>Equipments</w:t>
      </w:r>
      <w:proofErr w:type="spellEnd"/>
      <w:r>
        <w:rPr>
          <w:rFonts w:hint="eastAsia"/>
        </w:rPr>
        <w:t xml:space="preserve"> (UEs) supporting a release -independent frequency band）</w:t>
      </w:r>
    </w:p>
    <w:p w:rsidR="00005045" w:rsidRDefault="00E71CAC">
      <w:pPr>
        <w:pStyle w:val="affff3"/>
      </w:pPr>
      <w:r>
        <w:rPr>
          <w:rFonts w:hint="eastAsia"/>
        </w:rPr>
        <w:t>3GPP TS 38.321(Release 15) 新空口（NR）；媒体访问控制协议（MAC）规范（NR; Medium Access Control (MAC) protocol specification）</w:t>
      </w:r>
    </w:p>
    <w:p w:rsidR="00005045" w:rsidRDefault="00E71CAC">
      <w:pPr>
        <w:pStyle w:val="affff3"/>
      </w:pPr>
      <w:r>
        <w:rPr>
          <w:rFonts w:hint="eastAsia"/>
        </w:rPr>
        <w:t>3GPP TS 38.322(Release 15) 新空口（NR）；无线链路控制协议（RLC）规范（NR; Radio Link Control (RLC) protocol specification）</w:t>
      </w:r>
    </w:p>
    <w:p w:rsidR="00005045" w:rsidRDefault="00E71CAC">
      <w:pPr>
        <w:pStyle w:val="affff3"/>
      </w:pPr>
      <w:r>
        <w:rPr>
          <w:rFonts w:hint="eastAsia"/>
        </w:rPr>
        <w:t>3GPP TS 38.323(Release 15) 新空口（NR）；分组数据汇聚协议（PDCP）规范（NR; Packet Data Convergence Protocol (PDCP) specification）</w:t>
      </w:r>
    </w:p>
    <w:p w:rsidR="00005045" w:rsidRDefault="00E71CAC">
      <w:pPr>
        <w:pStyle w:val="affff3"/>
      </w:pPr>
      <w:r>
        <w:rPr>
          <w:rFonts w:hint="eastAsia"/>
        </w:rPr>
        <w:t>3GPP TS 37.324(Release 15)新空口（NR）；业务数据协议（SDAP）规范（NR; Service Data Protocol (SDAP) specification）</w:t>
      </w:r>
    </w:p>
    <w:p w:rsidR="00005045" w:rsidRDefault="00E71CAC">
      <w:pPr>
        <w:pStyle w:val="affff3"/>
      </w:pPr>
      <w:r>
        <w:rPr>
          <w:rFonts w:hint="eastAsia"/>
        </w:rPr>
        <w:t>3GPP TS 38.331(Release 15) 新空口（NR）；无线资源控制协议（RRC）规范（NR; Radio Resource Control (RRC); Protocol specification）</w:t>
      </w:r>
    </w:p>
    <w:p w:rsidR="00005045" w:rsidRDefault="00E71CAC">
      <w:pPr>
        <w:pStyle w:val="affff3"/>
      </w:pPr>
      <w:r>
        <w:rPr>
          <w:rFonts w:hint="eastAsia"/>
        </w:rPr>
        <w:t>3GPP TS 38.401(Release 15) 新一代无线网（NG-RAN）；架构概述 （NG-RAN; Architecture description）</w:t>
      </w:r>
    </w:p>
    <w:p w:rsidR="00005045" w:rsidRDefault="00E71CAC">
      <w:pPr>
        <w:pStyle w:val="a3"/>
        <w:spacing w:before="312" w:after="312"/>
        <w:rPr>
          <w:color w:val="000000" w:themeColor="text1"/>
        </w:rPr>
      </w:pPr>
      <w:bookmarkStart w:id="42" w:name="_Toc257358362"/>
      <w:bookmarkStart w:id="43" w:name="_Toc148347953"/>
      <w:bookmarkStart w:id="44" w:name="_Toc257378451"/>
      <w:bookmarkStart w:id="45" w:name="_Toc301966182"/>
      <w:bookmarkStart w:id="46" w:name="_Toc148460850"/>
      <w:bookmarkStart w:id="47" w:name="_Toc257378672"/>
      <w:bookmarkStart w:id="48" w:name="_Toc5984522"/>
      <w:bookmarkEnd w:id="42"/>
      <w:r>
        <w:rPr>
          <w:rFonts w:hint="eastAsia"/>
          <w:color w:val="000000" w:themeColor="text1"/>
        </w:rPr>
        <w:t>缩略语</w:t>
      </w:r>
      <w:bookmarkEnd w:id="43"/>
      <w:bookmarkEnd w:id="44"/>
      <w:bookmarkEnd w:id="45"/>
      <w:bookmarkEnd w:id="46"/>
      <w:bookmarkEnd w:id="47"/>
      <w:bookmarkEnd w:id="48"/>
    </w:p>
    <w:p w:rsidR="00005045" w:rsidRDefault="00E71CAC">
      <w:pPr>
        <w:pStyle w:val="affff3"/>
      </w:pPr>
      <w:r>
        <w:rPr>
          <w:rFonts w:hint="eastAsia"/>
        </w:rPr>
        <w:t>下列符号和缩略语适用于本文件。</w:t>
      </w:r>
    </w:p>
    <w:tbl>
      <w:tblPr>
        <w:tblW w:w="8505" w:type="dxa"/>
        <w:tblInd w:w="108" w:type="dxa"/>
        <w:tblLayout w:type="fixed"/>
        <w:tblLook w:val="04A0" w:firstRow="1" w:lastRow="0" w:firstColumn="1" w:lastColumn="0" w:noHBand="0" w:noVBand="1"/>
      </w:tblPr>
      <w:tblGrid>
        <w:gridCol w:w="1731"/>
        <w:gridCol w:w="2805"/>
        <w:gridCol w:w="3969"/>
      </w:tblGrid>
      <w:tr w:rsidR="00005045">
        <w:tc>
          <w:tcPr>
            <w:tcW w:w="1731" w:type="dxa"/>
            <w:vAlign w:val="center"/>
          </w:tcPr>
          <w:p w:rsidR="00005045" w:rsidRDefault="00E71CAC">
            <w:pPr>
              <w:pStyle w:val="affff3"/>
              <w:ind w:firstLineChars="0" w:firstLine="0"/>
              <w:rPr>
                <w:rFonts w:ascii="Times New Roman"/>
              </w:rPr>
            </w:pPr>
            <w:r>
              <w:rPr>
                <w:rFonts w:ascii="Times New Roman" w:hint="eastAsia"/>
              </w:rPr>
              <w:t>C</w:t>
            </w:r>
            <w:r>
              <w:rPr>
                <w:rFonts w:ascii="Times New Roman"/>
              </w:rPr>
              <w:t>SFB</w:t>
            </w:r>
          </w:p>
        </w:tc>
        <w:tc>
          <w:tcPr>
            <w:tcW w:w="2805" w:type="dxa"/>
            <w:vAlign w:val="center"/>
          </w:tcPr>
          <w:p w:rsidR="00005045" w:rsidRDefault="00E71CAC">
            <w:pPr>
              <w:pStyle w:val="affff3"/>
              <w:ind w:firstLineChars="0" w:firstLine="0"/>
              <w:rPr>
                <w:rFonts w:ascii="Times New Roman"/>
              </w:rPr>
            </w:pPr>
            <w:ins w:id="49" w:author="fuhao" w:date="2020-04-02T10:07:00Z">
              <w:r>
                <w:rPr>
                  <w:rFonts w:hAnsi="宋体" w:hint="eastAsia"/>
                  <w:szCs w:val="21"/>
                </w:rPr>
                <w:t>电路域回落</w:t>
              </w:r>
            </w:ins>
          </w:p>
        </w:tc>
        <w:tc>
          <w:tcPr>
            <w:tcW w:w="3969" w:type="dxa"/>
            <w:vAlign w:val="center"/>
          </w:tcPr>
          <w:p w:rsidR="00005045" w:rsidRDefault="00E71CAC">
            <w:pPr>
              <w:pStyle w:val="affff3"/>
              <w:ind w:firstLineChars="0" w:firstLine="0"/>
              <w:rPr>
                <w:rFonts w:ascii="Times New Roman"/>
              </w:rPr>
            </w:pPr>
            <w:ins w:id="50" w:author="fuhao" w:date="2020-04-02T10:07:00Z">
              <w:r>
                <w:rPr>
                  <w:rFonts w:ascii="Times New Roman"/>
                  <w:rPrChange w:id="51" w:author="fuhao" w:date="2020-04-05T11:50:00Z">
                    <w:rPr/>
                  </w:rPrChange>
                </w:rPr>
                <w:t>Circuit Switched (CS) Fall Back</w:t>
              </w:r>
            </w:ins>
          </w:p>
        </w:tc>
      </w:tr>
      <w:tr w:rsidR="00005045">
        <w:tc>
          <w:tcPr>
            <w:tcW w:w="1731" w:type="dxa"/>
            <w:vAlign w:val="center"/>
          </w:tcPr>
          <w:p w:rsidR="00005045" w:rsidRDefault="00E71CAC">
            <w:pPr>
              <w:pStyle w:val="affff3"/>
              <w:ind w:firstLineChars="0" w:firstLine="0"/>
              <w:rPr>
                <w:rFonts w:ascii="Times New Roman"/>
              </w:rPr>
            </w:pPr>
            <w:r>
              <w:rPr>
                <w:rFonts w:ascii="Times New Roman"/>
              </w:rPr>
              <w:t>DL</w:t>
            </w:r>
          </w:p>
        </w:tc>
        <w:tc>
          <w:tcPr>
            <w:tcW w:w="2805" w:type="dxa"/>
            <w:vAlign w:val="center"/>
          </w:tcPr>
          <w:p w:rsidR="00005045" w:rsidRDefault="00E71CAC">
            <w:pPr>
              <w:pStyle w:val="affff3"/>
              <w:ind w:firstLineChars="0" w:firstLine="0"/>
              <w:rPr>
                <w:rFonts w:ascii="Times New Roman"/>
              </w:rPr>
            </w:pPr>
            <w:r>
              <w:rPr>
                <w:rFonts w:ascii="Times New Roman"/>
              </w:rPr>
              <w:t>下行</w:t>
            </w:r>
          </w:p>
        </w:tc>
        <w:tc>
          <w:tcPr>
            <w:tcW w:w="3969" w:type="dxa"/>
            <w:vAlign w:val="center"/>
          </w:tcPr>
          <w:p w:rsidR="00005045" w:rsidRDefault="00E71CAC">
            <w:pPr>
              <w:pStyle w:val="affff3"/>
              <w:ind w:firstLineChars="0" w:firstLine="0"/>
              <w:rPr>
                <w:rFonts w:ascii="Times New Roman"/>
              </w:rPr>
            </w:pPr>
            <w:r>
              <w:rPr>
                <w:rFonts w:ascii="Times New Roman"/>
              </w:rPr>
              <w:t>Downlink</w:t>
            </w:r>
          </w:p>
        </w:tc>
      </w:tr>
      <w:tr w:rsidR="00005045">
        <w:tc>
          <w:tcPr>
            <w:tcW w:w="1731" w:type="dxa"/>
            <w:vAlign w:val="center"/>
          </w:tcPr>
          <w:p w:rsidR="00005045" w:rsidRDefault="00E71CAC">
            <w:pPr>
              <w:pStyle w:val="affff3"/>
              <w:ind w:firstLineChars="0" w:firstLine="0"/>
              <w:rPr>
                <w:rFonts w:ascii="Times New Roman"/>
              </w:rPr>
            </w:pPr>
            <w:proofErr w:type="spellStart"/>
            <w:r>
              <w:rPr>
                <w:rFonts w:ascii="Times New Roman"/>
              </w:rPr>
              <w:t>eNode</w:t>
            </w:r>
            <w:proofErr w:type="spellEnd"/>
            <w:r>
              <w:rPr>
                <w:rFonts w:ascii="Times New Roman" w:hint="eastAsia"/>
              </w:rPr>
              <w:t xml:space="preserve"> </w:t>
            </w:r>
            <w:r>
              <w:rPr>
                <w:rFonts w:ascii="Times New Roman"/>
              </w:rPr>
              <w:t>B (</w:t>
            </w:r>
            <w:proofErr w:type="spellStart"/>
            <w:r>
              <w:rPr>
                <w:rFonts w:ascii="Times New Roman"/>
              </w:rPr>
              <w:t>eNB</w:t>
            </w:r>
            <w:proofErr w:type="spellEnd"/>
            <w:r>
              <w:rPr>
                <w:rFonts w:ascii="Times New Roman"/>
              </w:rPr>
              <w:t>)</w:t>
            </w:r>
          </w:p>
        </w:tc>
        <w:tc>
          <w:tcPr>
            <w:tcW w:w="2805" w:type="dxa"/>
            <w:vAlign w:val="center"/>
          </w:tcPr>
          <w:p w:rsidR="00005045" w:rsidRDefault="00E71CAC">
            <w:pPr>
              <w:pStyle w:val="affff3"/>
              <w:ind w:firstLineChars="0" w:firstLine="0"/>
              <w:rPr>
                <w:rFonts w:ascii="Times New Roman"/>
              </w:rPr>
            </w:pPr>
            <w:r>
              <w:rPr>
                <w:rFonts w:ascii="Times New Roman" w:hint="eastAsia"/>
              </w:rPr>
              <w:t>LTE</w:t>
            </w:r>
            <w:r>
              <w:rPr>
                <w:rFonts w:ascii="Times New Roman" w:hint="eastAsia"/>
              </w:rPr>
              <w:t>基站</w:t>
            </w:r>
          </w:p>
        </w:tc>
        <w:tc>
          <w:tcPr>
            <w:tcW w:w="3969" w:type="dxa"/>
            <w:vAlign w:val="center"/>
          </w:tcPr>
          <w:p w:rsidR="00005045" w:rsidRDefault="00E71CAC">
            <w:pPr>
              <w:pStyle w:val="affff3"/>
              <w:ind w:firstLineChars="0" w:firstLine="0"/>
              <w:rPr>
                <w:rFonts w:ascii="Times New Roman"/>
              </w:rPr>
            </w:pPr>
            <w:r>
              <w:rPr>
                <w:rFonts w:ascii="Times New Roman"/>
              </w:rPr>
              <w:t>Evolved Node</w:t>
            </w:r>
            <w:r>
              <w:rPr>
                <w:rFonts w:ascii="Times New Roman" w:hint="eastAsia"/>
              </w:rPr>
              <w:t xml:space="preserve"> </w:t>
            </w:r>
            <w:r>
              <w:rPr>
                <w:rFonts w:ascii="Times New Roman"/>
              </w:rPr>
              <w:t>B</w:t>
            </w:r>
          </w:p>
        </w:tc>
      </w:tr>
      <w:tr w:rsidR="00005045">
        <w:tc>
          <w:tcPr>
            <w:tcW w:w="1731" w:type="dxa"/>
            <w:vAlign w:val="center"/>
          </w:tcPr>
          <w:p w:rsidR="00005045" w:rsidRDefault="00E71CAC">
            <w:pPr>
              <w:pStyle w:val="affff3"/>
              <w:ind w:firstLineChars="0" w:firstLine="0"/>
              <w:rPr>
                <w:rFonts w:ascii="Times New Roman"/>
              </w:rPr>
            </w:pPr>
            <w:r>
              <w:rPr>
                <w:rFonts w:ascii="Times New Roman" w:hint="eastAsia"/>
              </w:rPr>
              <w:t>E</w:t>
            </w:r>
            <w:r>
              <w:rPr>
                <w:rFonts w:ascii="Times New Roman"/>
              </w:rPr>
              <w:t>PS</w:t>
            </w:r>
          </w:p>
        </w:tc>
        <w:tc>
          <w:tcPr>
            <w:tcW w:w="2805" w:type="dxa"/>
            <w:vAlign w:val="center"/>
          </w:tcPr>
          <w:p w:rsidR="00005045" w:rsidRDefault="00E71CAC">
            <w:pPr>
              <w:pStyle w:val="affff3"/>
              <w:ind w:firstLineChars="0" w:firstLine="0"/>
              <w:rPr>
                <w:rFonts w:ascii="Times New Roman"/>
              </w:rPr>
            </w:pPr>
            <w:ins w:id="52" w:author="fuhao" w:date="2020-04-02T10:08:00Z">
              <w:r>
                <w:rPr>
                  <w:rFonts w:hAnsi="宋体" w:hint="eastAsia"/>
                </w:rPr>
                <w:t>演进的UMTS陆面无线接入</w:t>
              </w:r>
            </w:ins>
          </w:p>
        </w:tc>
        <w:tc>
          <w:tcPr>
            <w:tcW w:w="3969" w:type="dxa"/>
            <w:vAlign w:val="center"/>
          </w:tcPr>
          <w:p w:rsidR="00005045" w:rsidRDefault="00E71CAC">
            <w:pPr>
              <w:pStyle w:val="affff3"/>
              <w:ind w:firstLineChars="0" w:firstLine="0"/>
              <w:rPr>
                <w:rFonts w:ascii="Times New Roman"/>
              </w:rPr>
            </w:pPr>
            <w:ins w:id="53" w:author="fuhao" w:date="2020-04-02T10:08:00Z">
              <w:r>
                <w:rPr>
                  <w:rFonts w:ascii="Times New Roman"/>
                  <w:rPrChange w:id="54" w:author="fuhao" w:date="2020-04-05T11:50:00Z">
                    <w:rPr>
                      <w:rFonts w:hAnsi="宋体"/>
                    </w:rPr>
                  </w:rPrChange>
                </w:rPr>
                <w:t>Evolved Packet System</w:t>
              </w:r>
            </w:ins>
          </w:p>
        </w:tc>
      </w:tr>
      <w:tr w:rsidR="00005045">
        <w:tc>
          <w:tcPr>
            <w:tcW w:w="1731" w:type="dxa"/>
            <w:vAlign w:val="center"/>
          </w:tcPr>
          <w:p w:rsidR="00005045" w:rsidRDefault="00E71CAC">
            <w:pPr>
              <w:pStyle w:val="affff3"/>
              <w:ind w:firstLineChars="0" w:firstLine="0"/>
              <w:rPr>
                <w:rFonts w:ascii="Times New Roman"/>
              </w:rPr>
            </w:pPr>
            <w:proofErr w:type="spellStart"/>
            <w:r>
              <w:rPr>
                <w:rFonts w:ascii="Times New Roman" w:hint="eastAsia"/>
              </w:rPr>
              <w:t>e</w:t>
            </w:r>
            <w:r>
              <w:rPr>
                <w:rFonts w:ascii="Times New Roman"/>
              </w:rPr>
              <w:t>SRVCC</w:t>
            </w:r>
            <w:proofErr w:type="spellEnd"/>
          </w:p>
        </w:tc>
        <w:tc>
          <w:tcPr>
            <w:tcW w:w="2805" w:type="dxa"/>
            <w:vAlign w:val="center"/>
          </w:tcPr>
          <w:p w:rsidR="00005045" w:rsidRDefault="00E71CAC">
            <w:pPr>
              <w:pStyle w:val="affff3"/>
              <w:ind w:firstLineChars="0" w:firstLine="0"/>
              <w:rPr>
                <w:rFonts w:ascii="Times New Roman"/>
              </w:rPr>
            </w:pPr>
            <w:ins w:id="55" w:author="fuhao" w:date="2020-04-02T10:51:00Z">
              <w:r>
                <w:rPr>
                  <w:rFonts w:hAnsi="宋体" w:hint="eastAsia"/>
                  <w:color w:val="333333"/>
                  <w:rPrChange w:id="56" w:author="fuhao" w:date="2020-04-02T10:51:00Z">
                    <w:rPr>
                      <w:rFonts w:ascii="Arial" w:hAnsi="Arial" w:cs="Arial" w:hint="eastAsia"/>
                      <w:color w:val="333333"/>
                      <w:sz w:val="13"/>
                      <w:szCs w:val="13"/>
                      <w:shd w:val="clear" w:color="auto" w:fill="FFFFFF"/>
                    </w:rPr>
                  </w:rPrChange>
                </w:rPr>
                <w:t>增强的单一无线语音呼叫连续性</w:t>
              </w:r>
            </w:ins>
          </w:p>
        </w:tc>
        <w:tc>
          <w:tcPr>
            <w:tcW w:w="3969" w:type="dxa"/>
            <w:vAlign w:val="center"/>
          </w:tcPr>
          <w:p w:rsidR="00005045" w:rsidRDefault="00E71CAC">
            <w:pPr>
              <w:pStyle w:val="affff3"/>
              <w:ind w:firstLineChars="0" w:firstLine="0"/>
              <w:rPr>
                <w:rFonts w:ascii="Times New Roman"/>
              </w:rPr>
            </w:pPr>
            <w:ins w:id="57" w:author="fuhao" w:date="2020-04-02T10:51:00Z">
              <w:r>
                <w:rPr>
                  <w:rFonts w:ascii="Times New Roman"/>
                  <w:color w:val="333333"/>
                  <w:rPrChange w:id="58" w:author="fuhao" w:date="2020-04-05T11:50:00Z">
                    <w:rPr>
                      <w:rFonts w:ascii="Arial" w:hAnsi="Arial" w:cs="Arial"/>
                      <w:color w:val="333333"/>
                      <w:sz w:val="13"/>
                      <w:szCs w:val="13"/>
                      <w:shd w:val="clear" w:color="auto" w:fill="FFFFFF"/>
                    </w:rPr>
                  </w:rPrChange>
                </w:rPr>
                <w:t>Enhanced Single Radio Voice Call Continuity</w:t>
              </w:r>
            </w:ins>
          </w:p>
        </w:tc>
      </w:tr>
      <w:tr w:rsidR="00005045">
        <w:tc>
          <w:tcPr>
            <w:tcW w:w="1731" w:type="dxa"/>
            <w:vAlign w:val="center"/>
          </w:tcPr>
          <w:p w:rsidR="00005045" w:rsidRDefault="00E71CAC">
            <w:pPr>
              <w:pStyle w:val="affff3"/>
              <w:ind w:firstLineChars="0" w:firstLine="0"/>
              <w:rPr>
                <w:rFonts w:ascii="Times New Roman"/>
              </w:rPr>
            </w:pPr>
            <w:r>
              <w:rPr>
                <w:rFonts w:ascii="Times New Roman"/>
              </w:rPr>
              <w:t>EPC</w:t>
            </w:r>
          </w:p>
        </w:tc>
        <w:tc>
          <w:tcPr>
            <w:tcW w:w="2805" w:type="dxa"/>
            <w:vAlign w:val="center"/>
          </w:tcPr>
          <w:p w:rsidR="00005045" w:rsidRDefault="00E71CAC">
            <w:pPr>
              <w:pStyle w:val="affff3"/>
              <w:ind w:firstLineChars="0" w:firstLine="0"/>
              <w:rPr>
                <w:rFonts w:ascii="Times New Roman"/>
              </w:rPr>
            </w:pPr>
            <w:r>
              <w:rPr>
                <w:rFonts w:ascii="Times New Roman"/>
              </w:rPr>
              <w:t>演进型分组</w:t>
            </w:r>
            <w:proofErr w:type="gramStart"/>
            <w:r>
              <w:rPr>
                <w:rFonts w:ascii="Times New Roman"/>
              </w:rPr>
              <w:t>核心网</w:t>
            </w:r>
            <w:proofErr w:type="gramEnd"/>
          </w:p>
        </w:tc>
        <w:tc>
          <w:tcPr>
            <w:tcW w:w="3969" w:type="dxa"/>
            <w:vAlign w:val="center"/>
          </w:tcPr>
          <w:p w:rsidR="00005045" w:rsidRDefault="00E71CAC">
            <w:pPr>
              <w:pStyle w:val="affff3"/>
              <w:ind w:firstLineChars="0" w:firstLine="0"/>
              <w:rPr>
                <w:rFonts w:ascii="Times New Roman"/>
              </w:rPr>
            </w:pPr>
            <w:r>
              <w:rPr>
                <w:rFonts w:ascii="Times New Roman"/>
              </w:rPr>
              <w:t>Evolved Packet Core network</w:t>
            </w:r>
          </w:p>
        </w:tc>
      </w:tr>
      <w:tr w:rsidR="00005045">
        <w:tc>
          <w:tcPr>
            <w:tcW w:w="1731" w:type="dxa"/>
            <w:vAlign w:val="center"/>
          </w:tcPr>
          <w:p w:rsidR="00005045" w:rsidRDefault="00E71CAC">
            <w:pPr>
              <w:pStyle w:val="affff3"/>
              <w:ind w:firstLineChars="0" w:firstLine="0"/>
              <w:rPr>
                <w:rFonts w:ascii="Times New Roman"/>
              </w:rPr>
            </w:pPr>
            <w:r>
              <w:rPr>
                <w:rFonts w:ascii="Times New Roman" w:hint="eastAsia"/>
              </w:rPr>
              <w:t>I</w:t>
            </w:r>
            <w:r>
              <w:rPr>
                <w:rFonts w:ascii="Times New Roman"/>
              </w:rPr>
              <w:t>P</w:t>
            </w:r>
          </w:p>
        </w:tc>
        <w:tc>
          <w:tcPr>
            <w:tcW w:w="2805" w:type="dxa"/>
            <w:vAlign w:val="center"/>
          </w:tcPr>
          <w:p w:rsidR="00005045" w:rsidRDefault="00E71CAC">
            <w:pPr>
              <w:pStyle w:val="affff3"/>
              <w:ind w:firstLineChars="0" w:firstLine="0"/>
              <w:rPr>
                <w:rFonts w:ascii="Times New Roman"/>
              </w:rPr>
            </w:pPr>
            <w:ins w:id="59" w:author="fuhao" w:date="2020-04-02T10:18:00Z">
              <w:r>
                <w:rPr>
                  <w:rFonts w:ascii="Times New Roman" w:hint="eastAsia"/>
                  <w:color w:val="333333"/>
                  <w:rPrChange w:id="60" w:author="fuhao" w:date="2020-04-02T10:18:00Z">
                    <w:rPr>
                      <w:rFonts w:ascii="Arial" w:hAnsi="Arial" w:cs="Arial" w:hint="eastAsia"/>
                      <w:color w:val="333333"/>
                      <w:sz w:val="13"/>
                      <w:szCs w:val="13"/>
                      <w:shd w:val="clear" w:color="auto" w:fill="FFFFFF"/>
                    </w:rPr>
                  </w:rPrChange>
                </w:rPr>
                <w:t>网际互连协议</w:t>
              </w:r>
            </w:ins>
          </w:p>
        </w:tc>
        <w:tc>
          <w:tcPr>
            <w:tcW w:w="3969" w:type="dxa"/>
            <w:vAlign w:val="center"/>
          </w:tcPr>
          <w:p w:rsidR="00005045" w:rsidRDefault="00E71CAC">
            <w:pPr>
              <w:pStyle w:val="affff3"/>
              <w:ind w:firstLineChars="0" w:firstLine="0"/>
              <w:rPr>
                <w:rFonts w:ascii="Times New Roman"/>
              </w:rPr>
            </w:pPr>
            <w:ins w:id="61" w:author="fuhao" w:date="2020-04-02T10:19:00Z">
              <w:r>
                <w:rPr>
                  <w:rFonts w:ascii="Times New Roman"/>
                  <w:color w:val="333333"/>
                  <w:rPrChange w:id="62" w:author="fuhao" w:date="2020-04-02T10:19:00Z">
                    <w:rPr>
                      <w:rFonts w:ascii="Arial" w:hAnsi="Arial" w:cs="Arial"/>
                      <w:color w:val="333333"/>
                      <w:sz w:val="13"/>
                      <w:szCs w:val="13"/>
                      <w:shd w:val="clear" w:color="auto" w:fill="FFFFFF"/>
                    </w:rPr>
                  </w:rPrChange>
                </w:rPr>
                <w:t>Internet Protocol</w:t>
              </w:r>
            </w:ins>
          </w:p>
        </w:tc>
      </w:tr>
      <w:tr w:rsidR="00005045">
        <w:tc>
          <w:tcPr>
            <w:tcW w:w="1731" w:type="dxa"/>
            <w:vAlign w:val="center"/>
          </w:tcPr>
          <w:p w:rsidR="00005045" w:rsidRDefault="00E71CAC">
            <w:pPr>
              <w:pStyle w:val="affff3"/>
              <w:ind w:firstLineChars="0" w:firstLine="0"/>
              <w:rPr>
                <w:rFonts w:ascii="Times New Roman"/>
              </w:rPr>
            </w:pPr>
            <w:r>
              <w:rPr>
                <w:rFonts w:ascii="Times New Roman"/>
              </w:rPr>
              <w:t>LTE</w:t>
            </w:r>
          </w:p>
        </w:tc>
        <w:tc>
          <w:tcPr>
            <w:tcW w:w="2805" w:type="dxa"/>
            <w:vAlign w:val="center"/>
          </w:tcPr>
          <w:p w:rsidR="00005045" w:rsidRDefault="00E71CAC">
            <w:pPr>
              <w:pStyle w:val="affff3"/>
              <w:ind w:firstLineChars="0" w:firstLine="0"/>
              <w:rPr>
                <w:rFonts w:ascii="Times New Roman"/>
              </w:rPr>
            </w:pPr>
            <w:r>
              <w:rPr>
                <w:rFonts w:ascii="Times New Roman"/>
              </w:rPr>
              <w:t>长期演进</w:t>
            </w:r>
          </w:p>
        </w:tc>
        <w:tc>
          <w:tcPr>
            <w:tcW w:w="3969" w:type="dxa"/>
            <w:vAlign w:val="center"/>
          </w:tcPr>
          <w:p w:rsidR="00005045" w:rsidRDefault="00E71CAC">
            <w:pPr>
              <w:pStyle w:val="affff3"/>
              <w:ind w:firstLineChars="0" w:firstLine="0"/>
              <w:rPr>
                <w:rFonts w:ascii="Times New Roman"/>
              </w:rPr>
            </w:pPr>
            <w:r>
              <w:rPr>
                <w:rFonts w:ascii="Times New Roman"/>
              </w:rPr>
              <w:t>Long Term Evolution</w:t>
            </w:r>
          </w:p>
        </w:tc>
      </w:tr>
      <w:tr w:rsidR="00005045">
        <w:tc>
          <w:tcPr>
            <w:tcW w:w="1731" w:type="dxa"/>
            <w:vAlign w:val="center"/>
          </w:tcPr>
          <w:p w:rsidR="00005045" w:rsidRDefault="00E71CAC">
            <w:pPr>
              <w:pStyle w:val="affff3"/>
              <w:ind w:firstLineChars="0" w:firstLine="0"/>
              <w:rPr>
                <w:rFonts w:ascii="Times New Roman"/>
              </w:rPr>
            </w:pPr>
            <w:r>
              <w:rPr>
                <w:rFonts w:ascii="Times New Roman"/>
              </w:rPr>
              <w:t>MIMO</w:t>
            </w:r>
          </w:p>
        </w:tc>
        <w:tc>
          <w:tcPr>
            <w:tcW w:w="2805" w:type="dxa"/>
            <w:vAlign w:val="center"/>
          </w:tcPr>
          <w:p w:rsidR="00005045" w:rsidRDefault="00E71CAC">
            <w:pPr>
              <w:pStyle w:val="affff3"/>
              <w:ind w:firstLineChars="0" w:firstLine="0"/>
              <w:rPr>
                <w:rFonts w:ascii="Times New Roman"/>
              </w:rPr>
            </w:pPr>
            <w:r>
              <w:rPr>
                <w:rFonts w:ascii="Times New Roman"/>
              </w:rPr>
              <w:t>多</w:t>
            </w:r>
            <w:r>
              <w:rPr>
                <w:rFonts w:ascii="Times New Roman" w:hint="eastAsia"/>
              </w:rPr>
              <w:t>入</w:t>
            </w:r>
            <w:r>
              <w:rPr>
                <w:rFonts w:ascii="Times New Roman"/>
              </w:rPr>
              <w:t>多出</w:t>
            </w:r>
          </w:p>
        </w:tc>
        <w:tc>
          <w:tcPr>
            <w:tcW w:w="3969" w:type="dxa"/>
            <w:vAlign w:val="center"/>
          </w:tcPr>
          <w:p w:rsidR="00005045" w:rsidRDefault="00E71CAC">
            <w:pPr>
              <w:pStyle w:val="affff3"/>
              <w:ind w:firstLineChars="0" w:firstLine="0"/>
              <w:rPr>
                <w:rFonts w:ascii="Times New Roman"/>
              </w:rPr>
            </w:pPr>
            <w:r>
              <w:rPr>
                <w:rFonts w:ascii="Times New Roman"/>
              </w:rPr>
              <w:t>Multiple Input Multiple Output</w:t>
            </w:r>
          </w:p>
        </w:tc>
      </w:tr>
      <w:tr w:rsidR="00005045">
        <w:tc>
          <w:tcPr>
            <w:tcW w:w="1731" w:type="dxa"/>
            <w:vAlign w:val="center"/>
          </w:tcPr>
          <w:p w:rsidR="00005045" w:rsidRDefault="00E71CAC">
            <w:pPr>
              <w:pStyle w:val="affff3"/>
              <w:ind w:firstLineChars="0" w:firstLine="0"/>
              <w:rPr>
                <w:rFonts w:ascii="Times New Roman"/>
              </w:rPr>
            </w:pPr>
            <w:r>
              <w:rPr>
                <w:rFonts w:ascii="Times New Roman" w:hint="eastAsia"/>
              </w:rPr>
              <w:t>NSA</w:t>
            </w:r>
          </w:p>
        </w:tc>
        <w:tc>
          <w:tcPr>
            <w:tcW w:w="2805" w:type="dxa"/>
            <w:vAlign w:val="center"/>
          </w:tcPr>
          <w:p w:rsidR="00005045" w:rsidRDefault="00E71CAC">
            <w:pPr>
              <w:pStyle w:val="affff3"/>
              <w:ind w:firstLineChars="0" w:firstLine="0"/>
              <w:rPr>
                <w:rFonts w:ascii="Times New Roman"/>
              </w:rPr>
            </w:pPr>
            <w:r>
              <w:rPr>
                <w:rFonts w:ascii="Times New Roman" w:hint="eastAsia"/>
              </w:rPr>
              <w:t>非独立</w:t>
            </w:r>
            <w:r>
              <w:rPr>
                <w:rFonts w:ascii="Times New Roman"/>
              </w:rPr>
              <w:t>组网</w:t>
            </w:r>
          </w:p>
        </w:tc>
        <w:tc>
          <w:tcPr>
            <w:tcW w:w="3969" w:type="dxa"/>
            <w:vAlign w:val="center"/>
          </w:tcPr>
          <w:p w:rsidR="00005045" w:rsidRDefault="00E71CAC">
            <w:pPr>
              <w:pStyle w:val="affff3"/>
              <w:ind w:firstLineChars="0" w:firstLine="0"/>
              <w:rPr>
                <w:rFonts w:ascii="Times New Roman"/>
              </w:rPr>
            </w:pPr>
            <w:r>
              <w:rPr>
                <w:rFonts w:ascii="Times New Roman" w:hint="eastAsia"/>
              </w:rPr>
              <w:t>Non</w:t>
            </w:r>
            <w:r>
              <w:rPr>
                <w:rFonts w:ascii="Times New Roman"/>
              </w:rPr>
              <w:t>-Standalone</w:t>
            </w:r>
          </w:p>
        </w:tc>
      </w:tr>
      <w:tr w:rsidR="00005045">
        <w:tc>
          <w:tcPr>
            <w:tcW w:w="1731" w:type="dxa"/>
            <w:vAlign w:val="center"/>
          </w:tcPr>
          <w:p w:rsidR="00005045" w:rsidRDefault="00E71CAC">
            <w:pPr>
              <w:pStyle w:val="affff3"/>
              <w:ind w:firstLineChars="0" w:firstLine="0"/>
              <w:rPr>
                <w:rFonts w:ascii="Times New Roman"/>
              </w:rPr>
            </w:pPr>
            <w:r>
              <w:rPr>
                <w:rFonts w:ascii="Times New Roman"/>
              </w:rPr>
              <w:t>PDSCH</w:t>
            </w:r>
          </w:p>
        </w:tc>
        <w:tc>
          <w:tcPr>
            <w:tcW w:w="2805" w:type="dxa"/>
            <w:vAlign w:val="center"/>
          </w:tcPr>
          <w:p w:rsidR="00005045" w:rsidRDefault="00E71CAC">
            <w:pPr>
              <w:pStyle w:val="affff3"/>
              <w:ind w:firstLineChars="0" w:firstLine="0"/>
              <w:rPr>
                <w:rFonts w:ascii="Times New Roman"/>
              </w:rPr>
            </w:pPr>
            <w:r>
              <w:rPr>
                <w:rFonts w:ascii="Times New Roman"/>
              </w:rPr>
              <w:t>物理下行共享信道</w:t>
            </w:r>
          </w:p>
        </w:tc>
        <w:tc>
          <w:tcPr>
            <w:tcW w:w="3969" w:type="dxa"/>
            <w:vAlign w:val="center"/>
          </w:tcPr>
          <w:p w:rsidR="00005045" w:rsidRDefault="00E71CAC">
            <w:pPr>
              <w:pStyle w:val="affff3"/>
              <w:ind w:firstLineChars="0" w:firstLine="0"/>
              <w:rPr>
                <w:rFonts w:ascii="Times New Roman"/>
              </w:rPr>
            </w:pPr>
            <w:r>
              <w:rPr>
                <w:rFonts w:ascii="Times New Roman"/>
              </w:rPr>
              <w:t>Physical Downlink Shared Channel</w:t>
            </w:r>
          </w:p>
        </w:tc>
      </w:tr>
      <w:tr w:rsidR="00005045">
        <w:tc>
          <w:tcPr>
            <w:tcW w:w="1731" w:type="dxa"/>
            <w:vAlign w:val="center"/>
          </w:tcPr>
          <w:p w:rsidR="00005045" w:rsidRDefault="00E71CAC">
            <w:pPr>
              <w:pStyle w:val="affff3"/>
              <w:ind w:firstLineChars="0" w:firstLine="0"/>
              <w:rPr>
                <w:rFonts w:ascii="Times New Roman"/>
              </w:rPr>
            </w:pPr>
            <w:r>
              <w:rPr>
                <w:rFonts w:ascii="Times New Roman"/>
              </w:rPr>
              <w:t>PDU</w:t>
            </w:r>
          </w:p>
        </w:tc>
        <w:tc>
          <w:tcPr>
            <w:tcW w:w="2805" w:type="dxa"/>
            <w:vAlign w:val="center"/>
          </w:tcPr>
          <w:p w:rsidR="00005045" w:rsidRDefault="00E71CAC">
            <w:pPr>
              <w:pStyle w:val="affff3"/>
              <w:ind w:firstLineChars="0" w:firstLine="0"/>
              <w:rPr>
                <w:rFonts w:ascii="Times New Roman"/>
              </w:rPr>
            </w:pPr>
            <w:r>
              <w:rPr>
                <w:rFonts w:ascii="Times New Roman"/>
              </w:rPr>
              <w:t>分组数据单元</w:t>
            </w:r>
          </w:p>
        </w:tc>
        <w:tc>
          <w:tcPr>
            <w:tcW w:w="3969" w:type="dxa"/>
            <w:vAlign w:val="center"/>
          </w:tcPr>
          <w:p w:rsidR="00005045" w:rsidRDefault="00E71CAC">
            <w:pPr>
              <w:pStyle w:val="affff3"/>
              <w:ind w:firstLineChars="0" w:firstLine="0"/>
              <w:rPr>
                <w:rFonts w:ascii="Times New Roman"/>
              </w:rPr>
            </w:pPr>
            <w:r>
              <w:rPr>
                <w:rFonts w:ascii="Times New Roman"/>
              </w:rPr>
              <w:t>Packet Data Unit</w:t>
            </w:r>
          </w:p>
        </w:tc>
      </w:tr>
      <w:tr w:rsidR="00005045">
        <w:tc>
          <w:tcPr>
            <w:tcW w:w="1731" w:type="dxa"/>
            <w:vAlign w:val="center"/>
          </w:tcPr>
          <w:p w:rsidR="00005045" w:rsidRDefault="00E71CAC">
            <w:pPr>
              <w:pStyle w:val="affff3"/>
              <w:ind w:firstLineChars="0" w:firstLine="0"/>
              <w:rPr>
                <w:rFonts w:ascii="Times New Roman"/>
              </w:rPr>
            </w:pPr>
            <w:r>
              <w:rPr>
                <w:rFonts w:ascii="Times New Roman"/>
              </w:rPr>
              <w:t>PLMN</w:t>
            </w:r>
          </w:p>
        </w:tc>
        <w:tc>
          <w:tcPr>
            <w:tcW w:w="2805" w:type="dxa"/>
            <w:vAlign w:val="center"/>
          </w:tcPr>
          <w:p w:rsidR="00005045" w:rsidRDefault="00E71CAC">
            <w:pPr>
              <w:pStyle w:val="affff3"/>
              <w:ind w:firstLineChars="0" w:firstLine="0"/>
              <w:rPr>
                <w:rFonts w:ascii="Times New Roman"/>
              </w:rPr>
            </w:pPr>
            <w:r>
              <w:rPr>
                <w:rFonts w:ascii="Times New Roman"/>
              </w:rPr>
              <w:t>公众陆地移动通信网</w:t>
            </w:r>
          </w:p>
        </w:tc>
        <w:tc>
          <w:tcPr>
            <w:tcW w:w="3969" w:type="dxa"/>
            <w:vAlign w:val="center"/>
          </w:tcPr>
          <w:p w:rsidR="00005045" w:rsidRDefault="00E71CAC">
            <w:pPr>
              <w:pStyle w:val="affff3"/>
              <w:ind w:firstLineChars="0" w:firstLine="0"/>
              <w:rPr>
                <w:rFonts w:ascii="Times New Roman"/>
              </w:rPr>
            </w:pPr>
            <w:r>
              <w:rPr>
                <w:rFonts w:ascii="Times New Roman"/>
              </w:rPr>
              <w:t>Public Lands Mobile Network</w:t>
            </w:r>
          </w:p>
        </w:tc>
      </w:tr>
      <w:tr w:rsidR="00005045">
        <w:tc>
          <w:tcPr>
            <w:tcW w:w="1731" w:type="dxa"/>
            <w:vAlign w:val="center"/>
          </w:tcPr>
          <w:p w:rsidR="00005045" w:rsidRDefault="00E71CAC">
            <w:pPr>
              <w:pStyle w:val="affff3"/>
              <w:ind w:firstLineChars="0" w:firstLine="0"/>
              <w:rPr>
                <w:rFonts w:ascii="Times New Roman"/>
              </w:rPr>
            </w:pPr>
            <w:r>
              <w:rPr>
                <w:rFonts w:ascii="Times New Roman"/>
              </w:rPr>
              <w:t>PUSCH</w:t>
            </w:r>
          </w:p>
        </w:tc>
        <w:tc>
          <w:tcPr>
            <w:tcW w:w="2805" w:type="dxa"/>
            <w:vAlign w:val="center"/>
          </w:tcPr>
          <w:p w:rsidR="00005045" w:rsidRDefault="00E71CAC">
            <w:pPr>
              <w:pStyle w:val="affff3"/>
              <w:ind w:firstLineChars="0" w:firstLine="0"/>
              <w:rPr>
                <w:rFonts w:ascii="Times New Roman"/>
              </w:rPr>
            </w:pPr>
            <w:r>
              <w:rPr>
                <w:rFonts w:ascii="Times New Roman"/>
              </w:rPr>
              <w:t>物理上行共享信道</w:t>
            </w:r>
          </w:p>
        </w:tc>
        <w:tc>
          <w:tcPr>
            <w:tcW w:w="3969" w:type="dxa"/>
            <w:vAlign w:val="center"/>
          </w:tcPr>
          <w:p w:rsidR="00005045" w:rsidRDefault="00E71CAC">
            <w:pPr>
              <w:pStyle w:val="affff3"/>
              <w:ind w:firstLineChars="0" w:firstLine="0"/>
              <w:rPr>
                <w:rFonts w:ascii="Times New Roman"/>
              </w:rPr>
            </w:pPr>
            <w:r>
              <w:rPr>
                <w:rFonts w:ascii="Times New Roman"/>
              </w:rPr>
              <w:t>Physical Uplink Shared Channel</w:t>
            </w:r>
          </w:p>
        </w:tc>
      </w:tr>
      <w:tr w:rsidR="00005045">
        <w:tc>
          <w:tcPr>
            <w:tcW w:w="1731" w:type="dxa"/>
            <w:vAlign w:val="center"/>
          </w:tcPr>
          <w:p w:rsidR="00005045" w:rsidRDefault="00E71CAC">
            <w:pPr>
              <w:pStyle w:val="affff3"/>
              <w:ind w:firstLineChars="0" w:firstLine="0"/>
              <w:rPr>
                <w:rFonts w:ascii="Times New Roman"/>
              </w:rPr>
            </w:pPr>
            <w:proofErr w:type="spellStart"/>
            <w:r>
              <w:rPr>
                <w:rFonts w:ascii="Times New Roman"/>
              </w:rPr>
              <w:t>Q</w:t>
            </w:r>
            <w:r>
              <w:rPr>
                <w:rFonts w:ascii="Times New Roman" w:hint="eastAsia"/>
              </w:rPr>
              <w:t>o</w:t>
            </w:r>
            <w:r>
              <w:rPr>
                <w:rFonts w:ascii="Times New Roman"/>
              </w:rPr>
              <w:t>S</w:t>
            </w:r>
            <w:proofErr w:type="spellEnd"/>
          </w:p>
        </w:tc>
        <w:tc>
          <w:tcPr>
            <w:tcW w:w="2805" w:type="dxa"/>
            <w:vAlign w:val="center"/>
          </w:tcPr>
          <w:p w:rsidR="00005045" w:rsidRDefault="00E71CAC">
            <w:pPr>
              <w:pStyle w:val="affff3"/>
              <w:ind w:firstLineChars="0" w:firstLine="0"/>
              <w:rPr>
                <w:rFonts w:ascii="Times New Roman"/>
              </w:rPr>
            </w:pPr>
            <w:ins w:id="63" w:author="fuhao" w:date="2020-04-02T10:13:00Z">
              <w:r>
                <w:rPr>
                  <w:rFonts w:ascii="Times New Roman" w:hint="eastAsia"/>
                  <w:color w:val="333333"/>
                  <w:rPrChange w:id="64" w:author="fuhao" w:date="2020-04-02T10:17:00Z">
                    <w:rPr>
                      <w:rFonts w:ascii="Arial" w:hAnsi="Arial" w:cs="Arial" w:hint="eastAsia"/>
                      <w:color w:val="333333"/>
                      <w:sz w:val="13"/>
                      <w:szCs w:val="13"/>
                      <w:shd w:val="clear" w:color="auto" w:fill="FFFFFF"/>
                    </w:rPr>
                  </w:rPrChange>
                </w:rPr>
                <w:t>服务质量</w:t>
              </w:r>
            </w:ins>
          </w:p>
        </w:tc>
        <w:tc>
          <w:tcPr>
            <w:tcW w:w="3969" w:type="dxa"/>
            <w:vAlign w:val="center"/>
          </w:tcPr>
          <w:p w:rsidR="00005045" w:rsidRDefault="00E71CAC">
            <w:pPr>
              <w:pStyle w:val="affff3"/>
              <w:ind w:firstLineChars="0" w:firstLine="0"/>
              <w:rPr>
                <w:rFonts w:ascii="Times New Roman"/>
              </w:rPr>
            </w:pPr>
            <w:ins w:id="65" w:author="fuhao" w:date="2020-04-02T10:12:00Z">
              <w:r>
                <w:rPr>
                  <w:rFonts w:ascii="Times New Roman"/>
                  <w:rPrChange w:id="66" w:author="fuhao" w:date="2020-04-02T10:12:00Z">
                    <w:rPr/>
                  </w:rPrChange>
                </w:rPr>
                <w:t>Qualityl Uplink Sh</w:t>
              </w:r>
            </w:ins>
          </w:p>
        </w:tc>
      </w:tr>
      <w:tr w:rsidR="00005045">
        <w:tc>
          <w:tcPr>
            <w:tcW w:w="1731" w:type="dxa"/>
            <w:vAlign w:val="center"/>
          </w:tcPr>
          <w:p w:rsidR="00005045" w:rsidRDefault="00E71CAC">
            <w:pPr>
              <w:pStyle w:val="affff3"/>
              <w:ind w:firstLineChars="0" w:firstLine="0"/>
              <w:rPr>
                <w:rFonts w:ascii="Times New Roman"/>
              </w:rPr>
            </w:pPr>
            <w:r>
              <w:rPr>
                <w:rFonts w:ascii="Times New Roman"/>
              </w:rPr>
              <w:t>RI</w:t>
            </w:r>
          </w:p>
        </w:tc>
        <w:tc>
          <w:tcPr>
            <w:tcW w:w="2805" w:type="dxa"/>
            <w:vAlign w:val="center"/>
          </w:tcPr>
          <w:p w:rsidR="00005045" w:rsidRDefault="00E71CAC">
            <w:pPr>
              <w:pStyle w:val="affff3"/>
              <w:ind w:firstLineChars="0" w:firstLine="0"/>
              <w:rPr>
                <w:rFonts w:ascii="Times New Roman"/>
              </w:rPr>
            </w:pPr>
            <w:r>
              <w:rPr>
                <w:rFonts w:ascii="Times New Roman"/>
              </w:rPr>
              <w:t>秩指示</w:t>
            </w:r>
          </w:p>
        </w:tc>
        <w:tc>
          <w:tcPr>
            <w:tcW w:w="3969" w:type="dxa"/>
            <w:vAlign w:val="center"/>
          </w:tcPr>
          <w:p w:rsidR="00005045" w:rsidRDefault="00E71CAC">
            <w:pPr>
              <w:pStyle w:val="affff3"/>
              <w:ind w:firstLineChars="0" w:firstLine="0"/>
              <w:rPr>
                <w:rFonts w:ascii="Times New Roman"/>
              </w:rPr>
            </w:pPr>
            <w:r>
              <w:rPr>
                <w:rFonts w:ascii="Times New Roman"/>
              </w:rPr>
              <w:t>Rank Indicator</w:t>
            </w:r>
          </w:p>
        </w:tc>
      </w:tr>
      <w:tr w:rsidR="00005045">
        <w:tc>
          <w:tcPr>
            <w:tcW w:w="1731" w:type="dxa"/>
            <w:vAlign w:val="center"/>
          </w:tcPr>
          <w:p w:rsidR="00005045" w:rsidRDefault="00E71CAC">
            <w:pPr>
              <w:pStyle w:val="affff3"/>
              <w:ind w:firstLineChars="0" w:firstLine="0"/>
              <w:rPr>
                <w:rFonts w:ascii="Times New Roman"/>
              </w:rPr>
            </w:pPr>
            <w:r>
              <w:rPr>
                <w:rFonts w:ascii="Times New Roman" w:hint="eastAsia"/>
              </w:rPr>
              <w:t>S</w:t>
            </w:r>
            <w:r>
              <w:rPr>
                <w:rFonts w:ascii="Times New Roman"/>
              </w:rPr>
              <w:t>A</w:t>
            </w:r>
          </w:p>
        </w:tc>
        <w:tc>
          <w:tcPr>
            <w:tcW w:w="2805" w:type="dxa"/>
            <w:vAlign w:val="center"/>
          </w:tcPr>
          <w:p w:rsidR="00005045" w:rsidRDefault="00E71CAC">
            <w:pPr>
              <w:pStyle w:val="affff3"/>
              <w:ind w:firstLineChars="0" w:firstLine="0"/>
              <w:rPr>
                <w:rFonts w:ascii="Times New Roman"/>
              </w:rPr>
            </w:pPr>
            <w:ins w:id="67" w:author="fuhao" w:date="2020-04-02T10:58:00Z">
              <w:r>
                <w:rPr>
                  <w:rFonts w:ascii="Times New Roman" w:hint="eastAsia"/>
                  <w:rPrChange w:id="68" w:author="fuhao" w:date="2020-04-02T10:58:00Z">
                    <w:rPr>
                      <w:rFonts w:hint="eastAsia"/>
                    </w:rPr>
                  </w:rPrChange>
                </w:rPr>
                <w:t>独立组网</w:t>
              </w:r>
            </w:ins>
          </w:p>
        </w:tc>
        <w:tc>
          <w:tcPr>
            <w:tcW w:w="3969" w:type="dxa"/>
            <w:vAlign w:val="center"/>
          </w:tcPr>
          <w:p w:rsidR="00005045" w:rsidRDefault="00E71CAC">
            <w:pPr>
              <w:pStyle w:val="affff3"/>
              <w:ind w:firstLineChars="0" w:firstLine="0"/>
              <w:rPr>
                <w:rFonts w:ascii="Times New Roman"/>
              </w:rPr>
            </w:pPr>
            <w:ins w:id="69" w:author="fuhao" w:date="2020-04-02T10:58:00Z">
              <w:r>
                <w:rPr>
                  <w:rFonts w:ascii="Times New Roman"/>
                  <w:rPrChange w:id="70" w:author="fuhao" w:date="2020-04-02T10:58:00Z">
                    <w:rPr/>
                  </w:rPrChange>
                </w:rPr>
                <w:t>Stand Alone</w:t>
              </w:r>
            </w:ins>
          </w:p>
        </w:tc>
      </w:tr>
      <w:tr w:rsidR="00005045">
        <w:tc>
          <w:tcPr>
            <w:tcW w:w="1731" w:type="dxa"/>
            <w:vAlign w:val="center"/>
          </w:tcPr>
          <w:p w:rsidR="00005045" w:rsidRDefault="00E71CAC">
            <w:pPr>
              <w:pStyle w:val="affff3"/>
              <w:ind w:firstLineChars="0" w:firstLine="0"/>
              <w:rPr>
                <w:rFonts w:ascii="Times New Roman"/>
              </w:rPr>
            </w:pPr>
            <w:r>
              <w:rPr>
                <w:rFonts w:ascii="Times New Roman"/>
              </w:rPr>
              <w:t>SMS</w:t>
            </w:r>
          </w:p>
        </w:tc>
        <w:tc>
          <w:tcPr>
            <w:tcW w:w="2805" w:type="dxa"/>
            <w:vAlign w:val="center"/>
          </w:tcPr>
          <w:p w:rsidR="00005045" w:rsidRDefault="00E71CAC">
            <w:pPr>
              <w:pStyle w:val="affff3"/>
              <w:ind w:firstLineChars="0" w:firstLine="0"/>
              <w:rPr>
                <w:rFonts w:ascii="Times New Roman"/>
              </w:rPr>
            </w:pPr>
            <w:ins w:id="71" w:author="fuhao" w:date="2020-04-02T11:19:00Z">
              <w:r>
                <w:rPr>
                  <w:rFonts w:ascii="Times New Roman" w:hint="eastAsia"/>
                  <w:rPrChange w:id="72" w:author="fuhao" w:date="2020-04-02T11:19:00Z">
                    <w:rPr>
                      <w:rFonts w:hint="eastAsia"/>
                    </w:rPr>
                  </w:rPrChange>
                </w:rPr>
                <w:t>短消息业务</w:t>
              </w:r>
            </w:ins>
          </w:p>
        </w:tc>
        <w:tc>
          <w:tcPr>
            <w:tcW w:w="3969" w:type="dxa"/>
            <w:vAlign w:val="center"/>
          </w:tcPr>
          <w:p w:rsidR="00005045" w:rsidRDefault="00E71CAC">
            <w:pPr>
              <w:pStyle w:val="affff3"/>
              <w:ind w:firstLineChars="0" w:firstLine="0"/>
              <w:rPr>
                <w:rFonts w:ascii="Times New Roman"/>
              </w:rPr>
            </w:pPr>
            <w:ins w:id="73" w:author="fuhao" w:date="2020-04-02T11:19:00Z">
              <w:r>
                <w:rPr>
                  <w:rFonts w:ascii="Times New Roman"/>
                  <w:rPrChange w:id="74" w:author="fuhao" w:date="2020-04-02T11:19:00Z">
                    <w:rPr/>
                  </w:rPrChange>
                </w:rPr>
                <w:t>Short Message Service</w:t>
              </w:r>
            </w:ins>
          </w:p>
        </w:tc>
      </w:tr>
      <w:tr w:rsidR="00005045">
        <w:tc>
          <w:tcPr>
            <w:tcW w:w="1731" w:type="dxa"/>
            <w:vAlign w:val="center"/>
          </w:tcPr>
          <w:p w:rsidR="00005045" w:rsidRDefault="00E71CAC">
            <w:pPr>
              <w:pStyle w:val="affff3"/>
              <w:ind w:firstLineChars="0" w:firstLine="0"/>
              <w:rPr>
                <w:rFonts w:ascii="Times New Roman"/>
              </w:rPr>
            </w:pPr>
            <w:r>
              <w:rPr>
                <w:rFonts w:ascii="Times New Roman" w:hint="eastAsia"/>
              </w:rPr>
              <w:t>S</w:t>
            </w:r>
            <w:r>
              <w:rPr>
                <w:rFonts w:ascii="Times New Roman"/>
              </w:rPr>
              <w:t>SC</w:t>
            </w:r>
          </w:p>
        </w:tc>
        <w:tc>
          <w:tcPr>
            <w:tcW w:w="2805" w:type="dxa"/>
            <w:vAlign w:val="center"/>
          </w:tcPr>
          <w:p w:rsidR="00005045" w:rsidRDefault="00E71CAC">
            <w:pPr>
              <w:pStyle w:val="affff3"/>
              <w:ind w:firstLineChars="0" w:firstLine="0"/>
              <w:rPr>
                <w:rFonts w:ascii="Times New Roman"/>
              </w:rPr>
            </w:pPr>
            <w:ins w:id="75" w:author="fuhao" w:date="2020-04-02T11:45:00Z">
              <w:r>
                <w:rPr>
                  <w:rFonts w:ascii="Times New Roman" w:hint="eastAsia"/>
                  <w:color w:val="333333"/>
                  <w:rPrChange w:id="76" w:author="fuhao" w:date="2020-04-02T11:45:00Z">
                    <w:rPr>
                      <w:rFonts w:ascii="Arial" w:hAnsi="Arial" w:cs="Arial" w:hint="eastAsia"/>
                      <w:color w:val="333333"/>
                      <w:sz w:val="18"/>
                      <w:szCs w:val="18"/>
                      <w:shd w:val="clear" w:color="auto" w:fill="FFFFFF"/>
                    </w:rPr>
                  </w:rPrChange>
                </w:rPr>
                <w:t>会话和服务连续性</w:t>
              </w:r>
            </w:ins>
          </w:p>
        </w:tc>
        <w:tc>
          <w:tcPr>
            <w:tcW w:w="3969" w:type="dxa"/>
            <w:vAlign w:val="center"/>
          </w:tcPr>
          <w:p w:rsidR="00005045" w:rsidRDefault="00E71CAC">
            <w:pPr>
              <w:pStyle w:val="affff3"/>
              <w:ind w:firstLineChars="0" w:firstLine="0"/>
              <w:rPr>
                <w:rFonts w:ascii="Times New Roman"/>
              </w:rPr>
            </w:pPr>
            <w:ins w:id="77" w:author="fuhao" w:date="2020-04-02T11:32:00Z">
              <w:r>
                <w:rPr>
                  <w:rFonts w:ascii="Times New Roman"/>
                  <w:color w:val="333333"/>
                  <w:rPrChange w:id="78" w:author="fuhao" w:date="2020-04-02T11:33:00Z">
                    <w:rPr>
                      <w:rFonts w:ascii="Arial" w:hAnsi="Arial" w:cs="Arial"/>
                      <w:color w:val="333333"/>
                      <w:sz w:val="13"/>
                      <w:szCs w:val="13"/>
                      <w:shd w:val="clear" w:color="auto" w:fill="FFFFFF"/>
                    </w:rPr>
                  </w:rPrChange>
                </w:rPr>
                <w:t>Session and Service Continuity</w:t>
              </w:r>
            </w:ins>
          </w:p>
        </w:tc>
      </w:tr>
      <w:tr w:rsidR="00005045">
        <w:tc>
          <w:tcPr>
            <w:tcW w:w="1731" w:type="dxa"/>
            <w:vAlign w:val="center"/>
          </w:tcPr>
          <w:p w:rsidR="00005045" w:rsidRDefault="00E71CAC">
            <w:pPr>
              <w:pStyle w:val="affff3"/>
              <w:ind w:firstLineChars="0" w:firstLine="0"/>
              <w:rPr>
                <w:rFonts w:ascii="Times New Roman"/>
              </w:rPr>
            </w:pPr>
            <w:r>
              <w:rPr>
                <w:rFonts w:ascii="Times New Roman"/>
              </w:rPr>
              <w:t>TDD</w:t>
            </w:r>
          </w:p>
        </w:tc>
        <w:tc>
          <w:tcPr>
            <w:tcW w:w="2805" w:type="dxa"/>
            <w:vAlign w:val="center"/>
          </w:tcPr>
          <w:p w:rsidR="00005045" w:rsidRDefault="00E71CAC">
            <w:pPr>
              <w:pStyle w:val="affff3"/>
              <w:ind w:firstLineChars="0" w:firstLine="0"/>
              <w:rPr>
                <w:rFonts w:ascii="Times New Roman"/>
              </w:rPr>
            </w:pPr>
            <w:r>
              <w:rPr>
                <w:rFonts w:ascii="Times New Roman"/>
              </w:rPr>
              <w:t>时分双工</w:t>
            </w:r>
          </w:p>
        </w:tc>
        <w:tc>
          <w:tcPr>
            <w:tcW w:w="3969" w:type="dxa"/>
            <w:vAlign w:val="center"/>
          </w:tcPr>
          <w:p w:rsidR="00005045" w:rsidRDefault="00E71CAC">
            <w:pPr>
              <w:pStyle w:val="affff3"/>
              <w:ind w:firstLineChars="0" w:firstLine="0"/>
              <w:rPr>
                <w:rFonts w:ascii="Times New Roman"/>
              </w:rPr>
            </w:pPr>
            <w:r>
              <w:rPr>
                <w:rFonts w:ascii="Times New Roman"/>
              </w:rPr>
              <w:t>Time</w:t>
            </w:r>
            <w:r>
              <w:rPr>
                <w:rFonts w:ascii="Times New Roman" w:hint="eastAsia"/>
              </w:rPr>
              <w:t xml:space="preserve"> </w:t>
            </w:r>
            <w:r>
              <w:rPr>
                <w:rFonts w:ascii="Times New Roman"/>
              </w:rPr>
              <w:t>Division Duplex</w:t>
            </w:r>
          </w:p>
        </w:tc>
      </w:tr>
      <w:tr w:rsidR="00005045">
        <w:tc>
          <w:tcPr>
            <w:tcW w:w="1731" w:type="dxa"/>
            <w:vAlign w:val="center"/>
          </w:tcPr>
          <w:p w:rsidR="00005045" w:rsidRDefault="00E71CAC">
            <w:pPr>
              <w:pStyle w:val="affff3"/>
              <w:ind w:firstLineChars="0" w:firstLine="0"/>
              <w:rPr>
                <w:rFonts w:ascii="Times New Roman"/>
              </w:rPr>
            </w:pPr>
            <w:r>
              <w:rPr>
                <w:rFonts w:ascii="Times New Roman"/>
              </w:rPr>
              <w:t>TM</w:t>
            </w:r>
          </w:p>
        </w:tc>
        <w:tc>
          <w:tcPr>
            <w:tcW w:w="2805" w:type="dxa"/>
            <w:vAlign w:val="center"/>
          </w:tcPr>
          <w:p w:rsidR="00005045" w:rsidRDefault="00E71CAC">
            <w:pPr>
              <w:pStyle w:val="affff3"/>
              <w:ind w:firstLineChars="0" w:firstLine="0"/>
              <w:rPr>
                <w:rFonts w:ascii="Times New Roman"/>
              </w:rPr>
            </w:pPr>
            <w:r>
              <w:rPr>
                <w:rFonts w:ascii="Times New Roman"/>
              </w:rPr>
              <w:t>透明模式</w:t>
            </w:r>
          </w:p>
        </w:tc>
        <w:tc>
          <w:tcPr>
            <w:tcW w:w="3969" w:type="dxa"/>
            <w:vAlign w:val="center"/>
          </w:tcPr>
          <w:p w:rsidR="00005045" w:rsidRDefault="00E71CAC">
            <w:pPr>
              <w:pStyle w:val="affff3"/>
              <w:ind w:firstLineChars="0" w:firstLine="0"/>
              <w:rPr>
                <w:rFonts w:ascii="Times New Roman"/>
              </w:rPr>
            </w:pPr>
            <w:r>
              <w:rPr>
                <w:rFonts w:ascii="Times New Roman"/>
              </w:rPr>
              <w:t>Transparent Mode</w:t>
            </w:r>
          </w:p>
        </w:tc>
      </w:tr>
      <w:tr w:rsidR="00005045">
        <w:tc>
          <w:tcPr>
            <w:tcW w:w="1731" w:type="dxa"/>
            <w:vAlign w:val="center"/>
          </w:tcPr>
          <w:p w:rsidR="00005045" w:rsidRDefault="00E71CAC">
            <w:pPr>
              <w:pStyle w:val="affff3"/>
              <w:ind w:firstLineChars="0" w:firstLine="0"/>
              <w:rPr>
                <w:rFonts w:ascii="Times New Roman"/>
              </w:rPr>
            </w:pPr>
            <w:r>
              <w:rPr>
                <w:rFonts w:ascii="Times New Roman"/>
              </w:rPr>
              <w:t>UE</w:t>
            </w:r>
          </w:p>
        </w:tc>
        <w:tc>
          <w:tcPr>
            <w:tcW w:w="2805" w:type="dxa"/>
            <w:vAlign w:val="center"/>
          </w:tcPr>
          <w:p w:rsidR="00005045" w:rsidRDefault="00E71CAC">
            <w:pPr>
              <w:pStyle w:val="affff3"/>
              <w:ind w:firstLineChars="0" w:firstLine="0"/>
              <w:rPr>
                <w:rFonts w:ascii="Times New Roman"/>
              </w:rPr>
            </w:pPr>
            <w:r>
              <w:rPr>
                <w:rFonts w:ascii="Times New Roman"/>
              </w:rPr>
              <w:t>用户设备</w:t>
            </w:r>
          </w:p>
        </w:tc>
        <w:tc>
          <w:tcPr>
            <w:tcW w:w="3969" w:type="dxa"/>
            <w:vAlign w:val="center"/>
          </w:tcPr>
          <w:p w:rsidR="00005045" w:rsidRDefault="00E71CAC">
            <w:pPr>
              <w:pStyle w:val="affff3"/>
              <w:ind w:firstLineChars="0" w:firstLine="0"/>
              <w:rPr>
                <w:rFonts w:ascii="Times New Roman"/>
              </w:rPr>
            </w:pPr>
            <w:r>
              <w:rPr>
                <w:rFonts w:ascii="Times New Roman"/>
              </w:rPr>
              <w:t>User Equipment</w:t>
            </w:r>
          </w:p>
        </w:tc>
      </w:tr>
      <w:tr w:rsidR="00005045">
        <w:tc>
          <w:tcPr>
            <w:tcW w:w="1731" w:type="dxa"/>
            <w:vAlign w:val="center"/>
          </w:tcPr>
          <w:p w:rsidR="00005045" w:rsidRDefault="00E71CAC">
            <w:pPr>
              <w:pStyle w:val="affff3"/>
              <w:ind w:firstLineChars="0" w:firstLine="0"/>
              <w:rPr>
                <w:rFonts w:ascii="Times New Roman"/>
              </w:rPr>
            </w:pPr>
            <w:r>
              <w:rPr>
                <w:rFonts w:ascii="Times New Roman"/>
              </w:rPr>
              <w:t>UL</w:t>
            </w:r>
          </w:p>
        </w:tc>
        <w:tc>
          <w:tcPr>
            <w:tcW w:w="2805" w:type="dxa"/>
            <w:vAlign w:val="center"/>
          </w:tcPr>
          <w:p w:rsidR="00005045" w:rsidRDefault="00E71CAC">
            <w:pPr>
              <w:pStyle w:val="affff3"/>
              <w:ind w:firstLineChars="0" w:firstLine="0"/>
              <w:rPr>
                <w:rFonts w:ascii="Times New Roman"/>
              </w:rPr>
            </w:pPr>
            <w:r>
              <w:rPr>
                <w:rFonts w:ascii="Times New Roman"/>
              </w:rPr>
              <w:t>上行</w:t>
            </w:r>
          </w:p>
        </w:tc>
        <w:tc>
          <w:tcPr>
            <w:tcW w:w="3969" w:type="dxa"/>
            <w:vAlign w:val="center"/>
          </w:tcPr>
          <w:p w:rsidR="00005045" w:rsidRDefault="00E71CAC">
            <w:pPr>
              <w:pStyle w:val="affff3"/>
              <w:ind w:firstLineChars="0" w:firstLine="0"/>
              <w:rPr>
                <w:rFonts w:ascii="Times New Roman"/>
              </w:rPr>
            </w:pPr>
            <w:r>
              <w:rPr>
                <w:rFonts w:ascii="Times New Roman"/>
              </w:rPr>
              <w:t>Uplink</w:t>
            </w:r>
          </w:p>
        </w:tc>
      </w:tr>
      <w:tr w:rsidR="00005045">
        <w:tc>
          <w:tcPr>
            <w:tcW w:w="1731" w:type="dxa"/>
            <w:vAlign w:val="center"/>
          </w:tcPr>
          <w:p w:rsidR="00005045" w:rsidRDefault="00E71CAC">
            <w:pPr>
              <w:pStyle w:val="affff3"/>
              <w:ind w:firstLineChars="0" w:firstLine="0"/>
              <w:rPr>
                <w:rFonts w:ascii="Times New Roman"/>
              </w:rPr>
            </w:pPr>
            <w:r>
              <w:rPr>
                <w:rFonts w:ascii="Times New Roman" w:hint="eastAsia"/>
              </w:rPr>
              <w:lastRenderedPageBreak/>
              <w:t>U</w:t>
            </w:r>
            <w:r>
              <w:rPr>
                <w:rFonts w:ascii="Times New Roman"/>
              </w:rPr>
              <w:t>SIM</w:t>
            </w:r>
          </w:p>
        </w:tc>
        <w:tc>
          <w:tcPr>
            <w:tcW w:w="2805" w:type="dxa"/>
            <w:vAlign w:val="center"/>
          </w:tcPr>
          <w:p w:rsidR="00005045" w:rsidRDefault="00E71CAC">
            <w:pPr>
              <w:pStyle w:val="affff3"/>
              <w:ind w:firstLineChars="0" w:firstLine="0"/>
              <w:rPr>
                <w:rFonts w:ascii="Times New Roman"/>
              </w:rPr>
            </w:pPr>
            <w:ins w:id="79" w:author="fuhao" w:date="2020-04-02T11:25:00Z">
              <w:r>
                <w:rPr>
                  <w:rFonts w:ascii="Times New Roman" w:hint="eastAsia"/>
                  <w:color w:val="333333"/>
                  <w:rPrChange w:id="80" w:author="fuhao" w:date="2020-04-02T11:25:00Z">
                    <w:rPr>
                      <w:rFonts w:ascii="Arial" w:hAnsi="Arial" w:cs="Arial" w:hint="eastAsia"/>
                      <w:color w:val="333333"/>
                      <w:sz w:val="13"/>
                      <w:szCs w:val="13"/>
                      <w:shd w:val="clear" w:color="auto" w:fill="FFFFFF"/>
                    </w:rPr>
                  </w:rPrChange>
                </w:rPr>
                <w:t>全球用户识别卡</w:t>
              </w:r>
            </w:ins>
          </w:p>
        </w:tc>
        <w:tc>
          <w:tcPr>
            <w:tcW w:w="3969" w:type="dxa"/>
            <w:vAlign w:val="center"/>
          </w:tcPr>
          <w:p w:rsidR="00005045" w:rsidRDefault="00E71CAC">
            <w:pPr>
              <w:pStyle w:val="affff3"/>
              <w:ind w:firstLineChars="0" w:firstLine="0"/>
              <w:rPr>
                <w:rFonts w:ascii="Times New Roman"/>
              </w:rPr>
            </w:pPr>
            <w:ins w:id="81" w:author="fuhao" w:date="2020-04-02T11:21:00Z">
              <w:r>
                <w:rPr>
                  <w:rFonts w:ascii="Times New Roman"/>
                  <w:color w:val="333333"/>
                  <w:rPrChange w:id="82" w:author="fuhao" w:date="2020-04-02T11:21:00Z">
                    <w:rPr>
                      <w:rFonts w:ascii="Arial" w:hAnsi="Arial" w:cs="Arial"/>
                      <w:color w:val="333333"/>
                      <w:sz w:val="13"/>
                      <w:szCs w:val="13"/>
                      <w:shd w:val="clear" w:color="auto" w:fill="FFFFFF"/>
                    </w:rPr>
                  </w:rPrChange>
                </w:rPr>
                <w:t>Universal Subscriber Identity Module</w:t>
              </w:r>
            </w:ins>
          </w:p>
        </w:tc>
      </w:tr>
      <w:tr w:rsidR="00005045">
        <w:tc>
          <w:tcPr>
            <w:tcW w:w="1731" w:type="dxa"/>
            <w:vAlign w:val="center"/>
          </w:tcPr>
          <w:p w:rsidR="00005045" w:rsidRDefault="00E71CAC">
            <w:pPr>
              <w:pStyle w:val="affff3"/>
              <w:ind w:firstLineChars="0" w:firstLine="0"/>
              <w:rPr>
                <w:rFonts w:ascii="Times New Roman"/>
              </w:rPr>
            </w:pPr>
            <w:proofErr w:type="spellStart"/>
            <w:r>
              <w:rPr>
                <w:rFonts w:ascii="Times New Roman" w:hint="eastAsia"/>
              </w:rPr>
              <w:t>VoIMS</w:t>
            </w:r>
            <w:proofErr w:type="spellEnd"/>
          </w:p>
        </w:tc>
        <w:tc>
          <w:tcPr>
            <w:tcW w:w="2805" w:type="dxa"/>
            <w:vAlign w:val="center"/>
          </w:tcPr>
          <w:p w:rsidR="00005045" w:rsidRDefault="00E71CAC">
            <w:pPr>
              <w:pStyle w:val="affff3"/>
              <w:ind w:firstLineChars="0" w:firstLine="0"/>
              <w:rPr>
                <w:rFonts w:ascii="Times New Roman"/>
              </w:rPr>
            </w:pPr>
            <w:r>
              <w:rPr>
                <w:rFonts w:ascii="Times New Roman" w:hint="eastAsia"/>
              </w:rPr>
              <w:t>IMS</w:t>
            </w:r>
            <w:r>
              <w:rPr>
                <w:rFonts w:ascii="Times New Roman"/>
              </w:rPr>
              <w:t>承载语音方案</w:t>
            </w:r>
          </w:p>
        </w:tc>
        <w:tc>
          <w:tcPr>
            <w:tcW w:w="3969" w:type="dxa"/>
            <w:vAlign w:val="center"/>
          </w:tcPr>
          <w:p w:rsidR="00005045" w:rsidRDefault="00E71CAC">
            <w:pPr>
              <w:pStyle w:val="affff3"/>
              <w:ind w:firstLineChars="0" w:firstLine="0"/>
              <w:rPr>
                <w:rFonts w:ascii="Times New Roman"/>
              </w:rPr>
            </w:pPr>
            <w:r>
              <w:rPr>
                <w:rFonts w:ascii="Times New Roman" w:hint="eastAsia"/>
              </w:rPr>
              <w:t>Voice</w:t>
            </w:r>
            <w:r>
              <w:rPr>
                <w:rFonts w:ascii="Times New Roman"/>
              </w:rPr>
              <w:t xml:space="preserve"> Over IMS</w:t>
            </w:r>
          </w:p>
        </w:tc>
      </w:tr>
      <w:tr w:rsidR="00005045">
        <w:tc>
          <w:tcPr>
            <w:tcW w:w="1731" w:type="dxa"/>
            <w:vAlign w:val="center"/>
          </w:tcPr>
          <w:p w:rsidR="00005045" w:rsidRDefault="00E71CAC">
            <w:pPr>
              <w:pStyle w:val="affff3"/>
              <w:ind w:firstLineChars="0" w:firstLine="0"/>
              <w:rPr>
                <w:rFonts w:ascii="Times New Roman"/>
              </w:rPr>
            </w:pPr>
            <w:proofErr w:type="spellStart"/>
            <w:r>
              <w:rPr>
                <w:rFonts w:ascii="Times New Roman" w:hint="eastAsia"/>
              </w:rPr>
              <w:t>VoLTE</w:t>
            </w:r>
            <w:proofErr w:type="spellEnd"/>
          </w:p>
        </w:tc>
        <w:tc>
          <w:tcPr>
            <w:tcW w:w="2805" w:type="dxa"/>
            <w:vAlign w:val="center"/>
          </w:tcPr>
          <w:p w:rsidR="00005045" w:rsidRDefault="00E71CAC">
            <w:pPr>
              <w:pStyle w:val="affff3"/>
              <w:ind w:firstLineChars="0" w:firstLine="0"/>
              <w:rPr>
                <w:rFonts w:ascii="Times New Roman"/>
              </w:rPr>
            </w:pPr>
            <w:r>
              <w:rPr>
                <w:rFonts w:ascii="Times New Roman" w:hint="eastAsia"/>
              </w:rPr>
              <w:t>LTE</w:t>
            </w:r>
            <w:r>
              <w:rPr>
                <w:rFonts w:ascii="Times New Roman"/>
              </w:rPr>
              <w:t>承载语音方案</w:t>
            </w:r>
          </w:p>
        </w:tc>
        <w:tc>
          <w:tcPr>
            <w:tcW w:w="3969" w:type="dxa"/>
            <w:vAlign w:val="center"/>
          </w:tcPr>
          <w:p w:rsidR="00005045" w:rsidRDefault="00E71CAC">
            <w:pPr>
              <w:pStyle w:val="affff3"/>
              <w:ind w:firstLineChars="0" w:firstLine="0"/>
              <w:rPr>
                <w:rFonts w:ascii="Times New Roman"/>
              </w:rPr>
            </w:pPr>
            <w:r>
              <w:rPr>
                <w:rFonts w:ascii="Times New Roman" w:hint="eastAsia"/>
              </w:rPr>
              <w:t>Voice</w:t>
            </w:r>
            <w:r>
              <w:rPr>
                <w:rFonts w:ascii="Times New Roman"/>
              </w:rPr>
              <w:t xml:space="preserve"> Over LTE</w:t>
            </w:r>
          </w:p>
        </w:tc>
      </w:tr>
    </w:tbl>
    <w:p w:rsidR="00005045" w:rsidRDefault="00005045">
      <w:pPr>
        <w:pStyle w:val="affff3"/>
        <w:rPr>
          <w:rFonts w:ascii="Times New Roman"/>
          <w:color w:val="000000" w:themeColor="text1"/>
        </w:rPr>
      </w:pPr>
    </w:p>
    <w:p w:rsidR="00005045" w:rsidRDefault="00E71CAC">
      <w:pPr>
        <w:pStyle w:val="a3"/>
        <w:spacing w:before="312" w:after="312"/>
        <w:rPr>
          <w:color w:val="000000" w:themeColor="text1"/>
        </w:rPr>
      </w:pPr>
      <w:bookmarkStart w:id="83" w:name="_Toc257378682"/>
      <w:bookmarkStart w:id="84" w:name="_Toc257378462"/>
      <w:bookmarkStart w:id="85" w:name="_Toc148460852"/>
      <w:bookmarkStart w:id="86" w:name="_Toc148347955"/>
      <w:r>
        <w:rPr>
          <w:rFonts w:hint="eastAsia"/>
          <w:color w:val="000000" w:themeColor="text1"/>
        </w:rPr>
        <w:t>5</w:t>
      </w:r>
      <w:r>
        <w:rPr>
          <w:color w:val="000000" w:themeColor="text1"/>
        </w:rPr>
        <w:t>G</w:t>
      </w:r>
      <w:r>
        <w:rPr>
          <w:rFonts w:hint="eastAsia"/>
          <w:color w:val="000000" w:themeColor="text1"/>
        </w:rPr>
        <w:t>多模单卡终端设备定义</w:t>
      </w:r>
    </w:p>
    <w:p w:rsidR="00005045" w:rsidRPr="00D03B6C" w:rsidRDefault="00E71CAC">
      <w:pPr>
        <w:rPr>
          <w:ins w:id="87" w:author="fuhao" w:date="2020-04-03T15:35:00Z"/>
          <w:rFonts w:ascii="宋体"/>
          <w:szCs w:val="20"/>
          <w:rPrChange w:id="88" w:author="fuhao" w:date="2020-04-08T15:16:00Z">
            <w:rPr>
              <w:ins w:id="89" w:author="fuhao" w:date="2020-04-03T15:35:00Z"/>
            </w:rPr>
          </w:rPrChange>
        </w:rPr>
        <w:pPrChange w:id="90" w:author="fuhao" w:date="2020-04-08T15:16:00Z">
          <w:pPr>
            <w:pStyle w:val="a4"/>
            <w:numPr>
              <w:ilvl w:val="0"/>
              <w:numId w:val="0"/>
            </w:numPr>
            <w:spacing w:before="156" w:after="156"/>
            <w:ind w:left="0"/>
          </w:pPr>
        </w:pPrChange>
      </w:pPr>
      <w:del w:id="91" w:author="fuhao" w:date="2020-04-03T15:33:00Z">
        <w:r>
          <w:rPr>
            <w:rFonts w:hint="eastAsia"/>
          </w:rPr>
          <w:delText xml:space="preserve"> </w:delText>
        </w:r>
        <w:r w:rsidRPr="00D03B6C">
          <w:delText xml:space="preserve"> </w:delText>
        </w:r>
        <w:r w:rsidRPr="00D03B6C">
          <w:rPr>
            <w:rFonts w:ascii="宋体"/>
            <w:kern w:val="0"/>
            <w:szCs w:val="20"/>
            <w:rPrChange w:id="92" w:author="fuhao" w:date="2020-04-08T15:16:00Z">
              <w:rPr/>
            </w:rPrChange>
          </w:rPr>
          <w:delText xml:space="preserve">  </w:delText>
        </w:r>
      </w:del>
      <w:ins w:id="93" w:author="fuhao" w:date="2020-04-08T15:17:00Z">
        <w:r w:rsidR="00A87F36">
          <w:rPr>
            <w:rFonts w:ascii="宋体" w:hint="eastAsia"/>
            <w:kern w:val="0"/>
            <w:szCs w:val="20"/>
          </w:rPr>
          <w:tab/>
        </w:r>
      </w:ins>
      <w:r w:rsidRPr="00D03B6C">
        <w:rPr>
          <w:rFonts w:ascii="宋体" w:hint="eastAsia"/>
          <w:kern w:val="0"/>
          <w:szCs w:val="20"/>
          <w:rPrChange w:id="94" w:author="fuhao" w:date="2020-04-08T15:16:00Z">
            <w:rPr>
              <w:rFonts w:hint="eastAsia"/>
            </w:rPr>
          </w:rPrChange>
        </w:rPr>
        <w:t>支持E</w:t>
      </w:r>
      <w:r w:rsidRPr="00D03B6C">
        <w:rPr>
          <w:rFonts w:ascii="宋体"/>
          <w:kern w:val="0"/>
          <w:szCs w:val="20"/>
          <w:rPrChange w:id="95" w:author="fuhao" w:date="2020-04-08T15:16:00Z">
            <w:rPr/>
          </w:rPrChange>
        </w:rPr>
        <w:t>N-DC/</w:t>
      </w:r>
      <w:ins w:id="96" w:author="Zhan Wenhao" w:date="2019-11-12T10:40:00Z">
        <w:del w:id="97" w:author="fuhao" w:date="2020-04-05T11:54:00Z">
          <w:r w:rsidRPr="00D03B6C">
            <w:rPr>
              <w:rFonts w:ascii="宋体"/>
              <w:kern w:val="0"/>
              <w:szCs w:val="20"/>
              <w:rPrChange w:id="98" w:author="fuhao" w:date="2020-04-08T15:16:00Z">
                <w:rPr/>
              </w:rPrChange>
            </w:rPr>
            <w:delText>SA</w:delText>
          </w:r>
        </w:del>
      </w:ins>
      <w:r w:rsidRPr="00D03B6C">
        <w:rPr>
          <w:rFonts w:ascii="宋体"/>
          <w:kern w:val="0"/>
          <w:szCs w:val="20"/>
          <w:rPrChange w:id="99" w:author="fuhao" w:date="2020-04-08T15:16:00Z">
            <w:rPr/>
          </w:rPrChange>
        </w:rPr>
        <w:t>NR</w:t>
      </w:r>
      <w:ins w:id="100" w:author="fuhao" w:date="2020-04-05T11:54:00Z">
        <w:r w:rsidRPr="00D03B6C">
          <w:rPr>
            <w:rFonts w:ascii="宋体"/>
            <w:kern w:val="0"/>
            <w:szCs w:val="20"/>
            <w:rPrChange w:id="101" w:author="fuhao" w:date="2020-04-08T15:16:00Z">
              <w:rPr/>
            </w:rPrChange>
          </w:rPr>
          <w:t xml:space="preserve"> SA</w:t>
        </w:r>
      </w:ins>
      <w:r w:rsidRPr="00D03B6C">
        <w:rPr>
          <w:rFonts w:ascii="宋体"/>
          <w:kern w:val="0"/>
          <w:szCs w:val="20"/>
          <w:rPrChange w:id="102" w:author="fuhao" w:date="2020-04-08T15:16:00Z">
            <w:rPr/>
          </w:rPrChange>
        </w:rPr>
        <w:t>/LTE/WCDMA/GSM(GPRS)</w:t>
      </w:r>
      <w:r w:rsidRPr="00D03B6C">
        <w:rPr>
          <w:rFonts w:ascii="宋体" w:hint="eastAsia"/>
          <w:kern w:val="0"/>
          <w:szCs w:val="20"/>
          <w:rPrChange w:id="103" w:author="fuhao" w:date="2020-04-08T15:16:00Z">
            <w:rPr>
              <w:rFonts w:hint="eastAsia"/>
            </w:rPr>
          </w:rPrChange>
        </w:rPr>
        <w:t>模式的单卡终端设备</w:t>
      </w:r>
      <w:ins w:id="104" w:author="fuhao" w:date="2020-04-03T15:33:00Z">
        <w:r w:rsidRPr="00D03B6C">
          <w:rPr>
            <w:rFonts w:ascii="宋体" w:hint="eastAsia"/>
            <w:kern w:val="0"/>
            <w:szCs w:val="20"/>
            <w:rPrChange w:id="105" w:author="fuhao" w:date="2020-04-08T15:16:00Z">
              <w:rPr>
                <w:rFonts w:hint="eastAsia"/>
              </w:rPr>
            </w:rPrChange>
          </w:rPr>
          <w:t>，</w:t>
        </w:r>
      </w:ins>
      <w:ins w:id="106" w:author="fuhao" w:date="2020-04-03T15:34:00Z">
        <w:r w:rsidRPr="00D03B6C">
          <w:rPr>
            <w:rFonts w:ascii="宋体" w:hint="eastAsia"/>
            <w:kern w:val="0"/>
            <w:szCs w:val="20"/>
            <w:rPrChange w:id="107" w:author="fuhao" w:date="2020-04-08T15:16:00Z">
              <w:rPr>
                <w:rFonts w:hint="eastAsia"/>
              </w:rPr>
            </w:rPrChange>
          </w:rPr>
          <w:t>分数据类终端和语音数据类终端</w:t>
        </w:r>
      </w:ins>
      <w:ins w:id="108" w:author="fuhao" w:date="2020-04-03T15:35:00Z">
        <w:r w:rsidRPr="00D03B6C">
          <w:rPr>
            <w:rFonts w:ascii="宋体" w:hint="eastAsia"/>
            <w:kern w:val="0"/>
            <w:szCs w:val="20"/>
            <w:rPrChange w:id="109" w:author="fuhao" w:date="2020-04-08T15:16:00Z">
              <w:rPr>
                <w:rFonts w:hint="eastAsia"/>
              </w:rPr>
            </w:rPrChange>
          </w:rPr>
          <w:t>两大类。</w:t>
        </w:r>
      </w:ins>
    </w:p>
    <w:p w:rsidR="00005045" w:rsidRPr="00D03B6C" w:rsidRDefault="00E71CAC">
      <w:pPr>
        <w:ind w:firstLine="420"/>
        <w:rPr>
          <w:ins w:id="110" w:author="fuhao" w:date="2020-04-03T15:35:00Z"/>
          <w:rFonts w:ascii="宋体"/>
          <w:szCs w:val="20"/>
          <w:rPrChange w:id="111" w:author="fuhao" w:date="2020-04-08T15:16:00Z">
            <w:rPr>
              <w:ins w:id="112" w:author="fuhao" w:date="2020-04-03T15:35:00Z"/>
            </w:rPr>
          </w:rPrChange>
        </w:rPr>
        <w:pPrChange w:id="113" w:author="fuhao" w:date="2020-04-08T15:16:00Z">
          <w:pPr>
            <w:pStyle w:val="a4"/>
            <w:numPr>
              <w:ilvl w:val="0"/>
              <w:numId w:val="0"/>
            </w:numPr>
            <w:spacing w:before="156" w:after="156"/>
            <w:ind w:left="0"/>
          </w:pPr>
        </w:pPrChange>
      </w:pPr>
      <w:ins w:id="114" w:author="fuhao" w:date="2020-04-03T15:35:00Z">
        <w:r w:rsidRPr="00D03B6C">
          <w:rPr>
            <w:rFonts w:ascii="宋体" w:hint="eastAsia"/>
            <w:kern w:val="0"/>
            <w:szCs w:val="20"/>
            <w:rPrChange w:id="115" w:author="fuhao" w:date="2020-04-08T15:16:00Z">
              <w:rPr>
                <w:rFonts w:hint="eastAsia"/>
              </w:rPr>
            </w:rPrChange>
          </w:rPr>
          <w:t>数据类终端：仅支持分组域承载业务的终端设备</w:t>
        </w:r>
        <w:r w:rsidRPr="00D03B6C">
          <w:rPr>
            <w:rFonts w:ascii="宋体"/>
            <w:kern w:val="0"/>
            <w:szCs w:val="20"/>
            <w:rPrChange w:id="116" w:author="fuhao" w:date="2020-04-08T15:16:00Z">
              <w:rPr/>
            </w:rPrChange>
          </w:rPr>
          <w:t>;</w:t>
        </w:r>
        <w:r w:rsidRPr="00D03B6C">
          <w:rPr>
            <w:rFonts w:ascii="宋体" w:hint="eastAsia"/>
            <w:kern w:val="0"/>
            <w:szCs w:val="20"/>
            <w:rPrChange w:id="117" w:author="fuhao" w:date="2020-04-08T15:16:00Z">
              <w:rPr>
                <w:rFonts w:hint="eastAsia"/>
              </w:rPr>
            </w:rPrChange>
          </w:rPr>
          <w:t>如</w:t>
        </w:r>
        <w:r w:rsidRPr="00D03B6C">
          <w:rPr>
            <w:rFonts w:ascii="宋体"/>
            <w:kern w:val="0"/>
            <w:szCs w:val="20"/>
            <w:rPrChange w:id="118" w:author="fuhao" w:date="2020-04-08T15:16:00Z">
              <w:rPr/>
            </w:rPrChange>
          </w:rPr>
          <w:t xml:space="preserve"> MIFI,</w:t>
        </w:r>
        <w:r w:rsidRPr="00D03B6C">
          <w:rPr>
            <w:rFonts w:ascii="宋体" w:hint="eastAsia"/>
            <w:kern w:val="0"/>
            <w:szCs w:val="20"/>
            <w:rPrChange w:id="119" w:author="fuhao" w:date="2020-04-08T15:16:00Z">
              <w:rPr>
                <w:rFonts w:hint="eastAsia"/>
              </w:rPr>
            </w:rPrChange>
          </w:rPr>
          <w:t>数据卡和</w:t>
        </w:r>
        <w:r w:rsidRPr="00D03B6C">
          <w:rPr>
            <w:rFonts w:ascii="宋体"/>
            <w:kern w:val="0"/>
            <w:szCs w:val="20"/>
            <w:rPrChange w:id="120" w:author="fuhao" w:date="2020-04-08T15:16:00Z">
              <w:rPr/>
            </w:rPrChange>
          </w:rPr>
          <w:t>CPE</w:t>
        </w:r>
        <w:r w:rsidRPr="00D03B6C">
          <w:rPr>
            <w:rFonts w:ascii="宋体" w:hint="eastAsia"/>
            <w:kern w:val="0"/>
            <w:szCs w:val="20"/>
            <w:rPrChange w:id="121" w:author="fuhao" w:date="2020-04-08T15:16:00Z">
              <w:rPr>
                <w:rFonts w:hint="eastAsia"/>
              </w:rPr>
            </w:rPrChange>
          </w:rPr>
          <w:t>等。</w:t>
        </w:r>
      </w:ins>
    </w:p>
    <w:p w:rsidR="00005045" w:rsidRPr="00D03B6C" w:rsidRDefault="00E71CAC">
      <w:pPr>
        <w:ind w:firstLine="420"/>
        <w:rPr>
          <w:rFonts w:ascii="宋体"/>
          <w:szCs w:val="20"/>
          <w:rPrChange w:id="122" w:author="fuhao" w:date="2020-04-08T15:16:00Z">
            <w:rPr/>
          </w:rPrChange>
        </w:rPr>
        <w:pPrChange w:id="123" w:author="fuhao" w:date="2020-04-08T15:16:00Z">
          <w:pPr>
            <w:pStyle w:val="a4"/>
            <w:numPr>
              <w:ilvl w:val="0"/>
              <w:numId w:val="0"/>
            </w:numPr>
            <w:spacing w:before="156" w:after="156"/>
            <w:ind w:left="0"/>
          </w:pPr>
        </w:pPrChange>
      </w:pPr>
      <w:ins w:id="124" w:author="fuhao" w:date="2020-04-03T15:35:00Z">
        <w:r w:rsidRPr="00D03B6C">
          <w:rPr>
            <w:rFonts w:ascii="宋体" w:hint="eastAsia"/>
            <w:kern w:val="0"/>
            <w:szCs w:val="20"/>
            <w:rPrChange w:id="125" w:author="fuhao" w:date="2020-04-08T15:16:00Z">
              <w:rPr>
                <w:rFonts w:hint="eastAsia"/>
              </w:rPr>
            </w:rPrChange>
          </w:rPr>
          <w:t>语音数据类终端：既能支持电路域及分组域语音，也能支持分组域承载业务的终端设备，如智能手机类终端</w:t>
        </w:r>
      </w:ins>
      <w:ins w:id="126" w:author="fuhao" w:date="2020-04-03T15:36:00Z">
        <w:r w:rsidRPr="00D03B6C">
          <w:rPr>
            <w:rFonts w:ascii="宋体" w:hint="eastAsia"/>
            <w:kern w:val="0"/>
            <w:szCs w:val="20"/>
            <w:rPrChange w:id="127" w:author="fuhao" w:date="2020-04-08T15:16:00Z">
              <w:rPr>
                <w:rFonts w:hint="eastAsia"/>
              </w:rPr>
            </w:rPrChange>
          </w:rPr>
          <w:t>。</w:t>
        </w:r>
      </w:ins>
      <w:del w:id="128" w:author="fuhao" w:date="2020-04-03T15:33:00Z">
        <w:r w:rsidRPr="00D03B6C">
          <w:rPr>
            <w:rFonts w:ascii="宋体" w:hint="eastAsia"/>
            <w:kern w:val="0"/>
            <w:szCs w:val="20"/>
            <w:rPrChange w:id="129" w:author="fuhao" w:date="2020-04-08T15:16:00Z">
              <w:rPr>
                <w:rFonts w:hint="eastAsia"/>
              </w:rPr>
            </w:rPrChange>
          </w:rPr>
          <w:delText>。</w:delText>
        </w:r>
      </w:del>
    </w:p>
    <w:p w:rsidR="00005045" w:rsidRDefault="00E71CAC">
      <w:pPr>
        <w:pStyle w:val="a3"/>
        <w:tabs>
          <w:tab w:val="left" w:pos="420"/>
        </w:tabs>
        <w:spacing w:before="312" w:after="312"/>
        <w:rPr>
          <w:rFonts w:ascii="Times New Roman"/>
        </w:rPr>
      </w:pPr>
      <w:bookmarkStart w:id="130" w:name="_Toc5984528"/>
      <w:r>
        <w:rPr>
          <w:rFonts w:ascii="Times New Roman" w:hint="eastAsia"/>
        </w:rPr>
        <w:t>5</w:t>
      </w:r>
      <w:r>
        <w:rPr>
          <w:rFonts w:ascii="Times New Roman"/>
        </w:rPr>
        <w:t>G</w:t>
      </w:r>
      <w:r>
        <w:rPr>
          <w:rFonts w:ascii="Times New Roman" w:hint="eastAsia"/>
        </w:rPr>
        <w:t>多模单卡终端的</w:t>
      </w:r>
      <w:bookmarkEnd w:id="130"/>
      <w:r>
        <w:rPr>
          <w:rFonts w:ascii="Times New Roman" w:hint="eastAsia"/>
        </w:rPr>
        <w:t>基本功能要求</w:t>
      </w:r>
    </w:p>
    <w:p w:rsidR="00005045" w:rsidRDefault="00E71CAC">
      <w:pPr>
        <w:pStyle w:val="a4"/>
        <w:spacing w:before="156" w:after="156"/>
      </w:pPr>
      <w:r>
        <w:t>EN-DC/</w:t>
      </w:r>
      <w:ins w:id="131" w:author="fuhao" w:date="2020-04-05T11:52:00Z">
        <w:r>
          <w:rPr>
            <w:rFonts w:hint="eastAsia"/>
          </w:rPr>
          <w:t xml:space="preserve">NR </w:t>
        </w:r>
      </w:ins>
      <w:ins w:id="132" w:author="Zhan Wenhao" w:date="2019-11-12T10:41:00Z">
        <w:r>
          <w:t>SA</w:t>
        </w:r>
      </w:ins>
      <w:del w:id="133" w:author="Zhan Wenhao" w:date="2019-11-12T10:41:00Z">
        <w:r>
          <w:delText>NR</w:delText>
        </w:r>
      </w:del>
      <w:r>
        <w:rPr>
          <w:rFonts w:hint="eastAsia"/>
        </w:rPr>
        <w:t>工作模式下的技术要求</w:t>
      </w:r>
    </w:p>
    <w:p w:rsidR="00005045" w:rsidRDefault="00E71CAC">
      <w:pPr>
        <w:pStyle w:val="affff3"/>
        <w:spacing w:line="360" w:lineRule="auto"/>
        <w:pPrChange w:id="134" w:author="fuhao" w:date="2020-04-06T22:59:00Z">
          <w:pPr>
            <w:pStyle w:val="affff3"/>
          </w:pPr>
        </w:pPrChange>
      </w:pPr>
      <w:r>
        <w:rPr>
          <w:rFonts w:hint="eastAsia"/>
        </w:rPr>
        <w:t>除本标准规定的终端业务、功能和性能要求以外，5</w:t>
      </w:r>
      <w:r>
        <w:t>G</w:t>
      </w:r>
      <w:r>
        <w:rPr>
          <w:rFonts w:hint="eastAsia"/>
        </w:rPr>
        <w:t>多模单卡终端工作于E</w:t>
      </w:r>
      <w:r>
        <w:t>N-DC/</w:t>
      </w:r>
      <w:ins w:id="135" w:author="fuhao" w:date="2020-04-05T11:54:00Z">
        <w:r>
          <w:rPr>
            <w:rFonts w:hint="eastAsia"/>
          </w:rPr>
          <w:t xml:space="preserve">NR </w:t>
        </w:r>
      </w:ins>
      <w:ins w:id="136" w:author="Zhan Wenhao" w:date="2019-11-12T10:41:00Z">
        <w:r>
          <w:t>SA</w:t>
        </w:r>
      </w:ins>
      <w:del w:id="137" w:author="Zhan Wenhao" w:date="2019-11-12T10:41:00Z">
        <w:r>
          <w:delText>NR</w:delText>
        </w:r>
      </w:del>
      <w:r>
        <w:rPr>
          <w:rFonts w:hint="eastAsia"/>
        </w:rPr>
        <w:t>模式下的技术要求见Y</w:t>
      </w:r>
      <w:r>
        <w:t xml:space="preserve">D/T </w:t>
      </w:r>
      <w:ins w:id="138" w:author="fuhao" w:date="2020-04-05T12:00:00Z">
        <w:r>
          <w:rPr>
            <w:rFonts w:hint="eastAsia"/>
          </w:rPr>
          <w:t>3627-2019</w:t>
        </w:r>
      </w:ins>
      <w:del w:id="139" w:author="fuhao" w:date="2020-04-05T12:47:00Z">
        <w:r>
          <w:delText>XXXX</w:delText>
        </w:r>
        <w:r>
          <w:rPr>
            <w:rFonts w:hint="eastAsia"/>
          </w:rPr>
          <w:delText>（</w:delText>
        </w:r>
      </w:del>
      <w:ins w:id="140" w:author="fuhao" w:date="2020-04-05T12:47:00Z">
        <w:r>
          <w:rPr>
            <w:rFonts w:hint="eastAsia"/>
          </w:rPr>
          <w:t>《</w:t>
        </w:r>
      </w:ins>
      <w:r>
        <w:rPr>
          <w:rFonts w:hint="eastAsia"/>
        </w:rPr>
        <w:t xml:space="preserve">5G数字蜂窝移动通信网 </w:t>
      </w:r>
      <w:del w:id="141" w:author="fuhao" w:date="2020-04-05T12:47:00Z">
        <w:r>
          <w:rPr>
            <w:rFonts w:hint="eastAsia"/>
          </w:rPr>
          <w:delText> </w:delText>
        </w:r>
      </w:del>
      <w:r>
        <w:t>增强</w:t>
      </w:r>
      <w:r>
        <w:rPr>
          <w:rFonts w:hint="eastAsia"/>
        </w:rPr>
        <w:t>移动宽带</w:t>
      </w:r>
      <w:r>
        <w:t>终端</w:t>
      </w:r>
      <w:r>
        <w:rPr>
          <w:rFonts w:hint="eastAsia"/>
        </w:rPr>
        <w:t>设备技术要求</w:t>
      </w:r>
      <w:del w:id="142" w:author="fuhao" w:date="2020-04-05T12:46:00Z">
        <w:r>
          <w:rPr>
            <w:rFonts w:hint="eastAsia"/>
          </w:rPr>
          <w:delText>）</w:delText>
        </w:r>
      </w:del>
      <w:ins w:id="143" w:author="fuhao" w:date="2020-04-05T11:59:00Z">
        <w:r>
          <w:rPr>
            <w:rPrChange w:id="144" w:author="fuhao" w:date="2020-04-05T11:59:00Z">
              <w:rPr>
                <w:rFonts w:ascii="微软雅黑" w:eastAsia="微软雅黑" w:hAnsi="微软雅黑" w:cs="微软雅黑"/>
                <w:color w:val="000000"/>
                <w:sz w:val="12"/>
                <w:szCs w:val="12"/>
                <w:shd w:val="clear" w:color="auto" w:fill="F7F4F0"/>
              </w:rPr>
            </w:rPrChange>
          </w:rPr>
          <w:t>（第一阶段）</w:t>
        </w:r>
      </w:ins>
      <w:ins w:id="145" w:author="fuhao" w:date="2020-04-05T12:47:00Z">
        <w:r>
          <w:rPr>
            <w:rFonts w:hint="eastAsia"/>
          </w:rPr>
          <w:t>》</w:t>
        </w:r>
      </w:ins>
      <w:ins w:id="146" w:author="fuhao" w:date="2020-04-05T12:50:00Z">
        <w:r>
          <w:rPr>
            <w:rFonts w:hint="eastAsia"/>
          </w:rPr>
          <w:t>。</w:t>
        </w:r>
      </w:ins>
    </w:p>
    <w:p w:rsidR="00005045" w:rsidRDefault="00E71CAC">
      <w:pPr>
        <w:pStyle w:val="a4"/>
        <w:spacing w:before="156" w:after="156"/>
      </w:pPr>
      <w:r>
        <w:t>LTE</w:t>
      </w:r>
      <w:ins w:id="147" w:author="fuhao" w:date="2020-04-06T15:54:00Z">
        <w:r w:rsidR="00845027">
          <w:rPr>
            <w:rFonts w:hint="eastAsia"/>
          </w:rPr>
          <w:t>工作模式下的技术要求</w:t>
        </w:r>
      </w:ins>
      <w:del w:id="148" w:author="Zhan Wenhao" w:date="2019-11-12T10:41:00Z">
        <w:r>
          <w:delText>/TD-SCDMA/WCDMA/GSM(GPRS)</w:delText>
        </w:r>
      </w:del>
    </w:p>
    <w:p w:rsidR="00005045" w:rsidRDefault="00E71CAC">
      <w:pPr>
        <w:pStyle w:val="affff3"/>
        <w:spacing w:line="360" w:lineRule="auto"/>
        <w:pPrChange w:id="149" w:author="fuhao" w:date="2020-04-06T22:59:00Z">
          <w:pPr>
            <w:pStyle w:val="affff3"/>
          </w:pPr>
        </w:pPrChange>
      </w:pPr>
      <w:r>
        <w:rPr>
          <w:rFonts w:hint="eastAsia"/>
        </w:rPr>
        <w:t>除本标准规定的终端业务、功能和性能要求以外，5</w:t>
      </w:r>
      <w:r>
        <w:t>G</w:t>
      </w:r>
      <w:r>
        <w:rPr>
          <w:rFonts w:hint="eastAsia"/>
        </w:rPr>
        <w:t>多模单卡终端工作于LTE</w:t>
      </w:r>
      <w:del w:id="150" w:author="Zhan Wenhao" w:date="2019-11-12T10:41:00Z">
        <w:r>
          <w:rPr>
            <w:rFonts w:hint="eastAsia"/>
          </w:rPr>
          <w:delText>/TD-SCDMA/WCDMA/GSM(GPRS)</w:delText>
        </w:r>
      </w:del>
      <w:r>
        <w:rPr>
          <w:rFonts w:hint="eastAsia"/>
        </w:rPr>
        <w:t>模式下的技术要求见Y</w:t>
      </w:r>
      <w:r>
        <w:t>D/T 2683</w:t>
      </w:r>
      <w:ins w:id="151" w:author="fuhao" w:date="2020-04-05T12:48:00Z">
        <w:r>
          <w:rPr>
            <w:rFonts w:hint="eastAsia"/>
          </w:rPr>
          <w:t>-2013</w:t>
        </w:r>
      </w:ins>
      <w:ins w:id="152" w:author="fuhao" w:date="2020-04-05T12:49:00Z">
        <w:r>
          <w:rPr>
            <w:rFonts w:hint="eastAsia"/>
          </w:rPr>
          <w:t>《LTE/TD-SCDMA/WCDMA/GSM(GPRS)多模单待终端设备技术要求》。</w:t>
        </w:r>
      </w:ins>
    </w:p>
    <w:p w:rsidR="00005045" w:rsidRDefault="00005045">
      <w:pPr>
        <w:pStyle w:val="affff3"/>
      </w:pPr>
    </w:p>
    <w:p w:rsidR="00005045" w:rsidRDefault="00E71CAC">
      <w:pPr>
        <w:pStyle w:val="affff3"/>
        <w:rPr>
          <w:highlight w:val="yellow"/>
        </w:rPr>
      </w:pPr>
      <w:commentRangeStart w:id="153"/>
      <w:r>
        <w:rPr>
          <w:highlight w:val="yellow"/>
        </w:rPr>
        <w:t>如果</w:t>
      </w:r>
      <w:r>
        <w:rPr>
          <w:rFonts w:hint="eastAsia"/>
          <w:highlight w:val="yellow"/>
        </w:rPr>
        <w:t>终端仅</w:t>
      </w:r>
      <w:commentRangeEnd w:id="153"/>
      <w:r>
        <w:rPr>
          <w:rStyle w:val="afffff0"/>
          <w:rFonts w:ascii="Times New Roman"/>
        </w:rPr>
        <w:commentReference w:id="153"/>
      </w:r>
      <w:r>
        <w:rPr>
          <w:highlight w:val="yellow"/>
        </w:rPr>
        <w:t>工作在</w:t>
      </w:r>
      <w:r>
        <w:rPr>
          <w:rFonts w:hint="eastAsia"/>
          <w:highlight w:val="yellow"/>
        </w:rPr>
        <w:t xml:space="preserve">LTE </w:t>
      </w:r>
      <w:r>
        <w:rPr>
          <w:highlight w:val="yellow"/>
        </w:rPr>
        <w:t>only工作</w:t>
      </w:r>
      <w:r>
        <w:rPr>
          <w:rFonts w:hint="eastAsia"/>
          <w:highlight w:val="yellow"/>
        </w:rPr>
        <w:t>模式下（独立</w:t>
      </w:r>
      <w:r>
        <w:rPr>
          <w:highlight w:val="yellow"/>
        </w:rPr>
        <w:t>驻留在</w:t>
      </w:r>
      <w:r>
        <w:rPr>
          <w:rFonts w:hint="eastAsia"/>
          <w:highlight w:val="yellow"/>
        </w:rPr>
        <w:t>LTE小区</w:t>
      </w:r>
      <w:r>
        <w:rPr>
          <w:highlight w:val="yellow"/>
        </w:rPr>
        <w:t>，或者</w:t>
      </w:r>
      <w:r>
        <w:rPr>
          <w:rFonts w:hint="eastAsia"/>
          <w:highlight w:val="yellow"/>
        </w:rPr>
        <w:t>在</w:t>
      </w:r>
      <w:r>
        <w:rPr>
          <w:highlight w:val="yellow"/>
        </w:rPr>
        <w:t>NSA</w:t>
      </w:r>
      <w:r>
        <w:rPr>
          <w:rFonts w:hint="eastAsia"/>
          <w:highlight w:val="yellow"/>
        </w:rPr>
        <w:t>模式</w:t>
      </w:r>
      <w:r>
        <w:rPr>
          <w:highlight w:val="yellow"/>
        </w:rPr>
        <w:t>下未</w:t>
      </w:r>
      <w:r>
        <w:rPr>
          <w:rFonts w:hint="eastAsia"/>
          <w:highlight w:val="yellow"/>
        </w:rPr>
        <w:t>激活NR</w:t>
      </w:r>
      <w:commentRangeStart w:id="154"/>
      <w:r>
        <w:rPr>
          <w:rFonts w:hint="eastAsia"/>
          <w:highlight w:val="yellow"/>
        </w:rPr>
        <w:t>载波</w:t>
      </w:r>
      <w:commentRangeEnd w:id="154"/>
      <w:r>
        <w:rPr>
          <w:rStyle w:val="afffff0"/>
          <w:rFonts w:ascii="Times New Roman"/>
        </w:rPr>
        <w:commentReference w:id="154"/>
      </w:r>
      <w:r>
        <w:rPr>
          <w:rFonts w:hint="eastAsia"/>
          <w:highlight w:val="yellow"/>
        </w:rPr>
        <w:t>时）</w:t>
      </w:r>
      <w:r>
        <w:rPr>
          <w:highlight w:val="yellow"/>
        </w:rPr>
        <w:t>，</w:t>
      </w:r>
      <w:r>
        <w:rPr>
          <w:rFonts w:hint="eastAsia"/>
          <w:highlight w:val="yellow"/>
        </w:rPr>
        <w:t>则除了应满足</w:t>
      </w:r>
      <w:bookmarkStart w:id="155" w:name="OLE_LINK1"/>
      <w:r>
        <w:rPr>
          <w:rFonts w:hint="eastAsia"/>
          <w:highlight w:val="yellow"/>
        </w:rPr>
        <w:t>YD</w:t>
      </w:r>
      <w:r>
        <w:rPr>
          <w:highlight w:val="yellow"/>
        </w:rPr>
        <w:t xml:space="preserve">/T 2575 </w:t>
      </w:r>
      <w:r>
        <w:rPr>
          <w:rFonts w:hint="eastAsia"/>
          <w:highlight w:val="yellow"/>
        </w:rPr>
        <w:t>《TD</w:t>
      </w:r>
      <w:r>
        <w:rPr>
          <w:highlight w:val="yellow"/>
        </w:rPr>
        <w:t>-</w:t>
      </w:r>
      <w:r>
        <w:rPr>
          <w:rFonts w:hint="eastAsia"/>
          <w:highlight w:val="yellow"/>
        </w:rPr>
        <w:t>LTE数字蜂窝移动通信网 终端设备技术要求（第一阶段）》</w:t>
      </w:r>
      <w:bookmarkEnd w:id="155"/>
      <w:r>
        <w:rPr>
          <w:rFonts w:hint="eastAsia"/>
          <w:highlight w:val="yellow"/>
        </w:rPr>
        <w:t>、YD</w:t>
      </w:r>
      <w:r>
        <w:rPr>
          <w:highlight w:val="yellow"/>
        </w:rPr>
        <w:t xml:space="preserve">/T 2577 </w:t>
      </w:r>
      <w:r>
        <w:rPr>
          <w:rFonts w:hint="eastAsia"/>
          <w:highlight w:val="yellow"/>
        </w:rPr>
        <w:t>《</w:t>
      </w:r>
      <w:r>
        <w:rPr>
          <w:highlight w:val="yellow"/>
        </w:rPr>
        <w:t>L</w:t>
      </w:r>
      <w:r>
        <w:rPr>
          <w:rFonts w:hint="eastAsia"/>
          <w:highlight w:val="yellow"/>
        </w:rPr>
        <w:t>TE</w:t>
      </w:r>
      <w:r>
        <w:rPr>
          <w:highlight w:val="yellow"/>
        </w:rPr>
        <w:t xml:space="preserve"> FDD</w:t>
      </w:r>
      <w:r>
        <w:rPr>
          <w:rFonts w:hint="eastAsia"/>
          <w:highlight w:val="yellow"/>
        </w:rPr>
        <w:t>数字蜂窝移动通信网 终端设备技术要求（第一阶段）》、YD</w:t>
      </w:r>
      <w:r>
        <w:rPr>
          <w:highlight w:val="yellow"/>
        </w:rPr>
        <w:t xml:space="preserve">/T </w:t>
      </w:r>
      <w:proofErr w:type="spellStart"/>
      <w:r>
        <w:rPr>
          <w:highlight w:val="yellow"/>
        </w:rPr>
        <w:t>xxxx</w:t>
      </w:r>
      <w:proofErr w:type="spellEnd"/>
      <w:r>
        <w:rPr>
          <w:highlight w:val="yellow"/>
        </w:rPr>
        <w:t xml:space="preserve"> </w:t>
      </w:r>
      <w:r>
        <w:rPr>
          <w:rFonts w:hint="eastAsia"/>
          <w:highlight w:val="yellow"/>
        </w:rPr>
        <w:t>《LTE数字蜂窝移动通信网终端设备技术要求（第二阶段）》、YD</w:t>
      </w:r>
      <w:r>
        <w:rPr>
          <w:highlight w:val="yellow"/>
        </w:rPr>
        <w:t xml:space="preserve">/T </w:t>
      </w:r>
      <w:proofErr w:type="spellStart"/>
      <w:r>
        <w:rPr>
          <w:highlight w:val="yellow"/>
        </w:rPr>
        <w:t>xxxx</w:t>
      </w:r>
      <w:proofErr w:type="spellEnd"/>
      <w:r>
        <w:rPr>
          <w:highlight w:val="yellow"/>
        </w:rPr>
        <w:t xml:space="preserve"> </w:t>
      </w:r>
      <w:r>
        <w:rPr>
          <w:rFonts w:hint="eastAsia"/>
          <w:highlight w:val="yellow"/>
        </w:rPr>
        <w:t>《LTE数字蜂窝移动通信网终端设备技术要求（第三阶段）》、YD</w:t>
      </w:r>
      <w:r>
        <w:rPr>
          <w:highlight w:val="yellow"/>
        </w:rPr>
        <w:t xml:space="preserve">/T </w:t>
      </w:r>
      <w:proofErr w:type="spellStart"/>
      <w:r>
        <w:rPr>
          <w:highlight w:val="yellow"/>
        </w:rPr>
        <w:t>xxxx</w:t>
      </w:r>
      <w:proofErr w:type="spellEnd"/>
      <w:r>
        <w:rPr>
          <w:highlight w:val="yellow"/>
        </w:rPr>
        <w:t xml:space="preserve"> </w:t>
      </w:r>
      <w:r>
        <w:rPr>
          <w:rFonts w:hint="eastAsia"/>
          <w:highlight w:val="yellow"/>
        </w:rPr>
        <w:t>《LTE数字蜂窝移动通信网终端设备技术要求（第四阶段）》的要求外，LTE的</w:t>
      </w:r>
      <w:r>
        <w:rPr>
          <w:highlight w:val="yellow"/>
        </w:rPr>
        <w:t>物理层基本能力</w:t>
      </w:r>
      <w:r>
        <w:rPr>
          <w:rFonts w:hint="eastAsia"/>
          <w:highlight w:val="yellow"/>
        </w:rPr>
        <w:t>增加</w:t>
      </w:r>
      <w:r>
        <w:rPr>
          <w:highlight w:val="yellow"/>
        </w:rPr>
        <w:t>以下要求。</w:t>
      </w:r>
    </w:p>
    <w:p w:rsidR="00005045" w:rsidRDefault="00005045">
      <w:pPr>
        <w:pStyle w:val="affff3"/>
        <w:rPr>
          <w:highlight w:val="yellow"/>
        </w:rPr>
      </w:pPr>
    </w:p>
    <w:p w:rsidR="00005045" w:rsidRDefault="00E71CAC">
      <w:pPr>
        <w:pStyle w:val="B10"/>
        <w:numPr>
          <w:ilvl w:val="0"/>
          <w:numId w:val="35"/>
        </w:numPr>
        <w:rPr>
          <w:b/>
          <w:highlight w:val="yellow"/>
        </w:rPr>
      </w:pPr>
      <w:proofErr w:type="spellStart"/>
      <w:r>
        <w:rPr>
          <w:rFonts w:hint="eastAsia"/>
          <w:b/>
          <w:highlight w:val="yellow"/>
        </w:rPr>
        <w:t>多天线</w:t>
      </w:r>
      <w:r>
        <w:rPr>
          <w:b/>
          <w:highlight w:val="yellow"/>
        </w:rPr>
        <w:t>技术</w:t>
      </w:r>
      <w:proofErr w:type="spellEnd"/>
    </w:p>
    <w:p w:rsidR="00005045" w:rsidRDefault="00E71CAC">
      <w:pPr>
        <w:pStyle w:val="affff3"/>
        <w:rPr>
          <w:highlight w:val="yellow"/>
        </w:rPr>
      </w:pPr>
      <w:r>
        <w:rPr>
          <w:highlight w:val="yellow"/>
        </w:rPr>
        <w:t xml:space="preserve">LTE </w:t>
      </w:r>
      <w:r>
        <w:rPr>
          <w:rFonts w:hint="eastAsia"/>
          <w:highlight w:val="yellow"/>
        </w:rPr>
        <w:t>only模式下UE支持如下多天线接收。</w:t>
      </w:r>
    </w:p>
    <w:p w:rsidR="00005045" w:rsidRDefault="00E71CAC">
      <w:pPr>
        <w:pStyle w:val="affffffff3"/>
        <w:numPr>
          <w:ilvl w:val="0"/>
          <w:numId w:val="36"/>
        </w:numPr>
        <w:spacing w:beforeLines="0" w:afterLines="0"/>
        <w:ind w:left="840" w:hanging="420"/>
        <w:rPr>
          <w:rFonts w:ascii="Times New Roman"/>
          <w:highlight w:val="yellow"/>
        </w:rPr>
      </w:pPr>
      <w:r>
        <w:rPr>
          <w:rFonts w:ascii="Times New Roman" w:hint="eastAsia"/>
          <w:highlight w:val="yellow"/>
        </w:rPr>
        <w:t xml:space="preserve">LTE </w:t>
      </w:r>
      <w:r>
        <w:rPr>
          <w:rFonts w:ascii="Times New Roman"/>
          <w:highlight w:val="yellow"/>
        </w:rPr>
        <w:t>only</w:t>
      </w:r>
      <w:r>
        <w:rPr>
          <w:rFonts w:ascii="Times New Roman" w:hint="eastAsia"/>
          <w:highlight w:val="yellow"/>
        </w:rPr>
        <w:t>模式下多天线接收要求</w:t>
      </w:r>
    </w:p>
    <w:tbl>
      <w:tblPr>
        <w:tblStyle w:val="afffff2"/>
        <w:tblW w:w="8496" w:type="dxa"/>
        <w:tblLayout w:type="fixed"/>
        <w:tblLook w:val="04A0" w:firstRow="1" w:lastRow="0" w:firstColumn="1" w:lastColumn="0" w:noHBand="0" w:noVBand="1"/>
      </w:tblPr>
      <w:tblGrid>
        <w:gridCol w:w="3678"/>
        <w:gridCol w:w="1559"/>
        <w:gridCol w:w="3259"/>
      </w:tblGrid>
      <w:tr w:rsidR="00005045">
        <w:tc>
          <w:tcPr>
            <w:tcW w:w="3678" w:type="dxa"/>
          </w:tcPr>
          <w:p w:rsidR="00005045" w:rsidRDefault="00E71CAC">
            <w:pPr>
              <w:numPr>
                <w:ilvl w:val="0"/>
                <w:numId w:val="0"/>
              </w:numPr>
              <w:rPr>
                <w:highlight w:val="yellow"/>
              </w:rPr>
            </w:pPr>
            <w:r>
              <w:rPr>
                <w:rFonts w:hint="eastAsia"/>
                <w:highlight w:val="yellow"/>
              </w:rPr>
              <w:t>NSA模式多天线组合要求</w:t>
            </w:r>
          </w:p>
        </w:tc>
        <w:tc>
          <w:tcPr>
            <w:tcW w:w="1559" w:type="dxa"/>
          </w:tcPr>
          <w:p w:rsidR="00005045" w:rsidRDefault="00E71CAC">
            <w:pPr>
              <w:numPr>
                <w:ilvl w:val="0"/>
                <w:numId w:val="0"/>
              </w:numPr>
              <w:rPr>
                <w:highlight w:val="yellow"/>
              </w:rPr>
            </w:pPr>
            <w:r>
              <w:rPr>
                <w:rFonts w:hint="eastAsia"/>
                <w:highlight w:val="yellow"/>
              </w:rPr>
              <w:t>要求</w:t>
            </w:r>
          </w:p>
        </w:tc>
        <w:tc>
          <w:tcPr>
            <w:tcW w:w="3259" w:type="dxa"/>
          </w:tcPr>
          <w:p w:rsidR="00005045" w:rsidRDefault="00E71CAC">
            <w:pPr>
              <w:numPr>
                <w:ilvl w:val="0"/>
                <w:numId w:val="0"/>
              </w:numPr>
              <w:rPr>
                <w:highlight w:val="yellow"/>
              </w:rPr>
            </w:pPr>
            <w:r>
              <w:rPr>
                <w:rFonts w:hint="eastAsia"/>
                <w:highlight w:val="yellow"/>
              </w:rPr>
              <w:t>说明</w:t>
            </w:r>
          </w:p>
        </w:tc>
      </w:tr>
      <w:tr w:rsidR="00005045">
        <w:tblPrEx>
          <w:jc w:val="center"/>
        </w:tblPrEx>
        <w:trPr>
          <w:jc w:val="center"/>
        </w:trPr>
        <w:tc>
          <w:tcPr>
            <w:tcW w:w="3678" w:type="dxa"/>
          </w:tcPr>
          <w:p w:rsidR="00005045" w:rsidRDefault="00E71CAC">
            <w:pPr>
              <w:numPr>
                <w:ilvl w:val="0"/>
                <w:numId w:val="0"/>
              </w:numPr>
              <w:rPr>
                <w:highlight w:val="yellow"/>
              </w:rPr>
            </w:pPr>
            <w:r>
              <w:rPr>
                <w:rFonts w:hint="eastAsia"/>
                <w:highlight w:val="yellow"/>
              </w:rPr>
              <w:t>LTE</w:t>
            </w:r>
            <w:proofErr w:type="gramStart"/>
            <w:r>
              <w:rPr>
                <w:rFonts w:hint="eastAsia"/>
                <w:highlight w:val="yellow"/>
              </w:rPr>
              <w:t>下行四</w:t>
            </w:r>
            <w:proofErr w:type="gramEnd"/>
            <w:r>
              <w:rPr>
                <w:rFonts w:hint="eastAsia"/>
                <w:highlight w:val="yellow"/>
              </w:rPr>
              <w:t>流接收</w:t>
            </w:r>
            <w:r>
              <w:rPr>
                <w:highlight w:val="yellow"/>
              </w:rPr>
              <w:t xml:space="preserve"> </w:t>
            </w:r>
          </w:p>
        </w:tc>
        <w:tc>
          <w:tcPr>
            <w:tcW w:w="1559" w:type="dxa"/>
          </w:tcPr>
          <w:p w:rsidR="00005045" w:rsidRDefault="00E71CAC">
            <w:pPr>
              <w:numPr>
                <w:ilvl w:val="0"/>
                <w:numId w:val="0"/>
              </w:numPr>
              <w:rPr>
                <w:highlight w:val="yellow"/>
                <w:u w:val="single"/>
              </w:rPr>
            </w:pPr>
            <w:r>
              <w:rPr>
                <w:rFonts w:hint="eastAsia"/>
                <w:color w:val="FF0000"/>
                <w:highlight w:val="yellow"/>
                <w:u w:val="single"/>
              </w:rPr>
              <w:t>必选（B41）</w:t>
            </w:r>
          </w:p>
        </w:tc>
        <w:tc>
          <w:tcPr>
            <w:tcW w:w="3259" w:type="dxa"/>
          </w:tcPr>
          <w:p w:rsidR="00005045" w:rsidRDefault="00E71CAC">
            <w:pPr>
              <w:numPr>
                <w:ilvl w:val="0"/>
                <w:numId w:val="0"/>
              </w:numPr>
              <w:rPr>
                <w:color w:val="FF0000"/>
                <w:highlight w:val="yellow"/>
                <w:u w:val="single"/>
              </w:rPr>
            </w:pPr>
            <w:r>
              <w:rPr>
                <w:rFonts w:hint="eastAsia"/>
                <w:color w:val="FF0000"/>
                <w:highlight w:val="yellow"/>
                <w:u w:val="single"/>
              </w:rPr>
              <w:t>必选支持B41下行4流</w:t>
            </w:r>
            <w:r>
              <w:rPr>
                <w:color w:val="FF0000"/>
                <w:highlight w:val="yellow"/>
                <w:u w:val="single"/>
              </w:rPr>
              <w:t>接收</w:t>
            </w:r>
          </w:p>
        </w:tc>
      </w:tr>
    </w:tbl>
    <w:p w:rsidR="00005045" w:rsidRDefault="00005045">
      <w:pPr>
        <w:pStyle w:val="affff3"/>
        <w:rPr>
          <w:highlight w:val="yellow"/>
        </w:rPr>
      </w:pPr>
    </w:p>
    <w:p w:rsidR="00005045" w:rsidRDefault="00E71CAC">
      <w:pPr>
        <w:pStyle w:val="affff3"/>
        <w:rPr>
          <w:highlight w:val="yellow"/>
        </w:rPr>
      </w:pPr>
      <w:r>
        <w:rPr>
          <w:highlight w:val="yellow"/>
        </w:rPr>
        <w:lastRenderedPageBreak/>
        <w:t>LTE</w:t>
      </w:r>
      <w:r>
        <w:rPr>
          <w:rFonts w:hint="eastAsia"/>
          <w:highlight w:val="yellow"/>
        </w:rPr>
        <w:t>模式</w:t>
      </w:r>
      <w:r>
        <w:rPr>
          <w:highlight w:val="yellow"/>
        </w:rPr>
        <w:t>下，</w:t>
      </w:r>
      <w:r>
        <w:rPr>
          <w:rFonts w:hint="eastAsia"/>
          <w:highlight w:val="yellow"/>
        </w:rPr>
        <w:t>UE的多天线技术和传输模式，应支持下表的</w:t>
      </w:r>
      <w:r>
        <w:rPr>
          <w:highlight w:val="yellow"/>
        </w:rPr>
        <w:t>具体要求</w:t>
      </w:r>
      <w:r>
        <w:rPr>
          <w:rFonts w:hint="eastAsia"/>
          <w:highlight w:val="yellow"/>
        </w:rPr>
        <w:t>。</w:t>
      </w:r>
    </w:p>
    <w:p w:rsidR="00005045" w:rsidRDefault="00E71CAC">
      <w:pPr>
        <w:pStyle w:val="affffffff3"/>
        <w:numPr>
          <w:ilvl w:val="0"/>
          <w:numId w:val="36"/>
        </w:numPr>
        <w:spacing w:beforeLines="0" w:afterLines="0"/>
        <w:ind w:left="0"/>
        <w:rPr>
          <w:highlight w:val="yellow"/>
        </w:rPr>
      </w:pPr>
      <w:r>
        <w:rPr>
          <w:rFonts w:ascii="Times New Roman"/>
          <w:color w:val="000000"/>
          <w:highlight w:val="yellow"/>
          <w:lang w:val="it-IT"/>
        </w:rPr>
        <w:t>TD-LTE</w:t>
      </w:r>
      <w:r>
        <w:rPr>
          <w:rFonts w:ascii="Times New Roman" w:hint="eastAsia"/>
          <w:color w:val="000000"/>
          <w:highlight w:val="yellow"/>
          <w:lang w:val="it-IT"/>
        </w:rPr>
        <w:t>下行</w:t>
      </w:r>
      <w:r>
        <w:rPr>
          <w:rFonts w:ascii="Times New Roman"/>
          <w:color w:val="000000"/>
          <w:highlight w:val="yellow"/>
          <w:lang w:val="it-IT"/>
        </w:rPr>
        <w:t>MIMO</w:t>
      </w:r>
      <w:r>
        <w:rPr>
          <w:rFonts w:ascii="Times New Roman" w:hint="eastAsia"/>
          <w:color w:val="000000"/>
          <w:highlight w:val="yellow"/>
        </w:rPr>
        <w:t>传输技术要求</w:t>
      </w:r>
    </w:p>
    <w:tbl>
      <w:tblPr>
        <w:tblW w:w="8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77"/>
        <w:gridCol w:w="777"/>
        <w:gridCol w:w="4922"/>
      </w:tblGrid>
      <w:tr w:rsidR="00005045">
        <w:trPr>
          <w:jc w:val="center"/>
        </w:trPr>
        <w:tc>
          <w:tcPr>
            <w:tcW w:w="2877" w:type="dxa"/>
          </w:tcPr>
          <w:p w:rsidR="00005045" w:rsidRDefault="00E71CAC">
            <w:pPr>
              <w:pStyle w:val="affff3"/>
              <w:ind w:firstLineChars="0" w:firstLine="0"/>
              <w:rPr>
                <w:rFonts w:ascii="Times New Roman"/>
                <w:color w:val="000000"/>
                <w:highlight w:val="yellow"/>
              </w:rPr>
            </w:pPr>
            <w:r>
              <w:rPr>
                <w:rFonts w:ascii="Times New Roman" w:hint="eastAsia"/>
                <w:color w:val="000000"/>
                <w:highlight w:val="yellow"/>
              </w:rPr>
              <w:t>下行</w:t>
            </w:r>
            <w:r>
              <w:rPr>
                <w:rFonts w:ascii="Times New Roman"/>
                <w:color w:val="000000"/>
                <w:highlight w:val="yellow"/>
              </w:rPr>
              <w:t>MIMO</w:t>
            </w:r>
            <w:r>
              <w:rPr>
                <w:rFonts w:ascii="Times New Roman" w:hint="eastAsia"/>
                <w:color w:val="000000"/>
                <w:highlight w:val="yellow"/>
              </w:rPr>
              <w:t>传输模式</w:t>
            </w:r>
          </w:p>
        </w:tc>
        <w:tc>
          <w:tcPr>
            <w:tcW w:w="777" w:type="dxa"/>
          </w:tcPr>
          <w:p w:rsidR="00005045" w:rsidRDefault="00E71CAC">
            <w:pPr>
              <w:pStyle w:val="affff3"/>
              <w:ind w:firstLineChars="0" w:firstLine="0"/>
              <w:rPr>
                <w:rFonts w:ascii="Times New Roman"/>
                <w:color w:val="000000"/>
                <w:highlight w:val="yellow"/>
              </w:rPr>
            </w:pPr>
            <w:r>
              <w:rPr>
                <w:rFonts w:ascii="Times New Roman" w:hint="eastAsia"/>
                <w:color w:val="000000"/>
                <w:highlight w:val="yellow"/>
              </w:rPr>
              <w:t>要求</w:t>
            </w:r>
          </w:p>
        </w:tc>
        <w:tc>
          <w:tcPr>
            <w:tcW w:w="4922" w:type="dxa"/>
          </w:tcPr>
          <w:p w:rsidR="00005045" w:rsidRDefault="00E71CAC">
            <w:pPr>
              <w:pStyle w:val="affff3"/>
              <w:ind w:firstLineChars="0" w:firstLine="0"/>
              <w:rPr>
                <w:rFonts w:ascii="Times New Roman"/>
                <w:color w:val="000000"/>
                <w:highlight w:val="yellow"/>
              </w:rPr>
            </w:pPr>
            <w:r>
              <w:rPr>
                <w:rFonts w:ascii="Times New Roman" w:hint="eastAsia"/>
                <w:color w:val="000000"/>
                <w:highlight w:val="yellow"/>
              </w:rPr>
              <w:t>注释</w:t>
            </w:r>
          </w:p>
        </w:tc>
      </w:tr>
      <w:tr w:rsidR="00005045">
        <w:trPr>
          <w:jc w:val="center"/>
        </w:trPr>
        <w:tc>
          <w:tcPr>
            <w:tcW w:w="2877" w:type="dxa"/>
          </w:tcPr>
          <w:p w:rsidR="00005045" w:rsidRDefault="00E71CAC">
            <w:pPr>
              <w:pStyle w:val="affff3"/>
              <w:ind w:firstLineChars="0" w:firstLine="0"/>
              <w:rPr>
                <w:rFonts w:ascii="Times New Roman"/>
                <w:color w:val="000000"/>
                <w:highlight w:val="yellow"/>
              </w:rPr>
            </w:pPr>
            <w:r>
              <w:rPr>
                <w:rFonts w:ascii="Times New Roman" w:hint="eastAsia"/>
                <w:color w:val="000000"/>
                <w:highlight w:val="yellow"/>
              </w:rPr>
              <w:t>天线端口</w:t>
            </w:r>
            <w:r>
              <w:rPr>
                <w:rFonts w:ascii="Times New Roman"/>
                <w:color w:val="000000"/>
                <w:highlight w:val="yellow"/>
              </w:rPr>
              <w:t>7</w:t>
            </w:r>
            <w:r>
              <w:rPr>
                <w:rFonts w:ascii="Times New Roman" w:hint="eastAsia"/>
                <w:color w:val="000000"/>
                <w:highlight w:val="yellow"/>
              </w:rPr>
              <w:t>、</w:t>
            </w:r>
            <w:r>
              <w:rPr>
                <w:rFonts w:ascii="Times New Roman"/>
                <w:color w:val="000000"/>
                <w:highlight w:val="yellow"/>
              </w:rPr>
              <w:t>8</w:t>
            </w:r>
            <w:r>
              <w:rPr>
                <w:rFonts w:ascii="Times New Roman" w:hint="eastAsia"/>
                <w:color w:val="000000"/>
                <w:highlight w:val="yellow"/>
              </w:rPr>
              <w:t>非</w:t>
            </w:r>
            <w:r>
              <w:rPr>
                <w:rFonts w:ascii="Times New Roman"/>
                <w:color w:val="000000"/>
                <w:highlight w:val="yellow"/>
              </w:rPr>
              <w:t>PMI/RI</w:t>
            </w:r>
            <w:r>
              <w:rPr>
                <w:rFonts w:ascii="Times New Roman" w:hint="eastAsia"/>
                <w:color w:val="000000"/>
                <w:highlight w:val="yellow"/>
              </w:rPr>
              <w:t>反馈双流波束赋形传输</w:t>
            </w:r>
          </w:p>
        </w:tc>
        <w:tc>
          <w:tcPr>
            <w:tcW w:w="777" w:type="dxa"/>
            <w:vAlign w:val="center"/>
          </w:tcPr>
          <w:p w:rsidR="00005045" w:rsidRDefault="00E71CAC">
            <w:pPr>
              <w:pStyle w:val="affff3"/>
              <w:ind w:firstLineChars="0" w:firstLine="0"/>
              <w:rPr>
                <w:rFonts w:ascii="Times New Roman"/>
                <w:color w:val="FF0000"/>
                <w:highlight w:val="yellow"/>
                <w:u w:val="single"/>
              </w:rPr>
            </w:pPr>
            <w:r>
              <w:rPr>
                <w:rFonts w:ascii="Times New Roman" w:hint="eastAsia"/>
                <w:color w:val="FF0000"/>
                <w:highlight w:val="yellow"/>
                <w:u w:val="single"/>
              </w:rPr>
              <w:t>必选</w:t>
            </w:r>
          </w:p>
        </w:tc>
        <w:tc>
          <w:tcPr>
            <w:tcW w:w="4922" w:type="dxa"/>
          </w:tcPr>
          <w:p w:rsidR="00005045" w:rsidRDefault="00E71CAC">
            <w:pPr>
              <w:pStyle w:val="affff3"/>
              <w:ind w:firstLineChars="0" w:firstLine="0"/>
              <w:rPr>
                <w:rFonts w:ascii="Times New Roman"/>
                <w:color w:val="000000"/>
                <w:highlight w:val="yellow"/>
              </w:rPr>
            </w:pPr>
            <w:r>
              <w:rPr>
                <w:rFonts w:ascii="Times New Roman"/>
                <w:color w:val="000000"/>
                <w:highlight w:val="yellow"/>
              </w:rPr>
              <w:t>UE</w:t>
            </w:r>
            <w:r>
              <w:rPr>
                <w:rFonts w:ascii="Times New Roman" w:hint="eastAsia"/>
                <w:color w:val="000000"/>
                <w:highlight w:val="yellow"/>
              </w:rPr>
              <w:t>支持非</w:t>
            </w:r>
            <w:r>
              <w:rPr>
                <w:rFonts w:ascii="Times New Roman"/>
                <w:color w:val="000000"/>
                <w:highlight w:val="yellow"/>
              </w:rPr>
              <w:t>PMI/RI</w:t>
            </w:r>
            <w:r>
              <w:rPr>
                <w:rFonts w:ascii="Times New Roman" w:hint="eastAsia"/>
                <w:color w:val="000000"/>
                <w:highlight w:val="yellow"/>
              </w:rPr>
              <w:t>反馈的双流动态波束赋形接收。</w:t>
            </w:r>
            <w:r>
              <w:rPr>
                <w:rFonts w:ascii="Times New Roman"/>
                <w:color w:val="FF0000"/>
                <w:highlight w:val="yellow"/>
                <w:u w:val="single"/>
              </w:rPr>
              <w:t>(</w:t>
            </w:r>
            <w:r>
              <w:rPr>
                <w:rFonts w:ascii="Times New Roman" w:hint="eastAsia"/>
                <w:color w:val="FF0000"/>
                <w:highlight w:val="yellow"/>
                <w:u w:val="single"/>
              </w:rPr>
              <w:t>对</w:t>
            </w:r>
            <w:r>
              <w:rPr>
                <w:rFonts w:ascii="Times New Roman"/>
                <w:color w:val="FF0000"/>
                <w:highlight w:val="yellow"/>
                <w:u w:val="single"/>
              </w:rPr>
              <w:t>TM8</w:t>
            </w:r>
            <w:r>
              <w:rPr>
                <w:rFonts w:ascii="Times New Roman" w:hint="eastAsia"/>
                <w:color w:val="FF0000"/>
                <w:highlight w:val="yellow"/>
                <w:u w:val="single"/>
              </w:rPr>
              <w:t>、</w:t>
            </w:r>
            <w:r>
              <w:rPr>
                <w:rFonts w:ascii="Times New Roman" w:hint="eastAsia"/>
                <w:color w:val="FF0000"/>
                <w:highlight w:val="yellow"/>
                <w:u w:val="single"/>
              </w:rPr>
              <w:t>TM9</w:t>
            </w:r>
            <w:r>
              <w:rPr>
                <w:rFonts w:ascii="Times New Roman" w:hint="eastAsia"/>
                <w:color w:val="FF0000"/>
                <w:highlight w:val="yellow"/>
                <w:u w:val="single"/>
              </w:rPr>
              <w:t>必选</w:t>
            </w:r>
            <w:r>
              <w:rPr>
                <w:rFonts w:ascii="Times New Roman"/>
                <w:color w:val="FF0000"/>
                <w:highlight w:val="yellow"/>
                <w:u w:val="single"/>
              </w:rPr>
              <w:t>)</w:t>
            </w:r>
          </w:p>
        </w:tc>
      </w:tr>
      <w:tr w:rsidR="00005045">
        <w:trPr>
          <w:jc w:val="center"/>
        </w:trPr>
        <w:tc>
          <w:tcPr>
            <w:tcW w:w="2877" w:type="dxa"/>
          </w:tcPr>
          <w:p w:rsidR="00005045" w:rsidRDefault="00E71CAC">
            <w:pPr>
              <w:pStyle w:val="affff3"/>
              <w:ind w:firstLineChars="0" w:firstLine="0"/>
              <w:rPr>
                <w:rFonts w:ascii="Times New Roman"/>
                <w:color w:val="000000"/>
                <w:highlight w:val="yellow"/>
              </w:rPr>
            </w:pPr>
            <w:r>
              <w:rPr>
                <w:rFonts w:ascii="Times New Roman" w:hint="eastAsia"/>
                <w:color w:val="000000"/>
                <w:highlight w:val="yellow"/>
              </w:rPr>
              <w:t>天线端口</w:t>
            </w:r>
            <w:r>
              <w:rPr>
                <w:rFonts w:ascii="Times New Roman"/>
                <w:color w:val="000000"/>
                <w:highlight w:val="yellow"/>
              </w:rPr>
              <w:t>7</w:t>
            </w:r>
            <w:r>
              <w:rPr>
                <w:rFonts w:ascii="Times New Roman" w:hint="eastAsia"/>
                <w:color w:val="000000"/>
                <w:highlight w:val="yellow"/>
              </w:rPr>
              <w:t>、</w:t>
            </w:r>
            <w:r>
              <w:rPr>
                <w:rFonts w:ascii="Times New Roman"/>
                <w:color w:val="000000"/>
                <w:highlight w:val="yellow"/>
              </w:rPr>
              <w:t>8</w:t>
            </w:r>
            <w:r>
              <w:rPr>
                <w:rFonts w:ascii="Times New Roman" w:hint="eastAsia"/>
                <w:color w:val="000000"/>
                <w:highlight w:val="yellow"/>
              </w:rPr>
              <w:t>基于</w:t>
            </w:r>
            <w:r>
              <w:rPr>
                <w:rFonts w:ascii="Times New Roman"/>
                <w:color w:val="000000"/>
                <w:highlight w:val="yellow"/>
              </w:rPr>
              <w:t>PMI/RI</w:t>
            </w:r>
            <w:r>
              <w:rPr>
                <w:rFonts w:ascii="Times New Roman" w:hint="eastAsia"/>
                <w:color w:val="000000"/>
                <w:highlight w:val="yellow"/>
              </w:rPr>
              <w:t>反馈预编码双流传输</w:t>
            </w:r>
          </w:p>
        </w:tc>
        <w:tc>
          <w:tcPr>
            <w:tcW w:w="777" w:type="dxa"/>
            <w:vAlign w:val="center"/>
          </w:tcPr>
          <w:p w:rsidR="00005045" w:rsidRDefault="00E71CAC">
            <w:pPr>
              <w:pStyle w:val="affff3"/>
              <w:ind w:firstLineChars="0" w:firstLine="0"/>
              <w:rPr>
                <w:rFonts w:ascii="Times New Roman"/>
                <w:color w:val="FF0000"/>
                <w:highlight w:val="yellow"/>
                <w:u w:val="single"/>
              </w:rPr>
            </w:pPr>
            <w:r>
              <w:rPr>
                <w:rFonts w:ascii="Times New Roman" w:hint="eastAsia"/>
                <w:color w:val="FF0000"/>
                <w:highlight w:val="yellow"/>
                <w:u w:val="single"/>
              </w:rPr>
              <w:t>必选</w:t>
            </w:r>
          </w:p>
        </w:tc>
        <w:tc>
          <w:tcPr>
            <w:tcW w:w="4922" w:type="dxa"/>
          </w:tcPr>
          <w:p w:rsidR="00005045" w:rsidRDefault="00E71CAC">
            <w:pPr>
              <w:pStyle w:val="affff3"/>
              <w:ind w:firstLineChars="0" w:firstLine="0"/>
              <w:rPr>
                <w:rFonts w:ascii="Times New Roman"/>
                <w:color w:val="000000"/>
                <w:highlight w:val="yellow"/>
              </w:rPr>
            </w:pPr>
            <w:r>
              <w:rPr>
                <w:rFonts w:ascii="Times New Roman"/>
                <w:color w:val="000000"/>
                <w:highlight w:val="yellow"/>
              </w:rPr>
              <w:t>UE</w:t>
            </w:r>
            <w:r>
              <w:rPr>
                <w:rFonts w:ascii="Times New Roman" w:hint="eastAsia"/>
                <w:color w:val="000000"/>
                <w:highlight w:val="yellow"/>
              </w:rPr>
              <w:t>支持基于</w:t>
            </w:r>
            <w:r>
              <w:rPr>
                <w:rFonts w:ascii="Times New Roman"/>
                <w:color w:val="000000"/>
                <w:highlight w:val="yellow"/>
              </w:rPr>
              <w:t>PMI/RI</w:t>
            </w:r>
            <w:r>
              <w:rPr>
                <w:rFonts w:ascii="Times New Roman" w:hint="eastAsia"/>
                <w:color w:val="000000"/>
                <w:highlight w:val="yellow"/>
              </w:rPr>
              <w:t>反馈的预编码双流接收。</w:t>
            </w:r>
            <w:r>
              <w:rPr>
                <w:rFonts w:ascii="Times New Roman"/>
                <w:color w:val="FF0000"/>
                <w:highlight w:val="yellow"/>
                <w:u w:val="single"/>
              </w:rPr>
              <w:t>(</w:t>
            </w:r>
            <w:r>
              <w:rPr>
                <w:rFonts w:ascii="Times New Roman" w:hint="eastAsia"/>
                <w:color w:val="FF0000"/>
                <w:highlight w:val="yellow"/>
                <w:u w:val="single"/>
              </w:rPr>
              <w:t>对</w:t>
            </w:r>
            <w:r>
              <w:rPr>
                <w:rFonts w:ascii="Times New Roman" w:hint="eastAsia"/>
                <w:color w:val="FF0000"/>
                <w:highlight w:val="yellow"/>
                <w:u w:val="single"/>
              </w:rPr>
              <w:t>TM9</w:t>
            </w:r>
            <w:r>
              <w:rPr>
                <w:rFonts w:ascii="Times New Roman" w:hint="eastAsia"/>
                <w:color w:val="FF0000"/>
                <w:highlight w:val="yellow"/>
                <w:u w:val="single"/>
              </w:rPr>
              <w:t>必选</w:t>
            </w:r>
            <w:r>
              <w:rPr>
                <w:rFonts w:ascii="Times New Roman"/>
                <w:color w:val="FF0000"/>
                <w:highlight w:val="yellow"/>
                <w:u w:val="single"/>
              </w:rPr>
              <w:t>)</w:t>
            </w:r>
          </w:p>
        </w:tc>
      </w:tr>
      <w:tr w:rsidR="00005045">
        <w:trPr>
          <w:jc w:val="center"/>
        </w:trPr>
        <w:tc>
          <w:tcPr>
            <w:tcW w:w="2877" w:type="dxa"/>
          </w:tcPr>
          <w:p w:rsidR="00005045" w:rsidRDefault="00E71CAC">
            <w:pPr>
              <w:pStyle w:val="affff3"/>
              <w:ind w:firstLineChars="0" w:firstLine="0"/>
              <w:rPr>
                <w:rFonts w:ascii="Times New Roman"/>
                <w:color w:val="000000"/>
                <w:highlight w:val="yellow"/>
              </w:rPr>
            </w:pPr>
            <w:r>
              <w:rPr>
                <w:rFonts w:ascii="Times New Roman"/>
                <w:color w:val="000000"/>
                <w:highlight w:val="yellow"/>
              </w:rPr>
              <w:t>4</w:t>
            </w:r>
            <w:r>
              <w:rPr>
                <w:rFonts w:ascii="Times New Roman" w:hint="eastAsia"/>
                <w:color w:val="000000"/>
                <w:highlight w:val="yellow"/>
              </w:rPr>
              <w:t>天线端口（天线端口</w:t>
            </w:r>
            <w:r>
              <w:rPr>
                <w:rFonts w:ascii="Times New Roman"/>
                <w:color w:val="000000"/>
                <w:highlight w:val="yellow"/>
              </w:rPr>
              <w:t>7</w:t>
            </w:r>
            <w:r>
              <w:rPr>
                <w:rFonts w:ascii="Times New Roman" w:hint="eastAsia"/>
                <w:color w:val="000000"/>
                <w:highlight w:val="yellow"/>
              </w:rPr>
              <w:t>、</w:t>
            </w:r>
            <w:r>
              <w:rPr>
                <w:rFonts w:ascii="Times New Roman"/>
                <w:color w:val="000000"/>
                <w:highlight w:val="yellow"/>
              </w:rPr>
              <w:t>8</w:t>
            </w:r>
            <w:r>
              <w:rPr>
                <w:rFonts w:ascii="Times New Roman" w:hint="eastAsia"/>
                <w:color w:val="000000"/>
                <w:highlight w:val="yellow"/>
              </w:rPr>
              <w:t>、</w:t>
            </w:r>
            <w:r>
              <w:rPr>
                <w:rFonts w:ascii="Times New Roman"/>
                <w:color w:val="000000"/>
                <w:highlight w:val="yellow"/>
              </w:rPr>
              <w:t>9</w:t>
            </w:r>
            <w:r>
              <w:rPr>
                <w:rFonts w:ascii="Times New Roman" w:hint="eastAsia"/>
                <w:color w:val="000000"/>
                <w:highlight w:val="yellow"/>
              </w:rPr>
              <w:t>、</w:t>
            </w:r>
            <w:r>
              <w:rPr>
                <w:rFonts w:ascii="Times New Roman"/>
                <w:color w:val="000000"/>
                <w:highlight w:val="yellow"/>
              </w:rPr>
              <w:t>10</w:t>
            </w:r>
            <w:r>
              <w:rPr>
                <w:rFonts w:ascii="Times New Roman" w:hint="eastAsia"/>
                <w:color w:val="000000"/>
                <w:highlight w:val="yellow"/>
              </w:rPr>
              <w:t>）传输</w:t>
            </w:r>
          </w:p>
        </w:tc>
        <w:tc>
          <w:tcPr>
            <w:tcW w:w="777" w:type="dxa"/>
            <w:vAlign w:val="center"/>
          </w:tcPr>
          <w:p w:rsidR="00005045" w:rsidRDefault="00E71CAC">
            <w:pPr>
              <w:pStyle w:val="affff3"/>
              <w:ind w:firstLineChars="0" w:firstLine="0"/>
              <w:rPr>
                <w:rFonts w:ascii="Times New Roman"/>
                <w:color w:val="FF0000"/>
                <w:highlight w:val="yellow"/>
                <w:u w:val="single"/>
              </w:rPr>
            </w:pPr>
            <w:r>
              <w:rPr>
                <w:rFonts w:ascii="Times New Roman" w:hint="eastAsia"/>
                <w:color w:val="FF0000"/>
                <w:highlight w:val="yellow"/>
                <w:u w:val="single"/>
              </w:rPr>
              <w:t>可选</w:t>
            </w:r>
            <w:r>
              <w:rPr>
                <w:rFonts w:ascii="Times New Roman"/>
                <w:color w:val="FF0000"/>
                <w:highlight w:val="yellow"/>
                <w:u w:val="single"/>
              </w:rPr>
              <w:t>（</w:t>
            </w:r>
            <w:r>
              <w:rPr>
                <w:rFonts w:ascii="Times New Roman" w:hint="eastAsia"/>
                <w:color w:val="FF0000"/>
                <w:highlight w:val="yellow"/>
                <w:u w:val="single"/>
              </w:rPr>
              <w:t>B41</w:t>
            </w:r>
            <w:r>
              <w:rPr>
                <w:rFonts w:ascii="Times New Roman" w:hint="eastAsia"/>
                <w:color w:val="FF0000"/>
                <w:highlight w:val="yellow"/>
                <w:u w:val="single"/>
              </w:rPr>
              <w:t>必选）</w:t>
            </w:r>
          </w:p>
        </w:tc>
        <w:tc>
          <w:tcPr>
            <w:tcW w:w="4922" w:type="dxa"/>
          </w:tcPr>
          <w:p w:rsidR="00005045" w:rsidRDefault="00E71CAC">
            <w:pPr>
              <w:pStyle w:val="affff3"/>
              <w:ind w:firstLineChars="0" w:firstLine="0"/>
              <w:rPr>
                <w:rFonts w:ascii="Times New Roman"/>
                <w:color w:val="000000"/>
                <w:highlight w:val="yellow"/>
              </w:rPr>
            </w:pPr>
            <w:r>
              <w:rPr>
                <w:rFonts w:ascii="Times New Roman"/>
                <w:color w:val="000000"/>
                <w:highlight w:val="yellow"/>
              </w:rPr>
              <w:t>UE</w:t>
            </w:r>
            <w:r>
              <w:rPr>
                <w:rFonts w:ascii="Times New Roman" w:hint="eastAsia"/>
                <w:color w:val="000000"/>
                <w:highlight w:val="yellow"/>
              </w:rPr>
              <w:t>支持非</w:t>
            </w:r>
            <w:r>
              <w:rPr>
                <w:rFonts w:ascii="Times New Roman"/>
                <w:color w:val="000000"/>
                <w:highlight w:val="yellow"/>
              </w:rPr>
              <w:t>PMI/RI</w:t>
            </w:r>
            <w:r>
              <w:rPr>
                <w:rFonts w:ascii="Times New Roman" w:hint="eastAsia"/>
                <w:color w:val="000000"/>
                <w:highlight w:val="yellow"/>
              </w:rPr>
              <w:t>反馈的</w:t>
            </w:r>
            <w:r>
              <w:rPr>
                <w:rFonts w:ascii="Times New Roman"/>
                <w:color w:val="000000"/>
                <w:highlight w:val="yellow"/>
              </w:rPr>
              <w:t>4</w:t>
            </w:r>
            <w:r>
              <w:rPr>
                <w:rFonts w:ascii="Times New Roman" w:hint="eastAsia"/>
                <w:color w:val="000000"/>
                <w:highlight w:val="yellow"/>
              </w:rPr>
              <w:t>流动态波束赋形或基于</w:t>
            </w:r>
            <w:r>
              <w:rPr>
                <w:rFonts w:ascii="Times New Roman"/>
                <w:color w:val="000000"/>
                <w:highlight w:val="yellow"/>
              </w:rPr>
              <w:t>PMI/RI</w:t>
            </w:r>
            <w:r>
              <w:rPr>
                <w:rFonts w:ascii="Times New Roman" w:hint="eastAsia"/>
                <w:color w:val="000000"/>
                <w:highlight w:val="yellow"/>
              </w:rPr>
              <w:t>反馈的</w:t>
            </w:r>
            <w:r>
              <w:rPr>
                <w:rFonts w:ascii="Times New Roman"/>
                <w:color w:val="000000"/>
                <w:highlight w:val="yellow"/>
              </w:rPr>
              <w:t>4</w:t>
            </w:r>
            <w:r>
              <w:rPr>
                <w:rFonts w:ascii="Times New Roman" w:hint="eastAsia"/>
                <w:color w:val="000000"/>
                <w:highlight w:val="yellow"/>
              </w:rPr>
              <w:t>流预编码接收。</w:t>
            </w:r>
          </w:p>
        </w:tc>
      </w:tr>
      <w:tr w:rsidR="00005045">
        <w:trPr>
          <w:jc w:val="center"/>
        </w:trPr>
        <w:tc>
          <w:tcPr>
            <w:tcW w:w="2877" w:type="dxa"/>
          </w:tcPr>
          <w:p w:rsidR="00005045" w:rsidRDefault="00E71CAC">
            <w:pPr>
              <w:pStyle w:val="affff3"/>
              <w:ind w:firstLineChars="0" w:firstLine="0"/>
              <w:rPr>
                <w:rFonts w:ascii="Times New Roman"/>
                <w:color w:val="000000"/>
                <w:highlight w:val="yellow"/>
              </w:rPr>
            </w:pPr>
            <w:r>
              <w:rPr>
                <w:rFonts w:ascii="Times New Roman"/>
                <w:color w:val="000000"/>
                <w:highlight w:val="yellow"/>
              </w:rPr>
              <w:t>8</w:t>
            </w:r>
            <w:r>
              <w:rPr>
                <w:rFonts w:ascii="Times New Roman" w:hint="eastAsia"/>
                <w:color w:val="000000"/>
                <w:highlight w:val="yellow"/>
              </w:rPr>
              <w:t>天线端口（天线端口</w:t>
            </w:r>
            <w:r>
              <w:rPr>
                <w:rFonts w:ascii="Times New Roman"/>
                <w:color w:val="000000"/>
                <w:highlight w:val="yellow"/>
              </w:rPr>
              <w:t>7</w:t>
            </w:r>
            <w:r>
              <w:rPr>
                <w:rFonts w:ascii="Times New Roman" w:hint="eastAsia"/>
                <w:color w:val="000000"/>
                <w:highlight w:val="yellow"/>
              </w:rPr>
              <w:t>、</w:t>
            </w:r>
            <w:r>
              <w:rPr>
                <w:rFonts w:ascii="Times New Roman"/>
                <w:color w:val="000000"/>
                <w:highlight w:val="yellow"/>
              </w:rPr>
              <w:t>8</w:t>
            </w:r>
            <w:r>
              <w:rPr>
                <w:rFonts w:ascii="Times New Roman" w:hint="eastAsia"/>
                <w:color w:val="000000"/>
                <w:highlight w:val="yellow"/>
              </w:rPr>
              <w:t>、</w:t>
            </w:r>
            <w:r>
              <w:rPr>
                <w:rFonts w:ascii="Times New Roman"/>
                <w:color w:val="000000"/>
                <w:highlight w:val="yellow"/>
              </w:rPr>
              <w:t>9</w:t>
            </w:r>
            <w:r>
              <w:rPr>
                <w:rFonts w:ascii="Times New Roman" w:hint="eastAsia"/>
                <w:color w:val="000000"/>
                <w:highlight w:val="yellow"/>
              </w:rPr>
              <w:t>、</w:t>
            </w:r>
            <w:r>
              <w:rPr>
                <w:rFonts w:ascii="Times New Roman"/>
                <w:color w:val="000000"/>
                <w:highlight w:val="yellow"/>
              </w:rPr>
              <w:t>10</w:t>
            </w:r>
            <w:r>
              <w:rPr>
                <w:rFonts w:ascii="Times New Roman" w:hint="eastAsia"/>
                <w:color w:val="000000"/>
                <w:highlight w:val="yellow"/>
              </w:rPr>
              <w:t>、</w:t>
            </w:r>
            <w:r>
              <w:rPr>
                <w:rFonts w:ascii="Times New Roman"/>
                <w:color w:val="000000"/>
                <w:highlight w:val="yellow"/>
              </w:rPr>
              <w:t>11</w:t>
            </w:r>
            <w:r>
              <w:rPr>
                <w:rFonts w:ascii="Times New Roman" w:hint="eastAsia"/>
                <w:color w:val="000000"/>
                <w:highlight w:val="yellow"/>
              </w:rPr>
              <w:t>、</w:t>
            </w:r>
            <w:r>
              <w:rPr>
                <w:rFonts w:ascii="Times New Roman"/>
                <w:color w:val="000000"/>
                <w:highlight w:val="yellow"/>
              </w:rPr>
              <w:t>12</w:t>
            </w:r>
            <w:r>
              <w:rPr>
                <w:rFonts w:ascii="Times New Roman" w:hint="eastAsia"/>
                <w:color w:val="000000"/>
                <w:highlight w:val="yellow"/>
              </w:rPr>
              <w:t>、</w:t>
            </w:r>
            <w:r>
              <w:rPr>
                <w:rFonts w:ascii="Times New Roman"/>
                <w:color w:val="000000"/>
                <w:highlight w:val="yellow"/>
              </w:rPr>
              <w:t>13</w:t>
            </w:r>
            <w:r>
              <w:rPr>
                <w:rFonts w:ascii="Times New Roman" w:hint="eastAsia"/>
                <w:color w:val="000000"/>
                <w:highlight w:val="yellow"/>
              </w:rPr>
              <w:t>、</w:t>
            </w:r>
            <w:r>
              <w:rPr>
                <w:rFonts w:ascii="Times New Roman"/>
                <w:color w:val="000000"/>
                <w:highlight w:val="yellow"/>
              </w:rPr>
              <w:t>14</w:t>
            </w:r>
            <w:r>
              <w:rPr>
                <w:rFonts w:ascii="Times New Roman" w:hint="eastAsia"/>
                <w:color w:val="000000"/>
                <w:highlight w:val="yellow"/>
              </w:rPr>
              <w:t>）传输</w:t>
            </w:r>
          </w:p>
        </w:tc>
        <w:tc>
          <w:tcPr>
            <w:tcW w:w="777" w:type="dxa"/>
            <w:vAlign w:val="center"/>
          </w:tcPr>
          <w:p w:rsidR="00005045" w:rsidRDefault="00E71CAC">
            <w:pPr>
              <w:pStyle w:val="affff3"/>
              <w:ind w:firstLineChars="0" w:firstLine="0"/>
              <w:rPr>
                <w:rFonts w:ascii="Times New Roman"/>
                <w:color w:val="FF0000"/>
                <w:highlight w:val="yellow"/>
                <w:u w:val="single"/>
              </w:rPr>
            </w:pPr>
            <w:r>
              <w:rPr>
                <w:rFonts w:ascii="Times New Roman" w:hint="eastAsia"/>
                <w:color w:val="FF0000"/>
                <w:highlight w:val="yellow"/>
                <w:u w:val="single"/>
              </w:rPr>
              <w:t>可选</w:t>
            </w:r>
          </w:p>
        </w:tc>
        <w:tc>
          <w:tcPr>
            <w:tcW w:w="4922" w:type="dxa"/>
          </w:tcPr>
          <w:p w:rsidR="00005045" w:rsidRDefault="00E71CAC">
            <w:pPr>
              <w:pStyle w:val="affff3"/>
              <w:ind w:firstLineChars="0" w:firstLine="0"/>
              <w:rPr>
                <w:rFonts w:ascii="Times New Roman"/>
                <w:color w:val="000000"/>
                <w:highlight w:val="yellow"/>
              </w:rPr>
            </w:pPr>
            <w:r>
              <w:rPr>
                <w:rFonts w:ascii="Times New Roman" w:hint="eastAsia"/>
                <w:color w:val="000000"/>
                <w:highlight w:val="yellow"/>
              </w:rPr>
              <w:t>支持基于小间距天线阵列（</w:t>
            </w:r>
            <w:r>
              <w:rPr>
                <w:rFonts w:ascii="Times New Roman"/>
                <w:color w:val="000000"/>
                <w:highlight w:val="yellow"/>
              </w:rPr>
              <w:t>8</w:t>
            </w:r>
            <w:r>
              <w:rPr>
                <w:rFonts w:ascii="Times New Roman" w:hint="eastAsia"/>
                <w:color w:val="000000"/>
                <w:highlight w:val="yellow"/>
              </w:rPr>
              <w:t>阵元）进行非</w:t>
            </w:r>
            <w:r>
              <w:rPr>
                <w:rFonts w:ascii="Times New Roman"/>
                <w:color w:val="000000"/>
                <w:highlight w:val="yellow"/>
              </w:rPr>
              <w:t>PMI/RI</w:t>
            </w:r>
            <w:r>
              <w:rPr>
                <w:rFonts w:ascii="Times New Roman" w:hint="eastAsia"/>
                <w:color w:val="000000"/>
                <w:highlight w:val="yellow"/>
              </w:rPr>
              <w:t>反馈的</w:t>
            </w:r>
            <w:r>
              <w:rPr>
                <w:rFonts w:ascii="Times New Roman"/>
                <w:color w:val="000000"/>
                <w:highlight w:val="yellow"/>
              </w:rPr>
              <w:t>8</w:t>
            </w:r>
            <w:r>
              <w:rPr>
                <w:rFonts w:ascii="Times New Roman" w:hint="eastAsia"/>
                <w:color w:val="000000"/>
                <w:highlight w:val="yellow"/>
              </w:rPr>
              <w:t>流动态波束赋形或基于</w:t>
            </w:r>
            <w:r>
              <w:rPr>
                <w:rFonts w:ascii="Times New Roman"/>
                <w:color w:val="000000"/>
                <w:highlight w:val="yellow"/>
              </w:rPr>
              <w:t>PMI/RI</w:t>
            </w:r>
            <w:r>
              <w:rPr>
                <w:rFonts w:ascii="Times New Roman" w:hint="eastAsia"/>
                <w:color w:val="000000"/>
                <w:highlight w:val="yellow"/>
              </w:rPr>
              <w:t>反馈的</w:t>
            </w:r>
            <w:r>
              <w:rPr>
                <w:rFonts w:ascii="Times New Roman"/>
                <w:color w:val="000000"/>
                <w:highlight w:val="yellow"/>
              </w:rPr>
              <w:t>8</w:t>
            </w:r>
            <w:r>
              <w:rPr>
                <w:rFonts w:ascii="Times New Roman" w:hint="eastAsia"/>
                <w:color w:val="000000"/>
                <w:highlight w:val="yellow"/>
              </w:rPr>
              <w:t>流预编码接收。</w:t>
            </w:r>
          </w:p>
        </w:tc>
      </w:tr>
    </w:tbl>
    <w:p w:rsidR="00005045" w:rsidRDefault="00005045">
      <w:pPr>
        <w:pStyle w:val="affff3"/>
        <w:rPr>
          <w:highlight w:val="yellow"/>
        </w:rPr>
      </w:pPr>
    </w:p>
    <w:p w:rsidR="00005045" w:rsidRDefault="00E71CAC">
      <w:pPr>
        <w:pStyle w:val="affffffff3"/>
        <w:numPr>
          <w:ilvl w:val="0"/>
          <w:numId w:val="36"/>
        </w:numPr>
        <w:spacing w:beforeLines="0" w:afterLines="0"/>
        <w:ind w:left="0"/>
        <w:rPr>
          <w:highlight w:val="yellow"/>
        </w:rPr>
      </w:pPr>
      <w:r>
        <w:rPr>
          <w:rFonts w:ascii="Times New Roman"/>
          <w:color w:val="000000"/>
          <w:highlight w:val="yellow"/>
          <w:lang w:val="it-IT"/>
        </w:rPr>
        <w:t>LTE FDD</w:t>
      </w:r>
      <w:r>
        <w:rPr>
          <w:rFonts w:ascii="Times New Roman" w:hint="eastAsia"/>
          <w:color w:val="000000"/>
          <w:highlight w:val="yellow"/>
          <w:lang w:val="it-IT"/>
        </w:rPr>
        <w:t>下行</w:t>
      </w:r>
      <w:r>
        <w:rPr>
          <w:rFonts w:ascii="Times New Roman"/>
          <w:color w:val="000000"/>
          <w:highlight w:val="yellow"/>
          <w:lang w:val="it-IT"/>
        </w:rPr>
        <w:t>MIMO</w:t>
      </w:r>
      <w:r>
        <w:rPr>
          <w:rFonts w:ascii="Times New Roman" w:hint="eastAsia"/>
          <w:color w:val="000000"/>
          <w:highlight w:val="yellow"/>
        </w:rPr>
        <w:t>传输技术要求</w:t>
      </w:r>
    </w:p>
    <w:tbl>
      <w:tblPr>
        <w:tblW w:w="8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8"/>
        <w:gridCol w:w="665"/>
        <w:gridCol w:w="4943"/>
      </w:tblGrid>
      <w:tr w:rsidR="00005045">
        <w:trPr>
          <w:jc w:val="center"/>
        </w:trPr>
        <w:tc>
          <w:tcPr>
            <w:tcW w:w="2888" w:type="dxa"/>
          </w:tcPr>
          <w:p w:rsidR="00005045" w:rsidRDefault="00E71CAC">
            <w:pPr>
              <w:pStyle w:val="affff3"/>
              <w:ind w:firstLineChars="0" w:firstLine="0"/>
              <w:rPr>
                <w:rFonts w:ascii="Times New Roman"/>
                <w:color w:val="000000"/>
                <w:highlight w:val="yellow"/>
              </w:rPr>
            </w:pPr>
            <w:r>
              <w:rPr>
                <w:rFonts w:ascii="Times New Roman" w:hint="eastAsia"/>
                <w:color w:val="000000"/>
                <w:highlight w:val="yellow"/>
              </w:rPr>
              <w:t>下行</w:t>
            </w:r>
            <w:r>
              <w:rPr>
                <w:rFonts w:ascii="Times New Roman"/>
                <w:color w:val="000000"/>
                <w:highlight w:val="yellow"/>
              </w:rPr>
              <w:t>MIMO</w:t>
            </w:r>
            <w:r>
              <w:rPr>
                <w:rFonts w:ascii="Times New Roman" w:hint="eastAsia"/>
                <w:color w:val="000000"/>
                <w:highlight w:val="yellow"/>
              </w:rPr>
              <w:t>传输模式</w:t>
            </w:r>
          </w:p>
        </w:tc>
        <w:tc>
          <w:tcPr>
            <w:tcW w:w="665" w:type="dxa"/>
          </w:tcPr>
          <w:p w:rsidR="00005045" w:rsidRDefault="00E71CAC">
            <w:pPr>
              <w:pStyle w:val="affff3"/>
              <w:ind w:firstLineChars="0" w:firstLine="0"/>
              <w:rPr>
                <w:rFonts w:ascii="Times New Roman"/>
                <w:color w:val="000000"/>
                <w:highlight w:val="yellow"/>
              </w:rPr>
            </w:pPr>
            <w:r>
              <w:rPr>
                <w:rFonts w:ascii="Times New Roman" w:hint="eastAsia"/>
                <w:color w:val="000000"/>
                <w:highlight w:val="yellow"/>
              </w:rPr>
              <w:t>要求</w:t>
            </w:r>
          </w:p>
        </w:tc>
        <w:tc>
          <w:tcPr>
            <w:tcW w:w="4943" w:type="dxa"/>
          </w:tcPr>
          <w:p w:rsidR="00005045" w:rsidRDefault="00E71CAC">
            <w:pPr>
              <w:pStyle w:val="affff3"/>
              <w:ind w:firstLineChars="0" w:firstLine="0"/>
              <w:rPr>
                <w:rFonts w:ascii="Times New Roman"/>
                <w:color w:val="000000"/>
                <w:highlight w:val="yellow"/>
              </w:rPr>
            </w:pPr>
            <w:r>
              <w:rPr>
                <w:rFonts w:ascii="Times New Roman" w:hint="eastAsia"/>
                <w:color w:val="000000"/>
                <w:highlight w:val="yellow"/>
              </w:rPr>
              <w:t>注释</w:t>
            </w:r>
          </w:p>
        </w:tc>
      </w:tr>
      <w:tr w:rsidR="00005045">
        <w:trPr>
          <w:jc w:val="center"/>
        </w:trPr>
        <w:tc>
          <w:tcPr>
            <w:tcW w:w="2888" w:type="dxa"/>
          </w:tcPr>
          <w:p w:rsidR="00005045" w:rsidRDefault="00E71CAC">
            <w:pPr>
              <w:pStyle w:val="affff3"/>
              <w:ind w:firstLineChars="0" w:firstLine="0"/>
              <w:rPr>
                <w:rFonts w:ascii="Times New Roman"/>
                <w:color w:val="000000"/>
                <w:highlight w:val="yellow"/>
              </w:rPr>
            </w:pPr>
            <w:r>
              <w:rPr>
                <w:rFonts w:ascii="Times New Roman"/>
                <w:color w:val="000000"/>
                <w:highlight w:val="yellow"/>
              </w:rPr>
              <w:t>2</w:t>
            </w:r>
            <w:r>
              <w:rPr>
                <w:rFonts w:ascii="Times New Roman" w:hint="eastAsia"/>
                <w:color w:val="000000"/>
                <w:highlight w:val="yellow"/>
              </w:rPr>
              <w:t>天线端口（天线端口</w:t>
            </w:r>
            <w:r>
              <w:rPr>
                <w:rFonts w:ascii="Times New Roman"/>
                <w:color w:val="000000"/>
                <w:highlight w:val="yellow"/>
              </w:rPr>
              <w:t>7</w:t>
            </w:r>
            <w:r>
              <w:rPr>
                <w:rFonts w:ascii="Times New Roman" w:hint="eastAsia"/>
                <w:color w:val="000000"/>
                <w:highlight w:val="yellow"/>
              </w:rPr>
              <w:t>、</w:t>
            </w:r>
            <w:r>
              <w:rPr>
                <w:rFonts w:ascii="Times New Roman"/>
                <w:color w:val="000000"/>
                <w:highlight w:val="yellow"/>
              </w:rPr>
              <w:t>8</w:t>
            </w:r>
            <w:r>
              <w:rPr>
                <w:rFonts w:ascii="Times New Roman" w:hint="eastAsia"/>
                <w:color w:val="000000"/>
                <w:highlight w:val="yellow"/>
              </w:rPr>
              <w:t>）非</w:t>
            </w:r>
            <w:r>
              <w:rPr>
                <w:rFonts w:ascii="Times New Roman"/>
                <w:color w:val="000000"/>
                <w:highlight w:val="yellow"/>
              </w:rPr>
              <w:t>PMI/RI</w:t>
            </w:r>
            <w:r>
              <w:rPr>
                <w:rFonts w:ascii="Times New Roman" w:hint="eastAsia"/>
                <w:color w:val="000000"/>
                <w:highlight w:val="yellow"/>
              </w:rPr>
              <w:t>反馈双流波束赋形传输</w:t>
            </w:r>
          </w:p>
        </w:tc>
        <w:tc>
          <w:tcPr>
            <w:tcW w:w="665" w:type="dxa"/>
            <w:vAlign w:val="center"/>
          </w:tcPr>
          <w:p w:rsidR="00005045" w:rsidRDefault="00E71CAC">
            <w:pPr>
              <w:pStyle w:val="affff3"/>
              <w:ind w:firstLineChars="0" w:firstLine="0"/>
              <w:rPr>
                <w:rFonts w:ascii="Times New Roman"/>
                <w:color w:val="FF0000"/>
                <w:highlight w:val="yellow"/>
                <w:u w:val="single"/>
              </w:rPr>
            </w:pPr>
            <w:r>
              <w:rPr>
                <w:rFonts w:ascii="Times New Roman" w:hint="eastAsia"/>
                <w:color w:val="FF0000"/>
                <w:highlight w:val="yellow"/>
                <w:u w:val="single"/>
              </w:rPr>
              <w:t>必选</w:t>
            </w:r>
          </w:p>
        </w:tc>
        <w:tc>
          <w:tcPr>
            <w:tcW w:w="4943" w:type="dxa"/>
          </w:tcPr>
          <w:p w:rsidR="00005045" w:rsidRDefault="00E71CAC">
            <w:pPr>
              <w:pStyle w:val="affff3"/>
              <w:ind w:firstLineChars="0" w:firstLine="0"/>
              <w:rPr>
                <w:rFonts w:ascii="Times New Roman"/>
                <w:color w:val="000000"/>
                <w:highlight w:val="yellow"/>
              </w:rPr>
            </w:pPr>
            <w:r>
              <w:rPr>
                <w:rFonts w:ascii="Times New Roman"/>
                <w:color w:val="000000"/>
                <w:highlight w:val="yellow"/>
              </w:rPr>
              <w:t>UE</w:t>
            </w:r>
            <w:r>
              <w:rPr>
                <w:rFonts w:ascii="Times New Roman" w:hint="eastAsia"/>
                <w:color w:val="000000"/>
                <w:highlight w:val="yellow"/>
              </w:rPr>
              <w:t>支持非</w:t>
            </w:r>
            <w:r>
              <w:rPr>
                <w:rFonts w:ascii="Times New Roman"/>
                <w:color w:val="000000"/>
                <w:highlight w:val="yellow"/>
              </w:rPr>
              <w:t>PMI/RI</w:t>
            </w:r>
            <w:r>
              <w:rPr>
                <w:rFonts w:ascii="Times New Roman" w:hint="eastAsia"/>
                <w:color w:val="000000"/>
                <w:highlight w:val="yellow"/>
              </w:rPr>
              <w:t>反馈的双流动态波束赋形接收。</w:t>
            </w:r>
            <w:r>
              <w:rPr>
                <w:rFonts w:ascii="Times New Roman"/>
                <w:color w:val="FF0000"/>
                <w:highlight w:val="yellow"/>
                <w:u w:val="single"/>
              </w:rPr>
              <w:t>(</w:t>
            </w:r>
            <w:r>
              <w:rPr>
                <w:rFonts w:ascii="Times New Roman" w:hint="eastAsia"/>
                <w:color w:val="FF0000"/>
                <w:highlight w:val="yellow"/>
                <w:u w:val="single"/>
              </w:rPr>
              <w:t>对</w:t>
            </w:r>
            <w:r>
              <w:rPr>
                <w:rFonts w:ascii="Times New Roman"/>
                <w:color w:val="FF0000"/>
                <w:highlight w:val="yellow"/>
                <w:u w:val="single"/>
              </w:rPr>
              <w:t>TM8</w:t>
            </w:r>
            <w:r>
              <w:rPr>
                <w:rFonts w:ascii="Times New Roman" w:hint="eastAsia"/>
                <w:color w:val="FF0000"/>
                <w:highlight w:val="yellow"/>
                <w:u w:val="single"/>
              </w:rPr>
              <w:t>、</w:t>
            </w:r>
            <w:r>
              <w:rPr>
                <w:rFonts w:ascii="Times New Roman" w:hint="eastAsia"/>
                <w:color w:val="FF0000"/>
                <w:highlight w:val="yellow"/>
                <w:u w:val="single"/>
              </w:rPr>
              <w:t>TM9</w:t>
            </w:r>
            <w:r>
              <w:rPr>
                <w:rFonts w:ascii="Times New Roman" w:hint="eastAsia"/>
                <w:color w:val="FF0000"/>
                <w:highlight w:val="yellow"/>
                <w:u w:val="single"/>
              </w:rPr>
              <w:t>必选</w:t>
            </w:r>
            <w:r>
              <w:rPr>
                <w:rFonts w:ascii="Times New Roman"/>
                <w:color w:val="FF0000"/>
                <w:highlight w:val="yellow"/>
                <w:u w:val="single"/>
              </w:rPr>
              <w:t>)</w:t>
            </w:r>
          </w:p>
        </w:tc>
      </w:tr>
      <w:tr w:rsidR="00005045">
        <w:trPr>
          <w:jc w:val="center"/>
        </w:trPr>
        <w:tc>
          <w:tcPr>
            <w:tcW w:w="2888" w:type="dxa"/>
          </w:tcPr>
          <w:p w:rsidR="00005045" w:rsidRDefault="00E71CAC">
            <w:pPr>
              <w:pStyle w:val="affff3"/>
              <w:ind w:firstLineChars="0" w:firstLine="0"/>
              <w:rPr>
                <w:rFonts w:ascii="Times New Roman"/>
                <w:color w:val="000000"/>
                <w:highlight w:val="yellow"/>
              </w:rPr>
            </w:pPr>
            <w:r>
              <w:rPr>
                <w:rFonts w:ascii="Times New Roman"/>
                <w:color w:val="000000"/>
                <w:highlight w:val="yellow"/>
              </w:rPr>
              <w:t>2</w:t>
            </w:r>
            <w:r>
              <w:rPr>
                <w:rFonts w:ascii="Times New Roman" w:hint="eastAsia"/>
                <w:color w:val="000000"/>
                <w:highlight w:val="yellow"/>
              </w:rPr>
              <w:t>天线端口（天线端口</w:t>
            </w:r>
            <w:r>
              <w:rPr>
                <w:rFonts w:ascii="Times New Roman"/>
                <w:color w:val="000000"/>
                <w:highlight w:val="yellow"/>
              </w:rPr>
              <w:t>7</w:t>
            </w:r>
            <w:r>
              <w:rPr>
                <w:rFonts w:ascii="Times New Roman" w:hint="eastAsia"/>
                <w:color w:val="000000"/>
                <w:highlight w:val="yellow"/>
              </w:rPr>
              <w:t>、</w:t>
            </w:r>
            <w:r>
              <w:rPr>
                <w:rFonts w:ascii="Times New Roman"/>
                <w:color w:val="000000"/>
                <w:highlight w:val="yellow"/>
              </w:rPr>
              <w:t>8</w:t>
            </w:r>
            <w:r>
              <w:rPr>
                <w:rFonts w:ascii="Times New Roman" w:hint="eastAsia"/>
                <w:color w:val="000000"/>
                <w:highlight w:val="yellow"/>
              </w:rPr>
              <w:t>）基于</w:t>
            </w:r>
            <w:r>
              <w:rPr>
                <w:rFonts w:ascii="Times New Roman"/>
                <w:color w:val="000000"/>
                <w:highlight w:val="yellow"/>
              </w:rPr>
              <w:t>PMI/RI</w:t>
            </w:r>
            <w:r>
              <w:rPr>
                <w:rFonts w:ascii="Times New Roman" w:hint="eastAsia"/>
                <w:color w:val="000000"/>
                <w:highlight w:val="yellow"/>
              </w:rPr>
              <w:t>反馈预编码双流传输</w:t>
            </w:r>
          </w:p>
        </w:tc>
        <w:tc>
          <w:tcPr>
            <w:tcW w:w="665" w:type="dxa"/>
            <w:vAlign w:val="center"/>
          </w:tcPr>
          <w:p w:rsidR="00005045" w:rsidRDefault="00E71CAC">
            <w:pPr>
              <w:pStyle w:val="affff3"/>
              <w:ind w:firstLineChars="0" w:firstLine="0"/>
              <w:rPr>
                <w:rFonts w:ascii="Times New Roman"/>
                <w:color w:val="FF0000"/>
                <w:highlight w:val="yellow"/>
                <w:u w:val="single"/>
              </w:rPr>
            </w:pPr>
            <w:r>
              <w:rPr>
                <w:rFonts w:ascii="Times New Roman" w:hint="eastAsia"/>
                <w:color w:val="FF0000"/>
                <w:highlight w:val="yellow"/>
                <w:u w:val="single"/>
              </w:rPr>
              <w:t>必选</w:t>
            </w:r>
          </w:p>
        </w:tc>
        <w:tc>
          <w:tcPr>
            <w:tcW w:w="4943" w:type="dxa"/>
          </w:tcPr>
          <w:p w:rsidR="00005045" w:rsidRDefault="00E71CAC">
            <w:pPr>
              <w:pStyle w:val="affff3"/>
              <w:ind w:firstLineChars="0" w:firstLine="0"/>
              <w:rPr>
                <w:rFonts w:ascii="Times New Roman"/>
                <w:color w:val="000000"/>
                <w:highlight w:val="yellow"/>
              </w:rPr>
            </w:pPr>
            <w:r>
              <w:rPr>
                <w:rFonts w:ascii="Times New Roman"/>
                <w:color w:val="000000"/>
                <w:highlight w:val="yellow"/>
              </w:rPr>
              <w:t>UE</w:t>
            </w:r>
            <w:r>
              <w:rPr>
                <w:rFonts w:ascii="Times New Roman" w:hint="eastAsia"/>
                <w:color w:val="000000"/>
                <w:highlight w:val="yellow"/>
              </w:rPr>
              <w:t>支持基于</w:t>
            </w:r>
            <w:r>
              <w:rPr>
                <w:rFonts w:ascii="Times New Roman"/>
                <w:color w:val="000000"/>
                <w:highlight w:val="yellow"/>
              </w:rPr>
              <w:t>PMI/RI</w:t>
            </w:r>
            <w:r>
              <w:rPr>
                <w:rFonts w:ascii="Times New Roman" w:hint="eastAsia"/>
                <w:color w:val="000000"/>
                <w:highlight w:val="yellow"/>
              </w:rPr>
              <w:t>反馈的预编码双流接收。</w:t>
            </w:r>
            <w:r>
              <w:rPr>
                <w:rFonts w:ascii="Times New Roman"/>
                <w:color w:val="FF0000"/>
                <w:highlight w:val="yellow"/>
                <w:u w:val="single"/>
              </w:rPr>
              <w:t>(</w:t>
            </w:r>
            <w:r>
              <w:rPr>
                <w:rFonts w:ascii="Times New Roman" w:hint="eastAsia"/>
                <w:color w:val="FF0000"/>
                <w:highlight w:val="yellow"/>
                <w:u w:val="single"/>
              </w:rPr>
              <w:t>对</w:t>
            </w:r>
            <w:r>
              <w:rPr>
                <w:rFonts w:ascii="Times New Roman" w:hint="eastAsia"/>
                <w:color w:val="FF0000"/>
                <w:highlight w:val="yellow"/>
                <w:u w:val="single"/>
              </w:rPr>
              <w:t>TM9</w:t>
            </w:r>
            <w:r>
              <w:rPr>
                <w:rFonts w:ascii="Times New Roman" w:hint="eastAsia"/>
                <w:color w:val="FF0000"/>
                <w:highlight w:val="yellow"/>
                <w:u w:val="single"/>
              </w:rPr>
              <w:t>必选</w:t>
            </w:r>
            <w:r>
              <w:rPr>
                <w:rFonts w:ascii="Times New Roman"/>
                <w:color w:val="FF0000"/>
                <w:highlight w:val="yellow"/>
                <w:u w:val="single"/>
              </w:rPr>
              <w:t>)</w:t>
            </w:r>
          </w:p>
        </w:tc>
      </w:tr>
      <w:tr w:rsidR="00005045">
        <w:trPr>
          <w:jc w:val="center"/>
        </w:trPr>
        <w:tc>
          <w:tcPr>
            <w:tcW w:w="2888" w:type="dxa"/>
          </w:tcPr>
          <w:p w:rsidR="00005045" w:rsidRDefault="00E71CAC">
            <w:pPr>
              <w:pStyle w:val="affff3"/>
              <w:ind w:firstLineChars="0" w:firstLine="0"/>
              <w:rPr>
                <w:rFonts w:ascii="Times New Roman"/>
                <w:color w:val="000000"/>
                <w:highlight w:val="yellow"/>
              </w:rPr>
            </w:pPr>
            <w:r>
              <w:rPr>
                <w:rFonts w:ascii="Times New Roman"/>
                <w:color w:val="000000"/>
                <w:highlight w:val="yellow"/>
              </w:rPr>
              <w:t>4</w:t>
            </w:r>
            <w:r>
              <w:rPr>
                <w:rFonts w:ascii="Times New Roman" w:hint="eastAsia"/>
                <w:color w:val="000000"/>
                <w:highlight w:val="yellow"/>
              </w:rPr>
              <w:t>天线端口（天线端口</w:t>
            </w:r>
            <w:r>
              <w:rPr>
                <w:rFonts w:ascii="Times New Roman"/>
                <w:color w:val="000000"/>
                <w:highlight w:val="yellow"/>
              </w:rPr>
              <w:t>7</w:t>
            </w:r>
            <w:r>
              <w:rPr>
                <w:rFonts w:ascii="Times New Roman" w:hint="eastAsia"/>
                <w:color w:val="000000"/>
                <w:highlight w:val="yellow"/>
              </w:rPr>
              <w:t>、</w:t>
            </w:r>
            <w:r>
              <w:rPr>
                <w:rFonts w:ascii="Times New Roman"/>
                <w:color w:val="000000"/>
                <w:highlight w:val="yellow"/>
              </w:rPr>
              <w:t>8</w:t>
            </w:r>
            <w:r>
              <w:rPr>
                <w:rFonts w:ascii="Times New Roman" w:hint="eastAsia"/>
                <w:color w:val="000000"/>
                <w:highlight w:val="yellow"/>
              </w:rPr>
              <w:t>、</w:t>
            </w:r>
            <w:r>
              <w:rPr>
                <w:rFonts w:ascii="Times New Roman"/>
                <w:color w:val="000000"/>
                <w:highlight w:val="yellow"/>
              </w:rPr>
              <w:t>9</w:t>
            </w:r>
            <w:r>
              <w:rPr>
                <w:rFonts w:ascii="Times New Roman" w:hint="eastAsia"/>
                <w:color w:val="000000"/>
                <w:highlight w:val="yellow"/>
              </w:rPr>
              <w:t>、</w:t>
            </w:r>
            <w:r>
              <w:rPr>
                <w:rFonts w:ascii="Times New Roman"/>
                <w:color w:val="000000"/>
                <w:highlight w:val="yellow"/>
              </w:rPr>
              <w:t>10</w:t>
            </w:r>
            <w:r>
              <w:rPr>
                <w:rFonts w:ascii="Times New Roman" w:hint="eastAsia"/>
                <w:color w:val="000000"/>
                <w:highlight w:val="yellow"/>
              </w:rPr>
              <w:t>）传输</w:t>
            </w:r>
          </w:p>
        </w:tc>
        <w:tc>
          <w:tcPr>
            <w:tcW w:w="665" w:type="dxa"/>
            <w:vAlign w:val="center"/>
          </w:tcPr>
          <w:p w:rsidR="00005045" w:rsidRDefault="00E71CAC">
            <w:pPr>
              <w:pStyle w:val="affff3"/>
              <w:ind w:firstLineChars="0" w:firstLine="0"/>
              <w:rPr>
                <w:rFonts w:ascii="Times New Roman"/>
                <w:color w:val="FF0000"/>
                <w:highlight w:val="yellow"/>
                <w:u w:val="single"/>
              </w:rPr>
            </w:pPr>
            <w:r>
              <w:rPr>
                <w:rFonts w:ascii="Times New Roman" w:hint="eastAsia"/>
                <w:color w:val="FF0000"/>
                <w:highlight w:val="yellow"/>
                <w:u w:val="single"/>
              </w:rPr>
              <w:t>可选</w:t>
            </w:r>
          </w:p>
        </w:tc>
        <w:tc>
          <w:tcPr>
            <w:tcW w:w="4943" w:type="dxa"/>
          </w:tcPr>
          <w:p w:rsidR="00005045" w:rsidRDefault="00E71CAC">
            <w:pPr>
              <w:pStyle w:val="affff3"/>
              <w:ind w:firstLineChars="0" w:firstLine="0"/>
              <w:rPr>
                <w:rFonts w:ascii="Times New Roman"/>
                <w:color w:val="000000"/>
                <w:highlight w:val="yellow"/>
              </w:rPr>
            </w:pPr>
            <w:r>
              <w:rPr>
                <w:rFonts w:ascii="Times New Roman"/>
                <w:color w:val="000000"/>
                <w:highlight w:val="yellow"/>
              </w:rPr>
              <w:t>UE</w:t>
            </w:r>
            <w:r>
              <w:rPr>
                <w:rFonts w:ascii="Times New Roman" w:hint="eastAsia"/>
                <w:color w:val="000000"/>
                <w:highlight w:val="yellow"/>
              </w:rPr>
              <w:t>支持非</w:t>
            </w:r>
            <w:r>
              <w:rPr>
                <w:rFonts w:ascii="Times New Roman"/>
                <w:color w:val="000000"/>
                <w:highlight w:val="yellow"/>
              </w:rPr>
              <w:t>PMI/RI</w:t>
            </w:r>
            <w:r>
              <w:rPr>
                <w:rFonts w:ascii="Times New Roman" w:hint="eastAsia"/>
                <w:color w:val="000000"/>
                <w:highlight w:val="yellow"/>
              </w:rPr>
              <w:t>反馈的</w:t>
            </w:r>
            <w:r>
              <w:rPr>
                <w:rFonts w:ascii="Times New Roman"/>
                <w:color w:val="000000"/>
                <w:highlight w:val="yellow"/>
              </w:rPr>
              <w:t>4</w:t>
            </w:r>
            <w:r>
              <w:rPr>
                <w:rFonts w:ascii="Times New Roman" w:hint="eastAsia"/>
                <w:color w:val="000000"/>
                <w:highlight w:val="yellow"/>
              </w:rPr>
              <w:t>流动态波束赋形或基于</w:t>
            </w:r>
            <w:r>
              <w:rPr>
                <w:rFonts w:ascii="Times New Roman"/>
                <w:color w:val="000000"/>
                <w:highlight w:val="yellow"/>
              </w:rPr>
              <w:t>PMI/RI</w:t>
            </w:r>
            <w:r>
              <w:rPr>
                <w:rFonts w:ascii="Times New Roman" w:hint="eastAsia"/>
                <w:color w:val="000000"/>
                <w:highlight w:val="yellow"/>
              </w:rPr>
              <w:t>反馈的</w:t>
            </w:r>
            <w:r>
              <w:rPr>
                <w:rFonts w:ascii="Times New Roman"/>
                <w:color w:val="000000"/>
                <w:highlight w:val="yellow"/>
              </w:rPr>
              <w:t>4</w:t>
            </w:r>
            <w:r>
              <w:rPr>
                <w:rFonts w:ascii="Times New Roman" w:hint="eastAsia"/>
                <w:color w:val="000000"/>
                <w:highlight w:val="yellow"/>
              </w:rPr>
              <w:t>流预编码接收。</w:t>
            </w:r>
          </w:p>
        </w:tc>
      </w:tr>
      <w:tr w:rsidR="00005045">
        <w:trPr>
          <w:jc w:val="center"/>
        </w:trPr>
        <w:tc>
          <w:tcPr>
            <w:tcW w:w="2888" w:type="dxa"/>
          </w:tcPr>
          <w:p w:rsidR="00005045" w:rsidRDefault="00E71CAC">
            <w:pPr>
              <w:pStyle w:val="affff3"/>
              <w:ind w:firstLineChars="0" w:firstLine="0"/>
              <w:rPr>
                <w:rFonts w:ascii="Times New Roman"/>
                <w:color w:val="000000"/>
                <w:highlight w:val="yellow"/>
              </w:rPr>
            </w:pPr>
            <w:r>
              <w:rPr>
                <w:rFonts w:ascii="Times New Roman"/>
                <w:color w:val="000000"/>
                <w:highlight w:val="yellow"/>
              </w:rPr>
              <w:t>8</w:t>
            </w:r>
            <w:r>
              <w:rPr>
                <w:rFonts w:ascii="Times New Roman" w:hint="eastAsia"/>
                <w:color w:val="000000"/>
                <w:highlight w:val="yellow"/>
              </w:rPr>
              <w:t>天线端口（天线端口</w:t>
            </w:r>
            <w:r>
              <w:rPr>
                <w:rFonts w:ascii="Times New Roman"/>
                <w:color w:val="000000"/>
                <w:highlight w:val="yellow"/>
              </w:rPr>
              <w:t>7</w:t>
            </w:r>
            <w:r>
              <w:rPr>
                <w:rFonts w:ascii="Times New Roman" w:hint="eastAsia"/>
                <w:color w:val="000000"/>
                <w:highlight w:val="yellow"/>
              </w:rPr>
              <w:t>、</w:t>
            </w:r>
            <w:r>
              <w:rPr>
                <w:rFonts w:ascii="Times New Roman"/>
                <w:color w:val="000000"/>
                <w:highlight w:val="yellow"/>
              </w:rPr>
              <w:t>8</w:t>
            </w:r>
            <w:r>
              <w:rPr>
                <w:rFonts w:ascii="Times New Roman" w:hint="eastAsia"/>
                <w:color w:val="000000"/>
                <w:highlight w:val="yellow"/>
              </w:rPr>
              <w:t>、</w:t>
            </w:r>
            <w:r>
              <w:rPr>
                <w:rFonts w:ascii="Times New Roman"/>
                <w:color w:val="000000"/>
                <w:highlight w:val="yellow"/>
              </w:rPr>
              <w:t>9</w:t>
            </w:r>
            <w:r>
              <w:rPr>
                <w:rFonts w:ascii="Times New Roman" w:hint="eastAsia"/>
                <w:color w:val="000000"/>
                <w:highlight w:val="yellow"/>
              </w:rPr>
              <w:t>、</w:t>
            </w:r>
            <w:r>
              <w:rPr>
                <w:rFonts w:ascii="Times New Roman"/>
                <w:color w:val="000000"/>
                <w:highlight w:val="yellow"/>
              </w:rPr>
              <w:t>10</w:t>
            </w:r>
            <w:r>
              <w:rPr>
                <w:rFonts w:ascii="Times New Roman" w:hint="eastAsia"/>
                <w:color w:val="000000"/>
                <w:highlight w:val="yellow"/>
              </w:rPr>
              <w:t>、</w:t>
            </w:r>
            <w:r>
              <w:rPr>
                <w:rFonts w:ascii="Times New Roman"/>
                <w:color w:val="000000"/>
                <w:highlight w:val="yellow"/>
              </w:rPr>
              <w:t>11</w:t>
            </w:r>
            <w:r>
              <w:rPr>
                <w:rFonts w:ascii="Times New Roman" w:hint="eastAsia"/>
                <w:color w:val="000000"/>
                <w:highlight w:val="yellow"/>
              </w:rPr>
              <w:t>、</w:t>
            </w:r>
            <w:r>
              <w:rPr>
                <w:rFonts w:ascii="Times New Roman"/>
                <w:color w:val="000000"/>
                <w:highlight w:val="yellow"/>
              </w:rPr>
              <w:t>12</w:t>
            </w:r>
            <w:r>
              <w:rPr>
                <w:rFonts w:ascii="Times New Roman" w:hint="eastAsia"/>
                <w:color w:val="000000"/>
                <w:highlight w:val="yellow"/>
              </w:rPr>
              <w:t>、</w:t>
            </w:r>
            <w:r>
              <w:rPr>
                <w:rFonts w:ascii="Times New Roman"/>
                <w:color w:val="000000"/>
                <w:highlight w:val="yellow"/>
              </w:rPr>
              <w:t>13</w:t>
            </w:r>
            <w:r>
              <w:rPr>
                <w:rFonts w:ascii="Times New Roman" w:hint="eastAsia"/>
                <w:color w:val="000000"/>
                <w:highlight w:val="yellow"/>
              </w:rPr>
              <w:t>、</w:t>
            </w:r>
            <w:r>
              <w:rPr>
                <w:rFonts w:ascii="Times New Roman"/>
                <w:color w:val="000000"/>
                <w:highlight w:val="yellow"/>
              </w:rPr>
              <w:t>14</w:t>
            </w:r>
            <w:r>
              <w:rPr>
                <w:rFonts w:ascii="Times New Roman" w:hint="eastAsia"/>
                <w:color w:val="000000"/>
                <w:highlight w:val="yellow"/>
              </w:rPr>
              <w:t>）传输</w:t>
            </w:r>
          </w:p>
        </w:tc>
        <w:tc>
          <w:tcPr>
            <w:tcW w:w="665" w:type="dxa"/>
            <w:vAlign w:val="center"/>
          </w:tcPr>
          <w:p w:rsidR="00005045" w:rsidRDefault="00E71CAC">
            <w:pPr>
              <w:pStyle w:val="affff3"/>
              <w:ind w:firstLineChars="0" w:firstLine="0"/>
              <w:rPr>
                <w:rFonts w:ascii="Times New Roman"/>
                <w:color w:val="FF0000"/>
                <w:highlight w:val="yellow"/>
                <w:u w:val="single"/>
              </w:rPr>
            </w:pPr>
            <w:r>
              <w:rPr>
                <w:rFonts w:ascii="Times New Roman" w:hint="eastAsia"/>
                <w:color w:val="FF0000"/>
                <w:highlight w:val="yellow"/>
                <w:u w:val="single"/>
              </w:rPr>
              <w:t>可选</w:t>
            </w:r>
          </w:p>
        </w:tc>
        <w:tc>
          <w:tcPr>
            <w:tcW w:w="4943" w:type="dxa"/>
          </w:tcPr>
          <w:p w:rsidR="00005045" w:rsidRDefault="00E71CAC">
            <w:pPr>
              <w:pStyle w:val="affff3"/>
              <w:ind w:firstLineChars="0" w:firstLine="0"/>
              <w:rPr>
                <w:rFonts w:ascii="Times New Roman"/>
                <w:color w:val="000000"/>
                <w:highlight w:val="yellow"/>
              </w:rPr>
            </w:pPr>
            <w:r>
              <w:rPr>
                <w:rFonts w:ascii="Times New Roman" w:hint="eastAsia"/>
                <w:color w:val="000000"/>
                <w:highlight w:val="yellow"/>
              </w:rPr>
              <w:t>支持基于小间距天线阵列（</w:t>
            </w:r>
            <w:r>
              <w:rPr>
                <w:rFonts w:ascii="Times New Roman"/>
                <w:color w:val="000000"/>
                <w:highlight w:val="yellow"/>
              </w:rPr>
              <w:t>8</w:t>
            </w:r>
            <w:r>
              <w:rPr>
                <w:rFonts w:ascii="Times New Roman" w:hint="eastAsia"/>
                <w:color w:val="000000"/>
                <w:highlight w:val="yellow"/>
              </w:rPr>
              <w:t>阵元）进行非</w:t>
            </w:r>
            <w:r>
              <w:rPr>
                <w:rFonts w:ascii="Times New Roman"/>
                <w:color w:val="000000"/>
                <w:highlight w:val="yellow"/>
              </w:rPr>
              <w:t>PMI/RI</w:t>
            </w:r>
            <w:r>
              <w:rPr>
                <w:rFonts w:ascii="Times New Roman" w:hint="eastAsia"/>
                <w:color w:val="000000"/>
                <w:highlight w:val="yellow"/>
              </w:rPr>
              <w:t>反馈的</w:t>
            </w:r>
            <w:r>
              <w:rPr>
                <w:rFonts w:ascii="Times New Roman"/>
                <w:color w:val="000000"/>
                <w:highlight w:val="yellow"/>
              </w:rPr>
              <w:t>8</w:t>
            </w:r>
            <w:r>
              <w:rPr>
                <w:rFonts w:ascii="Times New Roman" w:hint="eastAsia"/>
                <w:color w:val="000000"/>
                <w:highlight w:val="yellow"/>
              </w:rPr>
              <w:t>流动态波束赋形或基于</w:t>
            </w:r>
            <w:r>
              <w:rPr>
                <w:rFonts w:ascii="Times New Roman"/>
                <w:color w:val="000000"/>
                <w:highlight w:val="yellow"/>
              </w:rPr>
              <w:t>PMI/RI</w:t>
            </w:r>
            <w:r>
              <w:rPr>
                <w:rFonts w:ascii="Times New Roman" w:hint="eastAsia"/>
                <w:color w:val="000000"/>
                <w:highlight w:val="yellow"/>
              </w:rPr>
              <w:t>反馈的</w:t>
            </w:r>
            <w:r>
              <w:rPr>
                <w:rFonts w:ascii="Times New Roman"/>
                <w:color w:val="000000"/>
                <w:highlight w:val="yellow"/>
              </w:rPr>
              <w:t>8</w:t>
            </w:r>
            <w:r>
              <w:rPr>
                <w:rFonts w:ascii="Times New Roman" w:hint="eastAsia"/>
                <w:color w:val="000000"/>
                <w:highlight w:val="yellow"/>
              </w:rPr>
              <w:t>流预编码接收。</w:t>
            </w:r>
          </w:p>
        </w:tc>
      </w:tr>
    </w:tbl>
    <w:p w:rsidR="00005045" w:rsidRDefault="00005045">
      <w:pPr>
        <w:pStyle w:val="affff3"/>
        <w:rPr>
          <w:highlight w:val="yellow"/>
        </w:rPr>
      </w:pPr>
    </w:p>
    <w:p w:rsidR="00005045" w:rsidRDefault="00E71CAC">
      <w:pPr>
        <w:pStyle w:val="affffffff3"/>
        <w:numPr>
          <w:ilvl w:val="0"/>
          <w:numId w:val="36"/>
        </w:numPr>
        <w:spacing w:beforeLines="0" w:afterLines="0"/>
        <w:ind w:left="0"/>
        <w:rPr>
          <w:highlight w:val="yellow"/>
        </w:rPr>
      </w:pPr>
      <w:r>
        <w:rPr>
          <w:rFonts w:ascii="Times New Roman"/>
          <w:color w:val="000000"/>
          <w:highlight w:val="yellow"/>
          <w:lang w:val="it-IT"/>
        </w:rPr>
        <w:t>TD-LTE P</w:t>
      </w:r>
      <w:r>
        <w:rPr>
          <w:rFonts w:ascii="Times New Roman"/>
          <w:color w:val="000000"/>
          <w:highlight w:val="yellow"/>
        </w:rPr>
        <w:t>DSCH</w:t>
      </w:r>
      <w:r>
        <w:rPr>
          <w:rFonts w:ascii="Times New Roman"/>
          <w:color w:val="000000"/>
          <w:highlight w:val="yellow"/>
          <w:lang w:val="it-IT"/>
        </w:rPr>
        <w:t>传输模式要求</w:t>
      </w:r>
    </w:p>
    <w:tbl>
      <w:tblPr>
        <w:tblW w:w="8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992"/>
        <w:gridCol w:w="5666"/>
      </w:tblGrid>
      <w:tr w:rsidR="00005045">
        <w:tc>
          <w:tcPr>
            <w:tcW w:w="1838" w:type="dxa"/>
          </w:tcPr>
          <w:p w:rsidR="00005045" w:rsidRDefault="00E71CAC">
            <w:pPr>
              <w:pStyle w:val="affff3"/>
              <w:ind w:firstLineChars="0" w:firstLine="0"/>
              <w:rPr>
                <w:rFonts w:ascii="Times New Roman"/>
                <w:color w:val="000000"/>
                <w:highlight w:val="yellow"/>
              </w:rPr>
            </w:pPr>
            <w:r>
              <w:rPr>
                <w:rFonts w:ascii="Times New Roman"/>
                <w:color w:val="000000"/>
                <w:highlight w:val="yellow"/>
              </w:rPr>
              <w:t>PDSCH</w:t>
            </w:r>
            <w:r>
              <w:rPr>
                <w:rFonts w:ascii="Times New Roman"/>
                <w:color w:val="000000"/>
                <w:highlight w:val="yellow"/>
              </w:rPr>
              <w:t>传输模式</w:t>
            </w:r>
          </w:p>
        </w:tc>
        <w:tc>
          <w:tcPr>
            <w:tcW w:w="992" w:type="dxa"/>
          </w:tcPr>
          <w:p w:rsidR="00005045" w:rsidRDefault="00E71CAC">
            <w:pPr>
              <w:pStyle w:val="affff3"/>
              <w:ind w:firstLineChars="0" w:firstLine="0"/>
              <w:rPr>
                <w:rFonts w:ascii="Times New Roman"/>
                <w:color w:val="000000"/>
                <w:highlight w:val="yellow"/>
              </w:rPr>
            </w:pPr>
            <w:r>
              <w:rPr>
                <w:rFonts w:ascii="Times New Roman"/>
                <w:color w:val="000000"/>
                <w:highlight w:val="yellow"/>
              </w:rPr>
              <w:t>要求</w:t>
            </w:r>
          </w:p>
        </w:tc>
        <w:tc>
          <w:tcPr>
            <w:tcW w:w="5666" w:type="dxa"/>
          </w:tcPr>
          <w:p w:rsidR="00005045" w:rsidRDefault="00E71CAC">
            <w:pPr>
              <w:pStyle w:val="affff3"/>
              <w:ind w:firstLineChars="0" w:firstLine="0"/>
              <w:rPr>
                <w:rFonts w:ascii="Times New Roman"/>
                <w:color w:val="000000"/>
                <w:highlight w:val="yellow"/>
              </w:rPr>
            </w:pPr>
            <w:r>
              <w:rPr>
                <w:rFonts w:ascii="Times New Roman"/>
                <w:color w:val="000000"/>
                <w:highlight w:val="yellow"/>
              </w:rPr>
              <w:t>注释</w:t>
            </w:r>
          </w:p>
        </w:tc>
      </w:tr>
      <w:tr w:rsidR="00005045">
        <w:tc>
          <w:tcPr>
            <w:tcW w:w="1838" w:type="dxa"/>
            <w:vMerge w:val="restart"/>
            <w:vAlign w:val="center"/>
          </w:tcPr>
          <w:p w:rsidR="00005045" w:rsidRDefault="00E71CAC">
            <w:pPr>
              <w:pStyle w:val="affff3"/>
              <w:ind w:firstLineChars="0" w:firstLine="0"/>
              <w:rPr>
                <w:rFonts w:ascii="Times New Roman"/>
                <w:color w:val="000000"/>
                <w:highlight w:val="yellow"/>
              </w:rPr>
            </w:pPr>
            <w:r>
              <w:rPr>
                <w:rFonts w:ascii="Times New Roman"/>
                <w:color w:val="000000"/>
                <w:highlight w:val="yellow"/>
              </w:rPr>
              <w:t>模式</w:t>
            </w:r>
            <w:r>
              <w:rPr>
                <w:rFonts w:ascii="Times New Roman"/>
                <w:color w:val="000000"/>
                <w:highlight w:val="yellow"/>
              </w:rPr>
              <w:t>9</w:t>
            </w:r>
          </w:p>
        </w:tc>
        <w:tc>
          <w:tcPr>
            <w:tcW w:w="992" w:type="dxa"/>
            <w:vAlign w:val="center"/>
          </w:tcPr>
          <w:p w:rsidR="00005045" w:rsidRDefault="00E71CAC">
            <w:pPr>
              <w:pStyle w:val="affff3"/>
              <w:ind w:firstLineChars="0" w:firstLine="0"/>
              <w:rPr>
                <w:rFonts w:ascii="Times New Roman"/>
                <w:color w:val="FF0000"/>
                <w:highlight w:val="yellow"/>
                <w:u w:val="single"/>
              </w:rPr>
            </w:pPr>
            <w:r>
              <w:rPr>
                <w:rFonts w:ascii="Times New Roman"/>
                <w:color w:val="FF0000"/>
                <w:highlight w:val="yellow"/>
                <w:u w:val="single"/>
              </w:rPr>
              <w:t>2</w:t>
            </w:r>
            <w:r>
              <w:rPr>
                <w:rFonts w:ascii="Times New Roman"/>
                <w:color w:val="FF0000"/>
                <w:highlight w:val="yellow"/>
                <w:u w:val="single"/>
              </w:rPr>
              <w:t>流传输为</w:t>
            </w:r>
            <w:r>
              <w:rPr>
                <w:rFonts w:ascii="Times New Roman" w:hint="eastAsia"/>
                <w:color w:val="FF0000"/>
                <w:highlight w:val="yellow"/>
                <w:u w:val="single"/>
              </w:rPr>
              <w:t>必选</w:t>
            </w:r>
          </w:p>
        </w:tc>
        <w:tc>
          <w:tcPr>
            <w:tcW w:w="5666" w:type="dxa"/>
          </w:tcPr>
          <w:p w:rsidR="00005045" w:rsidRDefault="00E71CAC">
            <w:pPr>
              <w:pStyle w:val="affff3"/>
              <w:ind w:firstLineChars="0" w:firstLine="0"/>
              <w:rPr>
                <w:rFonts w:ascii="Times New Roman"/>
                <w:color w:val="000000"/>
                <w:highlight w:val="yellow"/>
              </w:rPr>
            </w:pPr>
            <w:r>
              <w:rPr>
                <w:rFonts w:ascii="Times New Roman"/>
                <w:color w:val="000000"/>
                <w:highlight w:val="yellow"/>
              </w:rPr>
              <w:t>UE</w:t>
            </w:r>
            <w:r>
              <w:rPr>
                <w:rFonts w:ascii="Times New Roman"/>
                <w:color w:val="000000"/>
                <w:highlight w:val="yellow"/>
              </w:rPr>
              <w:t>正确接收</w:t>
            </w:r>
            <w:r>
              <w:rPr>
                <w:rFonts w:ascii="Times New Roman"/>
                <w:color w:val="000000"/>
                <w:highlight w:val="yellow"/>
              </w:rPr>
              <w:t>PDSCH</w:t>
            </w:r>
            <w:r>
              <w:rPr>
                <w:rFonts w:ascii="Times New Roman"/>
                <w:color w:val="000000"/>
                <w:highlight w:val="yellow"/>
              </w:rPr>
              <w:t>模式</w:t>
            </w:r>
            <w:r>
              <w:rPr>
                <w:rFonts w:ascii="Times New Roman"/>
                <w:color w:val="000000"/>
                <w:highlight w:val="yellow"/>
              </w:rPr>
              <w:t>9</w:t>
            </w:r>
            <w:r>
              <w:rPr>
                <w:rFonts w:ascii="Times New Roman"/>
                <w:color w:val="000000"/>
                <w:highlight w:val="yellow"/>
              </w:rPr>
              <w:t>传输数据，支持双流（端口</w:t>
            </w:r>
            <w:r>
              <w:rPr>
                <w:rFonts w:ascii="Times New Roman"/>
                <w:color w:val="000000"/>
                <w:highlight w:val="yellow"/>
              </w:rPr>
              <w:t>7</w:t>
            </w:r>
            <w:r>
              <w:rPr>
                <w:rFonts w:ascii="Times New Roman"/>
                <w:color w:val="000000"/>
                <w:highlight w:val="yellow"/>
              </w:rPr>
              <w:t>、</w:t>
            </w:r>
            <w:r>
              <w:rPr>
                <w:rFonts w:ascii="Times New Roman"/>
                <w:color w:val="000000"/>
                <w:highlight w:val="yellow"/>
              </w:rPr>
              <w:t>8</w:t>
            </w:r>
            <w:r>
              <w:rPr>
                <w:rFonts w:ascii="Times New Roman"/>
                <w:color w:val="000000"/>
                <w:highlight w:val="yellow"/>
              </w:rPr>
              <w:t>）和单流（端口</w:t>
            </w:r>
            <w:r>
              <w:rPr>
                <w:rFonts w:ascii="Times New Roman"/>
                <w:color w:val="000000"/>
                <w:highlight w:val="yellow"/>
              </w:rPr>
              <w:t>7</w:t>
            </w:r>
            <w:r>
              <w:rPr>
                <w:rFonts w:ascii="Times New Roman"/>
                <w:color w:val="000000"/>
                <w:highlight w:val="yellow"/>
              </w:rPr>
              <w:t>或端口</w:t>
            </w:r>
            <w:r>
              <w:rPr>
                <w:rFonts w:ascii="Times New Roman"/>
                <w:color w:val="000000"/>
                <w:highlight w:val="yellow"/>
              </w:rPr>
              <w:t>8</w:t>
            </w:r>
            <w:r>
              <w:rPr>
                <w:rFonts w:ascii="Times New Roman"/>
                <w:color w:val="000000"/>
                <w:highlight w:val="yellow"/>
              </w:rPr>
              <w:t>）自适应。支持非</w:t>
            </w:r>
            <w:r>
              <w:rPr>
                <w:rFonts w:ascii="Times New Roman"/>
                <w:color w:val="000000"/>
                <w:highlight w:val="yellow"/>
              </w:rPr>
              <w:t>PMI/RI</w:t>
            </w:r>
            <w:r>
              <w:rPr>
                <w:rFonts w:ascii="Times New Roman"/>
                <w:color w:val="000000"/>
                <w:highlight w:val="yellow"/>
              </w:rPr>
              <w:t>反馈双流波束赋形传输、基于</w:t>
            </w:r>
            <w:r>
              <w:rPr>
                <w:rFonts w:ascii="Times New Roman"/>
                <w:color w:val="000000"/>
                <w:highlight w:val="yellow"/>
              </w:rPr>
              <w:t>PMI/RI</w:t>
            </w:r>
            <w:r>
              <w:rPr>
                <w:rFonts w:ascii="Times New Roman"/>
                <w:color w:val="000000"/>
                <w:highlight w:val="yellow"/>
              </w:rPr>
              <w:t>反馈预编码双流传输这两种实现方式。</w:t>
            </w:r>
          </w:p>
        </w:tc>
      </w:tr>
      <w:tr w:rsidR="00005045">
        <w:tc>
          <w:tcPr>
            <w:tcW w:w="1838" w:type="dxa"/>
            <w:vMerge/>
          </w:tcPr>
          <w:p w:rsidR="00005045" w:rsidRDefault="00005045">
            <w:pPr>
              <w:pStyle w:val="affff3"/>
              <w:ind w:firstLineChars="0" w:firstLine="0"/>
              <w:rPr>
                <w:rFonts w:ascii="Times New Roman"/>
                <w:color w:val="000000"/>
                <w:highlight w:val="yellow"/>
              </w:rPr>
            </w:pPr>
          </w:p>
        </w:tc>
        <w:tc>
          <w:tcPr>
            <w:tcW w:w="992" w:type="dxa"/>
            <w:vAlign w:val="center"/>
          </w:tcPr>
          <w:p w:rsidR="00005045" w:rsidRDefault="00E71CAC">
            <w:pPr>
              <w:pStyle w:val="affff3"/>
              <w:ind w:firstLineChars="0" w:firstLine="0"/>
              <w:rPr>
                <w:rFonts w:ascii="Times New Roman"/>
                <w:color w:val="FF0000"/>
                <w:highlight w:val="yellow"/>
                <w:u w:val="single"/>
              </w:rPr>
            </w:pPr>
            <w:r>
              <w:rPr>
                <w:rFonts w:ascii="Times New Roman"/>
                <w:color w:val="FF0000"/>
                <w:highlight w:val="yellow"/>
                <w:u w:val="single"/>
              </w:rPr>
              <w:t>4</w:t>
            </w:r>
            <w:r>
              <w:rPr>
                <w:rFonts w:ascii="Times New Roman"/>
                <w:color w:val="FF0000"/>
                <w:highlight w:val="yellow"/>
                <w:u w:val="single"/>
              </w:rPr>
              <w:t>流传输为</w:t>
            </w:r>
            <w:r>
              <w:rPr>
                <w:rFonts w:ascii="Times New Roman" w:hint="eastAsia"/>
                <w:color w:val="FF0000"/>
                <w:highlight w:val="yellow"/>
                <w:u w:val="single"/>
              </w:rPr>
              <w:t>可选（</w:t>
            </w:r>
            <w:r>
              <w:rPr>
                <w:rFonts w:ascii="Times New Roman" w:hint="eastAsia"/>
                <w:color w:val="FF0000"/>
                <w:highlight w:val="yellow"/>
                <w:u w:val="single"/>
              </w:rPr>
              <w:t>B41</w:t>
            </w:r>
            <w:r>
              <w:rPr>
                <w:rFonts w:ascii="Times New Roman" w:hint="eastAsia"/>
                <w:color w:val="FF0000"/>
                <w:highlight w:val="yellow"/>
                <w:u w:val="single"/>
              </w:rPr>
              <w:t>为</w:t>
            </w:r>
            <w:r>
              <w:rPr>
                <w:rFonts w:ascii="Times New Roman"/>
                <w:color w:val="FF0000"/>
                <w:highlight w:val="yellow"/>
                <w:u w:val="single"/>
              </w:rPr>
              <w:t>必选</w:t>
            </w:r>
            <w:r>
              <w:rPr>
                <w:rFonts w:ascii="Times New Roman" w:hint="eastAsia"/>
                <w:color w:val="FF0000"/>
                <w:highlight w:val="yellow"/>
                <w:u w:val="single"/>
              </w:rPr>
              <w:t>）</w:t>
            </w:r>
          </w:p>
        </w:tc>
        <w:tc>
          <w:tcPr>
            <w:tcW w:w="5666" w:type="dxa"/>
          </w:tcPr>
          <w:p w:rsidR="00005045" w:rsidRDefault="00E71CAC">
            <w:pPr>
              <w:pStyle w:val="affff3"/>
              <w:ind w:firstLineChars="0" w:firstLine="0"/>
              <w:rPr>
                <w:rFonts w:ascii="Times New Roman"/>
                <w:color w:val="000000"/>
                <w:highlight w:val="yellow"/>
              </w:rPr>
            </w:pPr>
            <w:r>
              <w:rPr>
                <w:rFonts w:ascii="Times New Roman"/>
                <w:color w:val="000000"/>
                <w:highlight w:val="yellow"/>
              </w:rPr>
              <w:t>UE</w:t>
            </w:r>
            <w:r>
              <w:rPr>
                <w:rFonts w:ascii="Times New Roman"/>
                <w:color w:val="000000"/>
                <w:highlight w:val="yellow"/>
              </w:rPr>
              <w:t>正确接收</w:t>
            </w:r>
            <w:r>
              <w:rPr>
                <w:rFonts w:ascii="Times New Roman"/>
                <w:color w:val="000000"/>
                <w:highlight w:val="yellow"/>
              </w:rPr>
              <w:t>PDSCH</w:t>
            </w:r>
            <w:r>
              <w:rPr>
                <w:rFonts w:ascii="Times New Roman"/>
                <w:color w:val="000000"/>
                <w:highlight w:val="yellow"/>
              </w:rPr>
              <w:t>模式</w:t>
            </w:r>
            <w:r>
              <w:rPr>
                <w:rFonts w:ascii="Times New Roman"/>
                <w:color w:val="000000"/>
                <w:highlight w:val="yellow"/>
              </w:rPr>
              <w:t>9</w:t>
            </w:r>
            <w:r>
              <w:rPr>
                <w:rFonts w:ascii="Times New Roman"/>
                <w:color w:val="000000"/>
                <w:highlight w:val="yellow"/>
              </w:rPr>
              <w:t>传输数据，支持最高</w:t>
            </w:r>
            <w:r>
              <w:rPr>
                <w:rFonts w:ascii="Times New Roman"/>
                <w:color w:val="000000"/>
                <w:highlight w:val="yellow"/>
              </w:rPr>
              <w:t>4</w:t>
            </w:r>
            <w:r>
              <w:rPr>
                <w:rFonts w:ascii="Times New Roman"/>
                <w:color w:val="000000"/>
                <w:highlight w:val="yellow"/>
              </w:rPr>
              <w:t>流传输（端口</w:t>
            </w:r>
            <w:r>
              <w:rPr>
                <w:rFonts w:ascii="Times New Roman"/>
                <w:color w:val="000000"/>
                <w:highlight w:val="yellow"/>
              </w:rPr>
              <w:t>7</w:t>
            </w:r>
            <w:r>
              <w:rPr>
                <w:rFonts w:ascii="Times New Roman"/>
                <w:color w:val="000000"/>
                <w:highlight w:val="yellow"/>
              </w:rPr>
              <w:t>、</w:t>
            </w:r>
            <w:r>
              <w:rPr>
                <w:rFonts w:ascii="Times New Roman"/>
                <w:color w:val="000000"/>
                <w:highlight w:val="yellow"/>
              </w:rPr>
              <w:t>8</w:t>
            </w:r>
            <w:r>
              <w:rPr>
                <w:rFonts w:ascii="Times New Roman"/>
                <w:color w:val="000000"/>
                <w:highlight w:val="yellow"/>
              </w:rPr>
              <w:t>、</w:t>
            </w:r>
            <w:r>
              <w:rPr>
                <w:rFonts w:ascii="Times New Roman"/>
                <w:color w:val="000000"/>
                <w:highlight w:val="yellow"/>
              </w:rPr>
              <w:t>9</w:t>
            </w:r>
            <w:r>
              <w:rPr>
                <w:rFonts w:ascii="Times New Roman"/>
                <w:color w:val="000000"/>
                <w:highlight w:val="yellow"/>
              </w:rPr>
              <w:t>、</w:t>
            </w:r>
            <w:r>
              <w:rPr>
                <w:rFonts w:ascii="Times New Roman"/>
                <w:color w:val="000000"/>
                <w:highlight w:val="yellow"/>
              </w:rPr>
              <w:t>10</w:t>
            </w:r>
            <w:r>
              <w:rPr>
                <w:rFonts w:ascii="Times New Roman"/>
                <w:color w:val="000000"/>
                <w:highlight w:val="yellow"/>
              </w:rPr>
              <w:t>）以及</w:t>
            </w:r>
            <w:proofErr w:type="gramStart"/>
            <w:r>
              <w:rPr>
                <w:rFonts w:ascii="Times New Roman"/>
                <w:color w:val="000000"/>
                <w:highlight w:val="yellow"/>
              </w:rPr>
              <w:t>秩</w:t>
            </w:r>
            <w:proofErr w:type="gramEnd"/>
            <w:r>
              <w:rPr>
                <w:rFonts w:ascii="Times New Roman"/>
                <w:color w:val="000000"/>
                <w:highlight w:val="yellow"/>
              </w:rPr>
              <w:t>自适应。</w:t>
            </w:r>
          </w:p>
        </w:tc>
      </w:tr>
      <w:tr w:rsidR="00005045">
        <w:tc>
          <w:tcPr>
            <w:tcW w:w="1838" w:type="dxa"/>
            <w:vMerge/>
          </w:tcPr>
          <w:p w:rsidR="00005045" w:rsidRDefault="00005045">
            <w:pPr>
              <w:pStyle w:val="affff3"/>
              <w:ind w:firstLineChars="0" w:firstLine="0"/>
              <w:rPr>
                <w:rFonts w:ascii="Times New Roman"/>
                <w:color w:val="000000"/>
                <w:highlight w:val="yellow"/>
              </w:rPr>
            </w:pPr>
          </w:p>
        </w:tc>
        <w:tc>
          <w:tcPr>
            <w:tcW w:w="992" w:type="dxa"/>
            <w:vAlign w:val="center"/>
          </w:tcPr>
          <w:p w:rsidR="00005045" w:rsidRDefault="00E71CAC">
            <w:pPr>
              <w:pStyle w:val="affff3"/>
              <w:ind w:firstLineChars="0" w:firstLine="0"/>
              <w:rPr>
                <w:rFonts w:ascii="Times New Roman"/>
                <w:color w:val="000000"/>
                <w:highlight w:val="yellow"/>
              </w:rPr>
            </w:pPr>
            <w:r>
              <w:rPr>
                <w:rFonts w:ascii="Times New Roman"/>
                <w:color w:val="000000"/>
                <w:highlight w:val="yellow"/>
              </w:rPr>
              <w:t>8</w:t>
            </w:r>
            <w:r>
              <w:rPr>
                <w:rFonts w:ascii="Times New Roman"/>
                <w:color w:val="000000"/>
                <w:highlight w:val="yellow"/>
              </w:rPr>
              <w:t>流传输为可选</w:t>
            </w:r>
          </w:p>
        </w:tc>
        <w:tc>
          <w:tcPr>
            <w:tcW w:w="5666" w:type="dxa"/>
          </w:tcPr>
          <w:p w:rsidR="00005045" w:rsidRDefault="00E71CAC">
            <w:pPr>
              <w:pStyle w:val="affff3"/>
              <w:ind w:firstLineChars="0" w:firstLine="0"/>
              <w:rPr>
                <w:rFonts w:ascii="Times New Roman"/>
                <w:color w:val="000000"/>
                <w:highlight w:val="yellow"/>
              </w:rPr>
            </w:pPr>
            <w:r>
              <w:rPr>
                <w:rFonts w:ascii="Times New Roman"/>
                <w:color w:val="000000"/>
                <w:highlight w:val="yellow"/>
              </w:rPr>
              <w:t>UE</w:t>
            </w:r>
            <w:r>
              <w:rPr>
                <w:rFonts w:ascii="Times New Roman"/>
                <w:color w:val="000000"/>
                <w:highlight w:val="yellow"/>
              </w:rPr>
              <w:t>正确接收</w:t>
            </w:r>
            <w:r>
              <w:rPr>
                <w:rFonts w:ascii="Times New Roman"/>
                <w:color w:val="000000"/>
                <w:highlight w:val="yellow"/>
              </w:rPr>
              <w:t>PDSCH</w:t>
            </w:r>
            <w:r>
              <w:rPr>
                <w:rFonts w:ascii="Times New Roman"/>
                <w:color w:val="000000"/>
                <w:highlight w:val="yellow"/>
              </w:rPr>
              <w:t>模式</w:t>
            </w:r>
            <w:r>
              <w:rPr>
                <w:rFonts w:ascii="Times New Roman"/>
                <w:color w:val="000000"/>
                <w:highlight w:val="yellow"/>
              </w:rPr>
              <w:t>9</w:t>
            </w:r>
            <w:r>
              <w:rPr>
                <w:rFonts w:ascii="Times New Roman"/>
                <w:color w:val="000000"/>
                <w:highlight w:val="yellow"/>
              </w:rPr>
              <w:t>传输数据，支持最高</w:t>
            </w:r>
            <w:r>
              <w:rPr>
                <w:rFonts w:ascii="Times New Roman"/>
                <w:color w:val="000000"/>
                <w:highlight w:val="yellow"/>
              </w:rPr>
              <w:t>8</w:t>
            </w:r>
            <w:r>
              <w:rPr>
                <w:rFonts w:ascii="Times New Roman"/>
                <w:color w:val="000000"/>
                <w:highlight w:val="yellow"/>
              </w:rPr>
              <w:t>流传输（端口</w:t>
            </w:r>
            <w:r>
              <w:rPr>
                <w:rFonts w:ascii="Times New Roman"/>
                <w:color w:val="000000"/>
                <w:highlight w:val="yellow"/>
              </w:rPr>
              <w:t>7</w:t>
            </w:r>
            <w:r>
              <w:rPr>
                <w:rFonts w:ascii="Times New Roman"/>
                <w:color w:val="000000"/>
                <w:highlight w:val="yellow"/>
              </w:rPr>
              <w:t>、</w:t>
            </w:r>
            <w:r>
              <w:rPr>
                <w:rFonts w:ascii="Times New Roman"/>
                <w:color w:val="000000"/>
                <w:highlight w:val="yellow"/>
              </w:rPr>
              <w:t>8</w:t>
            </w:r>
            <w:r>
              <w:rPr>
                <w:rFonts w:ascii="Times New Roman"/>
                <w:color w:val="000000"/>
                <w:highlight w:val="yellow"/>
              </w:rPr>
              <w:t>、</w:t>
            </w:r>
            <w:r>
              <w:rPr>
                <w:rFonts w:ascii="Times New Roman"/>
                <w:color w:val="000000"/>
                <w:highlight w:val="yellow"/>
              </w:rPr>
              <w:t>9</w:t>
            </w:r>
            <w:r>
              <w:rPr>
                <w:rFonts w:ascii="Times New Roman"/>
                <w:color w:val="000000"/>
                <w:highlight w:val="yellow"/>
              </w:rPr>
              <w:t>、</w:t>
            </w:r>
            <w:r>
              <w:rPr>
                <w:rFonts w:ascii="Times New Roman"/>
                <w:color w:val="000000"/>
                <w:highlight w:val="yellow"/>
              </w:rPr>
              <w:t>10</w:t>
            </w:r>
            <w:r>
              <w:rPr>
                <w:rFonts w:ascii="Times New Roman"/>
                <w:color w:val="000000"/>
                <w:highlight w:val="yellow"/>
              </w:rPr>
              <w:t>、</w:t>
            </w:r>
            <w:r>
              <w:rPr>
                <w:rFonts w:ascii="Times New Roman"/>
                <w:color w:val="000000"/>
                <w:highlight w:val="yellow"/>
              </w:rPr>
              <w:t>11</w:t>
            </w:r>
            <w:r>
              <w:rPr>
                <w:rFonts w:ascii="Times New Roman"/>
                <w:color w:val="000000"/>
                <w:highlight w:val="yellow"/>
              </w:rPr>
              <w:t>、</w:t>
            </w:r>
            <w:r>
              <w:rPr>
                <w:rFonts w:ascii="Times New Roman"/>
                <w:color w:val="000000"/>
                <w:highlight w:val="yellow"/>
              </w:rPr>
              <w:t>12</w:t>
            </w:r>
            <w:r>
              <w:rPr>
                <w:rFonts w:ascii="Times New Roman"/>
                <w:color w:val="000000"/>
                <w:highlight w:val="yellow"/>
              </w:rPr>
              <w:t>、</w:t>
            </w:r>
            <w:r>
              <w:rPr>
                <w:rFonts w:ascii="Times New Roman"/>
                <w:color w:val="000000"/>
                <w:highlight w:val="yellow"/>
              </w:rPr>
              <w:t>13</w:t>
            </w:r>
            <w:r>
              <w:rPr>
                <w:rFonts w:ascii="Times New Roman"/>
                <w:color w:val="000000"/>
                <w:highlight w:val="yellow"/>
              </w:rPr>
              <w:t>、</w:t>
            </w:r>
            <w:r>
              <w:rPr>
                <w:rFonts w:ascii="Times New Roman"/>
                <w:color w:val="000000"/>
                <w:highlight w:val="yellow"/>
              </w:rPr>
              <w:t>14</w:t>
            </w:r>
            <w:r>
              <w:rPr>
                <w:rFonts w:ascii="Times New Roman"/>
                <w:color w:val="000000"/>
                <w:highlight w:val="yellow"/>
              </w:rPr>
              <w:t>）以及</w:t>
            </w:r>
            <w:proofErr w:type="gramStart"/>
            <w:r>
              <w:rPr>
                <w:rFonts w:ascii="Times New Roman"/>
                <w:color w:val="000000"/>
                <w:highlight w:val="yellow"/>
              </w:rPr>
              <w:t>秩</w:t>
            </w:r>
            <w:proofErr w:type="gramEnd"/>
            <w:r>
              <w:rPr>
                <w:rFonts w:ascii="Times New Roman"/>
                <w:color w:val="000000"/>
                <w:highlight w:val="yellow"/>
              </w:rPr>
              <w:t>自适应。</w:t>
            </w:r>
          </w:p>
        </w:tc>
      </w:tr>
    </w:tbl>
    <w:p w:rsidR="00005045" w:rsidRDefault="00005045">
      <w:pPr>
        <w:pStyle w:val="affff3"/>
        <w:rPr>
          <w:highlight w:val="yellow"/>
        </w:rPr>
      </w:pPr>
    </w:p>
    <w:p w:rsidR="00005045" w:rsidRDefault="00E71CAC">
      <w:pPr>
        <w:pStyle w:val="affffffff3"/>
        <w:numPr>
          <w:ilvl w:val="0"/>
          <w:numId w:val="36"/>
        </w:numPr>
        <w:spacing w:beforeLines="0" w:afterLines="0"/>
        <w:ind w:left="0"/>
        <w:rPr>
          <w:highlight w:val="yellow"/>
        </w:rPr>
      </w:pPr>
      <w:r>
        <w:rPr>
          <w:rFonts w:ascii="Times New Roman"/>
          <w:color w:val="000000"/>
          <w:highlight w:val="yellow"/>
          <w:lang w:val="it-IT"/>
        </w:rPr>
        <w:t>LTE FDD P</w:t>
      </w:r>
      <w:r>
        <w:rPr>
          <w:rFonts w:ascii="Times New Roman"/>
          <w:color w:val="000000"/>
          <w:highlight w:val="yellow"/>
        </w:rPr>
        <w:t>DSCH</w:t>
      </w:r>
      <w:r>
        <w:rPr>
          <w:rFonts w:ascii="Times New Roman"/>
          <w:color w:val="000000"/>
          <w:highlight w:val="yellow"/>
          <w:lang w:val="it-IT"/>
        </w:rPr>
        <w:t>传输模式要求</w:t>
      </w:r>
    </w:p>
    <w:tbl>
      <w:tblPr>
        <w:tblW w:w="8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994"/>
        <w:gridCol w:w="5664"/>
      </w:tblGrid>
      <w:tr w:rsidR="00005045">
        <w:tc>
          <w:tcPr>
            <w:tcW w:w="1838" w:type="dxa"/>
          </w:tcPr>
          <w:p w:rsidR="00005045" w:rsidRDefault="00E71CAC">
            <w:pPr>
              <w:pStyle w:val="affff3"/>
              <w:ind w:firstLineChars="0" w:firstLine="0"/>
              <w:rPr>
                <w:rFonts w:ascii="Times New Roman"/>
                <w:color w:val="000000"/>
                <w:highlight w:val="yellow"/>
              </w:rPr>
            </w:pPr>
            <w:r>
              <w:rPr>
                <w:rFonts w:ascii="Times New Roman"/>
                <w:color w:val="000000"/>
                <w:highlight w:val="yellow"/>
              </w:rPr>
              <w:lastRenderedPageBreak/>
              <w:t>PDSCH</w:t>
            </w:r>
            <w:r>
              <w:rPr>
                <w:rFonts w:ascii="Times New Roman"/>
                <w:color w:val="000000"/>
                <w:highlight w:val="yellow"/>
              </w:rPr>
              <w:t>传输模式</w:t>
            </w:r>
          </w:p>
        </w:tc>
        <w:tc>
          <w:tcPr>
            <w:tcW w:w="994" w:type="dxa"/>
          </w:tcPr>
          <w:p w:rsidR="00005045" w:rsidRDefault="00E71CAC">
            <w:pPr>
              <w:pStyle w:val="affff3"/>
              <w:ind w:firstLineChars="0" w:firstLine="0"/>
              <w:rPr>
                <w:rFonts w:ascii="Times New Roman"/>
                <w:color w:val="000000"/>
                <w:highlight w:val="yellow"/>
              </w:rPr>
            </w:pPr>
            <w:r>
              <w:rPr>
                <w:rFonts w:ascii="Times New Roman"/>
                <w:color w:val="000000"/>
                <w:highlight w:val="yellow"/>
              </w:rPr>
              <w:t>要求</w:t>
            </w:r>
          </w:p>
        </w:tc>
        <w:tc>
          <w:tcPr>
            <w:tcW w:w="5664" w:type="dxa"/>
          </w:tcPr>
          <w:p w:rsidR="00005045" w:rsidRDefault="00E71CAC">
            <w:pPr>
              <w:pStyle w:val="affff3"/>
              <w:ind w:firstLineChars="0" w:firstLine="0"/>
              <w:rPr>
                <w:rFonts w:ascii="Times New Roman"/>
                <w:color w:val="000000"/>
                <w:highlight w:val="yellow"/>
              </w:rPr>
            </w:pPr>
            <w:r>
              <w:rPr>
                <w:rFonts w:ascii="Times New Roman"/>
                <w:color w:val="000000"/>
                <w:highlight w:val="yellow"/>
              </w:rPr>
              <w:t>注释</w:t>
            </w:r>
          </w:p>
        </w:tc>
      </w:tr>
      <w:tr w:rsidR="00005045">
        <w:tc>
          <w:tcPr>
            <w:tcW w:w="1838" w:type="dxa"/>
            <w:vMerge w:val="restart"/>
            <w:vAlign w:val="center"/>
          </w:tcPr>
          <w:p w:rsidR="00005045" w:rsidRDefault="00E71CAC">
            <w:pPr>
              <w:pStyle w:val="affff3"/>
              <w:ind w:firstLineChars="0" w:firstLine="0"/>
              <w:rPr>
                <w:rFonts w:ascii="Times New Roman"/>
                <w:color w:val="000000"/>
                <w:highlight w:val="yellow"/>
              </w:rPr>
            </w:pPr>
            <w:r>
              <w:rPr>
                <w:rFonts w:ascii="Times New Roman"/>
                <w:color w:val="000000"/>
                <w:highlight w:val="yellow"/>
              </w:rPr>
              <w:t>模式</w:t>
            </w:r>
            <w:r>
              <w:rPr>
                <w:rFonts w:ascii="Times New Roman"/>
                <w:color w:val="000000"/>
                <w:highlight w:val="yellow"/>
              </w:rPr>
              <w:t>9</w:t>
            </w:r>
          </w:p>
        </w:tc>
        <w:tc>
          <w:tcPr>
            <w:tcW w:w="994" w:type="dxa"/>
            <w:vAlign w:val="center"/>
          </w:tcPr>
          <w:p w:rsidR="00005045" w:rsidRDefault="00E71CAC">
            <w:pPr>
              <w:pStyle w:val="affff3"/>
              <w:ind w:firstLineChars="0" w:firstLine="0"/>
              <w:rPr>
                <w:rFonts w:ascii="Times New Roman"/>
                <w:color w:val="FF0000"/>
                <w:highlight w:val="yellow"/>
                <w:u w:val="single"/>
              </w:rPr>
            </w:pPr>
            <w:r>
              <w:rPr>
                <w:rFonts w:ascii="Times New Roman"/>
                <w:color w:val="FF0000"/>
                <w:highlight w:val="yellow"/>
                <w:u w:val="single"/>
              </w:rPr>
              <w:t>2</w:t>
            </w:r>
            <w:r>
              <w:rPr>
                <w:rFonts w:ascii="Times New Roman"/>
                <w:color w:val="FF0000"/>
                <w:highlight w:val="yellow"/>
                <w:u w:val="single"/>
              </w:rPr>
              <w:t>流传输为</w:t>
            </w:r>
            <w:r>
              <w:rPr>
                <w:rFonts w:ascii="Times New Roman" w:hint="eastAsia"/>
                <w:color w:val="FF0000"/>
                <w:highlight w:val="yellow"/>
                <w:u w:val="single"/>
              </w:rPr>
              <w:t>必选</w:t>
            </w:r>
          </w:p>
        </w:tc>
        <w:tc>
          <w:tcPr>
            <w:tcW w:w="5664" w:type="dxa"/>
          </w:tcPr>
          <w:p w:rsidR="00005045" w:rsidRDefault="00E71CAC">
            <w:pPr>
              <w:pStyle w:val="affff3"/>
              <w:ind w:firstLineChars="0" w:firstLine="0"/>
              <w:rPr>
                <w:rFonts w:ascii="Times New Roman"/>
                <w:color w:val="000000"/>
                <w:highlight w:val="yellow"/>
              </w:rPr>
            </w:pPr>
            <w:r>
              <w:rPr>
                <w:rFonts w:ascii="Times New Roman"/>
                <w:color w:val="000000"/>
                <w:highlight w:val="yellow"/>
              </w:rPr>
              <w:t>UE</w:t>
            </w:r>
            <w:r>
              <w:rPr>
                <w:rFonts w:ascii="Times New Roman"/>
                <w:color w:val="000000"/>
                <w:highlight w:val="yellow"/>
              </w:rPr>
              <w:t>正确接收</w:t>
            </w:r>
            <w:r>
              <w:rPr>
                <w:rFonts w:ascii="Times New Roman"/>
                <w:color w:val="000000"/>
                <w:highlight w:val="yellow"/>
              </w:rPr>
              <w:t>PDSCH</w:t>
            </w:r>
            <w:r>
              <w:rPr>
                <w:rFonts w:ascii="Times New Roman"/>
                <w:color w:val="000000"/>
                <w:highlight w:val="yellow"/>
              </w:rPr>
              <w:t>模式</w:t>
            </w:r>
            <w:r>
              <w:rPr>
                <w:rFonts w:ascii="Times New Roman"/>
                <w:color w:val="000000"/>
                <w:highlight w:val="yellow"/>
              </w:rPr>
              <w:t>9</w:t>
            </w:r>
            <w:r>
              <w:rPr>
                <w:rFonts w:ascii="Times New Roman"/>
                <w:color w:val="000000"/>
                <w:highlight w:val="yellow"/>
              </w:rPr>
              <w:t>传输数据，支持双流（端口</w:t>
            </w:r>
            <w:r>
              <w:rPr>
                <w:rFonts w:ascii="Times New Roman"/>
                <w:color w:val="000000"/>
                <w:highlight w:val="yellow"/>
              </w:rPr>
              <w:t>7</w:t>
            </w:r>
            <w:r>
              <w:rPr>
                <w:rFonts w:ascii="Times New Roman"/>
                <w:color w:val="000000"/>
                <w:highlight w:val="yellow"/>
              </w:rPr>
              <w:t>、</w:t>
            </w:r>
            <w:r>
              <w:rPr>
                <w:rFonts w:ascii="Times New Roman"/>
                <w:color w:val="000000"/>
                <w:highlight w:val="yellow"/>
              </w:rPr>
              <w:t>8</w:t>
            </w:r>
            <w:r>
              <w:rPr>
                <w:rFonts w:ascii="Times New Roman"/>
                <w:color w:val="000000"/>
                <w:highlight w:val="yellow"/>
              </w:rPr>
              <w:t>）和单流（端口</w:t>
            </w:r>
            <w:r>
              <w:rPr>
                <w:rFonts w:ascii="Times New Roman"/>
                <w:color w:val="000000"/>
                <w:highlight w:val="yellow"/>
              </w:rPr>
              <w:t>7</w:t>
            </w:r>
            <w:r>
              <w:rPr>
                <w:rFonts w:ascii="Times New Roman"/>
                <w:color w:val="000000"/>
                <w:highlight w:val="yellow"/>
              </w:rPr>
              <w:t>或端口</w:t>
            </w:r>
            <w:r>
              <w:rPr>
                <w:rFonts w:ascii="Times New Roman"/>
                <w:color w:val="000000"/>
                <w:highlight w:val="yellow"/>
              </w:rPr>
              <w:t>8</w:t>
            </w:r>
            <w:r>
              <w:rPr>
                <w:rFonts w:ascii="Times New Roman"/>
                <w:color w:val="000000"/>
                <w:highlight w:val="yellow"/>
              </w:rPr>
              <w:t>）自适应。支持非</w:t>
            </w:r>
            <w:r>
              <w:rPr>
                <w:rFonts w:ascii="Times New Roman"/>
                <w:color w:val="000000"/>
                <w:highlight w:val="yellow"/>
              </w:rPr>
              <w:t>PMI/RI</w:t>
            </w:r>
            <w:r>
              <w:rPr>
                <w:rFonts w:ascii="Times New Roman"/>
                <w:color w:val="000000"/>
                <w:highlight w:val="yellow"/>
              </w:rPr>
              <w:t>反馈双流波束赋形传输、基于</w:t>
            </w:r>
            <w:r>
              <w:rPr>
                <w:rFonts w:ascii="Times New Roman"/>
                <w:color w:val="000000"/>
                <w:highlight w:val="yellow"/>
              </w:rPr>
              <w:t>PMI/RI</w:t>
            </w:r>
            <w:r>
              <w:rPr>
                <w:rFonts w:ascii="Times New Roman"/>
                <w:color w:val="000000"/>
                <w:highlight w:val="yellow"/>
              </w:rPr>
              <w:t>反馈预编码双流传输这两种实现方式。</w:t>
            </w:r>
          </w:p>
        </w:tc>
      </w:tr>
      <w:tr w:rsidR="00005045">
        <w:tc>
          <w:tcPr>
            <w:tcW w:w="1838" w:type="dxa"/>
            <w:vMerge/>
          </w:tcPr>
          <w:p w:rsidR="00005045" w:rsidRDefault="00005045">
            <w:pPr>
              <w:pStyle w:val="affff3"/>
              <w:ind w:firstLineChars="0" w:firstLine="0"/>
              <w:rPr>
                <w:rFonts w:ascii="Times New Roman"/>
                <w:color w:val="000000"/>
                <w:highlight w:val="yellow"/>
              </w:rPr>
            </w:pPr>
          </w:p>
        </w:tc>
        <w:tc>
          <w:tcPr>
            <w:tcW w:w="994" w:type="dxa"/>
            <w:vAlign w:val="center"/>
          </w:tcPr>
          <w:p w:rsidR="00005045" w:rsidRDefault="00E71CAC">
            <w:pPr>
              <w:pStyle w:val="affff3"/>
              <w:ind w:firstLineChars="0" w:firstLine="0"/>
              <w:rPr>
                <w:rFonts w:ascii="Times New Roman"/>
                <w:color w:val="FF0000"/>
                <w:highlight w:val="yellow"/>
                <w:u w:val="single"/>
              </w:rPr>
            </w:pPr>
            <w:r>
              <w:rPr>
                <w:rFonts w:ascii="Times New Roman"/>
                <w:highlight w:val="yellow"/>
              </w:rPr>
              <w:t>4</w:t>
            </w:r>
            <w:r>
              <w:rPr>
                <w:rFonts w:ascii="Times New Roman"/>
                <w:highlight w:val="yellow"/>
              </w:rPr>
              <w:t>流传输为可选</w:t>
            </w:r>
          </w:p>
        </w:tc>
        <w:tc>
          <w:tcPr>
            <w:tcW w:w="5664" w:type="dxa"/>
          </w:tcPr>
          <w:p w:rsidR="00005045" w:rsidRDefault="00E71CAC">
            <w:pPr>
              <w:pStyle w:val="affff3"/>
              <w:ind w:firstLineChars="0" w:firstLine="0"/>
              <w:rPr>
                <w:rFonts w:ascii="Times New Roman"/>
                <w:color w:val="000000"/>
                <w:highlight w:val="yellow"/>
              </w:rPr>
            </w:pPr>
            <w:r>
              <w:rPr>
                <w:rFonts w:ascii="Times New Roman"/>
                <w:color w:val="000000"/>
                <w:highlight w:val="yellow"/>
              </w:rPr>
              <w:t>UE</w:t>
            </w:r>
            <w:r>
              <w:rPr>
                <w:rFonts w:ascii="Times New Roman"/>
                <w:color w:val="000000"/>
                <w:highlight w:val="yellow"/>
              </w:rPr>
              <w:t>正确接收</w:t>
            </w:r>
            <w:r>
              <w:rPr>
                <w:rFonts w:ascii="Times New Roman"/>
                <w:color w:val="000000"/>
                <w:highlight w:val="yellow"/>
              </w:rPr>
              <w:t>PDSCH</w:t>
            </w:r>
            <w:r>
              <w:rPr>
                <w:rFonts w:ascii="Times New Roman"/>
                <w:color w:val="000000"/>
                <w:highlight w:val="yellow"/>
              </w:rPr>
              <w:t>模式</w:t>
            </w:r>
            <w:r>
              <w:rPr>
                <w:rFonts w:ascii="Times New Roman"/>
                <w:color w:val="000000"/>
                <w:highlight w:val="yellow"/>
              </w:rPr>
              <w:t>9</w:t>
            </w:r>
            <w:r>
              <w:rPr>
                <w:rFonts w:ascii="Times New Roman"/>
                <w:color w:val="000000"/>
                <w:highlight w:val="yellow"/>
              </w:rPr>
              <w:t>传输数据，支持最高</w:t>
            </w:r>
            <w:r>
              <w:rPr>
                <w:rFonts w:ascii="Times New Roman"/>
                <w:color w:val="000000"/>
                <w:highlight w:val="yellow"/>
              </w:rPr>
              <w:t>4</w:t>
            </w:r>
            <w:r>
              <w:rPr>
                <w:rFonts w:ascii="Times New Roman"/>
                <w:color w:val="000000"/>
                <w:highlight w:val="yellow"/>
              </w:rPr>
              <w:t>流传输（端口</w:t>
            </w:r>
            <w:r>
              <w:rPr>
                <w:rFonts w:ascii="Times New Roman"/>
                <w:color w:val="000000"/>
                <w:highlight w:val="yellow"/>
              </w:rPr>
              <w:t>7</w:t>
            </w:r>
            <w:r>
              <w:rPr>
                <w:rFonts w:ascii="Times New Roman"/>
                <w:color w:val="000000"/>
                <w:highlight w:val="yellow"/>
              </w:rPr>
              <w:t>、</w:t>
            </w:r>
            <w:r>
              <w:rPr>
                <w:rFonts w:ascii="Times New Roman"/>
                <w:color w:val="000000"/>
                <w:highlight w:val="yellow"/>
              </w:rPr>
              <w:t>8</w:t>
            </w:r>
            <w:r>
              <w:rPr>
                <w:rFonts w:ascii="Times New Roman"/>
                <w:color w:val="000000"/>
                <w:highlight w:val="yellow"/>
              </w:rPr>
              <w:t>、</w:t>
            </w:r>
            <w:r>
              <w:rPr>
                <w:rFonts w:ascii="Times New Roman"/>
                <w:color w:val="000000"/>
                <w:highlight w:val="yellow"/>
              </w:rPr>
              <w:t>9</w:t>
            </w:r>
            <w:r>
              <w:rPr>
                <w:rFonts w:ascii="Times New Roman"/>
                <w:color w:val="000000"/>
                <w:highlight w:val="yellow"/>
              </w:rPr>
              <w:t>、</w:t>
            </w:r>
            <w:r>
              <w:rPr>
                <w:rFonts w:ascii="Times New Roman"/>
                <w:color w:val="000000"/>
                <w:highlight w:val="yellow"/>
              </w:rPr>
              <w:t>10</w:t>
            </w:r>
            <w:r>
              <w:rPr>
                <w:rFonts w:ascii="Times New Roman"/>
                <w:color w:val="000000"/>
                <w:highlight w:val="yellow"/>
              </w:rPr>
              <w:t>）以及</w:t>
            </w:r>
            <w:proofErr w:type="gramStart"/>
            <w:r>
              <w:rPr>
                <w:rFonts w:ascii="Times New Roman"/>
                <w:color w:val="000000"/>
                <w:highlight w:val="yellow"/>
              </w:rPr>
              <w:t>秩</w:t>
            </w:r>
            <w:proofErr w:type="gramEnd"/>
            <w:r>
              <w:rPr>
                <w:rFonts w:ascii="Times New Roman"/>
                <w:color w:val="000000"/>
                <w:highlight w:val="yellow"/>
              </w:rPr>
              <w:t>自适应。</w:t>
            </w:r>
          </w:p>
        </w:tc>
      </w:tr>
      <w:tr w:rsidR="00005045">
        <w:tc>
          <w:tcPr>
            <w:tcW w:w="1838" w:type="dxa"/>
            <w:vMerge/>
          </w:tcPr>
          <w:p w:rsidR="00005045" w:rsidRDefault="00005045">
            <w:pPr>
              <w:pStyle w:val="affff3"/>
              <w:ind w:firstLineChars="0" w:firstLine="0"/>
              <w:rPr>
                <w:rFonts w:ascii="Times New Roman"/>
                <w:color w:val="000000"/>
                <w:highlight w:val="yellow"/>
              </w:rPr>
            </w:pPr>
          </w:p>
        </w:tc>
        <w:tc>
          <w:tcPr>
            <w:tcW w:w="994" w:type="dxa"/>
            <w:vAlign w:val="center"/>
          </w:tcPr>
          <w:p w:rsidR="00005045" w:rsidRDefault="00E71CAC">
            <w:pPr>
              <w:pStyle w:val="affff3"/>
              <w:ind w:firstLineChars="0" w:firstLine="0"/>
              <w:rPr>
                <w:rFonts w:ascii="Times New Roman"/>
                <w:color w:val="FF0000"/>
                <w:highlight w:val="yellow"/>
              </w:rPr>
            </w:pPr>
            <w:r>
              <w:rPr>
                <w:rFonts w:ascii="Times New Roman"/>
                <w:highlight w:val="yellow"/>
              </w:rPr>
              <w:t>8</w:t>
            </w:r>
            <w:r>
              <w:rPr>
                <w:rFonts w:ascii="Times New Roman"/>
                <w:highlight w:val="yellow"/>
              </w:rPr>
              <w:t>流传输为可选</w:t>
            </w:r>
          </w:p>
        </w:tc>
        <w:tc>
          <w:tcPr>
            <w:tcW w:w="5664" w:type="dxa"/>
          </w:tcPr>
          <w:p w:rsidR="00005045" w:rsidRDefault="00E71CAC">
            <w:pPr>
              <w:pStyle w:val="affff3"/>
              <w:ind w:firstLineChars="0" w:firstLine="0"/>
              <w:rPr>
                <w:rFonts w:ascii="Times New Roman"/>
                <w:color w:val="000000"/>
                <w:highlight w:val="yellow"/>
              </w:rPr>
            </w:pPr>
            <w:r>
              <w:rPr>
                <w:rFonts w:ascii="Times New Roman"/>
                <w:color w:val="000000"/>
                <w:highlight w:val="yellow"/>
              </w:rPr>
              <w:t>UE</w:t>
            </w:r>
            <w:r>
              <w:rPr>
                <w:rFonts w:ascii="Times New Roman"/>
                <w:color w:val="000000"/>
                <w:highlight w:val="yellow"/>
              </w:rPr>
              <w:t>正确接收</w:t>
            </w:r>
            <w:r>
              <w:rPr>
                <w:rFonts w:ascii="Times New Roman"/>
                <w:color w:val="000000"/>
                <w:highlight w:val="yellow"/>
              </w:rPr>
              <w:t>PDSCH</w:t>
            </w:r>
            <w:r>
              <w:rPr>
                <w:rFonts w:ascii="Times New Roman"/>
                <w:color w:val="000000"/>
                <w:highlight w:val="yellow"/>
              </w:rPr>
              <w:t>模式</w:t>
            </w:r>
            <w:r>
              <w:rPr>
                <w:rFonts w:ascii="Times New Roman"/>
                <w:color w:val="000000"/>
                <w:highlight w:val="yellow"/>
              </w:rPr>
              <w:t>9</w:t>
            </w:r>
            <w:r>
              <w:rPr>
                <w:rFonts w:ascii="Times New Roman"/>
                <w:color w:val="000000"/>
                <w:highlight w:val="yellow"/>
              </w:rPr>
              <w:t>传输数据，支持最高</w:t>
            </w:r>
            <w:r>
              <w:rPr>
                <w:rFonts w:ascii="Times New Roman"/>
                <w:color w:val="000000"/>
                <w:highlight w:val="yellow"/>
              </w:rPr>
              <w:t>8</w:t>
            </w:r>
            <w:r>
              <w:rPr>
                <w:rFonts w:ascii="Times New Roman"/>
                <w:color w:val="000000"/>
                <w:highlight w:val="yellow"/>
              </w:rPr>
              <w:t>流传输（端口</w:t>
            </w:r>
            <w:r>
              <w:rPr>
                <w:rFonts w:ascii="Times New Roman"/>
                <w:color w:val="000000"/>
                <w:highlight w:val="yellow"/>
              </w:rPr>
              <w:t>7</w:t>
            </w:r>
            <w:r>
              <w:rPr>
                <w:rFonts w:ascii="Times New Roman"/>
                <w:color w:val="000000"/>
                <w:highlight w:val="yellow"/>
              </w:rPr>
              <w:t>、</w:t>
            </w:r>
            <w:r>
              <w:rPr>
                <w:rFonts w:ascii="Times New Roman"/>
                <w:color w:val="000000"/>
                <w:highlight w:val="yellow"/>
              </w:rPr>
              <w:t>8</w:t>
            </w:r>
            <w:r>
              <w:rPr>
                <w:rFonts w:ascii="Times New Roman"/>
                <w:color w:val="000000"/>
                <w:highlight w:val="yellow"/>
              </w:rPr>
              <w:t>、</w:t>
            </w:r>
            <w:r>
              <w:rPr>
                <w:rFonts w:ascii="Times New Roman"/>
                <w:color w:val="000000"/>
                <w:highlight w:val="yellow"/>
              </w:rPr>
              <w:t>9</w:t>
            </w:r>
            <w:r>
              <w:rPr>
                <w:rFonts w:ascii="Times New Roman"/>
                <w:color w:val="000000"/>
                <w:highlight w:val="yellow"/>
              </w:rPr>
              <w:t>、</w:t>
            </w:r>
            <w:r>
              <w:rPr>
                <w:rFonts w:ascii="Times New Roman"/>
                <w:color w:val="000000"/>
                <w:highlight w:val="yellow"/>
              </w:rPr>
              <w:t>10</w:t>
            </w:r>
            <w:r>
              <w:rPr>
                <w:rFonts w:ascii="Times New Roman"/>
                <w:color w:val="000000"/>
                <w:highlight w:val="yellow"/>
              </w:rPr>
              <w:t>、</w:t>
            </w:r>
            <w:r>
              <w:rPr>
                <w:rFonts w:ascii="Times New Roman"/>
                <w:color w:val="000000"/>
                <w:highlight w:val="yellow"/>
              </w:rPr>
              <w:t>11</w:t>
            </w:r>
            <w:r>
              <w:rPr>
                <w:rFonts w:ascii="Times New Roman"/>
                <w:color w:val="000000"/>
                <w:highlight w:val="yellow"/>
              </w:rPr>
              <w:t>、</w:t>
            </w:r>
            <w:r>
              <w:rPr>
                <w:rFonts w:ascii="Times New Roman"/>
                <w:color w:val="000000"/>
                <w:highlight w:val="yellow"/>
              </w:rPr>
              <w:t>12</w:t>
            </w:r>
            <w:r>
              <w:rPr>
                <w:rFonts w:ascii="Times New Roman"/>
                <w:color w:val="000000"/>
                <w:highlight w:val="yellow"/>
              </w:rPr>
              <w:t>、</w:t>
            </w:r>
            <w:r>
              <w:rPr>
                <w:rFonts w:ascii="Times New Roman"/>
                <w:color w:val="000000"/>
                <w:highlight w:val="yellow"/>
              </w:rPr>
              <w:t>13</w:t>
            </w:r>
            <w:r>
              <w:rPr>
                <w:rFonts w:ascii="Times New Roman"/>
                <w:color w:val="000000"/>
                <w:highlight w:val="yellow"/>
              </w:rPr>
              <w:t>、</w:t>
            </w:r>
            <w:r>
              <w:rPr>
                <w:rFonts w:ascii="Times New Roman"/>
                <w:color w:val="000000"/>
                <w:highlight w:val="yellow"/>
              </w:rPr>
              <w:t>14</w:t>
            </w:r>
            <w:r>
              <w:rPr>
                <w:rFonts w:ascii="Times New Roman"/>
                <w:color w:val="000000"/>
                <w:highlight w:val="yellow"/>
              </w:rPr>
              <w:t>）以及</w:t>
            </w:r>
            <w:proofErr w:type="gramStart"/>
            <w:r>
              <w:rPr>
                <w:rFonts w:ascii="Times New Roman"/>
                <w:color w:val="000000"/>
                <w:highlight w:val="yellow"/>
              </w:rPr>
              <w:t>秩</w:t>
            </w:r>
            <w:proofErr w:type="gramEnd"/>
            <w:r>
              <w:rPr>
                <w:rFonts w:ascii="Times New Roman"/>
                <w:color w:val="000000"/>
                <w:highlight w:val="yellow"/>
              </w:rPr>
              <w:t>自适应。</w:t>
            </w:r>
          </w:p>
        </w:tc>
      </w:tr>
    </w:tbl>
    <w:p w:rsidR="00005045" w:rsidRDefault="00005045">
      <w:pPr>
        <w:pStyle w:val="affff3"/>
        <w:rPr>
          <w:highlight w:val="yellow"/>
        </w:rPr>
      </w:pPr>
    </w:p>
    <w:p w:rsidR="00005045" w:rsidRDefault="00E71CAC">
      <w:pPr>
        <w:pStyle w:val="B10"/>
        <w:numPr>
          <w:ilvl w:val="0"/>
          <w:numId w:val="35"/>
        </w:numPr>
        <w:rPr>
          <w:b/>
          <w:highlight w:val="yellow"/>
        </w:rPr>
      </w:pPr>
      <w:r>
        <w:rPr>
          <w:rFonts w:hint="eastAsia"/>
          <w:b/>
          <w:highlight w:val="yellow"/>
          <w:lang w:eastAsia="zh-CN"/>
        </w:rPr>
        <w:t>载波</w:t>
      </w:r>
      <w:r>
        <w:rPr>
          <w:b/>
          <w:highlight w:val="yellow"/>
          <w:lang w:eastAsia="zh-CN"/>
        </w:rPr>
        <w:t>聚合</w:t>
      </w:r>
    </w:p>
    <w:p w:rsidR="00005045" w:rsidRDefault="00E71CAC">
      <w:pPr>
        <w:pStyle w:val="affff3"/>
        <w:rPr>
          <w:highlight w:val="yellow"/>
        </w:rPr>
      </w:pPr>
      <w:r>
        <w:rPr>
          <w:highlight w:val="yellow"/>
        </w:rPr>
        <w:t>LTE only模式下，</w:t>
      </w:r>
      <w:r>
        <w:rPr>
          <w:rFonts w:hint="eastAsia"/>
          <w:highlight w:val="yellow"/>
        </w:rPr>
        <w:t>UE的</w:t>
      </w:r>
      <w:r>
        <w:rPr>
          <w:highlight w:val="yellow"/>
        </w:rPr>
        <w:t>LTE</w:t>
      </w:r>
      <w:r>
        <w:rPr>
          <w:rFonts w:hint="eastAsia"/>
          <w:highlight w:val="yellow"/>
        </w:rPr>
        <w:t>载波聚合能力，应支持下表的</w:t>
      </w:r>
      <w:r>
        <w:rPr>
          <w:highlight w:val="yellow"/>
        </w:rPr>
        <w:t>要求</w:t>
      </w:r>
      <w:r>
        <w:rPr>
          <w:rFonts w:hint="eastAsia"/>
          <w:highlight w:val="yellow"/>
        </w:rPr>
        <w:t>。</w:t>
      </w:r>
    </w:p>
    <w:p w:rsidR="00005045" w:rsidRDefault="00E71CAC">
      <w:pPr>
        <w:pStyle w:val="affffffff3"/>
        <w:numPr>
          <w:ilvl w:val="0"/>
          <w:numId w:val="36"/>
        </w:numPr>
        <w:spacing w:beforeLines="0" w:afterLines="0"/>
        <w:ind w:left="0"/>
        <w:rPr>
          <w:highlight w:val="yellow"/>
        </w:rPr>
      </w:pPr>
      <w:r>
        <w:rPr>
          <w:highlight w:val="yellow"/>
        </w:rPr>
        <w:t>LTE only</w:t>
      </w:r>
      <w:r>
        <w:rPr>
          <w:rFonts w:hint="eastAsia"/>
          <w:highlight w:val="yellow"/>
        </w:rPr>
        <w:t>模式</w:t>
      </w:r>
      <w:r>
        <w:rPr>
          <w:highlight w:val="yellow"/>
        </w:rPr>
        <w:t>下</w:t>
      </w:r>
      <w:r>
        <w:rPr>
          <w:rFonts w:hint="eastAsia"/>
          <w:highlight w:val="yellow"/>
        </w:rPr>
        <w:t>LTE载波聚合能力要求</w:t>
      </w:r>
    </w:p>
    <w:tbl>
      <w:tblPr>
        <w:tblW w:w="8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93"/>
        <w:gridCol w:w="735"/>
        <w:gridCol w:w="5240"/>
      </w:tblGrid>
      <w:tr w:rsidR="00005045">
        <w:tc>
          <w:tcPr>
            <w:tcW w:w="2993" w:type="dxa"/>
          </w:tcPr>
          <w:p w:rsidR="00005045" w:rsidRDefault="00E71CAC">
            <w:pPr>
              <w:pStyle w:val="affff3"/>
              <w:ind w:firstLineChars="0" w:firstLine="0"/>
              <w:rPr>
                <w:rFonts w:ascii="Times New Roman"/>
                <w:color w:val="000000"/>
                <w:highlight w:val="yellow"/>
              </w:rPr>
            </w:pPr>
            <w:r>
              <w:rPr>
                <w:rFonts w:ascii="Times New Roman" w:hint="eastAsia"/>
                <w:color w:val="000000"/>
                <w:highlight w:val="yellow"/>
              </w:rPr>
              <w:t>LTE</w:t>
            </w:r>
            <w:r>
              <w:rPr>
                <w:rFonts w:ascii="Times New Roman"/>
                <w:color w:val="000000"/>
                <w:highlight w:val="yellow"/>
              </w:rPr>
              <w:t xml:space="preserve"> only</w:t>
            </w:r>
            <w:r>
              <w:rPr>
                <w:rFonts w:ascii="Times New Roman"/>
                <w:color w:val="000000"/>
                <w:highlight w:val="yellow"/>
              </w:rPr>
              <w:t>模式下载波聚合能力</w:t>
            </w:r>
            <w:r>
              <w:rPr>
                <w:rFonts w:ascii="Times New Roman"/>
                <w:color w:val="000000"/>
                <w:highlight w:val="yellow"/>
              </w:rPr>
              <w:t xml:space="preserve"> </w:t>
            </w:r>
          </w:p>
        </w:tc>
        <w:tc>
          <w:tcPr>
            <w:tcW w:w="735" w:type="dxa"/>
          </w:tcPr>
          <w:p w:rsidR="00005045" w:rsidRDefault="00E71CAC">
            <w:pPr>
              <w:pStyle w:val="affff3"/>
              <w:ind w:firstLineChars="0" w:firstLine="0"/>
              <w:rPr>
                <w:rFonts w:ascii="Times New Roman"/>
                <w:color w:val="000000"/>
                <w:highlight w:val="yellow"/>
              </w:rPr>
            </w:pPr>
            <w:r>
              <w:rPr>
                <w:rFonts w:ascii="Times New Roman"/>
                <w:color w:val="000000"/>
                <w:highlight w:val="yellow"/>
              </w:rPr>
              <w:t>要求</w:t>
            </w:r>
          </w:p>
        </w:tc>
        <w:tc>
          <w:tcPr>
            <w:tcW w:w="5240" w:type="dxa"/>
          </w:tcPr>
          <w:p w:rsidR="00005045" w:rsidRDefault="00E71CAC">
            <w:pPr>
              <w:pStyle w:val="affff3"/>
              <w:ind w:firstLineChars="0" w:firstLine="0"/>
              <w:rPr>
                <w:rFonts w:ascii="Times New Roman"/>
                <w:color w:val="000000"/>
                <w:highlight w:val="yellow"/>
              </w:rPr>
            </w:pPr>
            <w:r>
              <w:rPr>
                <w:rFonts w:ascii="Times New Roman"/>
                <w:color w:val="000000"/>
                <w:highlight w:val="yellow"/>
              </w:rPr>
              <w:t>注释</w:t>
            </w:r>
          </w:p>
        </w:tc>
      </w:tr>
      <w:tr w:rsidR="00005045">
        <w:trPr>
          <w:trHeight w:val="634"/>
        </w:trPr>
        <w:tc>
          <w:tcPr>
            <w:tcW w:w="2993" w:type="dxa"/>
            <w:vAlign w:val="center"/>
          </w:tcPr>
          <w:p w:rsidR="00005045" w:rsidRDefault="00E71CAC">
            <w:pPr>
              <w:pStyle w:val="affff3"/>
              <w:ind w:firstLineChars="0" w:firstLine="0"/>
              <w:rPr>
                <w:rFonts w:ascii="Times New Roman"/>
                <w:color w:val="FF0000"/>
                <w:highlight w:val="yellow"/>
                <w:u w:val="single"/>
              </w:rPr>
            </w:pPr>
            <w:r>
              <w:rPr>
                <w:rFonts w:ascii="Times New Roman"/>
                <w:color w:val="FF0000"/>
                <w:highlight w:val="yellow"/>
                <w:u w:val="single"/>
              </w:rPr>
              <w:t>下行</w:t>
            </w:r>
            <w:r>
              <w:rPr>
                <w:rFonts w:ascii="Times New Roman" w:hint="eastAsia"/>
                <w:color w:val="FF0000"/>
                <w:highlight w:val="yellow"/>
                <w:u w:val="single"/>
              </w:rPr>
              <w:t>带内</w:t>
            </w:r>
            <w:r>
              <w:rPr>
                <w:rFonts w:ascii="Times New Roman"/>
                <w:color w:val="FF0000"/>
                <w:highlight w:val="yellow"/>
                <w:u w:val="single"/>
              </w:rPr>
              <w:t>三载波聚合、</w:t>
            </w:r>
            <w:r>
              <w:rPr>
                <w:rFonts w:ascii="Times New Roman" w:hint="eastAsia"/>
                <w:color w:val="FF0000"/>
                <w:highlight w:val="yellow"/>
                <w:u w:val="single"/>
              </w:rPr>
              <w:t>上行</w:t>
            </w:r>
            <w:r>
              <w:rPr>
                <w:rFonts w:ascii="Times New Roman"/>
                <w:color w:val="FF0000"/>
                <w:highlight w:val="yellow"/>
                <w:u w:val="single"/>
              </w:rPr>
              <w:t>单载波</w:t>
            </w:r>
          </w:p>
        </w:tc>
        <w:tc>
          <w:tcPr>
            <w:tcW w:w="735" w:type="dxa"/>
            <w:vAlign w:val="center"/>
          </w:tcPr>
          <w:p w:rsidR="00005045" w:rsidRDefault="00E71CAC">
            <w:pPr>
              <w:pStyle w:val="affff3"/>
              <w:ind w:firstLineChars="0" w:firstLine="0"/>
              <w:rPr>
                <w:rFonts w:ascii="Times New Roman"/>
                <w:color w:val="FF0000"/>
                <w:highlight w:val="yellow"/>
                <w:u w:val="single"/>
              </w:rPr>
            </w:pPr>
            <w:r>
              <w:rPr>
                <w:rFonts w:ascii="Times New Roman" w:hint="eastAsia"/>
                <w:color w:val="FF0000"/>
                <w:highlight w:val="yellow"/>
                <w:u w:val="single"/>
              </w:rPr>
              <w:t>必选</w:t>
            </w:r>
          </w:p>
        </w:tc>
        <w:tc>
          <w:tcPr>
            <w:tcW w:w="5240" w:type="dxa"/>
            <w:vAlign w:val="center"/>
          </w:tcPr>
          <w:p w:rsidR="00005045" w:rsidRDefault="00E71CAC">
            <w:pPr>
              <w:pStyle w:val="affff3"/>
              <w:ind w:firstLineChars="0" w:firstLine="0"/>
              <w:rPr>
                <w:rFonts w:ascii="Times New Roman"/>
                <w:color w:val="FF0000"/>
                <w:highlight w:val="yellow"/>
                <w:u w:val="single"/>
              </w:rPr>
            </w:pPr>
            <w:r>
              <w:rPr>
                <w:rFonts w:ascii="Times New Roman" w:hint="eastAsia"/>
                <w:color w:val="FF0000"/>
                <w:highlight w:val="yellow"/>
                <w:u w:val="single"/>
              </w:rPr>
              <w:t>载波聚合的频段和带宽要求参见</w:t>
            </w:r>
            <w:r>
              <w:rPr>
                <w:rFonts w:ascii="Times New Roman"/>
                <w:color w:val="FF0000"/>
                <w:highlight w:val="yellow"/>
                <w:u w:val="single"/>
              </w:rPr>
              <w:t>下表</w:t>
            </w:r>
          </w:p>
        </w:tc>
      </w:tr>
      <w:tr w:rsidR="00005045">
        <w:trPr>
          <w:trHeight w:val="634"/>
        </w:trPr>
        <w:tc>
          <w:tcPr>
            <w:tcW w:w="2993" w:type="dxa"/>
            <w:vAlign w:val="center"/>
          </w:tcPr>
          <w:p w:rsidR="00005045" w:rsidRDefault="00E71CAC">
            <w:pPr>
              <w:pStyle w:val="affff3"/>
              <w:ind w:firstLineChars="0" w:firstLine="0"/>
              <w:rPr>
                <w:rFonts w:ascii="Times New Roman"/>
                <w:color w:val="FF0000"/>
                <w:highlight w:val="yellow"/>
                <w:u w:val="single"/>
              </w:rPr>
            </w:pPr>
            <w:r>
              <w:rPr>
                <w:rFonts w:ascii="Times New Roman"/>
                <w:color w:val="FF0000"/>
                <w:highlight w:val="yellow"/>
                <w:u w:val="single"/>
              </w:rPr>
              <w:t>下行</w:t>
            </w:r>
            <w:proofErr w:type="gramStart"/>
            <w:r>
              <w:rPr>
                <w:rFonts w:ascii="Times New Roman" w:hint="eastAsia"/>
                <w:color w:val="FF0000"/>
                <w:highlight w:val="yellow"/>
                <w:u w:val="single"/>
              </w:rPr>
              <w:t>带</w:t>
            </w:r>
            <w:r>
              <w:rPr>
                <w:rFonts w:ascii="Times New Roman"/>
                <w:color w:val="FF0000"/>
                <w:highlight w:val="yellow"/>
                <w:u w:val="single"/>
              </w:rPr>
              <w:t>间</w:t>
            </w:r>
            <w:r>
              <w:rPr>
                <w:rFonts w:ascii="Times New Roman" w:hint="eastAsia"/>
                <w:color w:val="FF0000"/>
                <w:highlight w:val="yellow"/>
                <w:u w:val="single"/>
              </w:rPr>
              <w:t>四</w:t>
            </w:r>
            <w:r>
              <w:rPr>
                <w:rFonts w:ascii="Times New Roman"/>
                <w:color w:val="FF0000"/>
                <w:highlight w:val="yellow"/>
                <w:u w:val="single"/>
              </w:rPr>
              <w:t>载波</w:t>
            </w:r>
            <w:proofErr w:type="gramEnd"/>
            <w:r>
              <w:rPr>
                <w:rFonts w:ascii="Times New Roman"/>
                <w:color w:val="FF0000"/>
                <w:highlight w:val="yellow"/>
                <w:u w:val="single"/>
              </w:rPr>
              <w:t>聚合、上行单载波</w:t>
            </w:r>
          </w:p>
        </w:tc>
        <w:tc>
          <w:tcPr>
            <w:tcW w:w="735" w:type="dxa"/>
            <w:vAlign w:val="center"/>
          </w:tcPr>
          <w:p w:rsidR="00005045" w:rsidRDefault="00E71CAC">
            <w:pPr>
              <w:pStyle w:val="affff3"/>
              <w:ind w:firstLineChars="0" w:firstLine="0"/>
              <w:rPr>
                <w:rFonts w:ascii="Times New Roman"/>
                <w:color w:val="FF0000"/>
                <w:highlight w:val="yellow"/>
                <w:u w:val="single"/>
              </w:rPr>
            </w:pPr>
            <w:r>
              <w:rPr>
                <w:rFonts w:ascii="Times New Roman" w:hint="eastAsia"/>
                <w:color w:val="FF0000"/>
                <w:highlight w:val="yellow"/>
                <w:u w:val="single"/>
              </w:rPr>
              <w:t>可选</w:t>
            </w:r>
          </w:p>
        </w:tc>
        <w:tc>
          <w:tcPr>
            <w:tcW w:w="5240" w:type="dxa"/>
            <w:vAlign w:val="center"/>
          </w:tcPr>
          <w:p w:rsidR="00005045" w:rsidRDefault="00E71CAC">
            <w:pPr>
              <w:pStyle w:val="affff3"/>
              <w:ind w:firstLineChars="0" w:firstLine="0"/>
              <w:rPr>
                <w:rFonts w:ascii="Times New Roman"/>
                <w:color w:val="FF0000"/>
                <w:highlight w:val="yellow"/>
                <w:u w:val="single"/>
              </w:rPr>
            </w:pPr>
            <w:r>
              <w:rPr>
                <w:rFonts w:ascii="Times New Roman" w:hint="eastAsia"/>
                <w:color w:val="FF0000"/>
                <w:highlight w:val="yellow"/>
                <w:u w:val="single"/>
              </w:rPr>
              <w:t>载波聚合的频段和带宽要求参见</w:t>
            </w:r>
            <w:r>
              <w:rPr>
                <w:rFonts w:ascii="Times New Roman"/>
                <w:color w:val="FF0000"/>
                <w:highlight w:val="yellow"/>
                <w:u w:val="single"/>
              </w:rPr>
              <w:t>下表</w:t>
            </w:r>
          </w:p>
        </w:tc>
      </w:tr>
      <w:tr w:rsidR="00005045">
        <w:trPr>
          <w:trHeight w:val="634"/>
        </w:trPr>
        <w:tc>
          <w:tcPr>
            <w:tcW w:w="2993" w:type="dxa"/>
            <w:vAlign w:val="center"/>
          </w:tcPr>
          <w:p w:rsidR="00005045" w:rsidRDefault="00E71CAC">
            <w:pPr>
              <w:pStyle w:val="affff3"/>
              <w:ind w:firstLineChars="0" w:firstLine="0"/>
              <w:rPr>
                <w:rFonts w:ascii="Times New Roman"/>
                <w:color w:val="FF0000"/>
                <w:highlight w:val="yellow"/>
                <w:u w:val="single"/>
              </w:rPr>
            </w:pPr>
            <w:r>
              <w:rPr>
                <w:rFonts w:ascii="Times New Roman"/>
                <w:color w:val="FF0000"/>
                <w:highlight w:val="yellow"/>
                <w:u w:val="single"/>
              </w:rPr>
              <w:t>下行</w:t>
            </w:r>
            <w:proofErr w:type="gramStart"/>
            <w:r>
              <w:rPr>
                <w:rFonts w:ascii="Times New Roman" w:hint="eastAsia"/>
                <w:color w:val="FF0000"/>
                <w:highlight w:val="yellow"/>
                <w:u w:val="single"/>
              </w:rPr>
              <w:t>带间五载波</w:t>
            </w:r>
            <w:proofErr w:type="gramEnd"/>
            <w:r>
              <w:rPr>
                <w:rFonts w:ascii="Times New Roman" w:hint="eastAsia"/>
                <w:color w:val="FF0000"/>
                <w:highlight w:val="yellow"/>
                <w:u w:val="single"/>
              </w:rPr>
              <w:t>聚合</w:t>
            </w:r>
            <w:r>
              <w:rPr>
                <w:rFonts w:ascii="Times New Roman"/>
                <w:color w:val="FF0000"/>
                <w:highlight w:val="yellow"/>
                <w:u w:val="single"/>
              </w:rPr>
              <w:t>、上行单载波</w:t>
            </w:r>
          </w:p>
        </w:tc>
        <w:tc>
          <w:tcPr>
            <w:tcW w:w="735" w:type="dxa"/>
            <w:vAlign w:val="center"/>
          </w:tcPr>
          <w:p w:rsidR="00005045" w:rsidRDefault="00E71CAC">
            <w:pPr>
              <w:pStyle w:val="affff3"/>
              <w:ind w:firstLineChars="0" w:firstLine="0"/>
              <w:rPr>
                <w:rFonts w:ascii="Times New Roman"/>
                <w:color w:val="FF0000"/>
                <w:highlight w:val="yellow"/>
                <w:u w:val="single"/>
              </w:rPr>
            </w:pPr>
            <w:r>
              <w:rPr>
                <w:rFonts w:ascii="Times New Roman" w:hint="eastAsia"/>
                <w:color w:val="FF0000"/>
                <w:highlight w:val="yellow"/>
                <w:u w:val="single"/>
              </w:rPr>
              <w:t>可选</w:t>
            </w:r>
          </w:p>
        </w:tc>
        <w:tc>
          <w:tcPr>
            <w:tcW w:w="5240" w:type="dxa"/>
            <w:vAlign w:val="center"/>
          </w:tcPr>
          <w:p w:rsidR="00005045" w:rsidRDefault="00E71CAC">
            <w:pPr>
              <w:pStyle w:val="affff3"/>
              <w:ind w:firstLineChars="0" w:firstLine="0"/>
              <w:rPr>
                <w:rFonts w:ascii="Times New Roman"/>
                <w:color w:val="FF0000"/>
                <w:highlight w:val="yellow"/>
                <w:u w:val="single"/>
              </w:rPr>
            </w:pPr>
            <w:r>
              <w:rPr>
                <w:rFonts w:ascii="Times New Roman" w:hint="eastAsia"/>
                <w:color w:val="FF0000"/>
                <w:highlight w:val="yellow"/>
                <w:u w:val="single"/>
              </w:rPr>
              <w:t>载波聚合的频段和带宽要求参见</w:t>
            </w:r>
            <w:r>
              <w:rPr>
                <w:rFonts w:ascii="Times New Roman"/>
                <w:color w:val="FF0000"/>
                <w:highlight w:val="yellow"/>
                <w:u w:val="single"/>
              </w:rPr>
              <w:t>下表</w:t>
            </w:r>
          </w:p>
        </w:tc>
      </w:tr>
    </w:tbl>
    <w:p w:rsidR="00005045" w:rsidRDefault="00E71CAC">
      <w:pPr>
        <w:pStyle w:val="affffffff3"/>
        <w:numPr>
          <w:ilvl w:val="0"/>
          <w:numId w:val="36"/>
        </w:numPr>
        <w:spacing w:beforeLines="0" w:afterLines="0"/>
        <w:ind w:left="0"/>
        <w:rPr>
          <w:highlight w:val="yellow"/>
        </w:rPr>
      </w:pPr>
      <w:r>
        <w:rPr>
          <w:highlight w:val="yellow"/>
        </w:rPr>
        <w:t>LTE only</w:t>
      </w:r>
      <w:r>
        <w:rPr>
          <w:rFonts w:hint="eastAsia"/>
          <w:highlight w:val="yellow"/>
        </w:rPr>
        <w:t>模式</w:t>
      </w:r>
      <w:r>
        <w:rPr>
          <w:highlight w:val="yellow"/>
        </w:rPr>
        <w:t>下</w:t>
      </w:r>
      <w:r>
        <w:rPr>
          <w:rFonts w:hint="eastAsia"/>
          <w:highlight w:val="yellow"/>
        </w:rPr>
        <w:t>LTE载波聚合组合</w:t>
      </w:r>
      <w:r>
        <w:rPr>
          <w:highlight w:val="yellow"/>
        </w:rPr>
        <w:t>能力</w:t>
      </w:r>
      <w:r>
        <w:rPr>
          <w:rFonts w:hint="eastAsia"/>
          <w:highlight w:val="yellow"/>
        </w:rPr>
        <w:t>要求</w:t>
      </w:r>
    </w:p>
    <w:tbl>
      <w:tblPr>
        <w:tblStyle w:val="afffff2"/>
        <w:tblW w:w="8496" w:type="dxa"/>
        <w:jc w:val="center"/>
        <w:tblLayout w:type="fixed"/>
        <w:tblLook w:val="04A0" w:firstRow="1" w:lastRow="0" w:firstColumn="1" w:lastColumn="0" w:noHBand="0" w:noVBand="1"/>
      </w:tblPr>
      <w:tblGrid>
        <w:gridCol w:w="2252"/>
        <w:gridCol w:w="2160"/>
        <w:gridCol w:w="1889"/>
        <w:gridCol w:w="2195"/>
      </w:tblGrid>
      <w:tr w:rsidR="00005045">
        <w:trPr>
          <w:jc w:val="center"/>
        </w:trPr>
        <w:tc>
          <w:tcPr>
            <w:tcW w:w="2252" w:type="dxa"/>
          </w:tcPr>
          <w:p w:rsidR="00005045" w:rsidRDefault="00E71CAC">
            <w:pPr>
              <w:numPr>
                <w:ilvl w:val="0"/>
                <w:numId w:val="0"/>
              </w:numPr>
              <w:rPr>
                <w:highlight w:val="yellow"/>
              </w:rPr>
            </w:pPr>
            <w:r>
              <w:rPr>
                <w:rFonts w:hint="eastAsia"/>
                <w:highlight w:val="yellow"/>
              </w:rPr>
              <w:t>CA组合要求</w:t>
            </w:r>
          </w:p>
        </w:tc>
        <w:tc>
          <w:tcPr>
            <w:tcW w:w="2160" w:type="dxa"/>
          </w:tcPr>
          <w:p w:rsidR="00005045" w:rsidRDefault="00E71CAC">
            <w:pPr>
              <w:numPr>
                <w:ilvl w:val="0"/>
                <w:numId w:val="0"/>
              </w:numPr>
              <w:rPr>
                <w:highlight w:val="yellow"/>
              </w:rPr>
            </w:pPr>
            <w:r>
              <w:rPr>
                <w:rFonts w:hint="eastAsia"/>
                <w:highlight w:val="yellow"/>
              </w:rPr>
              <w:t>最大</w:t>
            </w:r>
            <w:r>
              <w:rPr>
                <w:highlight w:val="yellow"/>
              </w:rPr>
              <w:t>聚合带宽</w:t>
            </w:r>
          </w:p>
        </w:tc>
        <w:tc>
          <w:tcPr>
            <w:tcW w:w="1889" w:type="dxa"/>
          </w:tcPr>
          <w:p w:rsidR="00005045" w:rsidRDefault="00E71CAC">
            <w:pPr>
              <w:rPr>
                <w:color w:val="000000"/>
                <w:highlight w:val="yellow"/>
              </w:rPr>
            </w:pPr>
            <w:r>
              <w:rPr>
                <w:rFonts w:hint="eastAsia"/>
                <w:highlight w:val="yellow"/>
              </w:rPr>
              <w:t>要求</w:t>
            </w:r>
          </w:p>
        </w:tc>
        <w:tc>
          <w:tcPr>
            <w:tcW w:w="2195" w:type="dxa"/>
          </w:tcPr>
          <w:p w:rsidR="00005045" w:rsidRDefault="00E71CAC">
            <w:pPr>
              <w:numPr>
                <w:ilvl w:val="0"/>
                <w:numId w:val="0"/>
              </w:numPr>
              <w:rPr>
                <w:highlight w:val="yellow"/>
              </w:rPr>
            </w:pPr>
            <w:r>
              <w:rPr>
                <w:color w:val="000000"/>
                <w:highlight w:val="yellow"/>
              </w:rPr>
              <w:t>注释</w:t>
            </w:r>
          </w:p>
        </w:tc>
      </w:tr>
      <w:tr w:rsidR="00005045">
        <w:trPr>
          <w:jc w:val="center"/>
        </w:trPr>
        <w:tc>
          <w:tcPr>
            <w:tcW w:w="2252" w:type="dxa"/>
          </w:tcPr>
          <w:p w:rsidR="00005045" w:rsidRDefault="00E71CAC">
            <w:pPr>
              <w:numPr>
                <w:ilvl w:val="0"/>
                <w:numId w:val="0"/>
              </w:numPr>
              <w:rPr>
                <w:color w:val="FF0000"/>
                <w:sz w:val="18"/>
                <w:szCs w:val="18"/>
                <w:highlight w:val="yellow"/>
                <w:u w:val="single"/>
              </w:rPr>
            </w:pPr>
            <w:r>
              <w:rPr>
                <w:color w:val="FF0000"/>
                <w:sz w:val="18"/>
                <w:szCs w:val="18"/>
                <w:highlight w:val="yellow"/>
                <w:u w:val="single"/>
              </w:rPr>
              <w:t>CA_41D</w:t>
            </w:r>
          </w:p>
        </w:tc>
        <w:tc>
          <w:tcPr>
            <w:tcW w:w="2160" w:type="dxa"/>
          </w:tcPr>
          <w:p w:rsidR="00005045" w:rsidRDefault="00E71CAC">
            <w:pPr>
              <w:numPr>
                <w:ilvl w:val="0"/>
                <w:numId w:val="0"/>
              </w:numPr>
              <w:rPr>
                <w:color w:val="FF0000"/>
                <w:highlight w:val="yellow"/>
                <w:u w:val="single"/>
              </w:rPr>
            </w:pPr>
            <w:r>
              <w:rPr>
                <w:color w:val="FF0000"/>
                <w:highlight w:val="yellow"/>
                <w:u w:val="single"/>
              </w:rPr>
              <w:t>6</w:t>
            </w:r>
            <w:r>
              <w:rPr>
                <w:rFonts w:hint="eastAsia"/>
                <w:color w:val="FF0000"/>
                <w:highlight w:val="yellow"/>
                <w:u w:val="single"/>
              </w:rPr>
              <w:t>0</w:t>
            </w:r>
            <w:r>
              <w:rPr>
                <w:color w:val="FF0000"/>
                <w:highlight w:val="yellow"/>
                <w:u w:val="single"/>
              </w:rPr>
              <w:t>MHz</w:t>
            </w:r>
          </w:p>
        </w:tc>
        <w:tc>
          <w:tcPr>
            <w:tcW w:w="1889" w:type="dxa"/>
          </w:tcPr>
          <w:p w:rsidR="00005045" w:rsidRDefault="00E71CAC">
            <w:pPr>
              <w:rPr>
                <w:color w:val="FF0000"/>
                <w:highlight w:val="yellow"/>
                <w:u w:val="single"/>
              </w:rPr>
            </w:pPr>
            <w:r>
              <w:rPr>
                <w:rFonts w:hint="eastAsia"/>
                <w:color w:val="FF0000"/>
                <w:highlight w:val="yellow"/>
                <w:u w:val="single"/>
              </w:rPr>
              <w:t>必选</w:t>
            </w:r>
          </w:p>
        </w:tc>
        <w:tc>
          <w:tcPr>
            <w:tcW w:w="2195" w:type="dxa"/>
          </w:tcPr>
          <w:p w:rsidR="00005045" w:rsidRDefault="00E71CAC">
            <w:pPr>
              <w:numPr>
                <w:ilvl w:val="0"/>
                <w:numId w:val="0"/>
              </w:numPr>
              <w:rPr>
                <w:color w:val="FF0000"/>
                <w:highlight w:val="yellow"/>
                <w:u w:val="single"/>
              </w:rPr>
            </w:pPr>
            <w:r>
              <w:rPr>
                <w:color w:val="FF0000"/>
                <w:highlight w:val="yellow"/>
                <w:u w:val="single"/>
              </w:rPr>
              <w:t>B41</w:t>
            </w:r>
            <w:r>
              <w:rPr>
                <w:rFonts w:hint="eastAsia"/>
                <w:color w:val="FF0000"/>
                <w:highlight w:val="yellow"/>
                <w:u w:val="single"/>
              </w:rPr>
              <w:t xml:space="preserve">连续3CC </w:t>
            </w:r>
            <w:r>
              <w:rPr>
                <w:color w:val="FF0000"/>
                <w:highlight w:val="yellow"/>
                <w:u w:val="single"/>
              </w:rPr>
              <w:t>CA</w:t>
            </w:r>
          </w:p>
        </w:tc>
      </w:tr>
      <w:tr w:rsidR="00005045">
        <w:trPr>
          <w:jc w:val="center"/>
        </w:trPr>
        <w:tc>
          <w:tcPr>
            <w:tcW w:w="2252" w:type="dxa"/>
          </w:tcPr>
          <w:p w:rsidR="00005045" w:rsidRDefault="00E71CAC">
            <w:pPr>
              <w:numPr>
                <w:ilvl w:val="0"/>
                <w:numId w:val="0"/>
              </w:numPr>
              <w:rPr>
                <w:color w:val="FF0000"/>
                <w:sz w:val="18"/>
                <w:szCs w:val="18"/>
                <w:highlight w:val="yellow"/>
                <w:u w:val="single"/>
              </w:rPr>
            </w:pPr>
            <w:r>
              <w:rPr>
                <w:color w:val="FF0000"/>
                <w:sz w:val="18"/>
                <w:szCs w:val="18"/>
                <w:highlight w:val="yellow"/>
                <w:u w:val="single"/>
              </w:rPr>
              <w:t>CA_40D</w:t>
            </w:r>
          </w:p>
        </w:tc>
        <w:tc>
          <w:tcPr>
            <w:tcW w:w="2160" w:type="dxa"/>
          </w:tcPr>
          <w:p w:rsidR="00005045" w:rsidRDefault="00E71CAC">
            <w:pPr>
              <w:numPr>
                <w:ilvl w:val="0"/>
                <w:numId w:val="0"/>
              </w:numPr>
              <w:rPr>
                <w:color w:val="FF0000"/>
                <w:highlight w:val="yellow"/>
                <w:u w:val="single"/>
              </w:rPr>
            </w:pPr>
            <w:r>
              <w:rPr>
                <w:rFonts w:hint="eastAsia"/>
                <w:color w:val="FF0000"/>
                <w:highlight w:val="yellow"/>
                <w:u w:val="single"/>
              </w:rPr>
              <w:t>50MH</w:t>
            </w:r>
            <w:r>
              <w:rPr>
                <w:color w:val="FF0000"/>
                <w:highlight w:val="yellow"/>
                <w:u w:val="single"/>
              </w:rPr>
              <w:t>z</w:t>
            </w:r>
          </w:p>
        </w:tc>
        <w:tc>
          <w:tcPr>
            <w:tcW w:w="1889" w:type="dxa"/>
          </w:tcPr>
          <w:p w:rsidR="00005045" w:rsidRDefault="00E71CAC">
            <w:pPr>
              <w:rPr>
                <w:color w:val="FF0000"/>
                <w:highlight w:val="yellow"/>
                <w:u w:val="single"/>
              </w:rPr>
            </w:pPr>
            <w:r>
              <w:rPr>
                <w:rFonts w:hint="eastAsia"/>
                <w:color w:val="FF0000"/>
                <w:highlight w:val="yellow"/>
                <w:u w:val="single"/>
              </w:rPr>
              <w:t>必选</w:t>
            </w:r>
          </w:p>
        </w:tc>
        <w:tc>
          <w:tcPr>
            <w:tcW w:w="2195" w:type="dxa"/>
          </w:tcPr>
          <w:p w:rsidR="00005045" w:rsidRDefault="00E71CAC">
            <w:pPr>
              <w:pStyle w:val="Default"/>
              <w:numPr>
                <w:ilvl w:val="0"/>
                <w:numId w:val="0"/>
              </w:numPr>
              <w:jc w:val="both"/>
              <w:rPr>
                <w:sz w:val="22"/>
                <w:szCs w:val="22"/>
                <w:highlight w:val="yellow"/>
              </w:rPr>
            </w:pPr>
            <w:r>
              <w:rPr>
                <w:color w:val="FF0000"/>
                <w:highlight w:val="yellow"/>
                <w:u w:val="single"/>
              </w:rPr>
              <w:t>B40</w:t>
            </w:r>
            <w:r>
              <w:rPr>
                <w:rFonts w:hint="eastAsia"/>
                <w:color w:val="FF0000"/>
                <w:highlight w:val="yellow"/>
                <w:u w:val="single"/>
              </w:rPr>
              <w:t xml:space="preserve">连续3CC </w:t>
            </w:r>
            <w:r>
              <w:rPr>
                <w:color w:val="FF0000"/>
                <w:highlight w:val="yellow"/>
                <w:u w:val="single"/>
              </w:rPr>
              <w:t>CA</w:t>
            </w:r>
          </w:p>
        </w:tc>
      </w:tr>
      <w:tr w:rsidR="00005045">
        <w:trPr>
          <w:jc w:val="center"/>
        </w:trPr>
        <w:tc>
          <w:tcPr>
            <w:tcW w:w="2252" w:type="dxa"/>
          </w:tcPr>
          <w:p w:rsidR="00005045" w:rsidRDefault="00E71CAC">
            <w:pPr>
              <w:numPr>
                <w:ilvl w:val="0"/>
                <w:numId w:val="0"/>
              </w:numPr>
              <w:rPr>
                <w:color w:val="FF0000"/>
                <w:highlight w:val="yellow"/>
                <w:u w:val="single"/>
              </w:rPr>
            </w:pPr>
            <w:r>
              <w:rPr>
                <w:color w:val="FF0000"/>
                <w:sz w:val="18"/>
                <w:szCs w:val="18"/>
                <w:highlight w:val="yellow"/>
                <w:u w:val="single"/>
              </w:rPr>
              <w:t>CA_39C-41D</w:t>
            </w:r>
          </w:p>
        </w:tc>
        <w:tc>
          <w:tcPr>
            <w:tcW w:w="2160" w:type="dxa"/>
          </w:tcPr>
          <w:p w:rsidR="00005045" w:rsidRDefault="00E71CAC">
            <w:pPr>
              <w:numPr>
                <w:ilvl w:val="0"/>
                <w:numId w:val="0"/>
              </w:numPr>
              <w:rPr>
                <w:color w:val="FF0000"/>
                <w:highlight w:val="yellow"/>
                <w:u w:val="single"/>
              </w:rPr>
            </w:pPr>
            <w:r>
              <w:rPr>
                <w:rFonts w:hint="eastAsia"/>
                <w:color w:val="FF0000"/>
                <w:highlight w:val="yellow"/>
                <w:u w:val="single"/>
              </w:rPr>
              <w:t>100</w:t>
            </w:r>
            <w:r>
              <w:rPr>
                <w:color w:val="FF0000"/>
                <w:highlight w:val="yellow"/>
                <w:u w:val="single"/>
              </w:rPr>
              <w:t>MHz</w:t>
            </w:r>
          </w:p>
        </w:tc>
        <w:tc>
          <w:tcPr>
            <w:tcW w:w="1889" w:type="dxa"/>
          </w:tcPr>
          <w:p w:rsidR="00005045" w:rsidRDefault="00E71CAC">
            <w:pPr>
              <w:rPr>
                <w:color w:val="FF0000"/>
                <w:highlight w:val="yellow"/>
                <w:u w:val="single"/>
              </w:rPr>
            </w:pPr>
            <w:r>
              <w:rPr>
                <w:rFonts w:hint="eastAsia"/>
                <w:color w:val="FF0000"/>
                <w:highlight w:val="yellow"/>
                <w:u w:val="single"/>
              </w:rPr>
              <w:t>可选</w:t>
            </w:r>
          </w:p>
        </w:tc>
        <w:tc>
          <w:tcPr>
            <w:tcW w:w="2195" w:type="dxa"/>
          </w:tcPr>
          <w:p w:rsidR="00005045" w:rsidRDefault="00E71CAC">
            <w:pPr>
              <w:numPr>
                <w:ilvl w:val="0"/>
                <w:numId w:val="0"/>
              </w:numPr>
              <w:rPr>
                <w:color w:val="FF0000"/>
                <w:highlight w:val="yellow"/>
                <w:u w:val="single"/>
              </w:rPr>
            </w:pPr>
            <w:r>
              <w:rPr>
                <w:color w:val="FF0000"/>
                <w:highlight w:val="yellow"/>
                <w:u w:val="single"/>
              </w:rPr>
              <w:t>B39</w:t>
            </w:r>
            <w:r>
              <w:rPr>
                <w:rFonts w:hint="eastAsia"/>
                <w:color w:val="FF0000"/>
                <w:highlight w:val="yellow"/>
                <w:u w:val="single"/>
              </w:rPr>
              <w:t>连续2CC</w:t>
            </w:r>
            <w:r>
              <w:rPr>
                <w:color w:val="FF0000"/>
                <w:highlight w:val="yellow"/>
                <w:u w:val="single"/>
              </w:rPr>
              <w:t>+B41</w:t>
            </w:r>
            <w:r>
              <w:rPr>
                <w:rFonts w:hint="eastAsia"/>
                <w:color w:val="FF0000"/>
                <w:highlight w:val="yellow"/>
                <w:u w:val="single"/>
              </w:rPr>
              <w:t xml:space="preserve">连续3CC </w:t>
            </w:r>
            <w:r>
              <w:rPr>
                <w:color w:val="FF0000"/>
                <w:highlight w:val="yellow"/>
                <w:u w:val="single"/>
              </w:rPr>
              <w:t>CA</w:t>
            </w:r>
            <w:r>
              <w:rPr>
                <w:rFonts w:hint="eastAsia"/>
                <w:color w:val="FF0000"/>
                <w:highlight w:val="yellow"/>
                <w:u w:val="single"/>
              </w:rPr>
              <w:t>（5CC）</w:t>
            </w:r>
          </w:p>
        </w:tc>
      </w:tr>
      <w:tr w:rsidR="00005045">
        <w:trPr>
          <w:jc w:val="center"/>
        </w:trPr>
        <w:tc>
          <w:tcPr>
            <w:tcW w:w="2252" w:type="dxa"/>
          </w:tcPr>
          <w:p w:rsidR="00005045" w:rsidRDefault="00E71CAC">
            <w:pPr>
              <w:numPr>
                <w:ilvl w:val="0"/>
                <w:numId w:val="0"/>
              </w:numPr>
              <w:rPr>
                <w:color w:val="FF0000"/>
                <w:sz w:val="18"/>
                <w:szCs w:val="18"/>
                <w:highlight w:val="yellow"/>
                <w:u w:val="single"/>
              </w:rPr>
            </w:pPr>
            <w:r>
              <w:rPr>
                <w:rFonts w:hAnsi="宋体" w:hint="eastAsia"/>
                <w:color w:val="FF0000"/>
                <w:sz w:val="18"/>
                <w:szCs w:val="18"/>
                <w:highlight w:val="yellow"/>
                <w:u w:val="single"/>
              </w:rPr>
              <w:t>CA_3A-41D</w:t>
            </w:r>
          </w:p>
        </w:tc>
        <w:tc>
          <w:tcPr>
            <w:tcW w:w="2160" w:type="dxa"/>
          </w:tcPr>
          <w:p w:rsidR="00005045" w:rsidRDefault="00E71CAC">
            <w:pPr>
              <w:numPr>
                <w:ilvl w:val="0"/>
                <w:numId w:val="0"/>
              </w:numPr>
              <w:rPr>
                <w:color w:val="FF0000"/>
                <w:highlight w:val="yellow"/>
                <w:u w:val="single"/>
              </w:rPr>
            </w:pPr>
            <w:r>
              <w:rPr>
                <w:rFonts w:hint="eastAsia"/>
                <w:color w:val="FF0000"/>
                <w:highlight w:val="yellow"/>
                <w:u w:val="single"/>
              </w:rPr>
              <w:t>80MH</w:t>
            </w:r>
            <w:r>
              <w:rPr>
                <w:color w:val="FF0000"/>
                <w:highlight w:val="yellow"/>
                <w:u w:val="single"/>
              </w:rPr>
              <w:t>z</w:t>
            </w:r>
          </w:p>
        </w:tc>
        <w:tc>
          <w:tcPr>
            <w:tcW w:w="1889" w:type="dxa"/>
          </w:tcPr>
          <w:p w:rsidR="00005045" w:rsidRDefault="00E71CAC">
            <w:pPr>
              <w:rPr>
                <w:color w:val="FF0000"/>
                <w:highlight w:val="yellow"/>
                <w:u w:val="single"/>
              </w:rPr>
            </w:pPr>
            <w:r>
              <w:rPr>
                <w:rFonts w:hint="eastAsia"/>
                <w:color w:val="FF0000"/>
                <w:highlight w:val="yellow"/>
                <w:u w:val="single"/>
              </w:rPr>
              <w:t>可选</w:t>
            </w:r>
          </w:p>
        </w:tc>
        <w:tc>
          <w:tcPr>
            <w:tcW w:w="2195" w:type="dxa"/>
          </w:tcPr>
          <w:p w:rsidR="00005045" w:rsidRDefault="00E71CAC">
            <w:pPr>
              <w:numPr>
                <w:ilvl w:val="0"/>
                <w:numId w:val="0"/>
              </w:numPr>
              <w:rPr>
                <w:color w:val="FF0000"/>
                <w:u w:val="single"/>
              </w:rPr>
            </w:pPr>
            <w:r>
              <w:rPr>
                <w:color w:val="FF0000"/>
                <w:highlight w:val="yellow"/>
                <w:u w:val="single"/>
              </w:rPr>
              <w:t>B3 1</w:t>
            </w:r>
            <w:r>
              <w:rPr>
                <w:rFonts w:hint="eastAsia"/>
                <w:color w:val="FF0000"/>
                <w:highlight w:val="yellow"/>
                <w:u w:val="single"/>
              </w:rPr>
              <w:t>CC</w:t>
            </w:r>
            <w:r>
              <w:rPr>
                <w:color w:val="FF0000"/>
                <w:highlight w:val="yellow"/>
                <w:u w:val="single"/>
              </w:rPr>
              <w:t>+B41</w:t>
            </w:r>
            <w:r>
              <w:rPr>
                <w:rFonts w:hint="eastAsia"/>
                <w:color w:val="FF0000"/>
                <w:highlight w:val="yellow"/>
                <w:u w:val="single"/>
              </w:rPr>
              <w:t xml:space="preserve">连续3CC </w:t>
            </w:r>
            <w:r>
              <w:rPr>
                <w:color w:val="FF0000"/>
                <w:highlight w:val="yellow"/>
                <w:u w:val="single"/>
              </w:rPr>
              <w:t>CA</w:t>
            </w:r>
            <w:r>
              <w:rPr>
                <w:rFonts w:hint="eastAsia"/>
                <w:color w:val="FF0000"/>
                <w:highlight w:val="yellow"/>
                <w:u w:val="single"/>
              </w:rPr>
              <w:t>（4CC）</w:t>
            </w:r>
          </w:p>
        </w:tc>
      </w:tr>
    </w:tbl>
    <w:p w:rsidR="00005045" w:rsidRDefault="00005045">
      <w:pPr>
        <w:pStyle w:val="affff3"/>
      </w:pPr>
    </w:p>
    <w:p w:rsidR="00005045" w:rsidRDefault="00E71CAC">
      <w:pPr>
        <w:pStyle w:val="a3"/>
        <w:tabs>
          <w:tab w:val="left" w:pos="420"/>
        </w:tabs>
        <w:spacing w:before="312" w:after="312"/>
      </w:pPr>
      <w:r>
        <w:rPr>
          <w:rFonts w:hint="eastAsia"/>
        </w:rPr>
        <w:t>5</w:t>
      </w:r>
      <w:r>
        <w:t>G</w:t>
      </w:r>
      <w:r>
        <w:rPr>
          <w:rFonts w:hint="eastAsia"/>
        </w:rPr>
        <w:t>多模单卡终端模式选择</w:t>
      </w:r>
      <w:bookmarkStart w:id="156" w:name="OLE_LINK18"/>
      <w:r>
        <w:rPr>
          <w:rFonts w:hint="eastAsia"/>
          <w:color w:val="FF0000"/>
        </w:rPr>
        <w:t>（移动）</w:t>
      </w:r>
      <w:bookmarkEnd w:id="156"/>
    </w:p>
    <w:p w:rsidR="00005045" w:rsidRDefault="00E71CAC">
      <w:pPr>
        <w:pStyle w:val="a4"/>
        <w:spacing w:before="156" w:after="156"/>
      </w:pPr>
      <w:r>
        <w:rPr>
          <w:rFonts w:hint="eastAsia"/>
        </w:rPr>
        <w:t>开机/恢复覆盖时的模式选择</w:t>
      </w:r>
    </w:p>
    <w:p w:rsidR="00005045" w:rsidRDefault="00E71CAC">
      <w:pPr>
        <w:pStyle w:val="affff3"/>
      </w:pPr>
      <w:r>
        <w:rPr>
          <w:rFonts w:hint="eastAsia"/>
        </w:rPr>
        <w:t>5G多模单卡终端开机后应根据终端和USIM 卡中存储的相关信息正确自动选择NR/LTE</w:t>
      </w:r>
      <w:del w:id="157" w:author="Zhan Wenhao" w:date="2019-11-12T10:51:00Z">
        <w:r>
          <w:rPr>
            <w:rFonts w:hint="eastAsia"/>
          </w:rPr>
          <w:delText>/WCDMA/GSM(GPRS)</w:delText>
        </w:r>
      </w:del>
      <w:r>
        <w:rPr>
          <w:rFonts w:hint="eastAsia"/>
        </w:rPr>
        <w:t xml:space="preserve">网络，首选5G </w:t>
      </w:r>
      <w:ins w:id="158" w:author="Zhan Wenhao" w:date="2019-11-21T07:10:00Z">
        <w:r>
          <w:t>SA</w:t>
        </w:r>
      </w:ins>
      <w:del w:id="159" w:author="Zhan Wenhao" w:date="2019-11-21T07:10:00Z">
        <w:r>
          <w:rPr>
            <w:rFonts w:hint="eastAsia"/>
          </w:rPr>
          <w:delText>NR</w:delText>
        </w:r>
      </w:del>
      <w:r>
        <w:rPr>
          <w:rFonts w:hint="eastAsia"/>
        </w:rPr>
        <w:t>网络。</w:t>
      </w:r>
    </w:p>
    <w:p w:rsidR="00005045" w:rsidRDefault="00E71CAC">
      <w:pPr>
        <w:pStyle w:val="a4"/>
        <w:spacing w:before="156" w:after="156"/>
      </w:pPr>
      <w:r>
        <w:rPr>
          <w:rFonts w:hint="eastAsia"/>
        </w:rPr>
        <w:t>待机状态下模式选择</w:t>
      </w:r>
    </w:p>
    <w:p w:rsidR="00005045" w:rsidRDefault="00E71CAC">
      <w:pPr>
        <w:pStyle w:val="affff3"/>
      </w:pPr>
      <w:r>
        <w:rPr>
          <w:rFonts w:hint="eastAsia"/>
        </w:rPr>
        <w:t>5G多模单卡终端在待机状态下，完全依据3GPP标准规定的小区重选准则完成模式的转换。</w:t>
      </w:r>
    </w:p>
    <w:p w:rsidR="00005045" w:rsidRDefault="00E71CAC">
      <w:pPr>
        <w:pStyle w:val="a3"/>
        <w:tabs>
          <w:tab w:val="left" w:pos="420"/>
        </w:tabs>
        <w:spacing w:before="312" w:after="312"/>
        <w:rPr>
          <w:rFonts w:ascii="宋体" w:eastAsia="宋体"/>
        </w:rPr>
      </w:pPr>
      <w:r>
        <w:rPr>
          <w:rFonts w:hint="eastAsia"/>
        </w:rPr>
        <w:t>5</w:t>
      </w:r>
      <w:r>
        <w:t>G</w:t>
      </w:r>
      <w:r>
        <w:rPr>
          <w:rFonts w:hint="eastAsia"/>
        </w:rPr>
        <w:t>多模单卡终端</w:t>
      </w:r>
      <w:r>
        <w:t>NR SA/LTE</w:t>
      </w:r>
      <w:r>
        <w:rPr>
          <w:rFonts w:hint="eastAsia"/>
        </w:rPr>
        <w:t>间互操作要求</w:t>
      </w:r>
    </w:p>
    <w:p w:rsidR="00005045" w:rsidRDefault="00E71CAC">
      <w:pPr>
        <w:pStyle w:val="a4"/>
        <w:spacing w:before="156" w:after="156"/>
      </w:pPr>
      <w:r>
        <w:rPr>
          <w:rFonts w:hint="eastAsia"/>
        </w:rPr>
        <w:lastRenderedPageBreak/>
        <w:t>概述</w:t>
      </w:r>
    </w:p>
    <w:p w:rsidR="00005045" w:rsidRDefault="00E71CAC">
      <w:pPr>
        <w:ind w:firstLineChars="300" w:firstLine="630"/>
      </w:pPr>
      <w:r>
        <w:rPr>
          <w:rFonts w:hint="eastAsia"/>
        </w:rPr>
        <w:t>本章节仅针对</w:t>
      </w:r>
      <w:ins w:id="160" w:author="fuhao" w:date="2020-04-05T13:01:00Z">
        <w:r>
          <w:rPr>
            <w:rFonts w:hint="eastAsia"/>
          </w:rPr>
          <w:t xml:space="preserve">NR </w:t>
        </w:r>
      </w:ins>
      <w:r>
        <w:rPr>
          <w:rFonts w:hint="eastAsia"/>
        </w:rPr>
        <w:t>SA</w:t>
      </w:r>
      <w:r>
        <w:rPr>
          <w:rFonts w:hint="eastAsia"/>
        </w:rPr>
        <w:t>模式下</w:t>
      </w:r>
      <w:r>
        <w:rPr>
          <w:rFonts w:hint="eastAsia"/>
        </w:rPr>
        <w:t>NR</w:t>
      </w:r>
      <w:r>
        <w:rPr>
          <w:rFonts w:hint="eastAsia"/>
        </w:rPr>
        <w:t>和</w:t>
      </w:r>
      <w:r>
        <w:rPr>
          <w:rFonts w:hint="eastAsia"/>
        </w:rPr>
        <w:t>LTE</w:t>
      </w:r>
      <w:r>
        <w:rPr>
          <w:rFonts w:hint="eastAsia"/>
        </w:rPr>
        <w:t>间的互操作。</w:t>
      </w:r>
    </w:p>
    <w:p w:rsidR="00005045" w:rsidRDefault="00E71CAC">
      <w:pPr>
        <w:pStyle w:val="a4"/>
        <w:spacing w:before="156" w:after="156"/>
        <w:rPr>
          <w:color w:val="FF0000"/>
        </w:rPr>
      </w:pPr>
      <w:r>
        <w:rPr>
          <w:rFonts w:hint="eastAsia"/>
        </w:rPr>
        <w:t>小区测量</w:t>
      </w:r>
      <w:r>
        <w:rPr>
          <w:rFonts w:hint="eastAsia"/>
          <w:color w:val="FF0000"/>
        </w:rPr>
        <w:t>（高通）</w:t>
      </w:r>
    </w:p>
    <w:p w:rsidR="00005045" w:rsidRDefault="00E71CAC">
      <w:pPr>
        <w:pStyle w:val="affff3"/>
        <w:rPr>
          <w:rFonts w:ascii="Times New Roman"/>
        </w:rPr>
      </w:pPr>
      <w:r>
        <w:rPr>
          <w:rFonts w:ascii="Times New Roman" w:hint="eastAsia"/>
        </w:rPr>
        <w:t>空闲状态下的</w:t>
      </w:r>
      <w:r>
        <w:rPr>
          <w:rFonts w:ascii="Times New Roman"/>
        </w:rPr>
        <w:t>5G</w:t>
      </w:r>
      <w:r>
        <w:rPr>
          <w:rFonts w:ascii="Times New Roman" w:hint="eastAsia"/>
        </w:rPr>
        <w:t>多模单卡终端</w:t>
      </w:r>
      <w:del w:id="161" w:author="fuhao" w:date="2020-04-06T22:48:00Z">
        <w:r w:rsidDel="00E81600">
          <w:rPr>
            <w:rFonts w:ascii="Times New Roman" w:hint="eastAsia"/>
          </w:rPr>
          <w:delText>，</w:delText>
        </w:r>
      </w:del>
    </w:p>
    <w:p w:rsidR="00005045" w:rsidRPr="00E81600" w:rsidRDefault="00E71CAC">
      <w:pPr>
        <w:pStyle w:val="afffffffffff4"/>
        <w:numPr>
          <w:ilvl w:val="0"/>
          <w:numId w:val="58"/>
        </w:numPr>
        <w:ind w:firstLineChars="0"/>
        <w:pPrChange w:id="162" w:author="fuhao" w:date="2020-04-06T23:06:00Z">
          <w:pPr>
            <w:pStyle w:val="affff3"/>
            <w:numPr>
              <w:numId w:val="37"/>
            </w:numPr>
            <w:ind w:left="810" w:firstLineChars="0" w:hanging="360"/>
          </w:pPr>
        </w:pPrChange>
      </w:pPr>
      <w:r w:rsidRPr="00E81600">
        <w:rPr>
          <w:rFonts w:hint="eastAsia"/>
        </w:rPr>
        <w:t>在</w:t>
      </w:r>
      <w:ins w:id="163" w:author="fuhao" w:date="2020-04-07T10:07:00Z">
        <w:r w:rsidR="00342C33">
          <w:rPr>
            <w:rFonts w:hint="eastAsia"/>
          </w:rPr>
          <w:t xml:space="preserve">NR </w:t>
        </w:r>
      </w:ins>
      <w:r w:rsidRPr="00E81600">
        <w:t>SA</w:t>
      </w:r>
      <w:r w:rsidRPr="00E81600">
        <w:rPr>
          <w:rFonts w:hint="eastAsia"/>
        </w:rPr>
        <w:t>模式下满足系统</w:t>
      </w:r>
      <w:proofErr w:type="gramStart"/>
      <w:r w:rsidRPr="00E81600">
        <w:rPr>
          <w:rFonts w:hint="eastAsia"/>
        </w:rPr>
        <w:t>间小区测量</w:t>
      </w:r>
      <w:proofErr w:type="gramEnd"/>
      <w:r w:rsidRPr="00E81600">
        <w:rPr>
          <w:rFonts w:hint="eastAsia"/>
        </w:rPr>
        <w:t>的条件时，应支持依据网络配置对</w:t>
      </w:r>
      <w:r w:rsidRPr="00E81600">
        <w:t>LTE</w:t>
      </w:r>
      <w:r w:rsidRPr="00E81600">
        <w:rPr>
          <w:rFonts w:hint="eastAsia"/>
        </w:rPr>
        <w:t>网络的</w:t>
      </w:r>
      <w:proofErr w:type="gramStart"/>
      <w:r w:rsidRPr="00E81600">
        <w:rPr>
          <w:rFonts w:hint="eastAsia"/>
        </w:rPr>
        <w:t>邻小区</w:t>
      </w:r>
      <w:proofErr w:type="gramEnd"/>
      <w:r w:rsidRPr="00E81600">
        <w:rPr>
          <w:rFonts w:hint="eastAsia"/>
        </w:rPr>
        <w:t>无线信号进行测量；</w:t>
      </w:r>
    </w:p>
    <w:p w:rsidR="00005045" w:rsidRDefault="00E71CAC">
      <w:pPr>
        <w:pStyle w:val="afffffffffff4"/>
        <w:numPr>
          <w:ilvl w:val="0"/>
          <w:numId w:val="58"/>
        </w:numPr>
        <w:ind w:firstLineChars="0"/>
        <w:pPrChange w:id="164" w:author="fuhao" w:date="2020-04-06T23:06:00Z">
          <w:pPr>
            <w:pStyle w:val="affff3"/>
            <w:numPr>
              <w:numId w:val="37"/>
            </w:numPr>
            <w:ind w:left="810" w:firstLineChars="0" w:hanging="360"/>
          </w:pPr>
        </w:pPrChange>
      </w:pPr>
      <w:r>
        <w:rPr>
          <w:rFonts w:hint="eastAsia"/>
        </w:rPr>
        <w:t>在</w:t>
      </w:r>
      <w:r>
        <w:t>LTE</w:t>
      </w:r>
      <w:r>
        <w:rPr>
          <w:rFonts w:hint="eastAsia"/>
        </w:rPr>
        <w:t>模式下满足系统</w:t>
      </w:r>
      <w:proofErr w:type="gramStart"/>
      <w:r>
        <w:rPr>
          <w:rFonts w:hint="eastAsia"/>
        </w:rPr>
        <w:t>间小区测量</w:t>
      </w:r>
      <w:proofErr w:type="gramEnd"/>
      <w:r>
        <w:rPr>
          <w:rFonts w:hint="eastAsia"/>
        </w:rPr>
        <w:t>的条件时，应支持依据网络配置对</w:t>
      </w:r>
      <w:r>
        <w:t>SA</w:t>
      </w:r>
      <w:r>
        <w:rPr>
          <w:rFonts w:hint="eastAsia"/>
        </w:rPr>
        <w:t>网络的</w:t>
      </w:r>
      <w:proofErr w:type="gramStart"/>
      <w:r>
        <w:rPr>
          <w:rFonts w:hint="eastAsia"/>
        </w:rPr>
        <w:t>邻小区</w:t>
      </w:r>
      <w:proofErr w:type="gramEnd"/>
      <w:r>
        <w:rPr>
          <w:rFonts w:hint="eastAsia"/>
        </w:rPr>
        <w:t>无线信号进行测量；</w:t>
      </w:r>
    </w:p>
    <w:p w:rsidR="00005045" w:rsidRDefault="00E71CAC">
      <w:pPr>
        <w:pStyle w:val="affff3"/>
        <w:rPr>
          <w:rFonts w:ascii="Times New Roman"/>
        </w:rPr>
      </w:pPr>
      <w:r>
        <w:rPr>
          <w:rFonts w:ascii="Times New Roman" w:hint="eastAsia"/>
        </w:rPr>
        <w:t>连接状态下的</w:t>
      </w:r>
      <w:r>
        <w:rPr>
          <w:rFonts w:ascii="Times New Roman"/>
        </w:rPr>
        <w:t>5G</w:t>
      </w:r>
      <w:r>
        <w:rPr>
          <w:rFonts w:ascii="Times New Roman" w:hint="eastAsia"/>
        </w:rPr>
        <w:t>多模单卡终端</w:t>
      </w:r>
      <w:del w:id="165" w:author="fuhao" w:date="2020-04-06T22:48:00Z">
        <w:r w:rsidDel="00E81600">
          <w:rPr>
            <w:rFonts w:ascii="Times New Roman" w:hint="eastAsia"/>
          </w:rPr>
          <w:delText>，</w:delText>
        </w:r>
      </w:del>
    </w:p>
    <w:p w:rsidR="00005045" w:rsidRDefault="00E71CAC">
      <w:pPr>
        <w:pStyle w:val="afffffffffff4"/>
        <w:numPr>
          <w:ilvl w:val="0"/>
          <w:numId w:val="58"/>
        </w:numPr>
        <w:ind w:firstLineChars="0"/>
        <w:pPrChange w:id="166" w:author="fuhao" w:date="2020-04-06T23:07:00Z">
          <w:pPr>
            <w:pStyle w:val="affff3"/>
            <w:numPr>
              <w:numId w:val="37"/>
            </w:numPr>
            <w:ind w:left="810" w:firstLineChars="0" w:hanging="360"/>
          </w:pPr>
        </w:pPrChange>
      </w:pPr>
      <w:r>
        <w:rPr>
          <w:rFonts w:hint="eastAsia"/>
        </w:rPr>
        <w:t>在</w:t>
      </w:r>
      <w:ins w:id="167" w:author="fuhao" w:date="2020-04-07T10:07:00Z">
        <w:r w:rsidR="00342C33">
          <w:rPr>
            <w:rFonts w:hint="eastAsia"/>
          </w:rPr>
          <w:t xml:space="preserve">NR </w:t>
        </w:r>
      </w:ins>
      <w:r>
        <w:t>SA</w:t>
      </w:r>
      <w:r>
        <w:rPr>
          <w:rFonts w:hint="eastAsia"/>
        </w:rPr>
        <w:t>模式下满足系统</w:t>
      </w:r>
      <w:proofErr w:type="gramStart"/>
      <w:r>
        <w:rPr>
          <w:rFonts w:hint="eastAsia"/>
        </w:rPr>
        <w:t>间小区测量</w:t>
      </w:r>
      <w:proofErr w:type="gramEnd"/>
      <w:r>
        <w:rPr>
          <w:rFonts w:hint="eastAsia"/>
        </w:rPr>
        <w:t>的条件时，应支持依据网络配置对</w:t>
      </w:r>
      <w:r>
        <w:t>LTE</w:t>
      </w:r>
      <w:r>
        <w:rPr>
          <w:rFonts w:hint="eastAsia"/>
        </w:rPr>
        <w:t>网络的</w:t>
      </w:r>
      <w:proofErr w:type="gramStart"/>
      <w:r>
        <w:rPr>
          <w:rFonts w:hint="eastAsia"/>
        </w:rPr>
        <w:t>邻小区</w:t>
      </w:r>
      <w:proofErr w:type="gramEnd"/>
      <w:r>
        <w:rPr>
          <w:rFonts w:hint="eastAsia"/>
        </w:rPr>
        <w:t>无线信号进行测量并上报；</w:t>
      </w:r>
    </w:p>
    <w:p w:rsidR="00005045" w:rsidRDefault="00E71CAC">
      <w:pPr>
        <w:pStyle w:val="afffffffffff4"/>
        <w:numPr>
          <w:ilvl w:val="0"/>
          <w:numId w:val="58"/>
        </w:numPr>
        <w:ind w:firstLineChars="0"/>
        <w:pPrChange w:id="168" w:author="fuhao" w:date="2020-04-06T23:07:00Z">
          <w:pPr>
            <w:pStyle w:val="affff3"/>
            <w:numPr>
              <w:numId w:val="37"/>
            </w:numPr>
            <w:ind w:left="810" w:firstLineChars="0" w:hanging="360"/>
          </w:pPr>
        </w:pPrChange>
      </w:pPr>
      <w:r>
        <w:rPr>
          <w:rFonts w:hint="eastAsia"/>
        </w:rPr>
        <w:t>在</w:t>
      </w:r>
      <w:r>
        <w:t>LTE</w:t>
      </w:r>
      <w:r>
        <w:rPr>
          <w:rFonts w:hint="eastAsia"/>
        </w:rPr>
        <w:t>模式下满足系统</w:t>
      </w:r>
      <w:proofErr w:type="gramStart"/>
      <w:r>
        <w:rPr>
          <w:rFonts w:hint="eastAsia"/>
        </w:rPr>
        <w:t>间小区测量</w:t>
      </w:r>
      <w:proofErr w:type="gramEnd"/>
      <w:r>
        <w:rPr>
          <w:rFonts w:hint="eastAsia"/>
        </w:rPr>
        <w:t>的条件时，可支持依据网络配置对</w:t>
      </w:r>
      <w:r>
        <w:t>SA</w:t>
      </w:r>
      <w:r>
        <w:rPr>
          <w:rFonts w:hint="eastAsia"/>
        </w:rPr>
        <w:t>网络的</w:t>
      </w:r>
      <w:proofErr w:type="gramStart"/>
      <w:r>
        <w:rPr>
          <w:rFonts w:hint="eastAsia"/>
        </w:rPr>
        <w:t>邻小区</w:t>
      </w:r>
      <w:proofErr w:type="gramEnd"/>
      <w:r>
        <w:rPr>
          <w:rFonts w:hint="eastAsia"/>
        </w:rPr>
        <w:t>无线信号进行测量并上报。</w:t>
      </w:r>
    </w:p>
    <w:p w:rsidR="00005045" w:rsidRDefault="00E71CAC">
      <w:pPr>
        <w:pStyle w:val="a4"/>
        <w:spacing w:before="156" w:after="156"/>
        <w:rPr>
          <w:color w:val="FF0000"/>
        </w:rPr>
      </w:pPr>
      <w:r>
        <w:rPr>
          <w:rFonts w:hint="eastAsia"/>
        </w:rPr>
        <w:t>小区重选</w:t>
      </w:r>
      <w:r>
        <w:rPr>
          <w:rFonts w:hint="eastAsia"/>
          <w:color w:val="FF0000"/>
        </w:rPr>
        <w:t>（高通）</w:t>
      </w:r>
    </w:p>
    <w:p w:rsidR="00005045" w:rsidRDefault="00E71CAC">
      <w:pPr>
        <w:pStyle w:val="affff3"/>
        <w:rPr>
          <w:rFonts w:ascii="Times New Roman"/>
        </w:rPr>
      </w:pPr>
      <w:r>
        <w:rPr>
          <w:rFonts w:ascii="Times New Roman" w:hint="eastAsia"/>
        </w:rPr>
        <w:t>空闲状态下的</w:t>
      </w:r>
      <w:r>
        <w:rPr>
          <w:rFonts w:ascii="Times New Roman"/>
        </w:rPr>
        <w:t>5G</w:t>
      </w:r>
      <w:r>
        <w:rPr>
          <w:rFonts w:ascii="Times New Roman" w:hint="eastAsia"/>
        </w:rPr>
        <w:t>多模单卡终端</w:t>
      </w:r>
      <w:del w:id="169" w:author="fuhao" w:date="2020-04-06T22:48:00Z">
        <w:r w:rsidDel="00E81600">
          <w:rPr>
            <w:rFonts w:ascii="Times New Roman" w:hint="eastAsia"/>
          </w:rPr>
          <w:delText>，</w:delText>
        </w:r>
      </w:del>
    </w:p>
    <w:p w:rsidR="00005045" w:rsidRDefault="00E71CAC">
      <w:pPr>
        <w:pStyle w:val="afffffffffff4"/>
        <w:numPr>
          <w:ilvl w:val="0"/>
          <w:numId w:val="58"/>
        </w:numPr>
        <w:ind w:firstLineChars="0"/>
        <w:pPrChange w:id="170" w:author="fuhao" w:date="2020-04-07T10:07:00Z">
          <w:pPr>
            <w:pStyle w:val="affff3"/>
            <w:numPr>
              <w:numId w:val="37"/>
            </w:numPr>
            <w:ind w:left="810" w:firstLineChars="0" w:hanging="360"/>
          </w:pPr>
        </w:pPrChange>
      </w:pPr>
      <w:r>
        <w:rPr>
          <w:rFonts w:hint="eastAsia"/>
        </w:rPr>
        <w:t>在</w:t>
      </w:r>
      <w:ins w:id="171" w:author="fuhao" w:date="2020-04-07T10:07:00Z">
        <w:r w:rsidR="00342C33">
          <w:rPr>
            <w:rFonts w:hint="eastAsia"/>
          </w:rPr>
          <w:t xml:space="preserve">NR </w:t>
        </w:r>
      </w:ins>
      <w:r>
        <w:t>SA</w:t>
      </w:r>
      <w:r>
        <w:rPr>
          <w:rFonts w:hint="eastAsia"/>
        </w:rPr>
        <w:t>模式下满足系统</w:t>
      </w:r>
      <w:proofErr w:type="gramStart"/>
      <w:r>
        <w:rPr>
          <w:rFonts w:hint="eastAsia"/>
        </w:rPr>
        <w:t>间小区</w:t>
      </w:r>
      <w:proofErr w:type="gramEnd"/>
      <w:r>
        <w:rPr>
          <w:rFonts w:hint="eastAsia"/>
        </w:rPr>
        <w:t>重选的条件时，应支持依据网络配置重选到</w:t>
      </w:r>
      <w:r>
        <w:t>TD-LTE/LTE FDD</w:t>
      </w:r>
      <w:r>
        <w:rPr>
          <w:rFonts w:hint="eastAsia"/>
        </w:rPr>
        <w:t>无线接入方式的小区上；</w:t>
      </w:r>
    </w:p>
    <w:p w:rsidR="00005045" w:rsidRDefault="00E71CAC">
      <w:pPr>
        <w:pStyle w:val="afffffffffff4"/>
        <w:numPr>
          <w:ilvl w:val="0"/>
          <w:numId w:val="58"/>
        </w:numPr>
        <w:ind w:firstLineChars="0"/>
        <w:pPrChange w:id="172" w:author="fuhao" w:date="2020-04-07T10:07:00Z">
          <w:pPr>
            <w:pStyle w:val="affff3"/>
            <w:numPr>
              <w:numId w:val="37"/>
            </w:numPr>
            <w:ind w:left="810" w:firstLineChars="0" w:hanging="360"/>
          </w:pPr>
        </w:pPrChange>
      </w:pPr>
      <w:r>
        <w:rPr>
          <w:rFonts w:hint="eastAsia"/>
        </w:rPr>
        <w:t>在</w:t>
      </w:r>
      <w:r>
        <w:t>TD-LTE/LTE FDD</w:t>
      </w:r>
      <w:r>
        <w:rPr>
          <w:rFonts w:hint="eastAsia"/>
        </w:rPr>
        <w:t>模式下满足系统</w:t>
      </w:r>
      <w:proofErr w:type="gramStart"/>
      <w:r>
        <w:rPr>
          <w:rFonts w:hint="eastAsia"/>
        </w:rPr>
        <w:t>间小区</w:t>
      </w:r>
      <w:proofErr w:type="gramEnd"/>
      <w:r>
        <w:rPr>
          <w:rFonts w:hint="eastAsia"/>
        </w:rPr>
        <w:t>重选的条件时，应支持依据网络配置重选到</w:t>
      </w:r>
      <w:r>
        <w:t>SA</w:t>
      </w:r>
      <w:r>
        <w:rPr>
          <w:rFonts w:hint="eastAsia"/>
        </w:rPr>
        <w:t>无线接入方式的小区上。</w:t>
      </w:r>
    </w:p>
    <w:p w:rsidR="00005045" w:rsidRDefault="00E71CAC">
      <w:pPr>
        <w:pStyle w:val="a4"/>
        <w:spacing w:before="156" w:after="156"/>
        <w:rPr>
          <w:color w:val="FF0000"/>
        </w:rPr>
      </w:pPr>
      <w:r>
        <w:rPr>
          <w:rFonts w:hint="eastAsia"/>
        </w:rPr>
        <w:t>小区重定向</w:t>
      </w:r>
      <w:r>
        <w:rPr>
          <w:rFonts w:hint="eastAsia"/>
          <w:color w:val="FF0000"/>
        </w:rPr>
        <w:t>（高通+</w:t>
      </w:r>
      <w:proofErr w:type="spellStart"/>
      <w:r>
        <w:rPr>
          <w:rFonts w:hint="eastAsia"/>
          <w:color w:val="FF0000"/>
        </w:rPr>
        <w:t>oppo</w:t>
      </w:r>
      <w:proofErr w:type="spellEnd"/>
      <w:r>
        <w:rPr>
          <w:rFonts w:hint="eastAsia"/>
          <w:color w:val="FF0000"/>
        </w:rPr>
        <w:t>）</w:t>
      </w:r>
    </w:p>
    <w:p w:rsidR="00005045" w:rsidRDefault="00E71CAC">
      <w:pPr>
        <w:pStyle w:val="affff3"/>
        <w:rPr>
          <w:rFonts w:ascii="Times New Roman"/>
        </w:rPr>
      </w:pPr>
      <w:r>
        <w:rPr>
          <w:rFonts w:ascii="Times New Roman" w:hint="eastAsia"/>
        </w:rPr>
        <w:t>连接状态下的</w:t>
      </w:r>
      <w:r>
        <w:rPr>
          <w:rFonts w:ascii="Times New Roman"/>
        </w:rPr>
        <w:t>5G</w:t>
      </w:r>
      <w:r>
        <w:rPr>
          <w:rFonts w:ascii="Times New Roman" w:hint="eastAsia"/>
        </w:rPr>
        <w:t>多模单卡终端</w:t>
      </w:r>
      <w:del w:id="173" w:author="fuhao" w:date="2020-04-06T22:48:00Z">
        <w:r w:rsidDel="00E81600">
          <w:rPr>
            <w:rFonts w:ascii="Times New Roman" w:hint="eastAsia"/>
          </w:rPr>
          <w:delText>，</w:delText>
        </w:r>
      </w:del>
    </w:p>
    <w:p w:rsidR="00005045" w:rsidRDefault="00E71CAC">
      <w:pPr>
        <w:pStyle w:val="afffffffffff4"/>
        <w:numPr>
          <w:ilvl w:val="0"/>
          <w:numId w:val="58"/>
        </w:numPr>
        <w:ind w:firstLineChars="0"/>
        <w:pPrChange w:id="174" w:author="fuhao" w:date="2020-04-06T23:07:00Z">
          <w:pPr>
            <w:pStyle w:val="affff3"/>
            <w:numPr>
              <w:numId w:val="37"/>
            </w:numPr>
            <w:ind w:left="810" w:firstLineChars="0" w:hanging="360"/>
          </w:pPr>
        </w:pPrChange>
      </w:pPr>
      <w:r>
        <w:rPr>
          <w:rFonts w:hint="eastAsia"/>
        </w:rPr>
        <w:t>在</w:t>
      </w:r>
      <w:ins w:id="175" w:author="fuhao" w:date="2020-04-07T10:07:00Z">
        <w:r w:rsidR="00342C33">
          <w:rPr>
            <w:rFonts w:hint="eastAsia"/>
          </w:rPr>
          <w:t xml:space="preserve">NR </w:t>
        </w:r>
      </w:ins>
      <w:r>
        <w:t>SA</w:t>
      </w:r>
      <w:r>
        <w:rPr>
          <w:rFonts w:hint="eastAsia"/>
        </w:rPr>
        <w:t>模式下满足系统</w:t>
      </w:r>
      <w:proofErr w:type="gramStart"/>
      <w:r>
        <w:rPr>
          <w:rFonts w:hint="eastAsia"/>
        </w:rPr>
        <w:t>间小区</w:t>
      </w:r>
      <w:proofErr w:type="gramEnd"/>
      <w:r>
        <w:rPr>
          <w:rFonts w:hint="eastAsia"/>
        </w:rPr>
        <w:t>重定向的条件时，应支持依据网络指示重定向到</w:t>
      </w:r>
      <w:r>
        <w:t>TD-LTE/LTE FDD</w:t>
      </w:r>
      <w:r>
        <w:rPr>
          <w:rFonts w:hint="eastAsia"/>
        </w:rPr>
        <w:t>无线接入方式的小区上；</w:t>
      </w:r>
    </w:p>
    <w:p w:rsidR="00005045" w:rsidRDefault="00E71CAC">
      <w:pPr>
        <w:pStyle w:val="afffffffffff4"/>
        <w:numPr>
          <w:ilvl w:val="0"/>
          <w:numId w:val="58"/>
        </w:numPr>
        <w:ind w:firstLineChars="0"/>
        <w:pPrChange w:id="176" w:author="fuhao" w:date="2020-04-06T23:07:00Z">
          <w:pPr>
            <w:pStyle w:val="affff3"/>
            <w:numPr>
              <w:numId w:val="37"/>
            </w:numPr>
            <w:ind w:left="810" w:firstLineChars="0" w:hanging="360"/>
          </w:pPr>
        </w:pPrChange>
      </w:pPr>
      <w:r>
        <w:rPr>
          <w:rFonts w:hint="eastAsia"/>
        </w:rPr>
        <w:t>在</w:t>
      </w:r>
      <w:r>
        <w:t>TD-LTE/LTE FDD</w:t>
      </w:r>
      <w:r>
        <w:rPr>
          <w:rFonts w:hint="eastAsia"/>
        </w:rPr>
        <w:t>模式下满足系统</w:t>
      </w:r>
      <w:proofErr w:type="gramStart"/>
      <w:r>
        <w:rPr>
          <w:rFonts w:hint="eastAsia"/>
        </w:rPr>
        <w:t>间小区</w:t>
      </w:r>
      <w:proofErr w:type="gramEnd"/>
      <w:r>
        <w:rPr>
          <w:rFonts w:hint="eastAsia"/>
        </w:rPr>
        <w:t>重定向的条件时，</w:t>
      </w:r>
      <w:ins w:id="177" w:author="Zhan Wenhao" w:date="2019-11-12T10:58:00Z">
        <w:r>
          <w:rPr>
            <w:rFonts w:hint="eastAsia"/>
          </w:rPr>
          <w:t>应</w:t>
        </w:r>
      </w:ins>
      <w:del w:id="178" w:author="Zhan Wenhao" w:date="2019-11-12T10:58:00Z">
        <w:r>
          <w:rPr>
            <w:rFonts w:hint="eastAsia"/>
          </w:rPr>
          <w:delText>可</w:delText>
        </w:r>
      </w:del>
      <w:r>
        <w:rPr>
          <w:rFonts w:hint="eastAsia"/>
        </w:rPr>
        <w:t>支持依据网络指示重定向到</w:t>
      </w:r>
      <w:r>
        <w:t>SA</w:t>
      </w:r>
      <w:r>
        <w:rPr>
          <w:rFonts w:hint="eastAsia"/>
        </w:rPr>
        <w:t>无线接入方式的小区上；</w:t>
      </w:r>
    </w:p>
    <w:p w:rsidR="00005045" w:rsidRDefault="00E71CAC">
      <w:pPr>
        <w:pStyle w:val="a4"/>
        <w:spacing w:before="156" w:after="156"/>
        <w:rPr>
          <w:color w:val="FF0000"/>
        </w:rPr>
      </w:pPr>
      <w:r>
        <w:rPr>
          <w:rFonts w:hint="eastAsia"/>
        </w:rPr>
        <w:t>小区切换</w:t>
      </w:r>
      <w:r>
        <w:rPr>
          <w:rFonts w:hint="eastAsia"/>
          <w:color w:val="FF0000"/>
        </w:rPr>
        <w:t>（高通）</w:t>
      </w:r>
    </w:p>
    <w:p w:rsidR="00005045" w:rsidRDefault="00E71CAC">
      <w:pPr>
        <w:pStyle w:val="afffffffffff4"/>
        <w:numPr>
          <w:ilvl w:val="0"/>
          <w:numId w:val="58"/>
        </w:numPr>
        <w:ind w:firstLineChars="0"/>
        <w:pPrChange w:id="179" w:author="fuhao" w:date="2020-04-06T23:07:00Z">
          <w:pPr>
            <w:pStyle w:val="affff3"/>
            <w:numPr>
              <w:numId w:val="38"/>
            </w:numPr>
            <w:ind w:left="810" w:firstLineChars="0" w:hanging="360"/>
          </w:pPr>
        </w:pPrChange>
      </w:pPr>
      <w:r>
        <w:rPr>
          <w:rFonts w:hint="eastAsia"/>
        </w:rPr>
        <w:t>连接状态下的</w:t>
      </w:r>
      <w:r>
        <w:t>5G</w:t>
      </w:r>
      <w:r>
        <w:rPr>
          <w:rFonts w:hint="eastAsia"/>
        </w:rPr>
        <w:t>多模单卡终端，在</w:t>
      </w:r>
      <w:ins w:id="180" w:author="fuhao" w:date="2020-04-07T10:07:00Z">
        <w:r w:rsidR="000173AB">
          <w:rPr>
            <w:rFonts w:hint="eastAsia"/>
          </w:rPr>
          <w:t xml:space="preserve">NR </w:t>
        </w:r>
      </w:ins>
      <w:r>
        <w:t>SA</w:t>
      </w:r>
      <w:r>
        <w:rPr>
          <w:rFonts w:hint="eastAsia"/>
        </w:rPr>
        <w:t>模式下满足系统</w:t>
      </w:r>
      <w:proofErr w:type="gramStart"/>
      <w:r>
        <w:rPr>
          <w:rFonts w:hint="eastAsia"/>
        </w:rPr>
        <w:t>间小区</w:t>
      </w:r>
      <w:proofErr w:type="gramEnd"/>
      <w:r>
        <w:rPr>
          <w:rFonts w:hint="eastAsia"/>
        </w:rPr>
        <w:t>切换的条件时，可支持依据网络指示切换到</w:t>
      </w:r>
      <w:r>
        <w:t>TD-LTE/LTE FDD</w:t>
      </w:r>
      <w:r>
        <w:rPr>
          <w:rFonts w:hint="eastAsia"/>
        </w:rPr>
        <w:t>无线接入方式的小区上；</w:t>
      </w:r>
    </w:p>
    <w:p w:rsidR="00005045" w:rsidRDefault="00E71CAC">
      <w:pPr>
        <w:pStyle w:val="afffffffffff4"/>
        <w:numPr>
          <w:ilvl w:val="0"/>
          <w:numId w:val="58"/>
        </w:numPr>
        <w:ind w:firstLineChars="0"/>
        <w:pPrChange w:id="181" w:author="fuhao" w:date="2020-04-06T23:07:00Z">
          <w:pPr>
            <w:pStyle w:val="affff3"/>
            <w:numPr>
              <w:numId w:val="38"/>
            </w:numPr>
            <w:ind w:left="810" w:firstLineChars="0" w:hanging="360"/>
          </w:pPr>
        </w:pPrChange>
      </w:pPr>
      <w:r>
        <w:rPr>
          <w:rFonts w:hint="eastAsia"/>
        </w:rPr>
        <w:t>在</w:t>
      </w:r>
      <w:r>
        <w:t>TD-LTE/LTE FDD</w:t>
      </w:r>
      <w:r>
        <w:rPr>
          <w:rFonts w:hint="eastAsia"/>
        </w:rPr>
        <w:t>模式下满足系统</w:t>
      </w:r>
      <w:proofErr w:type="gramStart"/>
      <w:r>
        <w:rPr>
          <w:rFonts w:hint="eastAsia"/>
        </w:rPr>
        <w:t>间小区</w:t>
      </w:r>
      <w:proofErr w:type="gramEnd"/>
      <w:r>
        <w:rPr>
          <w:rFonts w:hint="eastAsia"/>
        </w:rPr>
        <w:t>切换的条件时，可支持依据网络指示切换到</w:t>
      </w:r>
      <w:r>
        <w:t>SA</w:t>
      </w:r>
      <w:r>
        <w:rPr>
          <w:rFonts w:hint="eastAsia"/>
        </w:rPr>
        <w:t>无线接入方式的小区上。</w:t>
      </w:r>
    </w:p>
    <w:p w:rsidR="00005045" w:rsidRDefault="00F95020">
      <w:pPr>
        <w:pStyle w:val="a3"/>
        <w:spacing w:before="312" w:after="312"/>
      </w:pPr>
      <w:ins w:id="182" w:author="fuhao" w:date="2020-04-06T13:02:00Z">
        <w:r>
          <w:rPr>
            <w:rFonts w:hint="eastAsia"/>
          </w:rPr>
          <w:t xml:space="preserve">NR </w:t>
        </w:r>
      </w:ins>
      <w:ins w:id="183" w:author="Zhan Wenhao" w:date="2019-11-12T11:01:00Z">
        <w:r w:rsidR="00E71CAC">
          <w:t>SA</w:t>
        </w:r>
      </w:ins>
      <w:del w:id="184" w:author="Zhan Wenhao" w:date="2019-11-12T11:01:00Z">
        <w:r w:rsidR="00E71CAC">
          <w:rPr>
            <w:rFonts w:hint="eastAsia"/>
          </w:rPr>
          <w:delText>NR</w:delText>
        </w:r>
      </w:del>
      <w:r w:rsidR="00E71CAC">
        <w:rPr>
          <w:rFonts w:hint="eastAsia"/>
        </w:rPr>
        <w:t>与EN-DC之间的切换要求</w:t>
      </w:r>
    </w:p>
    <w:p w:rsidR="00005045" w:rsidRDefault="00E71CAC">
      <w:pPr>
        <w:pStyle w:val="affff3"/>
      </w:pPr>
      <w:r>
        <w:rPr>
          <w:rFonts w:hint="eastAsia"/>
        </w:rPr>
        <w:t>终端</w:t>
      </w:r>
      <w:proofErr w:type="gramStart"/>
      <w:r>
        <w:rPr>
          <w:rFonts w:hint="eastAsia"/>
        </w:rPr>
        <w:t>需支持</w:t>
      </w:r>
      <w:proofErr w:type="gramEnd"/>
      <w:r>
        <w:rPr>
          <w:rFonts w:hint="eastAsia"/>
        </w:rPr>
        <w:t>从</w:t>
      </w:r>
      <w:ins w:id="185" w:author="Zhan Wenhao" w:date="2019-11-12T11:01:00Z">
        <w:r>
          <w:t>SA</w:t>
        </w:r>
      </w:ins>
      <w:del w:id="186" w:author="Zhan Wenhao" w:date="2019-11-12T11:01:00Z">
        <w:r>
          <w:rPr>
            <w:rFonts w:hint="eastAsia"/>
          </w:rPr>
          <w:delText>NR</w:delText>
        </w:r>
      </w:del>
      <w:r>
        <w:rPr>
          <w:rFonts w:hint="eastAsia"/>
        </w:rPr>
        <w:t>小区切换至LTE小区，切换成功后，终端可根据网络的指令立即添加辅连接。</w:t>
      </w:r>
    </w:p>
    <w:p w:rsidR="00005045" w:rsidRDefault="00E71CAC">
      <w:pPr>
        <w:pStyle w:val="affff3"/>
      </w:pPr>
      <w:del w:id="187" w:author="Zhan Wenhao" w:date="2019-11-28T14:53:00Z">
        <w:r>
          <w:rPr>
            <w:rFonts w:hint="eastAsia"/>
          </w:rPr>
          <w:delText>推荐</w:delText>
        </w:r>
      </w:del>
      <w:r>
        <w:rPr>
          <w:rFonts w:hint="eastAsia"/>
        </w:rPr>
        <w:t>终端支持从EN-DC切换至</w:t>
      </w:r>
      <w:ins w:id="188" w:author="Zhan Wenhao" w:date="2019-11-12T11:01:00Z">
        <w:r>
          <w:t>SA</w:t>
        </w:r>
      </w:ins>
      <w:del w:id="189" w:author="Zhan Wenhao" w:date="2019-11-12T11:01:00Z">
        <w:r>
          <w:rPr>
            <w:rFonts w:hint="eastAsia"/>
          </w:rPr>
          <w:delText>NR</w:delText>
        </w:r>
      </w:del>
      <w:r>
        <w:rPr>
          <w:rFonts w:hint="eastAsia"/>
        </w:rPr>
        <w:t>小区，当终端收到网络发送的切换指令，切换指令中包含</w:t>
      </w:r>
      <w:ins w:id="190" w:author="Zhan Wenhao" w:date="2019-11-12T11:01:00Z">
        <w:r>
          <w:t>SA</w:t>
        </w:r>
      </w:ins>
      <w:del w:id="191" w:author="Zhan Wenhao" w:date="2019-11-12T11:01:00Z">
        <w:r>
          <w:rPr>
            <w:rFonts w:hint="eastAsia"/>
          </w:rPr>
          <w:delText>NR</w:delText>
        </w:r>
      </w:del>
      <w:r>
        <w:rPr>
          <w:rFonts w:hint="eastAsia"/>
        </w:rPr>
        <w:t>的无线配置信息，终端释放SCG配置并按照新的配置接入</w:t>
      </w:r>
      <w:ins w:id="192" w:author="Zhan Wenhao" w:date="2019-11-12T11:01:00Z">
        <w:r>
          <w:t>SA</w:t>
        </w:r>
      </w:ins>
      <w:del w:id="193" w:author="Zhan Wenhao" w:date="2019-11-12T11:01:00Z">
        <w:r>
          <w:rPr>
            <w:rFonts w:hint="eastAsia"/>
          </w:rPr>
          <w:delText>NR</w:delText>
        </w:r>
      </w:del>
      <w:r>
        <w:rPr>
          <w:rFonts w:hint="eastAsia"/>
        </w:rPr>
        <w:t>小区，终端工作在</w:t>
      </w:r>
      <w:ins w:id="194" w:author="fuhao" w:date="2020-04-07T10:08:00Z">
        <w:r w:rsidR="00B91F36">
          <w:rPr>
            <w:rFonts w:hint="eastAsia"/>
          </w:rPr>
          <w:t xml:space="preserve">NR </w:t>
        </w:r>
      </w:ins>
      <w:r>
        <w:rPr>
          <w:rFonts w:hint="eastAsia"/>
        </w:rPr>
        <w:t>SA模式。</w:t>
      </w:r>
    </w:p>
    <w:p w:rsidR="00005045" w:rsidRDefault="00E71CAC">
      <w:pPr>
        <w:pStyle w:val="a3"/>
        <w:tabs>
          <w:tab w:val="left" w:pos="420"/>
        </w:tabs>
        <w:spacing w:before="312" w:after="312"/>
      </w:pPr>
      <w:r>
        <w:rPr>
          <w:rFonts w:hint="eastAsia"/>
        </w:rPr>
        <w:lastRenderedPageBreak/>
        <w:t>5</w:t>
      </w:r>
      <w:r>
        <w:t>G</w:t>
      </w:r>
      <w:r>
        <w:rPr>
          <w:rFonts w:hint="eastAsia"/>
        </w:rPr>
        <w:t>多模单卡终端业务要求</w:t>
      </w:r>
    </w:p>
    <w:p w:rsidR="00005045" w:rsidRDefault="00F95020">
      <w:pPr>
        <w:pStyle w:val="a4"/>
        <w:spacing w:before="156" w:after="156"/>
      </w:pPr>
      <w:ins w:id="195" w:author="fuhao" w:date="2020-04-06T13:02:00Z">
        <w:r>
          <w:rPr>
            <w:rFonts w:hint="eastAsia"/>
          </w:rPr>
          <w:t xml:space="preserve">NR </w:t>
        </w:r>
      </w:ins>
      <w:r w:rsidR="00E71CAC">
        <w:t>SA</w:t>
      </w:r>
      <w:r w:rsidR="00E71CAC">
        <w:rPr>
          <w:rFonts w:hint="eastAsia"/>
        </w:rPr>
        <w:t>模式</w:t>
      </w:r>
      <w:r w:rsidR="00E71CAC">
        <w:rPr>
          <w:rFonts w:hint="eastAsia"/>
          <w:color w:val="FF0000"/>
        </w:rPr>
        <w:t>（电信）</w:t>
      </w:r>
    </w:p>
    <w:p w:rsidR="00525254" w:rsidRPr="00525254" w:rsidRDefault="00525254" w:rsidP="00525254">
      <w:pPr>
        <w:pStyle w:val="afffffffffff4"/>
        <w:widowControl/>
        <w:numPr>
          <w:ilvl w:val="0"/>
          <w:numId w:val="45"/>
          <w:ins w:id="196" w:author="fuhao" w:date="2020-04-06T12:25:00Z"/>
        </w:numPr>
        <w:spacing w:beforeLines="50" w:before="156" w:afterLines="50" w:after="156"/>
        <w:ind w:firstLineChars="0"/>
        <w:jc w:val="left"/>
        <w:outlineLvl w:val="2"/>
        <w:rPr>
          <w:ins w:id="197" w:author="fuhao" w:date="2020-04-06T12:30:00Z"/>
          <w:rFonts w:ascii="黑体" w:eastAsia="黑体"/>
          <w:vanish/>
          <w:kern w:val="0"/>
          <w:szCs w:val="21"/>
        </w:rPr>
      </w:pPr>
      <w:bookmarkStart w:id="198" w:name="_Hlk19829321"/>
    </w:p>
    <w:p w:rsidR="00525254" w:rsidRPr="00525254" w:rsidRDefault="00525254" w:rsidP="00525254">
      <w:pPr>
        <w:pStyle w:val="afffffffffff4"/>
        <w:widowControl/>
        <w:numPr>
          <w:ilvl w:val="0"/>
          <w:numId w:val="45"/>
          <w:ins w:id="199" w:author="fuhao" w:date="2020-04-06T12:25:00Z"/>
        </w:numPr>
        <w:spacing w:beforeLines="50" w:before="156" w:afterLines="50" w:after="156"/>
        <w:ind w:firstLineChars="0"/>
        <w:jc w:val="left"/>
        <w:outlineLvl w:val="2"/>
        <w:rPr>
          <w:ins w:id="200" w:author="fuhao" w:date="2020-04-06T12:30:00Z"/>
          <w:rFonts w:ascii="黑体" w:eastAsia="黑体"/>
          <w:vanish/>
          <w:kern w:val="0"/>
          <w:szCs w:val="21"/>
        </w:rPr>
      </w:pPr>
    </w:p>
    <w:p w:rsidR="00525254" w:rsidRPr="00525254" w:rsidRDefault="00525254" w:rsidP="00525254">
      <w:pPr>
        <w:pStyle w:val="afffffffffff4"/>
        <w:widowControl/>
        <w:numPr>
          <w:ilvl w:val="0"/>
          <w:numId w:val="45"/>
          <w:ins w:id="201" w:author="fuhao" w:date="2020-04-06T12:25:00Z"/>
        </w:numPr>
        <w:spacing w:beforeLines="50" w:before="156" w:afterLines="50" w:after="156"/>
        <w:ind w:firstLineChars="0"/>
        <w:jc w:val="left"/>
        <w:outlineLvl w:val="2"/>
        <w:rPr>
          <w:ins w:id="202" w:author="fuhao" w:date="2020-04-06T12:30:00Z"/>
          <w:rFonts w:ascii="黑体" w:eastAsia="黑体"/>
          <w:vanish/>
          <w:kern w:val="0"/>
          <w:szCs w:val="21"/>
        </w:rPr>
      </w:pPr>
    </w:p>
    <w:p w:rsidR="00525254" w:rsidRPr="00525254" w:rsidRDefault="00525254" w:rsidP="00525254">
      <w:pPr>
        <w:pStyle w:val="afffffffffff4"/>
        <w:widowControl/>
        <w:numPr>
          <w:ilvl w:val="0"/>
          <w:numId w:val="45"/>
          <w:ins w:id="203" w:author="fuhao" w:date="2020-04-06T12:25:00Z"/>
        </w:numPr>
        <w:spacing w:beforeLines="50" w:before="156" w:afterLines="50" w:after="156"/>
        <w:ind w:firstLineChars="0"/>
        <w:jc w:val="left"/>
        <w:outlineLvl w:val="2"/>
        <w:rPr>
          <w:ins w:id="204" w:author="fuhao" w:date="2020-04-06T12:30:00Z"/>
          <w:rFonts w:ascii="黑体" w:eastAsia="黑体"/>
          <w:vanish/>
          <w:kern w:val="0"/>
          <w:szCs w:val="21"/>
        </w:rPr>
      </w:pPr>
    </w:p>
    <w:p w:rsidR="00525254" w:rsidRPr="00525254" w:rsidRDefault="00525254" w:rsidP="00525254">
      <w:pPr>
        <w:pStyle w:val="afffffffffff4"/>
        <w:widowControl/>
        <w:numPr>
          <w:ilvl w:val="0"/>
          <w:numId w:val="45"/>
          <w:ins w:id="205" w:author="fuhao" w:date="2020-04-06T12:25:00Z"/>
        </w:numPr>
        <w:spacing w:beforeLines="50" w:before="156" w:afterLines="50" w:after="156"/>
        <w:ind w:firstLineChars="0"/>
        <w:jc w:val="left"/>
        <w:outlineLvl w:val="2"/>
        <w:rPr>
          <w:ins w:id="206" w:author="fuhao" w:date="2020-04-06T12:30:00Z"/>
          <w:rFonts w:ascii="黑体" w:eastAsia="黑体"/>
          <w:vanish/>
          <w:kern w:val="0"/>
          <w:szCs w:val="21"/>
        </w:rPr>
      </w:pPr>
    </w:p>
    <w:p w:rsidR="00525254" w:rsidRPr="00525254" w:rsidRDefault="00525254" w:rsidP="00525254">
      <w:pPr>
        <w:pStyle w:val="afffffffffff4"/>
        <w:widowControl/>
        <w:numPr>
          <w:ilvl w:val="0"/>
          <w:numId w:val="45"/>
          <w:ins w:id="207" w:author="fuhao" w:date="2020-04-06T12:25:00Z"/>
        </w:numPr>
        <w:spacing w:beforeLines="50" w:before="156" w:afterLines="50" w:after="156"/>
        <w:ind w:firstLineChars="0"/>
        <w:jc w:val="left"/>
        <w:outlineLvl w:val="2"/>
        <w:rPr>
          <w:ins w:id="208" w:author="fuhao" w:date="2020-04-06T12:30:00Z"/>
          <w:rFonts w:ascii="黑体" w:eastAsia="黑体"/>
          <w:vanish/>
          <w:kern w:val="0"/>
          <w:szCs w:val="21"/>
        </w:rPr>
      </w:pPr>
    </w:p>
    <w:p w:rsidR="00525254" w:rsidRPr="00525254" w:rsidRDefault="00525254" w:rsidP="00525254">
      <w:pPr>
        <w:pStyle w:val="afffffffffff4"/>
        <w:widowControl/>
        <w:numPr>
          <w:ilvl w:val="0"/>
          <w:numId w:val="45"/>
          <w:ins w:id="209" w:author="fuhao" w:date="2020-04-06T12:25:00Z"/>
        </w:numPr>
        <w:spacing w:beforeLines="50" w:before="156" w:afterLines="50" w:after="156"/>
        <w:ind w:firstLineChars="0"/>
        <w:jc w:val="left"/>
        <w:outlineLvl w:val="2"/>
        <w:rPr>
          <w:ins w:id="210" w:author="fuhao" w:date="2020-04-06T12:30:00Z"/>
          <w:rFonts w:ascii="黑体" w:eastAsia="黑体"/>
          <w:vanish/>
          <w:kern w:val="0"/>
          <w:szCs w:val="21"/>
        </w:rPr>
      </w:pPr>
    </w:p>
    <w:p w:rsidR="00525254" w:rsidRPr="00525254" w:rsidRDefault="00525254" w:rsidP="00525254">
      <w:pPr>
        <w:pStyle w:val="afffffffffff4"/>
        <w:widowControl/>
        <w:numPr>
          <w:ilvl w:val="0"/>
          <w:numId w:val="45"/>
          <w:ins w:id="211" w:author="fuhao" w:date="2020-04-06T12:25:00Z"/>
        </w:numPr>
        <w:spacing w:beforeLines="50" w:before="156" w:afterLines="50" w:after="156"/>
        <w:ind w:firstLineChars="0"/>
        <w:jc w:val="left"/>
        <w:outlineLvl w:val="2"/>
        <w:rPr>
          <w:ins w:id="212" w:author="fuhao" w:date="2020-04-06T12:30:00Z"/>
          <w:rFonts w:ascii="黑体" w:eastAsia="黑体"/>
          <w:vanish/>
          <w:kern w:val="0"/>
          <w:szCs w:val="21"/>
        </w:rPr>
      </w:pPr>
    </w:p>
    <w:p w:rsidR="00525254" w:rsidRPr="00525254" w:rsidRDefault="00525254" w:rsidP="00525254">
      <w:pPr>
        <w:pStyle w:val="afffffffffff4"/>
        <w:widowControl/>
        <w:numPr>
          <w:ilvl w:val="0"/>
          <w:numId w:val="45"/>
          <w:ins w:id="213" w:author="fuhao" w:date="2020-04-06T12:25:00Z"/>
        </w:numPr>
        <w:spacing w:beforeLines="50" w:before="156" w:afterLines="50" w:after="156"/>
        <w:ind w:firstLineChars="0"/>
        <w:jc w:val="left"/>
        <w:outlineLvl w:val="2"/>
        <w:rPr>
          <w:ins w:id="214" w:author="fuhao" w:date="2020-04-06T12:30:00Z"/>
          <w:rFonts w:ascii="黑体" w:eastAsia="黑体"/>
          <w:vanish/>
          <w:kern w:val="0"/>
          <w:szCs w:val="21"/>
        </w:rPr>
      </w:pPr>
    </w:p>
    <w:p w:rsidR="00525254" w:rsidRPr="00525254" w:rsidRDefault="00525254" w:rsidP="00525254">
      <w:pPr>
        <w:pStyle w:val="afffffffffff4"/>
        <w:widowControl/>
        <w:numPr>
          <w:ilvl w:val="1"/>
          <w:numId w:val="45"/>
          <w:ins w:id="215" w:author="fuhao" w:date="2020-04-06T12:25:00Z"/>
        </w:numPr>
        <w:spacing w:beforeLines="50" w:before="156" w:afterLines="50" w:after="156"/>
        <w:ind w:firstLineChars="0"/>
        <w:jc w:val="left"/>
        <w:outlineLvl w:val="2"/>
        <w:rPr>
          <w:ins w:id="216" w:author="fuhao" w:date="2020-04-06T12:30:00Z"/>
          <w:rFonts w:ascii="黑体" w:eastAsia="黑体"/>
          <w:vanish/>
          <w:kern w:val="0"/>
          <w:szCs w:val="21"/>
        </w:rPr>
      </w:pPr>
    </w:p>
    <w:p w:rsidR="00005045" w:rsidRPr="00525254" w:rsidRDefault="00E71CAC">
      <w:pPr>
        <w:pStyle w:val="a4"/>
        <w:numPr>
          <w:ilvl w:val="2"/>
          <w:numId w:val="45"/>
          <w:ins w:id="217" w:author="fuhao" w:date="2020-04-06T12:25:00Z"/>
        </w:numPr>
        <w:spacing w:before="156" w:after="156"/>
        <w:pPrChange w:id="218" w:author="fuhao" w:date="2020-04-06T12:30:00Z">
          <w:pPr>
            <w:pStyle w:val="a5"/>
            <w:numPr>
              <w:ilvl w:val="0"/>
              <w:numId w:val="0"/>
            </w:numPr>
            <w:ind w:left="709"/>
          </w:pPr>
        </w:pPrChange>
      </w:pPr>
      <w:del w:id="219" w:author="fuhao" w:date="2020-04-06T12:20:00Z">
        <w:r w:rsidRPr="00525254">
          <w:rPr>
            <w:rFonts w:hint="eastAsia"/>
          </w:rPr>
          <w:delText xml:space="preserve">9.1.1 </w:delText>
        </w:r>
      </w:del>
      <w:r w:rsidRPr="00525254">
        <w:rPr>
          <w:rFonts w:hint="eastAsia"/>
        </w:rPr>
        <w:t>语音业务要求</w:t>
      </w:r>
    </w:p>
    <w:p w:rsidR="00005045" w:rsidRDefault="00E71CAC">
      <w:pPr>
        <w:pStyle w:val="aff9"/>
        <w:spacing w:line="240" w:lineRule="auto"/>
        <w:ind w:firstLine="420"/>
        <w:rPr>
          <w:rFonts w:eastAsiaTheme="minorEastAsia"/>
          <w:szCs w:val="22"/>
        </w:rPr>
        <w:pPrChange w:id="220" w:author="fuhao" w:date="2020-04-06T23:01:00Z">
          <w:pPr>
            <w:pStyle w:val="aff9"/>
            <w:ind w:firstLine="420"/>
          </w:pPr>
        </w:pPrChange>
      </w:pPr>
      <w:r>
        <w:rPr>
          <w:rFonts w:eastAsiaTheme="minorEastAsia" w:hint="eastAsia"/>
          <w:szCs w:val="22"/>
        </w:rPr>
        <w:t>如果在注册过程中网络回复的</w:t>
      </w:r>
      <w:r>
        <w:rPr>
          <w:rFonts w:eastAsiaTheme="minorEastAsia"/>
          <w:szCs w:val="22"/>
        </w:rPr>
        <w:t>registration accepted</w:t>
      </w:r>
      <w:r>
        <w:rPr>
          <w:rFonts w:eastAsiaTheme="minorEastAsia" w:hint="eastAsia"/>
          <w:szCs w:val="22"/>
        </w:rPr>
        <w:t>消息中指示支持</w:t>
      </w:r>
      <w:r>
        <w:rPr>
          <w:rFonts w:eastAsiaTheme="minorEastAsia"/>
          <w:szCs w:val="22"/>
        </w:rPr>
        <w:t>IMS voice over PS</w:t>
      </w:r>
      <w:r>
        <w:rPr>
          <w:rFonts w:eastAsiaTheme="minorEastAsia" w:hint="eastAsia"/>
          <w:szCs w:val="22"/>
        </w:rPr>
        <w:t>，终端驻留在</w:t>
      </w:r>
      <w:r>
        <w:rPr>
          <w:rFonts w:eastAsiaTheme="minorEastAsia"/>
          <w:szCs w:val="22"/>
        </w:rPr>
        <w:t>5G</w:t>
      </w:r>
      <w:r>
        <w:rPr>
          <w:rFonts w:eastAsiaTheme="minorEastAsia" w:hint="eastAsia"/>
          <w:szCs w:val="22"/>
        </w:rPr>
        <w:t>网络，并建立</w:t>
      </w:r>
      <w:r>
        <w:rPr>
          <w:rFonts w:eastAsiaTheme="minorEastAsia"/>
          <w:szCs w:val="22"/>
        </w:rPr>
        <w:t>IMS PDU</w:t>
      </w:r>
      <w:r>
        <w:rPr>
          <w:rFonts w:eastAsiaTheme="minorEastAsia"/>
          <w:szCs w:val="22"/>
        </w:rPr>
        <w:t>会话</w:t>
      </w:r>
      <w:r>
        <w:rPr>
          <w:rFonts w:eastAsiaTheme="minorEastAsia" w:hint="eastAsia"/>
          <w:szCs w:val="22"/>
        </w:rPr>
        <w:t>，终端设置</w:t>
      </w:r>
      <w:r>
        <w:rPr>
          <w:rFonts w:eastAsiaTheme="minorEastAsia" w:hint="eastAsia"/>
          <w:szCs w:val="22"/>
        </w:rPr>
        <w:t>IMS PDU</w:t>
      </w:r>
      <w:r>
        <w:rPr>
          <w:rFonts w:eastAsiaTheme="minorEastAsia" w:hint="eastAsia"/>
          <w:szCs w:val="22"/>
        </w:rPr>
        <w:t>为</w:t>
      </w:r>
      <w:r>
        <w:rPr>
          <w:rFonts w:eastAsiaTheme="minorEastAsia" w:hint="eastAsia"/>
          <w:szCs w:val="22"/>
        </w:rPr>
        <w:t>SSC mode1</w:t>
      </w:r>
      <w:r>
        <w:rPr>
          <w:rFonts w:eastAsiaTheme="minorEastAsia" w:hint="eastAsia"/>
          <w:szCs w:val="22"/>
        </w:rPr>
        <w:t>。终端通过</w:t>
      </w:r>
      <w:r>
        <w:rPr>
          <w:rFonts w:eastAsiaTheme="minorEastAsia" w:hint="eastAsia"/>
          <w:szCs w:val="22"/>
        </w:rPr>
        <w:t>5G IMS PDU</w:t>
      </w:r>
      <w:r>
        <w:rPr>
          <w:rFonts w:eastAsiaTheme="minorEastAsia" w:hint="eastAsia"/>
          <w:szCs w:val="22"/>
        </w:rPr>
        <w:t>会话进行</w:t>
      </w:r>
      <w:r>
        <w:rPr>
          <w:rFonts w:eastAsiaTheme="minorEastAsia" w:hint="eastAsia"/>
          <w:szCs w:val="22"/>
        </w:rPr>
        <w:t>IMS</w:t>
      </w:r>
      <w:r>
        <w:rPr>
          <w:rFonts w:eastAsiaTheme="minorEastAsia" w:hint="eastAsia"/>
          <w:szCs w:val="22"/>
        </w:rPr>
        <w:t>注册，发送和接收</w:t>
      </w:r>
      <w:r>
        <w:rPr>
          <w:rFonts w:eastAsiaTheme="minorEastAsia" w:hint="eastAsia"/>
          <w:szCs w:val="22"/>
        </w:rPr>
        <w:t>IMS</w:t>
      </w:r>
      <w:r>
        <w:rPr>
          <w:rFonts w:eastAsiaTheme="minorEastAsia" w:hint="eastAsia"/>
          <w:szCs w:val="22"/>
        </w:rPr>
        <w:t>信令消息。</w:t>
      </w:r>
    </w:p>
    <w:p w:rsidR="00005045" w:rsidRDefault="00E71CAC">
      <w:pPr>
        <w:pStyle w:val="aff9"/>
        <w:spacing w:line="240" w:lineRule="auto"/>
        <w:ind w:firstLine="420"/>
        <w:rPr>
          <w:rFonts w:eastAsiaTheme="minorEastAsia"/>
          <w:szCs w:val="22"/>
        </w:rPr>
        <w:pPrChange w:id="221" w:author="fuhao" w:date="2020-04-06T23:01:00Z">
          <w:pPr>
            <w:pStyle w:val="aff9"/>
            <w:ind w:firstLine="420"/>
          </w:pPr>
        </w:pPrChange>
      </w:pPr>
      <w:r>
        <w:rPr>
          <w:rFonts w:eastAsiaTheme="minorEastAsia" w:hint="eastAsia"/>
          <w:szCs w:val="22"/>
        </w:rPr>
        <w:t>终端支持通话建立过程中的</w:t>
      </w:r>
      <w:r>
        <w:rPr>
          <w:rFonts w:eastAsiaTheme="minorEastAsia" w:hint="eastAsia"/>
          <w:szCs w:val="22"/>
        </w:rPr>
        <w:t>EPS fallback</w:t>
      </w:r>
      <w:r>
        <w:rPr>
          <w:rFonts w:eastAsiaTheme="minorEastAsia" w:hint="eastAsia"/>
          <w:szCs w:val="22"/>
        </w:rPr>
        <w:t>功能，具体要求如下：</w:t>
      </w:r>
    </w:p>
    <w:p w:rsidR="00005045" w:rsidRPr="001D6D97" w:rsidRDefault="00E71CAC">
      <w:pPr>
        <w:pStyle w:val="afffffffffff4"/>
        <w:numPr>
          <w:ilvl w:val="0"/>
          <w:numId w:val="58"/>
        </w:numPr>
        <w:ind w:firstLineChars="0"/>
        <w:rPr>
          <w:rPrChange w:id="222" w:author="fuhao" w:date="2020-04-06T23:01:00Z">
            <w:rPr>
              <w:rFonts w:eastAsiaTheme="minorEastAsia"/>
              <w:szCs w:val="22"/>
            </w:rPr>
          </w:rPrChange>
        </w:rPr>
        <w:pPrChange w:id="223" w:author="fuhao" w:date="2020-04-06T23:07:00Z">
          <w:pPr>
            <w:pStyle w:val="aff9"/>
            <w:ind w:firstLine="420"/>
          </w:pPr>
        </w:pPrChange>
      </w:pPr>
      <w:r w:rsidRPr="001D6D97">
        <w:rPr>
          <w:rFonts w:hint="eastAsia"/>
          <w:rPrChange w:id="224" w:author="fuhao" w:date="2020-04-06T23:01:00Z">
            <w:rPr>
              <w:rFonts w:eastAsiaTheme="minorEastAsia" w:hint="eastAsia"/>
              <w:szCs w:val="22"/>
            </w:rPr>
          </w:rPrChange>
        </w:rPr>
        <w:t>终端支持</w:t>
      </w:r>
      <w:r w:rsidRPr="001D6D97">
        <w:rPr>
          <w:rPrChange w:id="225" w:author="fuhao" w:date="2020-04-06T23:01:00Z">
            <w:rPr>
              <w:rFonts w:eastAsiaTheme="minorEastAsia"/>
              <w:szCs w:val="22"/>
            </w:rPr>
          </w:rPrChange>
        </w:rPr>
        <w:t>IMS</w:t>
      </w:r>
      <w:r w:rsidRPr="001D6D97">
        <w:rPr>
          <w:rFonts w:hint="eastAsia"/>
          <w:rPrChange w:id="226" w:author="fuhao" w:date="2020-04-06T23:01:00Z">
            <w:rPr>
              <w:rFonts w:eastAsiaTheme="minorEastAsia" w:hint="eastAsia"/>
              <w:szCs w:val="22"/>
            </w:rPr>
          </w:rPrChange>
        </w:rPr>
        <w:t>信令承载于</w:t>
      </w:r>
      <w:del w:id="227" w:author="China Telecom-Z 2.21" w:date="2020-03-31T10:32:00Z">
        <w:r w:rsidRPr="001D6D97">
          <w:rPr>
            <w:rPrChange w:id="228" w:author="fuhao" w:date="2020-04-06T23:01:00Z">
              <w:rPr>
                <w:rFonts w:eastAsiaTheme="minorEastAsia"/>
                <w:szCs w:val="22"/>
              </w:rPr>
            </w:rPrChange>
          </w:rPr>
          <w:delText>QoS</w:delText>
        </w:r>
      </w:del>
      <w:ins w:id="229" w:author="China Telecom-Z 2.21" w:date="2020-03-31T10:32:00Z">
        <w:r w:rsidRPr="001D6D97">
          <w:rPr>
            <w:rPrChange w:id="230" w:author="fuhao" w:date="2020-04-06T23:01:00Z">
              <w:rPr>
                <w:rFonts w:eastAsiaTheme="minorEastAsia"/>
                <w:szCs w:val="22"/>
              </w:rPr>
            </w:rPrChange>
          </w:rPr>
          <w:t>5QI</w:t>
        </w:r>
      </w:ins>
      <w:r w:rsidRPr="001D6D97">
        <w:rPr>
          <w:rPrChange w:id="231" w:author="fuhao" w:date="2020-04-06T23:01:00Z">
            <w:rPr>
              <w:rFonts w:eastAsiaTheme="minorEastAsia"/>
              <w:szCs w:val="22"/>
            </w:rPr>
          </w:rPrChange>
        </w:rPr>
        <w:t>=</w:t>
      </w:r>
      <w:ins w:id="232" w:author="China Telecom-Z 2.21" w:date="2020-03-31T10:32:00Z">
        <w:r w:rsidRPr="001D6D97">
          <w:rPr>
            <w:rPrChange w:id="233" w:author="fuhao" w:date="2020-04-06T23:01:00Z">
              <w:rPr>
                <w:rFonts w:eastAsiaTheme="minorEastAsia"/>
                <w:szCs w:val="22"/>
              </w:rPr>
            </w:rPrChange>
          </w:rPr>
          <w:t>1</w:t>
        </w:r>
      </w:ins>
      <w:del w:id="234" w:author="China Telecom-Z 2.21" w:date="2020-03-31T10:32:00Z">
        <w:r w:rsidRPr="001D6D97">
          <w:rPr>
            <w:rPrChange w:id="235" w:author="fuhao" w:date="2020-04-06T23:01:00Z">
              <w:rPr>
                <w:rFonts w:eastAsiaTheme="minorEastAsia"/>
                <w:szCs w:val="22"/>
              </w:rPr>
            </w:rPrChange>
          </w:rPr>
          <w:delText>X</w:delText>
        </w:r>
      </w:del>
      <w:r w:rsidRPr="001D6D97">
        <w:rPr>
          <w:rFonts w:hint="eastAsia"/>
          <w:rPrChange w:id="236" w:author="fuhao" w:date="2020-04-06T23:01:00Z">
            <w:rPr>
              <w:rFonts w:eastAsiaTheme="minorEastAsia" w:hint="eastAsia"/>
              <w:szCs w:val="22"/>
            </w:rPr>
          </w:rPrChange>
        </w:rPr>
        <w:t>的</w:t>
      </w:r>
      <w:r w:rsidRPr="001D6D97">
        <w:rPr>
          <w:rPrChange w:id="237" w:author="fuhao" w:date="2020-04-06T23:01:00Z">
            <w:rPr>
              <w:rFonts w:eastAsiaTheme="minorEastAsia"/>
              <w:szCs w:val="22"/>
            </w:rPr>
          </w:rPrChange>
        </w:rPr>
        <w:t xml:space="preserve">5G </w:t>
      </w:r>
      <w:proofErr w:type="spellStart"/>
      <w:r w:rsidRPr="001D6D97">
        <w:rPr>
          <w:rPrChange w:id="238" w:author="fuhao" w:date="2020-04-06T23:01:00Z">
            <w:rPr>
              <w:rFonts w:eastAsiaTheme="minorEastAsia"/>
              <w:szCs w:val="22"/>
            </w:rPr>
          </w:rPrChange>
        </w:rPr>
        <w:t>Qos</w:t>
      </w:r>
      <w:proofErr w:type="spellEnd"/>
      <w:r w:rsidRPr="001D6D97">
        <w:rPr>
          <w:rPrChange w:id="239" w:author="fuhao" w:date="2020-04-06T23:01:00Z">
            <w:rPr>
              <w:rFonts w:eastAsiaTheme="minorEastAsia"/>
              <w:szCs w:val="22"/>
            </w:rPr>
          </w:rPrChange>
        </w:rPr>
        <w:t xml:space="preserve"> flow</w:t>
      </w:r>
      <w:r w:rsidRPr="001D6D97">
        <w:rPr>
          <w:rFonts w:hint="eastAsia"/>
          <w:rPrChange w:id="240" w:author="fuhao" w:date="2020-04-06T23:01:00Z">
            <w:rPr>
              <w:rFonts w:eastAsiaTheme="minorEastAsia" w:hint="eastAsia"/>
              <w:szCs w:val="22"/>
            </w:rPr>
          </w:rPrChange>
        </w:rPr>
        <w:t>上。</w:t>
      </w:r>
    </w:p>
    <w:p w:rsidR="00005045" w:rsidRPr="001D6D97" w:rsidRDefault="00E71CAC">
      <w:pPr>
        <w:pStyle w:val="afffffffffff4"/>
        <w:numPr>
          <w:ilvl w:val="0"/>
          <w:numId w:val="58"/>
        </w:numPr>
        <w:ind w:firstLineChars="0"/>
        <w:rPr>
          <w:rPrChange w:id="241" w:author="fuhao" w:date="2020-04-06T23:01:00Z">
            <w:rPr>
              <w:rFonts w:eastAsiaTheme="minorEastAsia"/>
              <w:szCs w:val="21"/>
            </w:rPr>
          </w:rPrChange>
        </w:rPr>
        <w:pPrChange w:id="242" w:author="fuhao" w:date="2020-04-06T23:07:00Z">
          <w:pPr>
            <w:pStyle w:val="aff9"/>
            <w:ind w:firstLine="420"/>
          </w:pPr>
        </w:pPrChange>
      </w:pPr>
      <w:bookmarkStart w:id="243" w:name="_Hlk25845291"/>
      <w:r w:rsidRPr="001D6D97">
        <w:rPr>
          <w:rPrChange w:id="244" w:author="fuhao" w:date="2020-04-06T23:01:00Z">
            <w:rPr>
              <w:rFonts w:eastAsiaTheme="minorEastAsia"/>
              <w:szCs w:val="22"/>
            </w:rPr>
          </w:rPrChange>
        </w:rPr>
        <w:t>NR RAN</w:t>
      </w:r>
      <w:r w:rsidRPr="001D6D97">
        <w:rPr>
          <w:rFonts w:hint="eastAsia"/>
          <w:rPrChange w:id="245" w:author="fuhao" w:date="2020-04-06T23:01:00Z">
            <w:rPr>
              <w:rFonts w:eastAsiaTheme="minorEastAsia" w:hint="eastAsia"/>
              <w:szCs w:val="22"/>
            </w:rPr>
          </w:rPrChange>
        </w:rPr>
        <w:t>在建立语音</w:t>
      </w:r>
      <w:proofErr w:type="spellStart"/>
      <w:r w:rsidRPr="001D6D97">
        <w:rPr>
          <w:rPrChange w:id="246" w:author="fuhao" w:date="2020-04-06T23:01:00Z">
            <w:rPr>
              <w:rFonts w:eastAsiaTheme="minorEastAsia"/>
              <w:szCs w:val="22"/>
            </w:rPr>
          </w:rPrChange>
        </w:rPr>
        <w:t>QoS</w:t>
      </w:r>
      <w:proofErr w:type="spellEnd"/>
      <w:r w:rsidRPr="001D6D97">
        <w:rPr>
          <w:rPrChange w:id="247" w:author="fuhao" w:date="2020-04-06T23:01:00Z">
            <w:rPr>
              <w:rFonts w:eastAsiaTheme="minorEastAsia"/>
              <w:szCs w:val="22"/>
            </w:rPr>
          </w:rPrChange>
        </w:rPr>
        <w:t xml:space="preserve"> flow</w:t>
      </w:r>
      <w:r w:rsidRPr="001D6D97">
        <w:rPr>
          <w:rFonts w:hint="eastAsia"/>
          <w:rPrChange w:id="248" w:author="fuhao" w:date="2020-04-06T23:01:00Z">
            <w:rPr>
              <w:rFonts w:eastAsiaTheme="minorEastAsia" w:hint="eastAsia"/>
              <w:szCs w:val="22"/>
            </w:rPr>
          </w:rPrChange>
        </w:rPr>
        <w:t>时触发切换或重定向至</w:t>
      </w:r>
      <w:r w:rsidRPr="001D6D97">
        <w:rPr>
          <w:rPrChange w:id="249" w:author="fuhao" w:date="2020-04-06T23:01:00Z">
            <w:rPr>
              <w:rFonts w:eastAsiaTheme="minorEastAsia"/>
              <w:szCs w:val="22"/>
            </w:rPr>
          </w:rPrChange>
        </w:rPr>
        <w:t>LTE</w:t>
      </w:r>
      <w:r w:rsidRPr="001D6D97">
        <w:rPr>
          <w:rFonts w:hint="eastAsia"/>
          <w:rPrChange w:id="250" w:author="fuhao" w:date="2020-04-06T23:01:00Z">
            <w:rPr>
              <w:rFonts w:eastAsiaTheme="minorEastAsia" w:hint="eastAsia"/>
              <w:szCs w:val="22"/>
            </w:rPr>
          </w:rPrChange>
        </w:rPr>
        <w:t>网络，终端支持</w:t>
      </w:r>
      <w:r w:rsidRPr="001D6D97">
        <w:rPr>
          <w:rPrChange w:id="251" w:author="fuhao" w:date="2020-04-06T23:01:00Z">
            <w:rPr>
              <w:rFonts w:eastAsiaTheme="minorEastAsia"/>
              <w:szCs w:val="22"/>
            </w:rPr>
          </w:rPrChange>
        </w:rPr>
        <w:t>NR</w:t>
      </w:r>
      <w:r w:rsidRPr="001D6D97">
        <w:rPr>
          <w:rFonts w:hint="eastAsia"/>
          <w:rPrChange w:id="252" w:author="fuhao" w:date="2020-04-06T23:01:00Z">
            <w:rPr>
              <w:rFonts w:eastAsiaTheme="minorEastAsia" w:hint="eastAsia"/>
              <w:szCs w:val="22"/>
            </w:rPr>
          </w:rPrChange>
        </w:rPr>
        <w:t>到</w:t>
      </w:r>
      <w:r w:rsidRPr="001D6D97">
        <w:rPr>
          <w:rPrChange w:id="253" w:author="fuhao" w:date="2020-04-06T23:01:00Z">
            <w:rPr>
              <w:rFonts w:eastAsiaTheme="minorEastAsia"/>
              <w:szCs w:val="22"/>
            </w:rPr>
          </w:rPrChange>
        </w:rPr>
        <w:t>LTE</w:t>
      </w:r>
      <w:r w:rsidRPr="001D6D97">
        <w:rPr>
          <w:rFonts w:hint="eastAsia"/>
          <w:rPrChange w:id="254" w:author="fuhao" w:date="2020-04-06T23:01:00Z">
            <w:rPr>
              <w:rFonts w:eastAsiaTheme="minorEastAsia" w:hint="eastAsia"/>
              <w:szCs w:val="22"/>
            </w:rPr>
          </w:rPrChange>
        </w:rPr>
        <w:t>的切换和重定向，具体要求参见</w:t>
      </w:r>
      <w:del w:id="255" w:author="China Telecom-Z 9.30" w:date="2019-11-28T14:08:00Z">
        <w:r w:rsidRPr="001D6D97">
          <w:rPr>
            <w:rPrChange w:id="256" w:author="fuhao" w:date="2020-04-06T23:01:00Z">
              <w:rPr>
                <w:rFonts w:eastAsiaTheme="minorEastAsia"/>
                <w:szCs w:val="22"/>
              </w:rPr>
            </w:rPrChange>
          </w:rPr>
          <w:delText>XXXX</w:delText>
        </w:r>
      </w:del>
      <w:ins w:id="257" w:author="China Telecom-Z 9.30" w:date="2019-11-28T14:08:00Z">
        <w:r w:rsidRPr="001D6D97">
          <w:rPr>
            <w:rPrChange w:id="258" w:author="fuhao" w:date="2020-04-06T23:01:00Z">
              <w:rPr>
                <w:rFonts w:eastAsiaTheme="minorEastAsia"/>
                <w:szCs w:val="22"/>
              </w:rPr>
            </w:rPrChange>
          </w:rPr>
          <w:t>7.4</w:t>
        </w:r>
        <w:r w:rsidRPr="001D6D97">
          <w:rPr>
            <w:rFonts w:hint="eastAsia"/>
            <w:rPrChange w:id="259" w:author="fuhao" w:date="2020-04-06T23:01:00Z">
              <w:rPr>
                <w:rFonts w:eastAsiaTheme="minorEastAsia" w:hint="eastAsia"/>
                <w:szCs w:val="22"/>
              </w:rPr>
            </w:rPrChange>
          </w:rPr>
          <w:t>章节和</w:t>
        </w:r>
        <w:r w:rsidRPr="001D6D97">
          <w:rPr>
            <w:rPrChange w:id="260" w:author="fuhao" w:date="2020-04-06T23:01:00Z">
              <w:rPr>
                <w:rFonts w:eastAsiaTheme="minorEastAsia"/>
                <w:szCs w:val="22"/>
              </w:rPr>
            </w:rPrChange>
          </w:rPr>
          <w:t>7.5</w:t>
        </w:r>
        <w:r w:rsidRPr="001D6D97">
          <w:rPr>
            <w:rFonts w:hint="eastAsia"/>
            <w:rPrChange w:id="261" w:author="fuhao" w:date="2020-04-06T23:01:00Z">
              <w:rPr>
                <w:rFonts w:eastAsiaTheme="minorEastAsia" w:hint="eastAsia"/>
                <w:szCs w:val="22"/>
              </w:rPr>
            </w:rPrChange>
          </w:rPr>
          <w:t>章节</w:t>
        </w:r>
      </w:ins>
      <w:r w:rsidRPr="001D6D97">
        <w:rPr>
          <w:rFonts w:hint="eastAsia"/>
          <w:rPrChange w:id="262" w:author="fuhao" w:date="2020-04-06T23:01:00Z">
            <w:rPr>
              <w:rFonts w:eastAsiaTheme="minorEastAsia" w:hint="eastAsia"/>
              <w:szCs w:val="22"/>
            </w:rPr>
          </w:rPrChange>
        </w:rPr>
        <w:t>。终端切换、重定向至</w:t>
      </w:r>
      <w:r w:rsidRPr="001D6D97">
        <w:rPr>
          <w:rPrChange w:id="263" w:author="fuhao" w:date="2020-04-06T23:01:00Z">
            <w:rPr>
              <w:rFonts w:eastAsiaTheme="minorEastAsia"/>
              <w:szCs w:val="22"/>
            </w:rPr>
          </w:rPrChange>
        </w:rPr>
        <w:t>LTE</w:t>
      </w:r>
      <w:r w:rsidRPr="001D6D97">
        <w:rPr>
          <w:rFonts w:hint="eastAsia"/>
          <w:rPrChange w:id="264" w:author="fuhao" w:date="2020-04-06T23:01:00Z">
            <w:rPr>
              <w:rFonts w:eastAsiaTheme="minorEastAsia" w:hint="eastAsia"/>
              <w:szCs w:val="22"/>
            </w:rPr>
          </w:rPrChange>
        </w:rPr>
        <w:t>网络后通过</w:t>
      </w:r>
      <w:proofErr w:type="spellStart"/>
      <w:r w:rsidRPr="001D6D97">
        <w:rPr>
          <w:rPrChange w:id="265" w:author="fuhao" w:date="2020-04-06T23:01:00Z">
            <w:rPr>
              <w:rFonts w:eastAsiaTheme="minorEastAsia"/>
              <w:szCs w:val="22"/>
            </w:rPr>
          </w:rPrChange>
        </w:rPr>
        <w:t>VoLTE</w:t>
      </w:r>
      <w:proofErr w:type="spellEnd"/>
      <w:r w:rsidRPr="001D6D97">
        <w:rPr>
          <w:rFonts w:hint="eastAsia"/>
          <w:rPrChange w:id="266" w:author="fuhao" w:date="2020-04-06T23:01:00Z">
            <w:rPr>
              <w:rFonts w:eastAsiaTheme="minorEastAsia" w:hint="eastAsia"/>
              <w:szCs w:val="22"/>
            </w:rPr>
          </w:rPrChange>
        </w:rPr>
        <w:t>进行语音业务，</w:t>
      </w:r>
      <w:del w:id="267" w:author="fuhao" w:date="2020-04-06T10:39:00Z">
        <w:r w:rsidRPr="001D6D97">
          <w:rPr>
            <w:rFonts w:hint="eastAsia"/>
            <w:rPrChange w:id="268" w:author="fuhao" w:date="2020-04-06T23:01:00Z">
              <w:rPr>
                <w:rFonts w:eastAsiaTheme="minorEastAsia" w:hint="eastAsia"/>
                <w:szCs w:val="22"/>
              </w:rPr>
            </w:rPrChange>
          </w:rPr>
          <w:delText>支持</w:delText>
        </w:r>
        <w:r w:rsidRPr="001D6D97">
          <w:rPr>
            <w:rPrChange w:id="269" w:author="fuhao" w:date="2020-04-06T23:01:00Z">
              <w:rPr>
                <w:rFonts w:eastAsiaTheme="minorEastAsia"/>
                <w:szCs w:val="22"/>
              </w:rPr>
            </w:rPrChange>
          </w:rPr>
          <w:delText>VoLTE</w:delText>
        </w:r>
        <w:r w:rsidRPr="001D6D97">
          <w:rPr>
            <w:rFonts w:hint="eastAsia"/>
            <w:rPrChange w:id="270" w:author="fuhao" w:date="2020-04-06T23:01:00Z">
              <w:rPr>
                <w:rFonts w:eastAsiaTheme="minorEastAsia" w:hint="eastAsia"/>
                <w:szCs w:val="22"/>
              </w:rPr>
            </w:rPrChange>
          </w:rPr>
          <w:delText>的</w:delText>
        </w:r>
      </w:del>
      <w:ins w:id="271" w:author="fuhao" w:date="2020-04-06T10:39:00Z">
        <w:r w:rsidRPr="001D6D97">
          <w:rPr>
            <w:rFonts w:hint="eastAsia"/>
            <w:rPrChange w:id="272" w:author="fuhao" w:date="2020-04-06T23:01:00Z">
              <w:rPr>
                <w:rFonts w:eastAsiaTheme="minorEastAsia" w:hint="eastAsia"/>
                <w:szCs w:val="22"/>
              </w:rPr>
            </w:rPrChange>
          </w:rPr>
          <w:t>具体</w:t>
        </w:r>
      </w:ins>
      <w:r w:rsidRPr="001D6D97">
        <w:rPr>
          <w:rFonts w:hint="eastAsia"/>
          <w:rPrChange w:id="273" w:author="fuhao" w:date="2020-04-06T23:01:00Z">
            <w:rPr>
              <w:rFonts w:eastAsiaTheme="minorEastAsia" w:hint="eastAsia"/>
              <w:szCs w:val="22"/>
            </w:rPr>
          </w:rPrChange>
        </w:rPr>
        <w:t>要求参见</w:t>
      </w:r>
      <w:ins w:id="274" w:author="China Telecom-Z 9.30" w:date="2019-11-28T14:10:00Z">
        <w:r w:rsidRPr="00145F82">
          <w:rPr>
            <w:szCs w:val="21"/>
            <w:rPrChange w:id="275" w:author="fuhao" w:date="2020-04-07T10:14:00Z">
              <w:rPr>
                <w:rFonts w:ascii="黑体" w:eastAsia="黑体"/>
                <w:color w:val="000000"/>
                <w:sz w:val="18"/>
                <w:szCs w:val="18"/>
                <w:shd w:val="clear" w:color="auto" w:fill="EEEEEE"/>
              </w:rPr>
            </w:rPrChange>
          </w:rPr>
          <w:t>YD/T 3178-</w:t>
        </w:r>
      </w:ins>
      <w:del w:id="276" w:author="China Telecom-Z 9.30" w:date="2019-11-28T14:10:00Z">
        <w:r w:rsidRPr="00145F82">
          <w:rPr>
            <w:szCs w:val="21"/>
            <w:rPrChange w:id="277" w:author="fuhao" w:date="2020-04-07T10:14:00Z">
              <w:rPr>
                <w:rFonts w:ascii="黑体" w:eastAsiaTheme="minorEastAsia"/>
                <w:szCs w:val="22"/>
              </w:rPr>
            </w:rPrChange>
          </w:rPr>
          <w:delText>XXXX</w:delText>
        </w:r>
      </w:del>
      <w:ins w:id="278" w:author="China Telecom-Z 9.30" w:date="2019-11-28T14:10:00Z">
        <w:r w:rsidRPr="00145F82">
          <w:rPr>
            <w:szCs w:val="21"/>
            <w:rPrChange w:id="279" w:author="fuhao" w:date="2020-04-07T10:14:00Z">
              <w:rPr>
                <w:rFonts w:ascii="黑体" w:eastAsia="黑体"/>
                <w:color w:val="000000"/>
                <w:sz w:val="18"/>
                <w:szCs w:val="18"/>
                <w:shd w:val="clear" w:color="auto" w:fill="EEEEEE"/>
              </w:rPr>
            </w:rPrChange>
          </w:rPr>
          <w:t xml:space="preserve">2016 </w:t>
        </w:r>
      </w:ins>
      <w:r w:rsidRPr="00145F82">
        <w:rPr>
          <w:rFonts w:hint="eastAsia"/>
          <w:szCs w:val="21"/>
          <w:rPrChange w:id="280" w:author="fuhao" w:date="2020-04-07T10:14:00Z">
            <w:rPr>
              <w:rFonts w:ascii="黑体" w:eastAsiaTheme="minorEastAsia" w:hint="eastAsia"/>
              <w:szCs w:val="22"/>
            </w:rPr>
          </w:rPrChange>
        </w:rPr>
        <w:t>《</w:t>
      </w:r>
      <w:ins w:id="281" w:author="China Telecom-Z 9.30" w:date="2019-11-28T14:11:00Z">
        <w:r w:rsidRPr="00145F82">
          <w:rPr>
            <w:szCs w:val="21"/>
            <w:rPrChange w:id="282" w:author="fuhao" w:date="2020-04-07T10:14:00Z">
              <w:rPr>
                <w:rFonts w:ascii="黑体" w:eastAsia="黑体"/>
                <w:szCs w:val="21"/>
              </w:rPr>
            </w:rPrChange>
          </w:rPr>
          <w:fldChar w:fldCharType="begin"/>
        </w:r>
        <w:r w:rsidRPr="00145F82">
          <w:rPr>
            <w:szCs w:val="21"/>
            <w:rPrChange w:id="283" w:author="fuhao" w:date="2020-04-07T10:14:00Z">
              <w:rPr>
                <w:rFonts w:ascii="黑体" w:eastAsia="黑体"/>
                <w:szCs w:val="21"/>
              </w:rPr>
            </w:rPrChange>
          </w:rPr>
          <w:instrText xml:space="preserve"> HYPERLINK "http://www.ptsn.net.cn/standard/std_query/show-yd-5167-1.htm" \t "_blank" </w:instrText>
        </w:r>
        <w:r w:rsidRPr="00145F82">
          <w:rPr>
            <w:szCs w:val="21"/>
            <w:rPrChange w:id="284" w:author="fuhao" w:date="2020-04-07T10:14:00Z">
              <w:rPr>
                <w:rFonts w:ascii="黑体" w:eastAsia="黑体"/>
                <w:szCs w:val="21"/>
              </w:rPr>
            </w:rPrChange>
          </w:rPr>
          <w:fldChar w:fldCharType="separate"/>
        </w:r>
        <w:r w:rsidRPr="00145F82">
          <w:rPr>
            <w:rFonts w:hint="eastAsia"/>
            <w:szCs w:val="21"/>
            <w:rPrChange w:id="285" w:author="fuhao" w:date="2020-04-07T10:14:00Z">
              <w:rPr>
                <w:rStyle w:val="afffff"/>
                <w:rFonts w:ascii="黑体" w:eastAsia="黑体" w:hint="eastAsia"/>
                <w:sz w:val="18"/>
                <w:szCs w:val="18"/>
                <w:shd w:val="clear" w:color="auto" w:fill="EEEFFF"/>
              </w:rPr>
            </w:rPrChange>
          </w:rPr>
          <w:t>移动终端支持基于</w:t>
        </w:r>
        <w:r w:rsidRPr="00145F82">
          <w:rPr>
            <w:szCs w:val="21"/>
            <w:rPrChange w:id="286" w:author="fuhao" w:date="2020-04-07T10:14:00Z">
              <w:rPr>
                <w:rStyle w:val="afffff"/>
                <w:rFonts w:ascii="黑体" w:eastAsia="黑体"/>
                <w:sz w:val="18"/>
                <w:szCs w:val="18"/>
                <w:shd w:val="clear" w:color="auto" w:fill="EEEFFF"/>
              </w:rPr>
            </w:rPrChange>
          </w:rPr>
          <w:t>LTE</w:t>
        </w:r>
        <w:r w:rsidRPr="00145F82">
          <w:rPr>
            <w:rFonts w:hint="eastAsia"/>
            <w:szCs w:val="21"/>
            <w:rPrChange w:id="287" w:author="fuhao" w:date="2020-04-07T10:14:00Z">
              <w:rPr>
                <w:rStyle w:val="afffff"/>
                <w:rFonts w:ascii="黑体" w:eastAsia="黑体" w:hint="eastAsia"/>
                <w:sz w:val="18"/>
                <w:szCs w:val="18"/>
                <w:shd w:val="clear" w:color="auto" w:fill="EEEFFF"/>
              </w:rPr>
            </w:rPrChange>
          </w:rPr>
          <w:t>的语音解决方案（</w:t>
        </w:r>
        <w:r w:rsidRPr="00145F82">
          <w:rPr>
            <w:szCs w:val="21"/>
            <w:rPrChange w:id="288" w:author="fuhao" w:date="2020-04-07T10:14:00Z">
              <w:rPr>
                <w:rStyle w:val="afffff"/>
                <w:rFonts w:ascii="黑体" w:eastAsia="黑体"/>
                <w:sz w:val="18"/>
                <w:szCs w:val="18"/>
                <w:shd w:val="clear" w:color="auto" w:fill="EEEFFF"/>
              </w:rPr>
            </w:rPrChange>
          </w:rPr>
          <w:t>VoLTE</w:t>
        </w:r>
        <w:r w:rsidRPr="00145F82">
          <w:rPr>
            <w:rFonts w:hint="eastAsia"/>
            <w:szCs w:val="21"/>
            <w:rPrChange w:id="289" w:author="fuhao" w:date="2020-04-07T10:14:00Z">
              <w:rPr>
                <w:rStyle w:val="afffff"/>
                <w:rFonts w:ascii="黑体" w:eastAsia="黑体" w:hint="eastAsia"/>
                <w:sz w:val="18"/>
                <w:szCs w:val="18"/>
                <w:shd w:val="clear" w:color="auto" w:fill="EEEFFF"/>
              </w:rPr>
            </w:rPrChange>
          </w:rPr>
          <w:t>）的技术要求</w:t>
        </w:r>
        <w:r w:rsidRPr="00145F82">
          <w:rPr>
            <w:szCs w:val="21"/>
            <w:rPrChange w:id="290" w:author="fuhao" w:date="2020-04-07T10:14:00Z">
              <w:rPr>
                <w:rFonts w:ascii="黑体" w:eastAsia="黑体"/>
                <w:szCs w:val="21"/>
              </w:rPr>
            </w:rPrChange>
          </w:rPr>
          <w:fldChar w:fldCharType="end"/>
        </w:r>
      </w:ins>
      <w:r w:rsidRPr="001D6D97">
        <w:rPr>
          <w:rFonts w:hint="eastAsia"/>
          <w:rPrChange w:id="291" w:author="fuhao" w:date="2020-04-06T23:01:00Z">
            <w:rPr>
              <w:rFonts w:ascii="黑体" w:eastAsiaTheme="minorEastAsia" w:hint="eastAsia"/>
              <w:szCs w:val="22"/>
            </w:rPr>
          </w:rPrChange>
        </w:rPr>
        <w:t>》。</w:t>
      </w:r>
    </w:p>
    <w:bookmarkEnd w:id="243"/>
    <w:p w:rsidR="00005045" w:rsidRDefault="00E71CAC">
      <w:pPr>
        <w:pStyle w:val="aff9"/>
        <w:ind w:firstLine="420"/>
        <w:rPr>
          <w:del w:id="292" w:author="Zhan Wenhao" w:date="2019-11-12T10:59:00Z"/>
          <w:rFonts w:eastAsiaTheme="minorEastAsia"/>
          <w:szCs w:val="22"/>
        </w:rPr>
      </w:pPr>
      <w:del w:id="293" w:author="Zhan Wenhao" w:date="2019-11-12T10:59:00Z">
        <w:r>
          <w:rPr>
            <w:rFonts w:eastAsiaTheme="minorEastAsia" w:hint="eastAsia"/>
            <w:szCs w:val="22"/>
          </w:rPr>
          <w:delText>终端支持</w:delText>
        </w:r>
        <w:r>
          <w:rPr>
            <w:rFonts w:eastAsiaTheme="minorEastAsia"/>
            <w:szCs w:val="22"/>
          </w:rPr>
          <w:delText>VoNR</w:delText>
        </w:r>
        <w:r>
          <w:rPr>
            <w:rFonts w:eastAsiaTheme="minorEastAsia" w:hint="eastAsia"/>
            <w:szCs w:val="22"/>
          </w:rPr>
          <w:delText>，具体要求如下：</w:delText>
        </w:r>
      </w:del>
    </w:p>
    <w:p w:rsidR="00005045" w:rsidRDefault="00E71CAC">
      <w:pPr>
        <w:pStyle w:val="aff9"/>
        <w:ind w:firstLine="420"/>
        <w:rPr>
          <w:del w:id="294" w:author="Zhan Wenhao" w:date="2019-11-12T10:59:00Z"/>
          <w:rFonts w:eastAsiaTheme="minorEastAsia"/>
          <w:szCs w:val="22"/>
        </w:rPr>
      </w:pPr>
      <w:del w:id="295" w:author="Zhan Wenhao" w:date="2019-11-12T10:59:00Z">
        <w:r>
          <w:rPr>
            <w:rFonts w:eastAsiaTheme="minorEastAsia" w:hint="eastAsia"/>
            <w:szCs w:val="22"/>
          </w:rPr>
          <w:delText>终端需支持无线侧的语音增强特性，如头压缩</w:delText>
        </w:r>
        <w:r>
          <w:rPr>
            <w:rFonts w:eastAsiaTheme="minorEastAsia"/>
            <w:szCs w:val="22"/>
          </w:rPr>
          <w:delText>RoHC</w:delText>
        </w:r>
        <w:r>
          <w:rPr>
            <w:rFonts w:eastAsiaTheme="minorEastAsia" w:hint="eastAsia"/>
            <w:szCs w:val="22"/>
          </w:rPr>
          <w:delText>、</w:delText>
        </w:r>
        <w:r>
          <w:rPr>
            <w:rFonts w:eastAsiaTheme="minorEastAsia"/>
            <w:szCs w:val="22"/>
          </w:rPr>
          <w:delText>SPS</w:delText>
        </w:r>
        <w:r>
          <w:rPr>
            <w:rFonts w:eastAsiaTheme="minorEastAsia" w:hint="eastAsia"/>
            <w:szCs w:val="22"/>
          </w:rPr>
          <w:delText>、</w:delText>
        </w:r>
        <w:r>
          <w:rPr>
            <w:rFonts w:eastAsiaTheme="minorEastAsia"/>
            <w:szCs w:val="22"/>
          </w:rPr>
          <w:delText>C-DRX</w:delText>
        </w:r>
        <w:r>
          <w:rPr>
            <w:rFonts w:eastAsiaTheme="minorEastAsia" w:hint="eastAsia"/>
            <w:szCs w:val="22"/>
          </w:rPr>
          <w:delText>、</w:delText>
        </w:r>
        <w:r>
          <w:rPr>
            <w:rFonts w:eastAsiaTheme="minorEastAsia"/>
            <w:szCs w:val="22"/>
          </w:rPr>
          <w:delText xml:space="preserve">slot </w:delText>
        </w:r>
        <w:r>
          <w:rPr>
            <w:rFonts w:eastAsiaTheme="minorEastAsia" w:hint="eastAsia"/>
            <w:szCs w:val="22"/>
          </w:rPr>
          <w:delText>聚合、</w:delText>
        </w:r>
        <w:r>
          <w:rPr>
            <w:rFonts w:eastAsiaTheme="minorEastAsia"/>
            <w:szCs w:val="22"/>
          </w:rPr>
          <w:delText>UL configured Grant</w:delText>
        </w:r>
        <w:r>
          <w:rPr>
            <w:rFonts w:eastAsiaTheme="minorEastAsia" w:hint="eastAsia"/>
            <w:szCs w:val="22"/>
          </w:rPr>
          <w:delText>。</w:delText>
        </w:r>
      </w:del>
    </w:p>
    <w:p w:rsidR="00005045" w:rsidRDefault="00E71CAC">
      <w:pPr>
        <w:pStyle w:val="aff9"/>
        <w:ind w:firstLine="420"/>
        <w:rPr>
          <w:del w:id="296" w:author="Zhan Wenhao" w:date="2019-11-12T10:59:00Z"/>
          <w:rFonts w:eastAsiaTheme="minorEastAsia"/>
          <w:szCs w:val="22"/>
        </w:rPr>
      </w:pPr>
      <w:del w:id="297" w:author="Zhan Wenhao" w:date="2019-11-12T10:59:00Z">
        <w:r>
          <w:rPr>
            <w:rFonts w:eastAsiaTheme="minorEastAsia" w:hint="eastAsia"/>
            <w:szCs w:val="22"/>
          </w:rPr>
          <w:delText>终端支持语音业务流承载于</w:delText>
        </w:r>
        <w:r>
          <w:rPr>
            <w:rFonts w:eastAsiaTheme="minorEastAsia" w:hint="eastAsia"/>
            <w:szCs w:val="22"/>
          </w:rPr>
          <w:delText>QoS=X</w:delText>
        </w:r>
        <w:r>
          <w:rPr>
            <w:rFonts w:eastAsiaTheme="minorEastAsia" w:hint="eastAsia"/>
            <w:szCs w:val="22"/>
          </w:rPr>
          <w:delText>的</w:delText>
        </w:r>
        <w:r>
          <w:rPr>
            <w:rFonts w:eastAsiaTheme="minorEastAsia" w:hint="eastAsia"/>
            <w:szCs w:val="22"/>
          </w:rPr>
          <w:delText>5G Qos flow</w:delText>
        </w:r>
        <w:r>
          <w:rPr>
            <w:rFonts w:eastAsiaTheme="minorEastAsia" w:hint="eastAsia"/>
            <w:szCs w:val="22"/>
          </w:rPr>
          <w:delText>上。</w:delText>
        </w:r>
      </w:del>
    </w:p>
    <w:p w:rsidR="00005045" w:rsidRDefault="00E71CAC">
      <w:pPr>
        <w:pStyle w:val="aff9"/>
        <w:ind w:firstLine="420"/>
        <w:rPr>
          <w:del w:id="298" w:author="Zhan Wenhao" w:date="2019-11-12T10:59:00Z"/>
          <w:rFonts w:eastAsiaTheme="minorEastAsia"/>
          <w:szCs w:val="22"/>
        </w:rPr>
      </w:pPr>
      <w:del w:id="299" w:author="Zhan Wenhao" w:date="2019-11-12T10:59:00Z">
        <w:r>
          <w:rPr>
            <w:rFonts w:eastAsiaTheme="minorEastAsia" w:hint="eastAsia"/>
            <w:szCs w:val="22"/>
          </w:rPr>
          <w:delText>终端支持</w:delText>
        </w:r>
        <w:r>
          <w:rPr>
            <w:rFonts w:eastAsiaTheme="minorEastAsia" w:hint="eastAsia"/>
            <w:szCs w:val="22"/>
          </w:rPr>
          <w:delText>IMS</w:delText>
        </w:r>
        <w:r>
          <w:rPr>
            <w:rFonts w:eastAsiaTheme="minorEastAsia" w:hint="eastAsia"/>
            <w:szCs w:val="22"/>
          </w:rPr>
          <w:delText>信令承载于</w:delText>
        </w:r>
        <w:r>
          <w:rPr>
            <w:rFonts w:eastAsiaTheme="minorEastAsia" w:hint="eastAsia"/>
            <w:szCs w:val="22"/>
          </w:rPr>
          <w:delText>QoS=X</w:delText>
        </w:r>
        <w:r>
          <w:rPr>
            <w:rFonts w:eastAsiaTheme="minorEastAsia" w:hint="eastAsia"/>
            <w:szCs w:val="22"/>
          </w:rPr>
          <w:delText>的</w:delText>
        </w:r>
        <w:r>
          <w:rPr>
            <w:rFonts w:eastAsiaTheme="minorEastAsia" w:hint="eastAsia"/>
            <w:szCs w:val="22"/>
          </w:rPr>
          <w:delText>5G Qos flow</w:delText>
        </w:r>
        <w:r>
          <w:rPr>
            <w:rFonts w:eastAsiaTheme="minorEastAsia" w:hint="eastAsia"/>
            <w:szCs w:val="22"/>
          </w:rPr>
          <w:delText>上。</w:delText>
        </w:r>
      </w:del>
    </w:p>
    <w:p w:rsidR="00005045" w:rsidRDefault="00E71CAC">
      <w:pPr>
        <w:pStyle w:val="a4"/>
        <w:numPr>
          <w:ilvl w:val="2"/>
          <w:numId w:val="45"/>
        </w:numPr>
        <w:spacing w:before="156" w:after="156"/>
        <w:pPrChange w:id="300" w:author="fuhao" w:date="2020-04-06T12:30:00Z">
          <w:pPr>
            <w:pStyle w:val="a4"/>
            <w:numPr>
              <w:ilvl w:val="0"/>
              <w:numId w:val="0"/>
            </w:numPr>
            <w:spacing w:before="156" w:after="156"/>
            <w:ind w:left="0"/>
          </w:pPr>
        </w:pPrChange>
      </w:pPr>
      <w:del w:id="301" w:author="fuhao" w:date="2020-04-06T12:30:00Z">
        <w:r w:rsidDel="00525254">
          <w:rPr>
            <w:rFonts w:hint="eastAsia"/>
          </w:rPr>
          <w:delText>9.1.2</w:delText>
        </w:r>
        <w:r w:rsidDel="00525254">
          <w:delText xml:space="preserve"> </w:delText>
        </w:r>
      </w:del>
      <w:r>
        <w:rPr>
          <w:rFonts w:hint="eastAsia"/>
        </w:rPr>
        <w:t>短信业务要求</w:t>
      </w:r>
    </w:p>
    <w:p w:rsidR="00005045" w:rsidRDefault="00E71CAC" w:rsidP="001D6D97">
      <w:pPr>
        <w:ind w:firstLine="420"/>
      </w:pPr>
      <w:r>
        <w:rPr>
          <w:rFonts w:eastAsiaTheme="minorEastAsia" w:hint="eastAsia"/>
          <w:szCs w:val="22"/>
        </w:rPr>
        <w:t>终端</w:t>
      </w:r>
      <w:ins w:id="302" w:author="fuhao" w:date="2020-04-09T11:13:00Z">
        <w:r w:rsidR="002317A4">
          <w:rPr>
            <w:rFonts w:eastAsiaTheme="minorEastAsia" w:hint="eastAsia"/>
            <w:szCs w:val="22"/>
          </w:rPr>
          <w:t>应</w:t>
        </w:r>
      </w:ins>
      <w:r>
        <w:rPr>
          <w:rFonts w:eastAsiaTheme="minorEastAsia" w:hint="eastAsia"/>
          <w:szCs w:val="22"/>
        </w:rPr>
        <w:t>支持发送和接受承载于</w:t>
      </w:r>
      <w:r>
        <w:rPr>
          <w:rFonts w:eastAsiaTheme="minorEastAsia" w:hint="eastAsia"/>
          <w:szCs w:val="22"/>
        </w:rPr>
        <w:t xml:space="preserve">5G </w:t>
      </w:r>
      <w:ins w:id="303" w:author="fuhao" w:date="2020-04-09T11:13:00Z">
        <w:r w:rsidR="002317A4">
          <w:rPr>
            <w:rFonts w:eastAsiaTheme="minorEastAsia" w:hint="eastAsia"/>
            <w:szCs w:val="22"/>
          </w:rPr>
          <w:t>SA</w:t>
        </w:r>
      </w:ins>
      <w:r>
        <w:rPr>
          <w:rFonts w:eastAsiaTheme="minorEastAsia" w:hint="eastAsia"/>
          <w:szCs w:val="22"/>
        </w:rPr>
        <w:t>网络的</w:t>
      </w:r>
      <w:r>
        <w:rPr>
          <w:rFonts w:eastAsiaTheme="minorEastAsia"/>
          <w:szCs w:val="22"/>
        </w:rPr>
        <w:t>IMS</w:t>
      </w:r>
      <w:r>
        <w:rPr>
          <w:rFonts w:eastAsiaTheme="minorEastAsia" w:hint="eastAsia"/>
          <w:szCs w:val="22"/>
        </w:rPr>
        <w:t>短消息。</w:t>
      </w:r>
    </w:p>
    <w:p w:rsidR="00005045" w:rsidRDefault="00E71CAC">
      <w:pPr>
        <w:pStyle w:val="aff9"/>
        <w:spacing w:line="240" w:lineRule="auto"/>
        <w:ind w:firstLine="420"/>
        <w:rPr>
          <w:rFonts w:eastAsiaTheme="minorEastAsia"/>
          <w:szCs w:val="22"/>
        </w:rPr>
        <w:pPrChange w:id="304" w:author="fuhao" w:date="2020-04-06T23:01:00Z">
          <w:pPr>
            <w:pStyle w:val="aff9"/>
            <w:ind w:firstLine="420"/>
          </w:pPr>
        </w:pPrChange>
      </w:pPr>
      <w:r>
        <w:rPr>
          <w:rFonts w:eastAsiaTheme="minorEastAsia" w:hint="eastAsia"/>
          <w:szCs w:val="22"/>
        </w:rPr>
        <w:t>终端</w:t>
      </w:r>
      <w:ins w:id="305" w:author="fuhao" w:date="2020-04-09T11:13:00Z">
        <w:r w:rsidR="002317A4">
          <w:rPr>
            <w:rFonts w:eastAsiaTheme="minorEastAsia" w:hint="eastAsia"/>
            <w:szCs w:val="22"/>
          </w:rPr>
          <w:t>应</w:t>
        </w:r>
      </w:ins>
      <w:r>
        <w:rPr>
          <w:rFonts w:eastAsiaTheme="minorEastAsia" w:hint="eastAsia"/>
          <w:szCs w:val="22"/>
        </w:rPr>
        <w:t>支持发送和接受基于</w:t>
      </w:r>
      <w:r>
        <w:rPr>
          <w:rFonts w:eastAsiaTheme="minorEastAsia"/>
          <w:szCs w:val="22"/>
        </w:rPr>
        <w:t>NAS</w:t>
      </w:r>
      <w:r>
        <w:rPr>
          <w:rFonts w:eastAsiaTheme="minorEastAsia" w:hint="eastAsia"/>
          <w:szCs w:val="22"/>
        </w:rPr>
        <w:t>的短消息</w:t>
      </w:r>
      <w:del w:id="306" w:author="China Telecom-Z 9.30" w:date="2019-11-28T14:11:00Z">
        <w:r>
          <w:rPr>
            <w:rFonts w:eastAsiaTheme="minorEastAsia" w:hint="eastAsia"/>
            <w:szCs w:val="22"/>
          </w:rPr>
          <w:delText>，具体要求参见</w:delText>
        </w:r>
        <w:r>
          <w:rPr>
            <w:rFonts w:eastAsiaTheme="minorEastAsia" w:hint="eastAsia"/>
            <w:szCs w:val="22"/>
          </w:rPr>
          <w:delText>XXXXX</w:delText>
        </w:r>
      </w:del>
      <w:r>
        <w:rPr>
          <w:rFonts w:eastAsiaTheme="minorEastAsia" w:hint="eastAsia"/>
          <w:szCs w:val="22"/>
        </w:rPr>
        <w:t>。</w:t>
      </w:r>
    </w:p>
    <w:p w:rsidR="00005045" w:rsidRDefault="00E71CAC" w:rsidP="001D6D97">
      <w:pPr>
        <w:ind w:firstLine="420"/>
        <w:rPr>
          <w:szCs w:val="21"/>
        </w:rPr>
      </w:pPr>
      <w:del w:id="307" w:author="fuhao" w:date="2020-04-08T14:59:00Z">
        <w:r w:rsidDel="00875376">
          <w:rPr>
            <w:rFonts w:eastAsiaTheme="minorEastAsia" w:hint="eastAsia"/>
            <w:szCs w:val="22"/>
          </w:rPr>
          <w:delText>终端</w:delText>
        </w:r>
        <w:r w:rsidDel="00875376">
          <w:rPr>
            <w:rFonts w:hint="eastAsia"/>
          </w:rPr>
          <w:delText>支持发送传递报告，接收状态报告及</w:delText>
        </w:r>
        <w:r w:rsidDel="00875376">
          <w:rPr>
            <w:rFonts w:hint="eastAsia"/>
            <w:szCs w:val="21"/>
          </w:rPr>
          <w:delText>通知内存可用等功能。</w:delText>
        </w:r>
      </w:del>
    </w:p>
    <w:p w:rsidR="00005045" w:rsidRDefault="00E71CAC">
      <w:pPr>
        <w:pStyle w:val="a4"/>
        <w:numPr>
          <w:ilvl w:val="2"/>
          <w:numId w:val="45"/>
        </w:numPr>
        <w:spacing w:before="156" w:after="156"/>
        <w:pPrChange w:id="308" w:author="fuhao" w:date="2020-04-06T12:30:00Z">
          <w:pPr>
            <w:pStyle w:val="a4"/>
            <w:numPr>
              <w:ilvl w:val="0"/>
              <w:numId w:val="0"/>
            </w:numPr>
            <w:spacing w:before="156" w:after="156"/>
            <w:ind w:left="0"/>
          </w:pPr>
        </w:pPrChange>
      </w:pPr>
      <w:del w:id="309" w:author="fuhao" w:date="2020-04-06T12:30:00Z">
        <w:r w:rsidDel="00525254">
          <w:rPr>
            <w:rFonts w:hint="eastAsia"/>
          </w:rPr>
          <w:delText>9.1.3</w:delText>
        </w:r>
        <w:r w:rsidDel="00525254">
          <w:delText xml:space="preserve"> </w:delText>
        </w:r>
      </w:del>
      <w:r>
        <w:rPr>
          <w:rFonts w:hint="eastAsia"/>
        </w:rPr>
        <w:t>紧急呼叫要求</w:t>
      </w:r>
    </w:p>
    <w:p w:rsidR="00005045" w:rsidRDefault="00E71CAC">
      <w:pPr>
        <w:pStyle w:val="aff9"/>
        <w:ind w:firstLine="420"/>
        <w:rPr>
          <w:del w:id="310" w:author="fuhao" w:date="2020-04-02T15:43:00Z"/>
          <w:rFonts w:eastAsiaTheme="minorEastAsia"/>
          <w:szCs w:val="22"/>
        </w:rPr>
      </w:pPr>
      <w:del w:id="311" w:author="fuhao" w:date="2020-04-02T15:43:00Z">
        <w:r>
          <w:rPr>
            <w:rFonts w:eastAsiaTheme="minorEastAsia" w:hint="eastAsia"/>
            <w:szCs w:val="22"/>
          </w:rPr>
          <w:delText>终端支持</w:delText>
        </w:r>
        <w:r>
          <w:rPr>
            <w:rFonts w:eastAsiaTheme="minorEastAsia" w:hint="eastAsia"/>
            <w:szCs w:val="22"/>
          </w:rPr>
          <w:delText>5G</w:delText>
        </w:r>
        <w:r>
          <w:rPr>
            <w:rFonts w:eastAsiaTheme="minorEastAsia" w:hint="eastAsia"/>
            <w:szCs w:val="22"/>
          </w:rPr>
          <w:delText>网络下的</w:delText>
        </w:r>
        <w:r>
          <w:rPr>
            <w:rFonts w:eastAsiaTheme="minorEastAsia"/>
            <w:szCs w:val="22"/>
          </w:rPr>
          <w:delText>IMS</w:delText>
        </w:r>
        <w:r>
          <w:rPr>
            <w:rFonts w:eastAsiaTheme="minorEastAsia" w:hint="eastAsia"/>
            <w:szCs w:val="22"/>
          </w:rPr>
          <w:delText>紧急呼叫。</w:delText>
        </w:r>
      </w:del>
    </w:p>
    <w:p w:rsidR="00005045" w:rsidRDefault="00E71CAC">
      <w:pPr>
        <w:pStyle w:val="aff9"/>
        <w:ind w:firstLine="420"/>
        <w:rPr>
          <w:rFonts w:eastAsiaTheme="minorEastAsia"/>
          <w:szCs w:val="22"/>
        </w:rPr>
      </w:pPr>
      <w:r>
        <w:rPr>
          <w:rFonts w:eastAsiaTheme="minorEastAsia" w:hint="eastAsia"/>
          <w:szCs w:val="22"/>
        </w:rPr>
        <w:t>终端支持</w:t>
      </w:r>
      <w:r>
        <w:rPr>
          <w:rFonts w:eastAsiaTheme="minorEastAsia"/>
          <w:szCs w:val="22"/>
        </w:rPr>
        <w:t>emergency service fallback</w:t>
      </w:r>
      <w:r>
        <w:rPr>
          <w:rFonts w:eastAsiaTheme="minorEastAsia" w:hint="eastAsia"/>
          <w:szCs w:val="22"/>
        </w:rPr>
        <w:t>的方式进行紧急呼叫，具体要求如下</w:t>
      </w:r>
      <w:r>
        <w:rPr>
          <w:rFonts w:eastAsiaTheme="minorEastAsia" w:hint="eastAsia"/>
          <w:szCs w:val="22"/>
        </w:rPr>
        <w:t xml:space="preserve">: </w:t>
      </w:r>
    </w:p>
    <w:p w:rsidR="00005045" w:rsidRPr="001D6D97" w:rsidRDefault="00E71CAC">
      <w:pPr>
        <w:pStyle w:val="afffffffffff4"/>
        <w:numPr>
          <w:ilvl w:val="0"/>
          <w:numId w:val="58"/>
        </w:numPr>
        <w:ind w:firstLineChars="0"/>
        <w:rPr>
          <w:rPrChange w:id="312" w:author="fuhao" w:date="2020-04-06T23:02:00Z">
            <w:rPr>
              <w:rFonts w:eastAsiaTheme="minorEastAsia"/>
              <w:szCs w:val="22"/>
            </w:rPr>
          </w:rPrChange>
        </w:rPr>
        <w:pPrChange w:id="313" w:author="fuhao" w:date="2020-04-06T23:07:00Z">
          <w:pPr>
            <w:pStyle w:val="aff9"/>
            <w:numPr>
              <w:numId w:val="39"/>
            </w:numPr>
            <w:ind w:left="785" w:hanging="360"/>
          </w:pPr>
        </w:pPrChange>
      </w:pPr>
      <w:r w:rsidRPr="001D6D97">
        <w:rPr>
          <w:rFonts w:hint="eastAsia"/>
          <w:rPrChange w:id="314" w:author="fuhao" w:date="2020-04-06T23:02:00Z">
            <w:rPr>
              <w:rFonts w:eastAsiaTheme="minorEastAsia" w:hint="eastAsia"/>
              <w:szCs w:val="22"/>
            </w:rPr>
          </w:rPrChange>
        </w:rPr>
        <w:t>终端发起紧急呼叫时在</w:t>
      </w:r>
      <w:r w:rsidRPr="001D6D97">
        <w:rPr>
          <w:rPrChange w:id="315" w:author="fuhao" w:date="2020-04-06T23:02:00Z">
            <w:rPr>
              <w:rFonts w:eastAsiaTheme="minorEastAsia"/>
              <w:szCs w:val="22"/>
            </w:rPr>
          </w:rPrChange>
        </w:rPr>
        <w:t>Service Request message</w:t>
      </w:r>
      <w:r w:rsidRPr="001D6D97">
        <w:rPr>
          <w:rFonts w:hint="eastAsia"/>
          <w:rPrChange w:id="316" w:author="fuhao" w:date="2020-04-06T23:02:00Z">
            <w:rPr>
              <w:rFonts w:eastAsiaTheme="minorEastAsia" w:hint="eastAsia"/>
              <w:szCs w:val="22"/>
            </w:rPr>
          </w:rPrChange>
        </w:rPr>
        <w:t>时携带紧急业务回落的指示，网络将终端切换或重定向至</w:t>
      </w:r>
      <w:r w:rsidRPr="001D6D97">
        <w:rPr>
          <w:rPrChange w:id="317" w:author="fuhao" w:date="2020-04-06T23:02:00Z">
            <w:rPr>
              <w:rFonts w:eastAsiaTheme="minorEastAsia"/>
              <w:szCs w:val="22"/>
            </w:rPr>
          </w:rPrChange>
        </w:rPr>
        <w:t>LTE</w:t>
      </w:r>
      <w:r w:rsidRPr="001D6D97">
        <w:rPr>
          <w:rFonts w:hint="eastAsia"/>
          <w:rPrChange w:id="318" w:author="fuhao" w:date="2020-04-06T23:02:00Z">
            <w:rPr>
              <w:rFonts w:eastAsiaTheme="minorEastAsia" w:hint="eastAsia"/>
              <w:szCs w:val="22"/>
            </w:rPr>
          </w:rPrChange>
        </w:rPr>
        <w:t>，终端在</w:t>
      </w:r>
      <w:r w:rsidRPr="001D6D97">
        <w:rPr>
          <w:rPrChange w:id="319" w:author="fuhao" w:date="2020-04-06T23:02:00Z">
            <w:rPr>
              <w:rFonts w:eastAsiaTheme="minorEastAsia"/>
              <w:szCs w:val="22"/>
            </w:rPr>
          </w:rPrChange>
        </w:rPr>
        <w:t>LTE</w:t>
      </w:r>
      <w:r w:rsidRPr="001D6D97">
        <w:rPr>
          <w:rFonts w:hint="eastAsia"/>
          <w:rPrChange w:id="320" w:author="fuhao" w:date="2020-04-06T23:02:00Z">
            <w:rPr>
              <w:rFonts w:eastAsiaTheme="minorEastAsia" w:hint="eastAsia"/>
              <w:szCs w:val="22"/>
            </w:rPr>
          </w:rPrChange>
        </w:rPr>
        <w:t>上建立紧急呼叫，具体要求参见</w:t>
      </w:r>
      <w:ins w:id="321" w:author="China Telecom-Z 9.30" w:date="2019-11-28T14:14:00Z">
        <w:r w:rsidRPr="001D6D97">
          <w:rPr>
            <w:rPrChange w:id="322" w:author="fuhao" w:date="2020-04-06T23:02:00Z">
              <w:rPr>
                <w:rFonts w:eastAsiaTheme="minorEastAsia"/>
                <w:szCs w:val="22"/>
              </w:rPr>
            </w:rPrChange>
          </w:rPr>
          <w:t xml:space="preserve">YD/T 2541-2013 </w:t>
        </w:r>
      </w:ins>
      <w:r w:rsidRPr="001D6D97">
        <w:rPr>
          <w:rFonts w:hint="eastAsia"/>
          <w:rPrChange w:id="323" w:author="fuhao" w:date="2020-04-06T23:02:00Z">
            <w:rPr>
              <w:rFonts w:eastAsiaTheme="minorEastAsia" w:hint="eastAsia"/>
              <w:szCs w:val="22"/>
            </w:rPr>
          </w:rPrChange>
        </w:rPr>
        <w:t>《</w:t>
      </w:r>
      <w:ins w:id="324" w:author="China Telecom-Z 9.30" w:date="2019-11-28T14:14:00Z">
        <w:r w:rsidRPr="001D6D97">
          <w:rPr>
            <w:rFonts w:hint="eastAsia"/>
            <w:rPrChange w:id="325" w:author="fuhao" w:date="2020-04-06T23:02:00Z">
              <w:rPr>
                <w:rFonts w:eastAsiaTheme="minorEastAsia" w:hint="eastAsia"/>
                <w:szCs w:val="22"/>
              </w:rPr>
            </w:rPrChange>
          </w:rPr>
          <w:t>基于统一</w:t>
        </w:r>
        <w:r w:rsidRPr="001D6D97">
          <w:rPr>
            <w:rPrChange w:id="326" w:author="fuhao" w:date="2020-04-06T23:02:00Z">
              <w:rPr>
                <w:rFonts w:eastAsiaTheme="minorEastAsia"/>
                <w:szCs w:val="22"/>
              </w:rPr>
            </w:rPrChange>
          </w:rPr>
          <w:t>IMS</w:t>
        </w:r>
        <w:r w:rsidRPr="001D6D97">
          <w:rPr>
            <w:rFonts w:hint="eastAsia"/>
            <w:rPrChange w:id="327" w:author="fuhao" w:date="2020-04-06T23:02:00Z">
              <w:rPr>
                <w:rFonts w:eastAsiaTheme="minorEastAsia" w:hint="eastAsia"/>
                <w:szCs w:val="22"/>
              </w:rPr>
            </w:rPrChange>
          </w:rPr>
          <w:t>的紧急呼叫业务技术要求（第一阶段）</w:t>
        </w:r>
      </w:ins>
      <w:r w:rsidRPr="001D6D97">
        <w:rPr>
          <w:rFonts w:hint="eastAsia"/>
          <w:rPrChange w:id="328" w:author="fuhao" w:date="2020-04-06T23:02:00Z">
            <w:rPr>
              <w:rFonts w:eastAsiaTheme="minorEastAsia" w:hint="eastAsia"/>
              <w:szCs w:val="22"/>
            </w:rPr>
          </w:rPrChange>
        </w:rPr>
        <w:t>》</w:t>
      </w:r>
      <w:del w:id="329" w:author="China Telecom-Z 9.30" w:date="2019-11-28T14:14:00Z">
        <w:r w:rsidRPr="001D6D97">
          <w:rPr>
            <w:rPrChange w:id="330" w:author="fuhao" w:date="2020-04-06T23:02:00Z">
              <w:rPr>
                <w:rFonts w:eastAsiaTheme="minorEastAsia"/>
                <w:szCs w:val="22"/>
              </w:rPr>
            </w:rPrChange>
          </w:rPr>
          <w:delText>XXXX(IMS</w:delText>
        </w:r>
        <w:r w:rsidRPr="001D6D97">
          <w:rPr>
            <w:rFonts w:hint="eastAsia"/>
            <w:rPrChange w:id="331" w:author="fuhao" w:date="2020-04-06T23:02:00Z">
              <w:rPr>
                <w:rFonts w:eastAsiaTheme="minorEastAsia" w:hint="eastAsia"/>
                <w:szCs w:val="22"/>
              </w:rPr>
            </w:rPrChange>
          </w:rPr>
          <w:delText>紧急呼叫行标</w:delText>
        </w:r>
        <w:r w:rsidRPr="001D6D97">
          <w:rPr>
            <w:rPrChange w:id="332" w:author="fuhao" w:date="2020-04-06T23:02:00Z">
              <w:rPr>
                <w:rFonts w:eastAsiaTheme="minorEastAsia"/>
                <w:szCs w:val="22"/>
              </w:rPr>
            </w:rPrChange>
          </w:rPr>
          <w:delText>)</w:delText>
        </w:r>
      </w:del>
      <w:r w:rsidRPr="001D6D97">
        <w:rPr>
          <w:rFonts w:hint="eastAsia"/>
          <w:rPrChange w:id="333" w:author="fuhao" w:date="2020-04-06T23:02:00Z">
            <w:rPr>
              <w:rFonts w:eastAsiaTheme="minorEastAsia" w:hint="eastAsia"/>
              <w:szCs w:val="22"/>
            </w:rPr>
          </w:rPrChange>
        </w:rPr>
        <w:t>。</w:t>
      </w:r>
    </w:p>
    <w:p w:rsidR="00005045" w:rsidRPr="001D6D97" w:rsidRDefault="00E71CAC">
      <w:pPr>
        <w:pStyle w:val="afffffffffff4"/>
        <w:numPr>
          <w:ilvl w:val="0"/>
          <w:numId w:val="58"/>
        </w:numPr>
        <w:ind w:firstLineChars="0"/>
        <w:rPr>
          <w:rPrChange w:id="334" w:author="fuhao" w:date="2020-04-06T23:02:00Z">
            <w:rPr>
              <w:rFonts w:eastAsiaTheme="minorEastAsia"/>
              <w:szCs w:val="22"/>
            </w:rPr>
          </w:rPrChange>
        </w:rPr>
        <w:pPrChange w:id="335" w:author="fuhao" w:date="2020-04-06T23:07:00Z">
          <w:pPr>
            <w:pStyle w:val="aff9"/>
          </w:pPr>
        </w:pPrChange>
      </w:pPr>
      <w:r w:rsidRPr="001D6D97">
        <w:rPr>
          <w:rFonts w:hint="eastAsia"/>
          <w:rPrChange w:id="336" w:author="fuhao" w:date="2020-04-06T23:02:00Z">
            <w:rPr>
              <w:rFonts w:eastAsiaTheme="minorEastAsia" w:hint="eastAsia"/>
              <w:szCs w:val="22"/>
            </w:rPr>
          </w:rPrChange>
        </w:rPr>
        <w:t>终端支持在</w:t>
      </w:r>
      <w:r w:rsidRPr="001D6D97">
        <w:rPr>
          <w:rPrChange w:id="337" w:author="fuhao" w:date="2020-04-06T23:02:00Z">
            <w:rPr>
              <w:rFonts w:eastAsiaTheme="minorEastAsia"/>
              <w:szCs w:val="22"/>
            </w:rPr>
          </w:rPrChange>
        </w:rPr>
        <w:t>5GS</w:t>
      </w:r>
      <w:r w:rsidRPr="001D6D97">
        <w:rPr>
          <w:rFonts w:hint="eastAsia"/>
          <w:rPrChange w:id="338" w:author="fuhao" w:date="2020-04-06T23:02:00Z">
            <w:rPr>
              <w:rFonts w:eastAsiaTheme="minorEastAsia" w:hint="eastAsia"/>
              <w:szCs w:val="22"/>
            </w:rPr>
          </w:rPrChange>
        </w:rPr>
        <w:t>建立</w:t>
      </w:r>
      <w:r w:rsidRPr="001D6D97">
        <w:rPr>
          <w:rPrChange w:id="339" w:author="fuhao" w:date="2020-04-06T23:02:00Z">
            <w:rPr>
              <w:rFonts w:eastAsiaTheme="minorEastAsia"/>
              <w:szCs w:val="22"/>
            </w:rPr>
          </w:rPrChange>
        </w:rPr>
        <w:t>emergency PDU session</w:t>
      </w:r>
      <w:proofErr w:type="gramStart"/>
      <w:r w:rsidRPr="001D6D97">
        <w:rPr>
          <w:rFonts w:hint="eastAsia"/>
          <w:rPrChange w:id="340" w:author="fuhao" w:date="2020-04-06T23:02:00Z">
            <w:rPr>
              <w:rFonts w:eastAsiaTheme="minorEastAsia" w:hint="eastAsia"/>
              <w:szCs w:val="22"/>
            </w:rPr>
          </w:rPrChange>
        </w:rPr>
        <w:t>进行进行</w:t>
      </w:r>
      <w:proofErr w:type="gramEnd"/>
      <w:r w:rsidRPr="001D6D97">
        <w:rPr>
          <w:rFonts w:hint="eastAsia"/>
          <w:rPrChange w:id="341" w:author="fuhao" w:date="2020-04-06T23:02:00Z">
            <w:rPr>
              <w:rFonts w:eastAsiaTheme="minorEastAsia" w:hint="eastAsia"/>
              <w:szCs w:val="22"/>
            </w:rPr>
          </w:rPrChange>
        </w:rPr>
        <w:t>呼叫，</w:t>
      </w:r>
      <w:del w:id="342" w:author="China Telecom-Z 9.30" w:date="2019-11-28T13:49:00Z">
        <w:r w:rsidRPr="001D6D97">
          <w:rPr>
            <w:rFonts w:hint="eastAsia"/>
            <w:rPrChange w:id="343" w:author="fuhao" w:date="2020-04-06T23:02:00Z">
              <w:rPr>
                <w:rFonts w:eastAsiaTheme="minorEastAsia" w:hint="eastAsia"/>
                <w:szCs w:val="22"/>
              </w:rPr>
            </w:rPrChange>
          </w:rPr>
          <w:delText>在呼叫建立时终端支持以下</w:delText>
        </w:r>
      </w:del>
      <w:del w:id="344" w:author="China Telecom-Z 9.30" w:date="2019-11-28T13:46:00Z">
        <w:r w:rsidRPr="001D6D97">
          <w:rPr>
            <w:rFonts w:hint="eastAsia"/>
            <w:rPrChange w:id="345" w:author="fuhao" w:date="2020-04-06T23:02:00Z">
              <w:rPr>
                <w:rFonts w:eastAsiaTheme="minorEastAsia" w:hint="eastAsia"/>
                <w:szCs w:val="22"/>
              </w:rPr>
            </w:rPrChange>
          </w:rPr>
          <w:delText>两种</w:delText>
        </w:r>
      </w:del>
      <w:del w:id="346" w:author="China Telecom-Z 9.30" w:date="2019-11-28T13:49:00Z">
        <w:r w:rsidRPr="001D6D97">
          <w:rPr>
            <w:rFonts w:hint="eastAsia"/>
            <w:rPrChange w:id="347" w:author="fuhao" w:date="2020-04-06T23:02:00Z">
              <w:rPr>
                <w:rFonts w:eastAsiaTheme="minorEastAsia" w:hint="eastAsia"/>
                <w:szCs w:val="22"/>
              </w:rPr>
            </w:rPrChange>
          </w:rPr>
          <w:delText>方式建立紧急呼叫</w:delText>
        </w:r>
      </w:del>
      <w:ins w:id="348" w:author="China Telecom-Z 9.30" w:date="2019-11-28T13:49:00Z">
        <w:r w:rsidRPr="001D6D97">
          <w:rPr>
            <w:rFonts w:hint="eastAsia"/>
            <w:rPrChange w:id="349" w:author="fuhao" w:date="2020-04-06T23:02:00Z">
              <w:rPr>
                <w:rFonts w:eastAsiaTheme="minorEastAsia" w:hint="eastAsia"/>
                <w:szCs w:val="22"/>
              </w:rPr>
            </w:rPrChange>
          </w:rPr>
          <w:t>具体要求如下</w:t>
        </w:r>
      </w:ins>
      <w:r w:rsidRPr="001D6D97">
        <w:rPr>
          <w:rFonts w:hint="eastAsia"/>
          <w:rPrChange w:id="350" w:author="fuhao" w:date="2020-04-06T23:02:00Z">
            <w:rPr>
              <w:rFonts w:eastAsiaTheme="minorEastAsia" w:hint="eastAsia"/>
              <w:szCs w:val="22"/>
            </w:rPr>
          </w:rPrChange>
        </w:rPr>
        <w:t>：</w:t>
      </w:r>
    </w:p>
    <w:p w:rsidR="00005045" w:rsidRDefault="00E71CAC">
      <w:pPr>
        <w:pStyle w:val="aff9"/>
        <w:numPr>
          <w:ilvl w:val="1"/>
          <w:numId w:val="59"/>
        </w:numPr>
        <w:rPr>
          <w:rFonts w:eastAsiaTheme="minorEastAsia"/>
          <w:szCs w:val="22"/>
        </w:rPr>
        <w:pPrChange w:id="351" w:author="fuhao" w:date="2020-04-06T23:08:00Z">
          <w:pPr>
            <w:pStyle w:val="aff9"/>
            <w:numPr>
              <w:numId w:val="40"/>
            </w:numPr>
            <w:ind w:left="1260" w:hanging="420"/>
          </w:pPr>
        </w:pPrChange>
      </w:pPr>
      <w:r>
        <w:rPr>
          <w:rFonts w:eastAsiaTheme="minorEastAsia" w:hint="eastAsia"/>
          <w:szCs w:val="22"/>
        </w:rPr>
        <w:t>NR</w:t>
      </w:r>
      <w:r>
        <w:rPr>
          <w:rFonts w:eastAsiaTheme="minorEastAsia" w:hint="eastAsia"/>
          <w:szCs w:val="22"/>
        </w:rPr>
        <w:t>建立紧急呼叫</w:t>
      </w:r>
      <w:proofErr w:type="spellStart"/>
      <w:r>
        <w:rPr>
          <w:rFonts w:eastAsiaTheme="minorEastAsia"/>
          <w:szCs w:val="22"/>
        </w:rPr>
        <w:t>QoS</w:t>
      </w:r>
      <w:proofErr w:type="spellEnd"/>
      <w:r>
        <w:rPr>
          <w:rFonts w:eastAsiaTheme="minorEastAsia"/>
          <w:szCs w:val="22"/>
        </w:rPr>
        <w:t xml:space="preserve"> flow</w:t>
      </w:r>
      <w:r>
        <w:rPr>
          <w:rFonts w:eastAsiaTheme="minorEastAsia" w:hint="eastAsia"/>
          <w:szCs w:val="22"/>
        </w:rPr>
        <w:t>时触发切换或重定向至</w:t>
      </w:r>
      <w:r>
        <w:rPr>
          <w:rFonts w:eastAsiaTheme="minorEastAsia"/>
          <w:szCs w:val="22"/>
        </w:rPr>
        <w:t>LTE</w:t>
      </w:r>
      <w:r>
        <w:rPr>
          <w:rFonts w:eastAsiaTheme="minorEastAsia" w:hint="eastAsia"/>
          <w:szCs w:val="22"/>
        </w:rPr>
        <w:t>网络，终端支持</w:t>
      </w:r>
      <w:r>
        <w:rPr>
          <w:rFonts w:eastAsiaTheme="minorEastAsia" w:hint="eastAsia"/>
          <w:szCs w:val="22"/>
        </w:rPr>
        <w:t>NR</w:t>
      </w:r>
      <w:r>
        <w:rPr>
          <w:rFonts w:eastAsiaTheme="minorEastAsia" w:hint="eastAsia"/>
          <w:szCs w:val="22"/>
        </w:rPr>
        <w:t>到</w:t>
      </w:r>
      <w:r>
        <w:rPr>
          <w:rFonts w:eastAsiaTheme="minorEastAsia" w:hint="eastAsia"/>
          <w:szCs w:val="22"/>
        </w:rPr>
        <w:t>LTE</w:t>
      </w:r>
      <w:r>
        <w:rPr>
          <w:rFonts w:eastAsiaTheme="minorEastAsia" w:hint="eastAsia"/>
          <w:szCs w:val="22"/>
        </w:rPr>
        <w:t>的切换和重定向，具体要求参见</w:t>
      </w:r>
      <w:r>
        <w:rPr>
          <w:rFonts w:eastAsiaTheme="minorEastAsia" w:hint="eastAsia"/>
          <w:szCs w:val="22"/>
        </w:rPr>
        <w:t>7.1.4</w:t>
      </w:r>
      <w:r>
        <w:rPr>
          <w:rFonts w:eastAsiaTheme="minorEastAsia" w:hint="eastAsia"/>
          <w:szCs w:val="22"/>
        </w:rPr>
        <w:t>和</w:t>
      </w:r>
      <w:r>
        <w:rPr>
          <w:rFonts w:eastAsiaTheme="minorEastAsia" w:hint="eastAsia"/>
          <w:szCs w:val="22"/>
        </w:rPr>
        <w:t>7.1.5</w:t>
      </w:r>
      <w:r>
        <w:rPr>
          <w:rFonts w:eastAsiaTheme="minorEastAsia" w:hint="eastAsia"/>
          <w:szCs w:val="22"/>
        </w:rPr>
        <w:t>。终端切换、重定向至</w:t>
      </w:r>
      <w:r>
        <w:rPr>
          <w:rFonts w:eastAsiaTheme="minorEastAsia" w:hint="eastAsia"/>
          <w:szCs w:val="22"/>
        </w:rPr>
        <w:t>LTE</w:t>
      </w:r>
      <w:r>
        <w:rPr>
          <w:rFonts w:eastAsiaTheme="minorEastAsia" w:hint="eastAsia"/>
          <w:szCs w:val="22"/>
        </w:rPr>
        <w:t>网络后通过</w:t>
      </w:r>
      <w:proofErr w:type="spellStart"/>
      <w:r>
        <w:rPr>
          <w:rFonts w:eastAsiaTheme="minorEastAsia" w:hint="eastAsia"/>
          <w:szCs w:val="22"/>
        </w:rPr>
        <w:t>VoLTE</w:t>
      </w:r>
      <w:proofErr w:type="spellEnd"/>
      <w:r>
        <w:rPr>
          <w:rFonts w:eastAsiaTheme="minorEastAsia" w:hint="eastAsia"/>
          <w:szCs w:val="22"/>
        </w:rPr>
        <w:t>进行紧急呼叫业务，具体要求参见</w:t>
      </w:r>
      <w:ins w:id="352" w:author="China Telecom-Z 9.30" w:date="2019-11-28T14:12:00Z">
        <w:r>
          <w:rPr>
            <w:rFonts w:eastAsiaTheme="minorEastAsia"/>
            <w:szCs w:val="22"/>
            <w:rPrChange w:id="353" w:author="fuhao" w:date="2020-04-03T17:18:00Z">
              <w:rPr>
                <w:color w:val="000000"/>
                <w:sz w:val="18"/>
                <w:szCs w:val="18"/>
                <w:shd w:val="clear" w:color="auto" w:fill="EEEEEE"/>
              </w:rPr>
            </w:rPrChange>
          </w:rPr>
          <w:t xml:space="preserve">YD/T 2541-2013 </w:t>
        </w:r>
      </w:ins>
      <w:r>
        <w:rPr>
          <w:rFonts w:eastAsiaTheme="minorEastAsia" w:hint="eastAsia"/>
          <w:szCs w:val="22"/>
        </w:rPr>
        <w:t>《</w:t>
      </w:r>
      <w:ins w:id="354" w:author="China Telecom-Z 9.30" w:date="2019-11-28T14:12:00Z">
        <w:r>
          <w:rPr>
            <w:rStyle w:val="afffff"/>
            <w:rFonts w:eastAsiaTheme="minorEastAsia" w:hint="eastAsia"/>
            <w:rPrChange w:id="355" w:author="fuhao" w:date="2020-04-03T17:18:00Z">
              <w:rPr>
                <w:rStyle w:val="afffff"/>
                <w:rFonts w:hint="eastAsia"/>
                <w:sz w:val="18"/>
                <w:szCs w:val="18"/>
              </w:rPr>
            </w:rPrChange>
          </w:rPr>
          <w:t>基于统一</w:t>
        </w:r>
        <w:r>
          <w:rPr>
            <w:rStyle w:val="afffff"/>
            <w:rFonts w:eastAsiaTheme="minorEastAsia"/>
            <w:b/>
            <w:bCs/>
            <w:color w:val="FF0000"/>
            <w:rPrChange w:id="356" w:author="fuhao" w:date="2020-04-03T17:18:00Z">
              <w:rPr>
                <w:rStyle w:val="afffff"/>
                <w:b/>
                <w:bCs/>
                <w:color w:val="FF0000"/>
                <w:sz w:val="18"/>
                <w:szCs w:val="18"/>
              </w:rPr>
            </w:rPrChange>
          </w:rPr>
          <w:t>IMS</w:t>
        </w:r>
        <w:r>
          <w:rPr>
            <w:rStyle w:val="afffff"/>
            <w:rFonts w:eastAsiaTheme="minorEastAsia" w:hint="eastAsia"/>
            <w:rPrChange w:id="357" w:author="fuhao" w:date="2020-04-03T17:18:00Z">
              <w:rPr>
                <w:rStyle w:val="afffff"/>
                <w:rFonts w:hint="eastAsia"/>
                <w:sz w:val="18"/>
                <w:szCs w:val="18"/>
              </w:rPr>
            </w:rPrChange>
          </w:rPr>
          <w:lastRenderedPageBreak/>
          <w:t>的紧急呼叫业务技术要求（第一阶段）</w:t>
        </w:r>
      </w:ins>
      <w:r>
        <w:rPr>
          <w:rFonts w:eastAsiaTheme="minorEastAsia" w:hint="eastAsia"/>
          <w:szCs w:val="22"/>
        </w:rPr>
        <w:t>》</w:t>
      </w:r>
      <w:del w:id="358" w:author="China Telecom-Z 9.30" w:date="2019-11-28T14:13:00Z">
        <w:r>
          <w:rPr>
            <w:rFonts w:eastAsiaTheme="minorEastAsia" w:hint="eastAsia"/>
            <w:szCs w:val="22"/>
          </w:rPr>
          <w:delText>XXXX(IMS</w:delText>
        </w:r>
        <w:r>
          <w:rPr>
            <w:rFonts w:eastAsiaTheme="minorEastAsia" w:hint="eastAsia"/>
            <w:szCs w:val="22"/>
          </w:rPr>
          <w:delText>紧急呼叫行标</w:delText>
        </w:r>
        <w:r>
          <w:rPr>
            <w:rFonts w:eastAsiaTheme="minorEastAsia" w:hint="eastAsia"/>
            <w:szCs w:val="22"/>
          </w:rPr>
          <w:delText>)</w:delText>
        </w:r>
      </w:del>
      <w:r>
        <w:rPr>
          <w:rFonts w:eastAsiaTheme="minorEastAsia" w:hint="eastAsia"/>
          <w:szCs w:val="22"/>
        </w:rPr>
        <w:t>。</w:t>
      </w:r>
    </w:p>
    <w:p w:rsidR="00005045" w:rsidRDefault="00E71CAC">
      <w:pPr>
        <w:pStyle w:val="aff9"/>
        <w:numPr>
          <w:ilvl w:val="0"/>
          <w:numId w:val="40"/>
        </w:numPr>
        <w:rPr>
          <w:del w:id="359" w:author="China Telecom-Z 9.30" w:date="2019-11-28T13:46:00Z"/>
          <w:rFonts w:eastAsiaTheme="minorEastAsia"/>
          <w:szCs w:val="22"/>
        </w:rPr>
      </w:pPr>
      <w:del w:id="360" w:author="China Telecom-Z 9.30" w:date="2019-11-28T13:46:00Z">
        <w:r>
          <w:rPr>
            <w:rFonts w:eastAsiaTheme="minorEastAsia" w:hint="eastAsia"/>
            <w:szCs w:val="22"/>
          </w:rPr>
          <w:delText>紧急呼叫业务承载在</w:delText>
        </w:r>
        <w:r>
          <w:rPr>
            <w:rFonts w:eastAsiaTheme="minorEastAsia" w:hint="eastAsia"/>
            <w:szCs w:val="22"/>
          </w:rPr>
          <w:delText>NR</w:delText>
        </w:r>
        <w:r>
          <w:rPr>
            <w:rFonts w:eastAsiaTheme="minorEastAsia" w:hint="eastAsia"/>
            <w:szCs w:val="22"/>
          </w:rPr>
          <w:delText>网络。</w:delText>
        </w:r>
      </w:del>
    </w:p>
    <w:p w:rsidR="00005045" w:rsidRDefault="00E71CAC">
      <w:pPr>
        <w:pStyle w:val="aff9"/>
        <w:numPr>
          <w:ilvl w:val="1"/>
          <w:numId w:val="59"/>
        </w:numPr>
        <w:rPr>
          <w:rFonts w:eastAsiaTheme="minorEastAsia"/>
          <w:szCs w:val="22"/>
        </w:rPr>
        <w:pPrChange w:id="361" w:author="fuhao" w:date="2020-04-06T23:08:00Z">
          <w:pPr>
            <w:pStyle w:val="aff9"/>
            <w:ind w:firstLine="420"/>
          </w:pPr>
        </w:pPrChange>
      </w:pPr>
      <w:r>
        <w:rPr>
          <w:rFonts w:eastAsiaTheme="minorEastAsia" w:hint="eastAsia"/>
          <w:szCs w:val="22"/>
        </w:rPr>
        <w:t>终端通过</w:t>
      </w:r>
      <w:r>
        <w:rPr>
          <w:rFonts w:eastAsiaTheme="minorEastAsia"/>
          <w:szCs w:val="22"/>
        </w:rPr>
        <w:t>registration accepted</w:t>
      </w:r>
      <w:r>
        <w:rPr>
          <w:rFonts w:eastAsiaTheme="minorEastAsia" w:hint="eastAsia"/>
          <w:szCs w:val="22"/>
        </w:rPr>
        <w:t>消息中携带</w:t>
      </w:r>
      <w:r>
        <w:rPr>
          <w:rFonts w:eastAsiaTheme="minorEastAsia"/>
          <w:szCs w:val="22"/>
        </w:rPr>
        <w:t>Emergency Services Support</w:t>
      </w:r>
      <w:r>
        <w:rPr>
          <w:rFonts w:eastAsiaTheme="minorEastAsia" w:hint="eastAsia"/>
          <w:szCs w:val="22"/>
        </w:rPr>
        <w:t>和</w:t>
      </w:r>
      <w:r>
        <w:rPr>
          <w:rFonts w:eastAsiaTheme="minorEastAsia"/>
          <w:szCs w:val="22"/>
        </w:rPr>
        <w:t>Emergency Services Fallback support IE</w:t>
      </w:r>
      <w:r>
        <w:rPr>
          <w:rFonts w:eastAsiaTheme="minorEastAsia" w:hint="eastAsia"/>
          <w:szCs w:val="22"/>
        </w:rPr>
        <w:t>来判断紧急呼叫的发起方式：</w:t>
      </w:r>
    </w:p>
    <w:p w:rsidR="00005045" w:rsidRDefault="00E71CAC">
      <w:pPr>
        <w:pStyle w:val="aff9"/>
        <w:numPr>
          <w:ilvl w:val="0"/>
          <w:numId w:val="41"/>
        </w:numPr>
        <w:rPr>
          <w:rFonts w:eastAsiaTheme="minorEastAsia"/>
          <w:szCs w:val="22"/>
        </w:rPr>
      </w:pPr>
      <w:r>
        <w:rPr>
          <w:rFonts w:eastAsiaTheme="minorEastAsia" w:hint="eastAsia"/>
          <w:szCs w:val="22"/>
        </w:rPr>
        <w:t>网络</w:t>
      </w:r>
      <w:del w:id="362" w:author="fuhao" w:date="2020-04-06T10:45:00Z">
        <w:r>
          <w:rPr>
            <w:rFonts w:eastAsiaTheme="minorEastAsia" w:hint="eastAsia"/>
            <w:szCs w:val="22"/>
          </w:rPr>
          <w:delText>仅</w:delText>
        </w:r>
      </w:del>
      <w:proofErr w:type="gramStart"/>
      <w:r>
        <w:rPr>
          <w:rFonts w:eastAsiaTheme="minorEastAsia" w:hint="eastAsia"/>
          <w:szCs w:val="22"/>
        </w:rPr>
        <w:t>指示</w:t>
      </w:r>
      <w:ins w:id="363" w:author="fuhao" w:date="2020-04-06T10:45:00Z">
        <w:r>
          <w:rPr>
            <w:rFonts w:eastAsiaTheme="minorEastAsia" w:hint="eastAsia"/>
            <w:szCs w:val="22"/>
          </w:rPr>
          <w:t>仅</w:t>
        </w:r>
      </w:ins>
      <w:proofErr w:type="gramEnd"/>
      <w:r>
        <w:rPr>
          <w:rFonts w:eastAsiaTheme="minorEastAsia" w:hint="eastAsia"/>
          <w:szCs w:val="22"/>
        </w:rPr>
        <w:t>支持</w:t>
      </w:r>
      <w:r>
        <w:rPr>
          <w:rFonts w:eastAsiaTheme="minorEastAsia"/>
          <w:szCs w:val="22"/>
        </w:rPr>
        <w:t>Emergency Services Fallback</w:t>
      </w:r>
      <w:r>
        <w:rPr>
          <w:rFonts w:eastAsiaTheme="minorEastAsia" w:hint="eastAsia"/>
          <w:szCs w:val="22"/>
        </w:rPr>
        <w:t>时，终端通过</w:t>
      </w:r>
      <w:r>
        <w:rPr>
          <w:rFonts w:eastAsiaTheme="minorEastAsia"/>
          <w:szCs w:val="22"/>
        </w:rPr>
        <w:t xml:space="preserve">Emergency service fallback </w:t>
      </w:r>
      <w:r>
        <w:rPr>
          <w:rFonts w:eastAsiaTheme="minorEastAsia" w:hint="eastAsia"/>
          <w:szCs w:val="22"/>
        </w:rPr>
        <w:t>发起紧急呼叫。</w:t>
      </w:r>
    </w:p>
    <w:p w:rsidR="00005045" w:rsidRDefault="00E71CAC">
      <w:pPr>
        <w:pStyle w:val="aff9"/>
        <w:numPr>
          <w:ilvl w:val="0"/>
          <w:numId w:val="41"/>
        </w:numPr>
        <w:rPr>
          <w:rFonts w:eastAsiaTheme="minorEastAsia"/>
          <w:szCs w:val="22"/>
        </w:rPr>
      </w:pPr>
      <w:r>
        <w:rPr>
          <w:rFonts w:eastAsiaTheme="minorEastAsia" w:hint="eastAsia"/>
          <w:szCs w:val="22"/>
        </w:rPr>
        <w:t>网络指示</w:t>
      </w:r>
      <w:r>
        <w:rPr>
          <w:rFonts w:eastAsiaTheme="minorEastAsia"/>
          <w:szCs w:val="22"/>
        </w:rPr>
        <w:t>Emergency Services Support</w:t>
      </w:r>
      <w:r>
        <w:rPr>
          <w:rFonts w:eastAsiaTheme="minorEastAsia" w:hint="eastAsia"/>
          <w:szCs w:val="22"/>
        </w:rPr>
        <w:t>，终端在</w:t>
      </w:r>
      <w:r>
        <w:rPr>
          <w:rFonts w:eastAsiaTheme="minorEastAsia"/>
          <w:szCs w:val="22"/>
        </w:rPr>
        <w:t>5G</w:t>
      </w:r>
      <w:r>
        <w:rPr>
          <w:rFonts w:eastAsiaTheme="minorEastAsia" w:hint="eastAsia"/>
          <w:szCs w:val="22"/>
        </w:rPr>
        <w:t>网络建立紧急业务</w:t>
      </w:r>
      <w:r>
        <w:rPr>
          <w:rFonts w:eastAsiaTheme="minorEastAsia"/>
          <w:szCs w:val="22"/>
        </w:rPr>
        <w:t>PDU</w:t>
      </w:r>
      <w:r>
        <w:rPr>
          <w:rFonts w:eastAsiaTheme="minorEastAsia" w:hint="eastAsia"/>
          <w:szCs w:val="22"/>
        </w:rPr>
        <w:t>会话完成紧急呼叫业务。</w:t>
      </w:r>
    </w:p>
    <w:p w:rsidR="00005045" w:rsidRDefault="00E71CAC">
      <w:pPr>
        <w:pStyle w:val="aff9"/>
        <w:numPr>
          <w:ilvl w:val="0"/>
          <w:numId w:val="41"/>
        </w:numPr>
        <w:rPr>
          <w:del w:id="364" w:author="China Telecom-Z 9.30" w:date="2019-11-28T13:48:00Z"/>
          <w:rFonts w:eastAsiaTheme="minorEastAsia"/>
          <w:szCs w:val="22"/>
        </w:rPr>
      </w:pPr>
      <w:del w:id="365" w:author="China Telecom-Z 9.30" w:date="2019-11-28T13:48:00Z">
        <w:r>
          <w:rPr>
            <w:rFonts w:eastAsiaTheme="minorEastAsia" w:hint="eastAsia"/>
            <w:szCs w:val="22"/>
          </w:rPr>
          <w:delText>当网络同时指示</w:delText>
        </w:r>
        <w:r>
          <w:rPr>
            <w:rFonts w:eastAsiaTheme="minorEastAsia"/>
            <w:szCs w:val="22"/>
          </w:rPr>
          <w:delText>Emergency Services Support</w:delText>
        </w:r>
        <w:r>
          <w:rPr>
            <w:rFonts w:eastAsiaTheme="minorEastAsia" w:hint="eastAsia"/>
            <w:szCs w:val="22"/>
          </w:rPr>
          <w:delText>和</w:delText>
        </w:r>
        <w:r>
          <w:rPr>
            <w:rFonts w:eastAsiaTheme="minorEastAsia"/>
            <w:szCs w:val="22"/>
          </w:rPr>
          <w:delText>Emergency Services Fallback</w:delText>
        </w:r>
        <w:r>
          <w:rPr>
            <w:rFonts w:eastAsiaTheme="minorEastAsia" w:hint="eastAsia"/>
            <w:szCs w:val="22"/>
          </w:rPr>
          <w:delText>时，终端应该在</w:delText>
        </w:r>
        <w:r>
          <w:rPr>
            <w:rFonts w:eastAsiaTheme="minorEastAsia"/>
            <w:szCs w:val="22"/>
          </w:rPr>
          <w:delText>5G</w:delText>
        </w:r>
        <w:r>
          <w:rPr>
            <w:rFonts w:eastAsiaTheme="minorEastAsia" w:hint="eastAsia"/>
            <w:szCs w:val="22"/>
          </w:rPr>
          <w:delText>网络建立紧急业务</w:delText>
        </w:r>
        <w:r>
          <w:rPr>
            <w:rFonts w:eastAsiaTheme="minorEastAsia"/>
            <w:szCs w:val="22"/>
          </w:rPr>
          <w:delText>PDU</w:delText>
        </w:r>
        <w:r>
          <w:rPr>
            <w:rFonts w:eastAsiaTheme="minorEastAsia" w:hint="eastAsia"/>
            <w:szCs w:val="22"/>
          </w:rPr>
          <w:delText>会话完成紧急呼叫业务。</w:delText>
        </w:r>
      </w:del>
    </w:p>
    <w:p w:rsidR="00005045" w:rsidRDefault="00E71CAC">
      <w:pPr>
        <w:pStyle w:val="aff9"/>
        <w:numPr>
          <w:ilvl w:val="0"/>
          <w:numId w:val="41"/>
        </w:numPr>
        <w:rPr>
          <w:ins w:id="366" w:author="fuhao" w:date="2020-04-07T10:27:00Z"/>
          <w:rFonts w:eastAsiaTheme="minorEastAsia"/>
          <w:szCs w:val="22"/>
        </w:rPr>
      </w:pPr>
      <w:r>
        <w:rPr>
          <w:rFonts w:eastAsiaTheme="minorEastAsia" w:hint="eastAsia"/>
          <w:szCs w:val="22"/>
        </w:rPr>
        <w:t>当前网络</w:t>
      </w:r>
      <w:r>
        <w:rPr>
          <w:rFonts w:eastAsiaTheme="minorEastAsia"/>
          <w:szCs w:val="22"/>
        </w:rPr>
        <w:t>Emergency Services Support</w:t>
      </w:r>
      <w:r>
        <w:rPr>
          <w:rFonts w:eastAsiaTheme="minorEastAsia" w:hint="eastAsia"/>
          <w:szCs w:val="22"/>
        </w:rPr>
        <w:t>和</w:t>
      </w:r>
      <w:r>
        <w:rPr>
          <w:rFonts w:eastAsiaTheme="minorEastAsia"/>
          <w:szCs w:val="22"/>
        </w:rPr>
        <w:t>Emergency Services Fallback</w:t>
      </w:r>
      <w:r>
        <w:rPr>
          <w:rFonts w:eastAsiaTheme="minorEastAsia" w:hint="eastAsia"/>
          <w:szCs w:val="22"/>
        </w:rPr>
        <w:t>均不支持时，终端可通过重新选择接入至</w:t>
      </w:r>
      <w:r>
        <w:rPr>
          <w:rFonts w:eastAsiaTheme="minorEastAsia"/>
          <w:szCs w:val="22"/>
        </w:rPr>
        <w:t>4G</w:t>
      </w:r>
      <w:ins w:id="367" w:author="fuhao" w:date="2020-04-03T11:46:00Z">
        <w:r>
          <w:rPr>
            <w:rFonts w:eastAsiaTheme="minorEastAsia" w:hint="eastAsia"/>
            <w:szCs w:val="22"/>
          </w:rPr>
          <w:t>/3G/</w:t>
        </w:r>
      </w:ins>
      <w:del w:id="368" w:author="fuhao" w:date="2020-04-03T11:46:00Z">
        <w:r>
          <w:rPr>
            <w:rFonts w:eastAsiaTheme="minorEastAsia" w:hint="eastAsia"/>
            <w:szCs w:val="22"/>
          </w:rPr>
          <w:delText>或</w:delText>
        </w:r>
      </w:del>
      <w:r>
        <w:rPr>
          <w:rFonts w:eastAsiaTheme="minorEastAsia"/>
          <w:szCs w:val="22"/>
        </w:rPr>
        <w:t>2G</w:t>
      </w:r>
      <w:r>
        <w:rPr>
          <w:rFonts w:eastAsiaTheme="minorEastAsia" w:hint="eastAsia"/>
          <w:szCs w:val="22"/>
        </w:rPr>
        <w:t>系统发起紧急呼叫</w:t>
      </w:r>
      <w:ins w:id="369" w:author="fuhao" w:date="2020-04-03T17:38:00Z">
        <w:r>
          <w:rPr>
            <w:rFonts w:eastAsiaTheme="minorEastAsia" w:hint="eastAsia"/>
            <w:szCs w:val="22"/>
          </w:rPr>
          <w:t>，具体要求参见</w:t>
        </w:r>
      </w:ins>
      <w:ins w:id="370" w:author="fuhao" w:date="2020-04-03T17:44:00Z">
        <w:r>
          <w:rPr>
            <w:rFonts w:hint="eastAsia"/>
          </w:rPr>
          <w:t>YD/T 1086-2013</w:t>
        </w:r>
        <w:r>
          <w:rPr>
            <w:rFonts w:hint="eastAsia"/>
          </w:rPr>
          <w:t>《移动通信网紧急呼叫业务终端技术要求》。</w:t>
        </w:r>
      </w:ins>
      <w:del w:id="371" w:author="fuhao" w:date="2020-04-03T17:38:00Z">
        <w:r>
          <w:rPr>
            <w:rFonts w:eastAsiaTheme="minorEastAsia" w:hint="eastAsia"/>
            <w:szCs w:val="22"/>
          </w:rPr>
          <w:delText>。</w:delText>
        </w:r>
      </w:del>
    </w:p>
    <w:p w:rsidR="00A13577" w:rsidRPr="00A13577" w:rsidRDefault="00A13577">
      <w:pPr>
        <w:pStyle w:val="aff9"/>
        <w:ind w:left="420" w:firstLine="0"/>
        <w:rPr>
          <w:rFonts w:eastAsiaTheme="minorEastAsia"/>
          <w:szCs w:val="22"/>
        </w:rPr>
        <w:pPrChange w:id="372" w:author="fuhao" w:date="2020-04-07T10:28:00Z">
          <w:pPr>
            <w:pStyle w:val="aff9"/>
            <w:numPr>
              <w:numId w:val="41"/>
            </w:numPr>
            <w:ind w:left="1260" w:hanging="420"/>
          </w:pPr>
        </w:pPrChange>
      </w:pPr>
      <w:ins w:id="373" w:author="fuhao" w:date="2020-04-07T10:28:00Z">
        <w:r>
          <w:rPr>
            <w:rFonts w:eastAsiaTheme="minorEastAsia" w:hint="eastAsia"/>
            <w:szCs w:val="22"/>
          </w:rPr>
          <w:t>终端支持无卡</w:t>
        </w:r>
      </w:ins>
      <w:ins w:id="374" w:author="fuhao" w:date="2020-04-07T10:29:00Z">
        <w:r w:rsidRPr="00A13577">
          <w:rPr>
            <w:rFonts w:eastAsiaTheme="minorEastAsia" w:hint="eastAsia"/>
            <w:szCs w:val="22"/>
          </w:rPr>
          <w:t>有网络覆盖</w:t>
        </w:r>
        <w:r>
          <w:rPr>
            <w:rFonts w:eastAsiaTheme="minorEastAsia" w:hint="eastAsia"/>
            <w:szCs w:val="22"/>
          </w:rPr>
          <w:t>情况下的紧急呼叫，具体要求参加</w:t>
        </w:r>
        <w:r>
          <w:rPr>
            <w:rFonts w:hint="eastAsia"/>
          </w:rPr>
          <w:t>YD/T 1086-2013</w:t>
        </w:r>
        <w:r>
          <w:rPr>
            <w:rFonts w:hint="eastAsia"/>
          </w:rPr>
          <w:t>《移动通信网紧急呼叫业务终端技术要求》。</w:t>
        </w:r>
      </w:ins>
    </w:p>
    <w:p w:rsidR="00005045" w:rsidRDefault="00E71CAC">
      <w:pPr>
        <w:pStyle w:val="a4"/>
        <w:numPr>
          <w:ilvl w:val="2"/>
          <w:numId w:val="45"/>
        </w:numPr>
        <w:spacing w:before="156" w:after="156"/>
        <w:rPr>
          <w:ins w:id="375" w:author="fuhao" w:date="2020-04-03T11:16:00Z"/>
        </w:rPr>
        <w:pPrChange w:id="376" w:author="fuhao" w:date="2020-04-06T12:31:00Z">
          <w:pPr>
            <w:pStyle w:val="a4"/>
            <w:numPr>
              <w:ilvl w:val="0"/>
              <w:numId w:val="0"/>
            </w:numPr>
            <w:spacing w:before="156" w:after="156"/>
            <w:ind w:left="0"/>
          </w:pPr>
        </w:pPrChange>
      </w:pPr>
      <w:del w:id="377" w:author="fuhao" w:date="2020-04-06T12:31:00Z">
        <w:r w:rsidDel="00525254">
          <w:rPr>
            <w:rFonts w:hint="eastAsia"/>
          </w:rPr>
          <w:delText>9.1.4</w:delText>
        </w:r>
        <w:r w:rsidDel="00525254">
          <w:delText xml:space="preserve"> </w:delText>
        </w:r>
      </w:del>
      <w:proofErr w:type="gramStart"/>
      <w:ins w:id="378" w:author="fuhao" w:date="2020-04-03T11:16:00Z">
        <w:r>
          <w:rPr>
            <w:rFonts w:hint="eastAsia"/>
          </w:rPr>
          <w:t>彩信</w:t>
        </w:r>
      </w:ins>
      <w:proofErr w:type="gramEnd"/>
      <w:del w:id="379" w:author="fuhao" w:date="2020-04-03T11:16:00Z">
        <w:r>
          <w:rPr>
            <w:rFonts w:hint="eastAsia"/>
          </w:rPr>
          <w:delText>并发</w:delText>
        </w:r>
      </w:del>
      <w:r>
        <w:rPr>
          <w:rFonts w:hint="eastAsia"/>
        </w:rPr>
        <w:t>业务</w:t>
      </w:r>
    </w:p>
    <w:p w:rsidR="00005045" w:rsidRDefault="00145F82">
      <w:pPr>
        <w:pStyle w:val="affff3"/>
        <w:rPr>
          <w:ins w:id="380" w:author="fuhao" w:date="2020-04-03T11:16:00Z"/>
        </w:rPr>
      </w:pPr>
      <w:ins w:id="381" w:author="fuhao" w:date="2020-04-07T10:16:00Z">
        <w:r>
          <w:rPr>
            <w:rFonts w:hint="eastAsia"/>
          </w:rPr>
          <w:t xml:space="preserve">NR </w:t>
        </w:r>
      </w:ins>
      <w:ins w:id="382" w:author="fuhao" w:date="2020-04-03T11:17:00Z">
        <w:r w:rsidR="00E71CAC">
          <w:rPr>
            <w:rFonts w:hint="eastAsia"/>
          </w:rPr>
          <w:t>SA模式下，UE应</w:t>
        </w:r>
        <w:proofErr w:type="gramStart"/>
        <w:r w:rsidR="00E71CAC">
          <w:rPr>
            <w:rFonts w:hint="eastAsia"/>
          </w:rPr>
          <w:t>支持彩信业务</w:t>
        </w:r>
        <w:proofErr w:type="gramEnd"/>
        <w:r w:rsidR="00E71CAC">
          <w:rPr>
            <w:rFonts w:hint="eastAsia"/>
          </w:rPr>
          <w:t>（</w:t>
        </w:r>
        <w:r w:rsidR="00E71CAC">
          <w:t>Multimedia Messaging Service</w:t>
        </w:r>
        <w:r w:rsidR="00E71CAC">
          <w:rPr>
            <w:rFonts w:hint="eastAsia"/>
          </w:rPr>
          <w:t>）。</w:t>
        </w:r>
      </w:ins>
      <w:ins w:id="383" w:author="fuhao" w:date="2020-04-08T15:06:00Z">
        <w:r w:rsidR="00A542A2">
          <w:rPr>
            <w:rFonts w:hint="eastAsia"/>
          </w:rPr>
          <w:t>（可选）</w:t>
        </w:r>
      </w:ins>
    </w:p>
    <w:p w:rsidR="00005045" w:rsidRDefault="00E71CAC">
      <w:pPr>
        <w:pStyle w:val="a4"/>
        <w:numPr>
          <w:ilvl w:val="2"/>
          <w:numId w:val="45"/>
        </w:numPr>
        <w:spacing w:before="156" w:after="156"/>
        <w:rPr>
          <w:ins w:id="384" w:author="fuhao" w:date="2020-04-03T11:16:00Z"/>
        </w:rPr>
        <w:pPrChange w:id="385" w:author="fuhao" w:date="2020-04-06T12:31:00Z">
          <w:pPr>
            <w:pStyle w:val="a4"/>
            <w:numPr>
              <w:ilvl w:val="0"/>
              <w:numId w:val="0"/>
            </w:numPr>
            <w:spacing w:before="156" w:after="156"/>
            <w:ind w:left="0"/>
          </w:pPr>
        </w:pPrChange>
      </w:pPr>
      <w:ins w:id="386" w:author="fuhao" w:date="2020-04-03T11:16:00Z">
        <w:r>
          <w:rPr>
            <w:rFonts w:hint="eastAsia"/>
          </w:rPr>
          <w:t>并发业务</w:t>
        </w:r>
      </w:ins>
    </w:p>
    <w:p w:rsidR="00005045" w:rsidRDefault="00005045">
      <w:pPr>
        <w:pStyle w:val="affff3"/>
        <w:rPr>
          <w:del w:id="387" w:author="fuhao" w:date="2020-04-03T11:16:00Z"/>
        </w:rPr>
      </w:pPr>
    </w:p>
    <w:p w:rsidR="00005045" w:rsidRDefault="00E71CAC">
      <w:pPr>
        <w:ind w:firstLine="420"/>
      </w:pPr>
      <w:r>
        <w:rPr>
          <w:rFonts w:hint="eastAsia"/>
        </w:rPr>
        <w:t>终端支持数据业务与</w:t>
      </w:r>
      <w:r>
        <w:rPr>
          <w:rFonts w:hint="eastAsia"/>
        </w:rPr>
        <w:t>IMS</w:t>
      </w:r>
      <w:r>
        <w:rPr>
          <w:rFonts w:hint="eastAsia"/>
        </w:rPr>
        <w:t>语音业务</w:t>
      </w:r>
      <w:r>
        <w:rPr>
          <w:rFonts w:hint="eastAsia"/>
        </w:rPr>
        <w:t>/IMS</w:t>
      </w:r>
      <w:r>
        <w:rPr>
          <w:rFonts w:hint="eastAsia"/>
        </w:rPr>
        <w:t>视频业务以及短</w:t>
      </w:r>
      <w:del w:id="388" w:author="fuhao" w:date="2020-04-06T15:48:00Z">
        <w:r w:rsidDel="00D24C7D">
          <w:rPr>
            <w:rFonts w:hint="eastAsia"/>
          </w:rPr>
          <w:delText>/</w:delText>
        </w:r>
        <w:r w:rsidDel="00D24C7D">
          <w:rPr>
            <w:rFonts w:hint="eastAsia"/>
          </w:rPr>
          <w:delText>彩</w:delText>
        </w:r>
      </w:del>
      <w:r>
        <w:rPr>
          <w:rFonts w:hint="eastAsia"/>
        </w:rPr>
        <w:t>信业务并发。</w:t>
      </w:r>
    </w:p>
    <w:p w:rsidR="00005045" w:rsidRDefault="00E71CAC">
      <w:pPr>
        <w:ind w:firstLine="420"/>
      </w:pPr>
      <w:r>
        <w:rPr>
          <w:rFonts w:hint="eastAsia"/>
        </w:rPr>
        <w:t>终端在业务并发时，如果发生从</w:t>
      </w:r>
      <w:r>
        <w:rPr>
          <w:rFonts w:hint="eastAsia"/>
        </w:rPr>
        <w:t>NR</w:t>
      </w:r>
      <w:r>
        <w:rPr>
          <w:rFonts w:hint="eastAsia"/>
        </w:rPr>
        <w:t>到</w:t>
      </w:r>
      <w:r>
        <w:rPr>
          <w:rFonts w:hint="eastAsia"/>
        </w:rPr>
        <w:t>LTE</w:t>
      </w:r>
      <w:r>
        <w:rPr>
          <w:rFonts w:hint="eastAsia"/>
        </w:rPr>
        <w:t>的切换，终端应能支持并发业务同时切换至</w:t>
      </w:r>
      <w:r>
        <w:rPr>
          <w:rFonts w:hint="eastAsia"/>
        </w:rPr>
        <w:t>LTE</w:t>
      </w:r>
      <w:r>
        <w:rPr>
          <w:rFonts w:hint="eastAsia"/>
        </w:rPr>
        <w:t>网络。</w:t>
      </w:r>
    </w:p>
    <w:p w:rsidR="00005045" w:rsidRDefault="00E71CAC">
      <w:pPr>
        <w:ind w:firstLine="420"/>
      </w:pPr>
      <w:r>
        <w:rPr>
          <w:rFonts w:hint="eastAsia"/>
        </w:rPr>
        <w:t>终端在业务并发时，如果发生</w:t>
      </w:r>
      <w:r>
        <w:rPr>
          <w:rFonts w:hint="eastAsia"/>
        </w:rPr>
        <w:t>LTE</w:t>
      </w:r>
      <w:r>
        <w:rPr>
          <w:rFonts w:hint="eastAsia"/>
        </w:rPr>
        <w:t>到</w:t>
      </w:r>
      <w:r>
        <w:rPr>
          <w:rFonts w:hint="eastAsia"/>
        </w:rPr>
        <w:t>NR</w:t>
      </w:r>
      <w:r>
        <w:rPr>
          <w:rFonts w:hint="eastAsia"/>
        </w:rPr>
        <w:t>的切换，终端应能支持并发业务同时切换至</w:t>
      </w:r>
      <w:r>
        <w:rPr>
          <w:rFonts w:hint="eastAsia"/>
        </w:rPr>
        <w:t>NR</w:t>
      </w:r>
      <w:r>
        <w:rPr>
          <w:rFonts w:hint="eastAsia"/>
        </w:rPr>
        <w:t>网络。</w:t>
      </w:r>
    </w:p>
    <w:bookmarkEnd w:id="198"/>
    <w:p w:rsidR="00005045" w:rsidRDefault="00F95020">
      <w:pPr>
        <w:pStyle w:val="a4"/>
        <w:spacing w:before="156" w:after="156"/>
      </w:pPr>
      <w:ins w:id="389" w:author="fuhao" w:date="2020-04-06T13:02:00Z">
        <w:r>
          <w:rPr>
            <w:rFonts w:hint="eastAsia"/>
          </w:rPr>
          <w:t>EN-DC</w:t>
        </w:r>
      </w:ins>
      <w:del w:id="390" w:author="fuhao" w:date="2020-04-06T13:02:00Z">
        <w:r w:rsidR="00E71CAC" w:rsidDel="00F95020">
          <w:rPr>
            <w:rFonts w:hint="eastAsia"/>
          </w:rPr>
          <w:delText>N</w:delText>
        </w:r>
        <w:r w:rsidR="00E71CAC" w:rsidDel="00F95020">
          <w:delText>SA</w:delText>
        </w:r>
      </w:del>
      <w:r w:rsidR="00E71CAC">
        <w:rPr>
          <w:rFonts w:hint="eastAsia"/>
        </w:rPr>
        <w:t>模式</w:t>
      </w:r>
      <w:r w:rsidR="00E71CAC">
        <w:rPr>
          <w:rFonts w:hint="eastAsia"/>
          <w:color w:val="FF0000"/>
        </w:rPr>
        <w:t>（联通）</w:t>
      </w:r>
      <w:del w:id="391" w:author="Zhan Wenhao" w:date="2019-11-27T15:55:00Z">
        <w:r w:rsidR="00E71CAC">
          <w:rPr>
            <w:rFonts w:hint="eastAsia"/>
          </w:rPr>
          <w:delText>（语音类终端）</w:delText>
        </w:r>
      </w:del>
    </w:p>
    <w:p w:rsidR="00525254" w:rsidRPr="00525254" w:rsidRDefault="00525254" w:rsidP="00525254">
      <w:pPr>
        <w:pStyle w:val="afffffffffff4"/>
        <w:widowControl/>
        <w:numPr>
          <w:ilvl w:val="1"/>
          <w:numId w:val="45"/>
        </w:numPr>
        <w:spacing w:beforeLines="50" w:before="156" w:afterLines="50" w:after="156"/>
        <w:ind w:firstLineChars="0"/>
        <w:jc w:val="left"/>
        <w:outlineLvl w:val="2"/>
        <w:rPr>
          <w:ins w:id="392" w:author="fuhao" w:date="2020-04-06T12:31:00Z"/>
          <w:rFonts w:ascii="黑体" w:eastAsia="黑体"/>
          <w:vanish/>
          <w:kern w:val="0"/>
          <w:szCs w:val="21"/>
        </w:rPr>
      </w:pPr>
      <w:bookmarkStart w:id="393" w:name="_Hlk25762668"/>
      <w:bookmarkEnd w:id="83"/>
      <w:bookmarkEnd w:id="84"/>
      <w:bookmarkEnd w:id="85"/>
      <w:bookmarkEnd w:id="86"/>
    </w:p>
    <w:p w:rsidR="00005045" w:rsidRDefault="00E71CAC">
      <w:pPr>
        <w:pStyle w:val="a4"/>
        <w:numPr>
          <w:ilvl w:val="2"/>
          <w:numId w:val="45"/>
        </w:numPr>
        <w:spacing w:before="156" w:after="156"/>
        <w:pPrChange w:id="394" w:author="fuhao" w:date="2020-04-06T12:31:00Z">
          <w:pPr>
            <w:pStyle w:val="a5"/>
            <w:numPr>
              <w:ilvl w:val="0"/>
              <w:numId w:val="0"/>
            </w:numPr>
            <w:ind w:left="709"/>
          </w:pPr>
        </w:pPrChange>
      </w:pPr>
      <w:del w:id="395" w:author="fuhao" w:date="2020-04-06T12:31:00Z">
        <w:r w:rsidDel="00525254">
          <w:rPr>
            <w:rFonts w:hint="eastAsia"/>
          </w:rPr>
          <w:delText xml:space="preserve">9.2.1 </w:delText>
        </w:r>
      </w:del>
      <w:r>
        <w:rPr>
          <w:rFonts w:hint="eastAsia"/>
        </w:rPr>
        <w:t>语音业务要求</w:t>
      </w:r>
    </w:p>
    <w:p w:rsidR="00005045" w:rsidRDefault="00E71CAC">
      <w:pPr>
        <w:pStyle w:val="affff3"/>
        <w:rPr>
          <w:del w:id="396" w:author="师瑜 China Unicom" w:date="2019-11-27T14:50:00Z"/>
        </w:rPr>
      </w:pPr>
      <w:del w:id="397" w:author="师瑜 China Unicom" w:date="2019-11-27T14:50:00Z">
        <w:r>
          <w:rPr>
            <w:rFonts w:hint="eastAsia"/>
          </w:rPr>
          <w:delText>（VoLTE、CSFB）</w:delText>
        </w:r>
      </w:del>
    </w:p>
    <w:p w:rsidR="00005045" w:rsidRDefault="00F95020">
      <w:pPr>
        <w:pStyle w:val="affff3"/>
      </w:pPr>
      <w:ins w:id="398" w:author="fuhao" w:date="2020-04-06T13:03:00Z">
        <w:r>
          <w:rPr>
            <w:rFonts w:hint="eastAsia"/>
          </w:rPr>
          <w:t>EN-DC</w:t>
        </w:r>
      </w:ins>
      <w:del w:id="399" w:author="fuhao" w:date="2020-04-06T13:03:00Z">
        <w:r w:rsidR="00E71CAC" w:rsidDel="00F95020">
          <w:rPr>
            <w:rFonts w:hint="eastAsia"/>
          </w:rPr>
          <w:delText>NSA</w:delText>
        </w:r>
      </w:del>
      <w:r w:rsidR="00E71CAC">
        <w:rPr>
          <w:rFonts w:hint="eastAsia"/>
        </w:rPr>
        <w:t>模式下，UE</w:t>
      </w:r>
      <w:r w:rsidR="00E71CAC">
        <w:t>应支持</w:t>
      </w:r>
      <w:proofErr w:type="spellStart"/>
      <w:r w:rsidR="00E71CAC">
        <w:t>VoLTE</w:t>
      </w:r>
      <w:proofErr w:type="spellEnd"/>
      <w:r w:rsidR="00E71CAC">
        <w:rPr>
          <w:rFonts w:hint="eastAsia"/>
        </w:rPr>
        <w:t>语音、视频通话业务及CSFB方式发起或接收语音业务。</w:t>
      </w:r>
    </w:p>
    <w:p w:rsidR="00005045" w:rsidRDefault="00E71CAC">
      <w:pPr>
        <w:pStyle w:val="affff3"/>
        <w:rPr>
          <w:ins w:id="400" w:author="师瑜 China Unicom" w:date="2019-11-27T14:53:00Z"/>
        </w:rPr>
      </w:pPr>
      <w:r>
        <w:rPr>
          <w:rFonts w:hint="eastAsia"/>
        </w:rPr>
        <w:t>UE工作于E</w:t>
      </w:r>
      <w:r>
        <w:t>N-DC</w:t>
      </w:r>
      <w:r>
        <w:rPr>
          <w:rFonts w:hint="eastAsia"/>
        </w:rPr>
        <w:t>模式下的</w:t>
      </w:r>
      <w:proofErr w:type="spellStart"/>
      <w:r>
        <w:rPr>
          <w:rFonts w:hint="eastAsia"/>
        </w:rPr>
        <w:t>VoLTE</w:t>
      </w:r>
      <w:proofErr w:type="spellEnd"/>
      <w:r>
        <w:rPr>
          <w:rFonts w:hint="eastAsia"/>
        </w:rPr>
        <w:t>功能、性能等要求见</w:t>
      </w:r>
      <w:r>
        <w:t>YD/T 3178-2016</w:t>
      </w:r>
      <w:r>
        <w:rPr>
          <w:rFonts w:hint="eastAsia"/>
        </w:rPr>
        <w:t>《移动终端支持基于LTE的语音解决方案（</w:t>
      </w:r>
      <w:proofErr w:type="spellStart"/>
      <w:r>
        <w:rPr>
          <w:rFonts w:hint="eastAsia"/>
        </w:rPr>
        <w:t>VoLTE</w:t>
      </w:r>
      <w:proofErr w:type="spellEnd"/>
      <w:r>
        <w:rPr>
          <w:rFonts w:hint="eastAsia"/>
        </w:rPr>
        <w:t>）的技术要求》。</w:t>
      </w:r>
      <w:ins w:id="401" w:author="fuhao" w:date="2020-04-06T12:39:00Z">
        <w:r w:rsidR="006B3CF2">
          <w:rPr>
            <w:rFonts w:hint="eastAsia"/>
          </w:rPr>
          <w:t>UE</w:t>
        </w:r>
      </w:ins>
      <w:del w:id="402" w:author="fuhao" w:date="2020-04-06T12:39:00Z">
        <w:r w:rsidDel="006B3CF2">
          <w:delText>5G</w:delText>
        </w:r>
        <w:r w:rsidDel="006B3CF2">
          <w:rPr>
            <w:rFonts w:hint="eastAsia"/>
          </w:rPr>
          <w:delText>终端</w:delText>
        </w:r>
      </w:del>
      <w:r>
        <w:rPr>
          <w:rFonts w:hint="eastAsia"/>
        </w:rPr>
        <w:t>应支持</w:t>
      </w:r>
      <w:proofErr w:type="spellStart"/>
      <w:r>
        <w:t>VoLTE</w:t>
      </w:r>
      <w:proofErr w:type="spellEnd"/>
      <w:r>
        <w:rPr>
          <w:rFonts w:hint="eastAsia"/>
        </w:rPr>
        <w:t>业务</w:t>
      </w:r>
      <w:ins w:id="403" w:author="师瑜 China Unicom" w:date="2019-11-27T14:53:00Z">
        <w:r>
          <w:rPr>
            <w:rFonts w:hint="eastAsia"/>
          </w:rPr>
          <w:t>移动场景下</w:t>
        </w:r>
      </w:ins>
      <w:r>
        <w:rPr>
          <w:rFonts w:hint="eastAsia"/>
        </w:rPr>
        <w:t>的连续性，包括以下</w:t>
      </w:r>
      <w:del w:id="404" w:author="师瑜 China Unicom" w:date="2019-11-27T14:53:00Z">
        <w:r>
          <w:rPr>
            <w:rFonts w:hint="eastAsia"/>
          </w:rPr>
          <w:delText>切换场景</w:delText>
        </w:r>
      </w:del>
      <w:ins w:id="405" w:author="师瑜 China Unicom" w:date="2019-11-27T14:53:00Z">
        <w:r>
          <w:rPr>
            <w:rFonts w:hint="eastAsia"/>
          </w:rPr>
          <w:t>移动性过程</w:t>
        </w:r>
      </w:ins>
      <w:del w:id="406" w:author="师瑜 China Unicom" w:date="2019-11-27T14:50:00Z">
        <w:r>
          <w:rPr>
            <w:rFonts w:hint="eastAsia"/>
          </w:rPr>
          <w:delText>：</w:delText>
        </w:r>
        <w:r>
          <w:delText>NSA</w:delText>
        </w:r>
        <w:r>
          <w:rPr>
            <w:rFonts w:hint="eastAsia"/>
          </w:rPr>
          <w:delText>小区和NSA小区之间的切换，NSA小区和不支持NSA的4G小区之间的切换，NSA到2/3G小区的切换（eSRVCC）</w:delText>
        </w:r>
      </w:del>
      <w:r>
        <w:rPr>
          <w:rFonts w:hint="eastAsia"/>
        </w:rPr>
        <w:t>。</w:t>
      </w:r>
    </w:p>
    <w:p w:rsidR="00005045" w:rsidRDefault="00E71CAC">
      <w:pPr>
        <w:pStyle w:val="affffffff3"/>
        <w:numPr>
          <w:ilvl w:val="0"/>
          <w:numId w:val="42"/>
        </w:numPr>
        <w:spacing w:beforeLines="0" w:afterLines="0"/>
        <w:ind w:left="900" w:hanging="480"/>
        <w:rPr>
          <w:ins w:id="407" w:author="师瑜 China Unicom" w:date="2019-11-27T14:52:00Z"/>
        </w:rPr>
        <w:pPrChange w:id="408" w:author="师瑜 China Unicom" w:date="2019-11-27T14:53:00Z">
          <w:pPr>
            <w:pStyle w:val="affff3"/>
          </w:pPr>
        </w:pPrChange>
      </w:pPr>
      <w:bookmarkStart w:id="409" w:name="_Ref20332273"/>
      <w:ins w:id="410" w:author="师瑜 China Unicom" w:date="2019-11-27T14:53:00Z">
        <w:r>
          <w:rPr>
            <w:rFonts w:hint="eastAsia"/>
          </w:rPr>
          <w:lastRenderedPageBreak/>
          <w:t>EN</w:t>
        </w:r>
        <w:r>
          <w:t>-DC移动性</w:t>
        </w:r>
        <w:r>
          <w:rPr>
            <w:rFonts w:hint="eastAsia"/>
          </w:rPr>
          <w:t>要求</w:t>
        </w:r>
      </w:ins>
      <w:bookmarkEnd w:id="409"/>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559"/>
        <w:gridCol w:w="3685"/>
      </w:tblGrid>
      <w:tr w:rsidR="00005045">
        <w:trPr>
          <w:jc w:val="center"/>
          <w:ins w:id="411" w:author="师瑜 China Unicom" w:date="2019-11-27T14:52:00Z"/>
        </w:trPr>
        <w:tc>
          <w:tcPr>
            <w:tcW w:w="2689" w:type="dxa"/>
            <w:tcBorders>
              <w:top w:val="single" w:sz="4" w:space="0" w:color="auto"/>
              <w:left w:val="single" w:sz="4" w:space="0" w:color="auto"/>
              <w:bottom w:val="single" w:sz="4" w:space="0" w:color="auto"/>
              <w:right w:val="single" w:sz="4" w:space="0" w:color="auto"/>
            </w:tcBorders>
            <w:vAlign w:val="center"/>
          </w:tcPr>
          <w:p w:rsidR="00005045" w:rsidRDefault="00E71CAC">
            <w:pPr>
              <w:pStyle w:val="affff3"/>
              <w:ind w:firstLineChars="0" w:firstLine="0"/>
              <w:rPr>
                <w:ins w:id="412" w:author="师瑜 China Unicom" w:date="2019-11-27T14:52:00Z"/>
                <w:rFonts w:ascii="Times New Roman"/>
              </w:rPr>
            </w:pPr>
            <w:ins w:id="413" w:author="师瑜 China Unicom" w:date="2019-11-27T14:52:00Z">
              <w:r>
                <w:rPr>
                  <w:rFonts w:ascii="Times New Roman"/>
                </w:rPr>
                <w:t>EN-DC</w:t>
              </w:r>
              <w:r>
                <w:rPr>
                  <w:rFonts w:ascii="Times New Roman" w:hint="eastAsia"/>
                </w:rPr>
                <w:t>移动性</w:t>
              </w:r>
              <w:r>
                <w:rPr>
                  <w:rFonts w:ascii="Times New Roman"/>
                </w:rPr>
                <w:t>过程</w:t>
              </w:r>
            </w:ins>
          </w:p>
        </w:tc>
        <w:tc>
          <w:tcPr>
            <w:tcW w:w="1559" w:type="dxa"/>
            <w:tcBorders>
              <w:top w:val="single" w:sz="4" w:space="0" w:color="auto"/>
              <w:left w:val="single" w:sz="4" w:space="0" w:color="auto"/>
              <w:bottom w:val="single" w:sz="4" w:space="0" w:color="auto"/>
              <w:right w:val="single" w:sz="4" w:space="0" w:color="auto"/>
            </w:tcBorders>
          </w:tcPr>
          <w:p w:rsidR="00005045" w:rsidRDefault="00E71CAC">
            <w:pPr>
              <w:pStyle w:val="affff3"/>
              <w:ind w:firstLineChars="0" w:firstLine="0"/>
              <w:rPr>
                <w:ins w:id="414" w:author="师瑜 China Unicom" w:date="2019-11-27T14:52:00Z"/>
                <w:rFonts w:ascii="Times New Roman"/>
              </w:rPr>
            </w:pPr>
            <w:ins w:id="415" w:author="师瑜 China Unicom" w:date="2019-11-27T14:52:00Z">
              <w:r>
                <w:rPr>
                  <w:rFonts w:ascii="Times New Roman"/>
                </w:rPr>
                <w:t>要求</w:t>
              </w:r>
            </w:ins>
          </w:p>
        </w:tc>
        <w:tc>
          <w:tcPr>
            <w:tcW w:w="3685" w:type="dxa"/>
            <w:tcBorders>
              <w:top w:val="single" w:sz="4" w:space="0" w:color="auto"/>
              <w:left w:val="single" w:sz="4" w:space="0" w:color="auto"/>
              <w:bottom w:val="single" w:sz="4" w:space="0" w:color="auto"/>
              <w:right w:val="single" w:sz="4" w:space="0" w:color="auto"/>
            </w:tcBorders>
          </w:tcPr>
          <w:p w:rsidR="00005045" w:rsidRDefault="00E71CAC">
            <w:pPr>
              <w:pStyle w:val="affff3"/>
              <w:ind w:firstLineChars="0" w:firstLine="0"/>
              <w:rPr>
                <w:ins w:id="416" w:author="师瑜 China Unicom" w:date="2019-11-27T14:52:00Z"/>
              </w:rPr>
            </w:pPr>
            <w:ins w:id="417" w:author="师瑜 China Unicom" w:date="2019-11-27T14:52:00Z">
              <w:r>
                <w:t>说明</w:t>
              </w:r>
            </w:ins>
          </w:p>
        </w:tc>
      </w:tr>
      <w:tr w:rsidR="00005045">
        <w:trPr>
          <w:jc w:val="center"/>
          <w:ins w:id="418" w:author="师瑜 China Unicom" w:date="2019-11-27T14:52:00Z"/>
        </w:trPr>
        <w:tc>
          <w:tcPr>
            <w:tcW w:w="2689" w:type="dxa"/>
            <w:tcBorders>
              <w:top w:val="single" w:sz="4" w:space="0" w:color="auto"/>
              <w:left w:val="single" w:sz="4" w:space="0" w:color="auto"/>
              <w:bottom w:val="single" w:sz="4" w:space="0" w:color="auto"/>
              <w:right w:val="single" w:sz="4" w:space="0" w:color="auto"/>
            </w:tcBorders>
            <w:vAlign w:val="center"/>
          </w:tcPr>
          <w:p w:rsidR="00005045" w:rsidRDefault="00E71CAC">
            <w:pPr>
              <w:pStyle w:val="affff3"/>
              <w:ind w:firstLineChars="0" w:firstLine="0"/>
              <w:rPr>
                <w:ins w:id="419" w:author="师瑜 China Unicom" w:date="2019-11-27T14:52:00Z"/>
                <w:rFonts w:ascii="Times New Roman"/>
              </w:rPr>
            </w:pPr>
            <w:ins w:id="420" w:author="师瑜 China Unicom" w:date="2019-11-27T14:52:00Z">
              <w:r>
                <w:rPr>
                  <w:rFonts w:ascii="Times New Roman" w:hint="eastAsia"/>
                </w:rPr>
                <w:t>主</w:t>
              </w:r>
              <w:r>
                <w:rPr>
                  <w:rFonts w:ascii="Times New Roman"/>
                </w:rPr>
                <w:t>节点变更过程</w:t>
              </w:r>
            </w:ins>
          </w:p>
        </w:tc>
        <w:tc>
          <w:tcPr>
            <w:tcW w:w="1559" w:type="dxa"/>
            <w:tcBorders>
              <w:top w:val="single" w:sz="4" w:space="0" w:color="auto"/>
              <w:left w:val="single" w:sz="4" w:space="0" w:color="auto"/>
              <w:bottom w:val="single" w:sz="4" w:space="0" w:color="auto"/>
              <w:right w:val="single" w:sz="4" w:space="0" w:color="auto"/>
            </w:tcBorders>
          </w:tcPr>
          <w:p w:rsidR="00005045" w:rsidRDefault="00E71CAC">
            <w:pPr>
              <w:pStyle w:val="affff3"/>
              <w:ind w:firstLineChars="0" w:firstLine="0"/>
              <w:rPr>
                <w:ins w:id="421" w:author="师瑜 China Unicom" w:date="2019-11-27T14:52:00Z"/>
                <w:rFonts w:ascii="Times New Roman"/>
              </w:rPr>
            </w:pPr>
            <w:ins w:id="422" w:author="师瑜 China Unicom" w:date="2019-11-27T14:52:00Z">
              <w:r>
                <w:rPr>
                  <w:rFonts w:ascii="Times New Roman" w:hint="eastAsia"/>
                </w:rPr>
                <w:t>必选</w:t>
              </w:r>
            </w:ins>
          </w:p>
        </w:tc>
        <w:tc>
          <w:tcPr>
            <w:tcW w:w="3685" w:type="dxa"/>
            <w:tcBorders>
              <w:top w:val="single" w:sz="4" w:space="0" w:color="auto"/>
              <w:left w:val="single" w:sz="4" w:space="0" w:color="auto"/>
              <w:bottom w:val="single" w:sz="4" w:space="0" w:color="auto"/>
              <w:right w:val="single" w:sz="4" w:space="0" w:color="auto"/>
            </w:tcBorders>
          </w:tcPr>
          <w:p w:rsidR="00005045" w:rsidRDefault="00E71CAC">
            <w:pPr>
              <w:pStyle w:val="affff3"/>
              <w:ind w:firstLineChars="0" w:firstLine="0"/>
              <w:rPr>
                <w:ins w:id="423" w:author="师瑜 China Unicom" w:date="2019-11-27T14:52:00Z"/>
              </w:rPr>
            </w:pPr>
            <w:proofErr w:type="spellStart"/>
            <w:ins w:id="424" w:author="师瑜 China Unicom" w:date="2019-11-27T14:52:00Z">
              <w:r>
                <w:t>eNB</w:t>
              </w:r>
              <w:proofErr w:type="spellEnd"/>
              <w:r>
                <w:rPr>
                  <w:rFonts w:hint="eastAsia"/>
                </w:rPr>
                <w:t>站间</w:t>
              </w:r>
              <w:r>
                <w:t>的</w:t>
              </w:r>
              <w:r>
                <w:rPr>
                  <w:rFonts w:hint="eastAsia"/>
                </w:rPr>
                <w:t>LTE</w:t>
              </w:r>
              <w:r>
                <w:t>小区变更</w:t>
              </w:r>
            </w:ins>
          </w:p>
        </w:tc>
      </w:tr>
      <w:tr w:rsidR="00005045">
        <w:trPr>
          <w:jc w:val="center"/>
          <w:ins w:id="425" w:author="师瑜 China Unicom" w:date="2019-11-27T14:52:00Z"/>
        </w:trPr>
        <w:tc>
          <w:tcPr>
            <w:tcW w:w="2689" w:type="dxa"/>
            <w:tcBorders>
              <w:top w:val="single" w:sz="4" w:space="0" w:color="auto"/>
              <w:left w:val="single" w:sz="4" w:space="0" w:color="auto"/>
              <w:bottom w:val="single" w:sz="4" w:space="0" w:color="auto"/>
              <w:right w:val="single" w:sz="4" w:space="0" w:color="auto"/>
            </w:tcBorders>
            <w:vAlign w:val="center"/>
          </w:tcPr>
          <w:p w:rsidR="00005045" w:rsidRDefault="00E71CAC">
            <w:pPr>
              <w:pStyle w:val="affff3"/>
              <w:ind w:firstLineChars="0" w:firstLine="0"/>
              <w:rPr>
                <w:ins w:id="426" w:author="师瑜 China Unicom" w:date="2019-11-27T14:52:00Z"/>
                <w:rFonts w:ascii="Times New Roman"/>
              </w:rPr>
            </w:pPr>
            <w:ins w:id="427" w:author="师瑜 China Unicom" w:date="2019-11-27T14:52:00Z">
              <w:r>
                <w:rPr>
                  <w:rFonts w:ascii="Times New Roman" w:hint="eastAsia"/>
                </w:rPr>
                <w:t>主节点</w:t>
              </w:r>
              <w:r>
                <w:rPr>
                  <w:rFonts w:ascii="Times New Roman"/>
                </w:rPr>
                <w:t>内移动性</w:t>
              </w:r>
            </w:ins>
          </w:p>
        </w:tc>
        <w:tc>
          <w:tcPr>
            <w:tcW w:w="1559" w:type="dxa"/>
            <w:tcBorders>
              <w:top w:val="single" w:sz="4" w:space="0" w:color="auto"/>
              <w:left w:val="single" w:sz="4" w:space="0" w:color="auto"/>
              <w:bottom w:val="single" w:sz="4" w:space="0" w:color="auto"/>
              <w:right w:val="single" w:sz="4" w:space="0" w:color="auto"/>
            </w:tcBorders>
          </w:tcPr>
          <w:p w:rsidR="00005045" w:rsidRDefault="00E71CAC">
            <w:pPr>
              <w:pStyle w:val="affff3"/>
              <w:ind w:firstLineChars="0" w:firstLine="0"/>
              <w:rPr>
                <w:ins w:id="428" w:author="师瑜 China Unicom" w:date="2019-11-27T14:52:00Z"/>
                <w:rFonts w:ascii="Times New Roman"/>
              </w:rPr>
            </w:pPr>
            <w:ins w:id="429" w:author="师瑜 China Unicom" w:date="2019-11-27T14:52:00Z">
              <w:r>
                <w:rPr>
                  <w:rFonts w:ascii="Times New Roman" w:hint="eastAsia"/>
                </w:rPr>
                <w:t>必选</w:t>
              </w:r>
            </w:ins>
          </w:p>
        </w:tc>
        <w:tc>
          <w:tcPr>
            <w:tcW w:w="3685" w:type="dxa"/>
            <w:tcBorders>
              <w:top w:val="single" w:sz="4" w:space="0" w:color="auto"/>
              <w:left w:val="single" w:sz="4" w:space="0" w:color="auto"/>
              <w:bottom w:val="single" w:sz="4" w:space="0" w:color="auto"/>
              <w:right w:val="single" w:sz="4" w:space="0" w:color="auto"/>
            </w:tcBorders>
          </w:tcPr>
          <w:p w:rsidR="00005045" w:rsidRDefault="00E71CAC">
            <w:pPr>
              <w:pStyle w:val="affff3"/>
              <w:ind w:firstLineChars="0" w:firstLine="0"/>
              <w:rPr>
                <w:ins w:id="430" w:author="师瑜 China Unicom" w:date="2019-11-27T14:52:00Z"/>
              </w:rPr>
            </w:pPr>
            <w:proofErr w:type="spellStart"/>
            <w:ins w:id="431" w:author="师瑜 China Unicom" w:date="2019-11-27T14:52:00Z">
              <w:r>
                <w:t>eNB</w:t>
              </w:r>
              <w:proofErr w:type="spellEnd"/>
              <w:r>
                <w:rPr>
                  <w:rFonts w:hint="eastAsia"/>
                </w:rPr>
                <w:t>站内</w:t>
              </w:r>
              <w:r>
                <w:t>的</w:t>
              </w:r>
              <w:r>
                <w:rPr>
                  <w:rFonts w:hint="eastAsia"/>
                </w:rPr>
                <w:t>LTE</w:t>
              </w:r>
              <w:r>
                <w:t>小区变更</w:t>
              </w:r>
            </w:ins>
          </w:p>
        </w:tc>
      </w:tr>
      <w:tr w:rsidR="00005045">
        <w:trPr>
          <w:jc w:val="center"/>
          <w:ins w:id="432" w:author="师瑜 China Unicom" w:date="2019-11-27T14:52:00Z"/>
        </w:trPr>
        <w:tc>
          <w:tcPr>
            <w:tcW w:w="2689" w:type="dxa"/>
            <w:vAlign w:val="center"/>
          </w:tcPr>
          <w:p w:rsidR="00005045" w:rsidRDefault="00E71CAC">
            <w:pPr>
              <w:pStyle w:val="affff3"/>
              <w:ind w:firstLineChars="0" w:firstLine="0"/>
              <w:rPr>
                <w:ins w:id="433" w:author="师瑜 China Unicom" w:date="2019-11-27T14:52:00Z"/>
                <w:rFonts w:ascii="Times New Roman"/>
              </w:rPr>
            </w:pPr>
            <w:ins w:id="434" w:author="师瑜 China Unicom" w:date="2019-11-27T14:52:00Z">
              <w:r>
                <w:rPr>
                  <w:rFonts w:hint="eastAsia"/>
                </w:rPr>
                <w:t>辅节点增加</w:t>
              </w:r>
              <w:r>
                <w:t>过程</w:t>
              </w:r>
            </w:ins>
          </w:p>
        </w:tc>
        <w:tc>
          <w:tcPr>
            <w:tcW w:w="1559" w:type="dxa"/>
          </w:tcPr>
          <w:p w:rsidR="00005045" w:rsidRDefault="00E71CAC">
            <w:pPr>
              <w:pStyle w:val="affff3"/>
              <w:ind w:firstLineChars="0" w:firstLine="0"/>
              <w:rPr>
                <w:ins w:id="435" w:author="师瑜 China Unicom" w:date="2019-11-27T14:52:00Z"/>
                <w:rFonts w:ascii="Times New Roman"/>
              </w:rPr>
            </w:pPr>
            <w:ins w:id="436" w:author="师瑜 China Unicom" w:date="2019-11-27T14:52:00Z">
              <w:r>
                <w:rPr>
                  <w:rFonts w:ascii="Times New Roman" w:hint="eastAsia"/>
                </w:rPr>
                <w:t>必选</w:t>
              </w:r>
            </w:ins>
          </w:p>
        </w:tc>
        <w:tc>
          <w:tcPr>
            <w:tcW w:w="3685" w:type="dxa"/>
          </w:tcPr>
          <w:p w:rsidR="00005045" w:rsidRDefault="00E71CAC">
            <w:pPr>
              <w:pStyle w:val="affff3"/>
              <w:ind w:firstLineChars="0" w:firstLine="0"/>
              <w:rPr>
                <w:ins w:id="437" w:author="师瑜 China Unicom" w:date="2019-11-27T14:52:00Z"/>
              </w:rPr>
            </w:pPr>
            <w:ins w:id="438" w:author="师瑜 China Unicom" w:date="2019-11-27T14:52:00Z">
              <w:r>
                <w:rPr>
                  <w:rFonts w:hint="eastAsia"/>
                </w:rPr>
                <w:t>增加</w:t>
              </w:r>
              <w:r>
                <w:t>NR服务小区</w:t>
              </w:r>
            </w:ins>
          </w:p>
        </w:tc>
      </w:tr>
      <w:tr w:rsidR="00005045">
        <w:trPr>
          <w:jc w:val="center"/>
          <w:ins w:id="439" w:author="师瑜 China Unicom" w:date="2019-11-27T14:52:00Z"/>
        </w:trPr>
        <w:tc>
          <w:tcPr>
            <w:tcW w:w="2689" w:type="dxa"/>
            <w:vAlign w:val="center"/>
          </w:tcPr>
          <w:p w:rsidR="00005045" w:rsidRDefault="00E71CAC">
            <w:pPr>
              <w:pStyle w:val="affff3"/>
              <w:ind w:firstLineChars="0" w:firstLine="0"/>
              <w:rPr>
                <w:ins w:id="440" w:author="师瑜 China Unicom" w:date="2019-11-27T14:52:00Z"/>
                <w:rFonts w:ascii="Times New Roman"/>
              </w:rPr>
            </w:pPr>
            <w:ins w:id="441" w:author="师瑜 China Unicom" w:date="2019-11-27T14:52:00Z">
              <w:r>
                <w:rPr>
                  <w:rFonts w:hint="eastAsia"/>
                </w:rPr>
                <w:t>辅节点内</w:t>
              </w:r>
              <w:r>
                <w:t>移动性</w:t>
              </w:r>
            </w:ins>
          </w:p>
        </w:tc>
        <w:tc>
          <w:tcPr>
            <w:tcW w:w="1559" w:type="dxa"/>
          </w:tcPr>
          <w:p w:rsidR="00005045" w:rsidRDefault="00E71CAC">
            <w:pPr>
              <w:pStyle w:val="affff3"/>
              <w:ind w:firstLineChars="0" w:firstLine="0"/>
              <w:rPr>
                <w:ins w:id="442" w:author="师瑜 China Unicom" w:date="2019-11-27T14:52:00Z"/>
                <w:rFonts w:ascii="Times New Roman"/>
              </w:rPr>
            </w:pPr>
            <w:ins w:id="443" w:author="师瑜 China Unicom" w:date="2019-11-27T14:52:00Z">
              <w:r>
                <w:rPr>
                  <w:rFonts w:ascii="Times New Roman" w:hint="eastAsia"/>
                </w:rPr>
                <w:t>必选</w:t>
              </w:r>
            </w:ins>
          </w:p>
        </w:tc>
        <w:tc>
          <w:tcPr>
            <w:tcW w:w="3685" w:type="dxa"/>
          </w:tcPr>
          <w:p w:rsidR="00005045" w:rsidRDefault="00E71CAC">
            <w:pPr>
              <w:pStyle w:val="affff3"/>
              <w:ind w:firstLineChars="0" w:firstLine="0"/>
              <w:rPr>
                <w:ins w:id="444" w:author="师瑜 China Unicom" w:date="2019-11-27T14:52:00Z"/>
              </w:rPr>
            </w:pPr>
            <w:proofErr w:type="spellStart"/>
            <w:ins w:id="445" w:author="师瑜 China Unicom" w:date="2019-11-27T14:52:00Z">
              <w:r>
                <w:t>gNB</w:t>
              </w:r>
              <w:proofErr w:type="spellEnd"/>
              <w:r>
                <w:t>站内</w:t>
              </w:r>
              <w:r>
                <w:rPr>
                  <w:rFonts w:hint="eastAsia"/>
                </w:rPr>
                <w:t>的</w:t>
              </w:r>
              <w:r>
                <w:t>NR服务小区的变更</w:t>
              </w:r>
            </w:ins>
          </w:p>
        </w:tc>
      </w:tr>
      <w:tr w:rsidR="00005045">
        <w:trPr>
          <w:jc w:val="center"/>
          <w:ins w:id="446" w:author="师瑜 China Unicom" w:date="2019-11-27T14:52:00Z"/>
        </w:trPr>
        <w:tc>
          <w:tcPr>
            <w:tcW w:w="2689" w:type="dxa"/>
            <w:vAlign w:val="center"/>
          </w:tcPr>
          <w:p w:rsidR="00005045" w:rsidRDefault="00E71CAC">
            <w:pPr>
              <w:pStyle w:val="affff3"/>
              <w:ind w:firstLineChars="0" w:firstLine="0"/>
              <w:rPr>
                <w:ins w:id="447" w:author="师瑜 China Unicom" w:date="2019-11-27T14:52:00Z"/>
                <w:rFonts w:ascii="Times New Roman"/>
              </w:rPr>
            </w:pPr>
            <w:ins w:id="448" w:author="师瑜 China Unicom" w:date="2019-11-27T14:52:00Z">
              <w:r>
                <w:rPr>
                  <w:rFonts w:hint="eastAsia"/>
                </w:rPr>
                <w:t>辅节点变更</w:t>
              </w:r>
              <w:r>
                <w:t>过程</w:t>
              </w:r>
            </w:ins>
          </w:p>
        </w:tc>
        <w:tc>
          <w:tcPr>
            <w:tcW w:w="1559" w:type="dxa"/>
          </w:tcPr>
          <w:p w:rsidR="00005045" w:rsidRDefault="00E71CAC">
            <w:pPr>
              <w:pStyle w:val="affff3"/>
              <w:ind w:firstLineChars="0" w:firstLine="0"/>
              <w:rPr>
                <w:ins w:id="449" w:author="师瑜 China Unicom" w:date="2019-11-27T14:52:00Z"/>
                <w:rFonts w:ascii="Times New Roman"/>
              </w:rPr>
            </w:pPr>
            <w:ins w:id="450" w:author="师瑜 China Unicom" w:date="2019-11-27T14:52:00Z">
              <w:r>
                <w:rPr>
                  <w:rFonts w:ascii="Times New Roman" w:hint="eastAsia"/>
                </w:rPr>
                <w:t>必选</w:t>
              </w:r>
            </w:ins>
          </w:p>
        </w:tc>
        <w:tc>
          <w:tcPr>
            <w:tcW w:w="3685" w:type="dxa"/>
          </w:tcPr>
          <w:p w:rsidR="00005045" w:rsidRDefault="00E71CAC">
            <w:pPr>
              <w:pStyle w:val="affff3"/>
              <w:ind w:firstLineChars="0" w:firstLine="0"/>
              <w:rPr>
                <w:ins w:id="451" w:author="师瑜 China Unicom" w:date="2019-11-27T14:52:00Z"/>
              </w:rPr>
            </w:pPr>
            <w:proofErr w:type="spellStart"/>
            <w:ins w:id="452" w:author="师瑜 China Unicom" w:date="2019-11-27T14:52:00Z">
              <w:r>
                <w:t>gNB</w:t>
              </w:r>
              <w:proofErr w:type="spellEnd"/>
              <w:r>
                <w:t>站</w:t>
              </w:r>
              <w:r>
                <w:rPr>
                  <w:rFonts w:hint="eastAsia"/>
                </w:rPr>
                <w:t>间的</w:t>
              </w:r>
              <w:r>
                <w:t>NR服务小区的变更</w:t>
              </w:r>
            </w:ins>
          </w:p>
        </w:tc>
      </w:tr>
      <w:bookmarkEnd w:id="393"/>
    </w:tbl>
    <w:p w:rsidR="00005045" w:rsidRDefault="00005045">
      <w:pPr>
        <w:pStyle w:val="affff3"/>
      </w:pPr>
    </w:p>
    <w:p w:rsidR="00005045" w:rsidRDefault="00E71CAC">
      <w:pPr>
        <w:pStyle w:val="affff3"/>
      </w:pPr>
      <w:r>
        <w:rPr>
          <w:rFonts w:hint="eastAsia"/>
        </w:rPr>
        <w:t>UE应支持CSFB后，基于网络或基于终端自主的</w:t>
      </w:r>
      <w:proofErr w:type="gramStart"/>
      <w:r>
        <w:rPr>
          <w:rFonts w:hint="eastAsia"/>
        </w:rPr>
        <w:t>的</w:t>
      </w:r>
      <w:proofErr w:type="gramEnd"/>
      <w:r>
        <w:rPr>
          <w:rFonts w:hint="eastAsia"/>
        </w:rPr>
        <w:t>快速返回</w:t>
      </w:r>
      <w:ins w:id="453" w:author="fuhao" w:date="2020-04-07T10:19:00Z">
        <w:r w:rsidR="00E81306">
          <w:rPr>
            <w:rFonts w:hint="eastAsia"/>
          </w:rPr>
          <w:t>LTE</w:t>
        </w:r>
      </w:ins>
      <w:del w:id="454" w:author="fuhao" w:date="2020-04-07T10:19:00Z">
        <w:r w:rsidDel="00E81306">
          <w:rPr>
            <w:rFonts w:hint="eastAsia"/>
          </w:rPr>
          <w:delText>4G</w:delText>
        </w:r>
      </w:del>
      <w:r>
        <w:rPr>
          <w:rFonts w:hint="eastAsia"/>
        </w:rPr>
        <w:t>，若此</w:t>
      </w:r>
      <w:ins w:id="455" w:author="fuhao" w:date="2020-04-07T10:19:00Z">
        <w:r w:rsidR="00E81306">
          <w:rPr>
            <w:rFonts w:hint="eastAsia"/>
          </w:rPr>
          <w:t>LTE</w:t>
        </w:r>
      </w:ins>
      <w:del w:id="456" w:author="fuhao" w:date="2020-04-07T10:19:00Z">
        <w:r w:rsidDel="00E81306">
          <w:rPr>
            <w:rFonts w:hint="eastAsia"/>
          </w:rPr>
          <w:delText>4G</w:delText>
        </w:r>
      </w:del>
      <w:r>
        <w:rPr>
          <w:rFonts w:hint="eastAsia"/>
        </w:rPr>
        <w:t>小区支持</w:t>
      </w:r>
      <w:ins w:id="457" w:author="fuhao" w:date="2020-04-06T15:33:00Z">
        <w:r w:rsidR="00584B26">
          <w:rPr>
            <w:rFonts w:hint="eastAsia"/>
          </w:rPr>
          <w:t>EN-DC</w:t>
        </w:r>
      </w:ins>
      <w:del w:id="458" w:author="fuhao" w:date="2020-04-06T15:33:00Z">
        <w:r w:rsidDel="00584B26">
          <w:rPr>
            <w:rFonts w:hint="eastAsia"/>
          </w:rPr>
          <w:delText>NS</w:delText>
        </w:r>
      </w:del>
      <w:del w:id="459" w:author="fuhao" w:date="2020-04-06T15:32:00Z">
        <w:r w:rsidDel="00584B26">
          <w:rPr>
            <w:rFonts w:hint="eastAsia"/>
          </w:rPr>
          <w:delText>A</w:delText>
        </w:r>
      </w:del>
      <w:r>
        <w:rPr>
          <w:rFonts w:hint="eastAsia"/>
        </w:rPr>
        <w:t>，终端应在网络指示下添加NR。</w:t>
      </w:r>
    </w:p>
    <w:p w:rsidR="00005045" w:rsidRDefault="00E71CAC">
      <w:pPr>
        <w:pStyle w:val="a4"/>
        <w:numPr>
          <w:ilvl w:val="2"/>
          <w:numId w:val="45"/>
        </w:numPr>
        <w:spacing w:before="156" w:after="156"/>
        <w:pPrChange w:id="460" w:author="fuhao" w:date="2020-04-06T12:32:00Z">
          <w:pPr>
            <w:pStyle w:val="a5"/>
            <w:numPr>
              <w:ilvl w:val="0"/>
              <w:numId w:val="0"/>
            </w:numPr>
            <w:ind w:left="709"/>
          </w:pPr>
        </w:pPrChange>
      </w:pPr>
      <w:del w:id="461" w:author="fuhao" w:date="2020-04-06T12:32:00Z">
        <w:r w:rsidDel="00525254">
          <w:rPr>
            <w:rFonts w:hint="eastAsia"/>
          </w:rPr>
          <w:delText>9.2.2</w:delText>
        </w:r>
        <w:r w:rsidDel="00525254">
          <w:delText xml:space="preserve"> </w:delText>
        </w:r>
      </w:del>
      <w:r>
        <w:rPr>
          <w:rFonts w:hint="eastAsia"/>
        </w:rPr>
        <w:t>短信业务要求</w:t>
      </w:r>
    </w:p>
    <w:p w:rsidR="00005045" w:rsidRDefault="00584B26">
      <w:pPr>
        <w:ind w:firstLine="420"/>
      </w:pPr>
      <w:ins w:id="462" w:author="fuhao" w:date="2020-04-06T15:41:00Z">
        <w:r>
          <w:rPr>
            <w:rFonts w:hint="eastAsia"/>
          </w:rPr>
          <w:t>EN-DC</w:t>
        </w:r>
      </w:ins>
      <w:del w:id="463" w:author="fuhao" w:date="2020-04-06T15:40:00Z">
        <w:r w:rsidR="00E71CAC" w:rsidDel="00584B26">
          <w:rPr>
            <w:rFonts w:hint="eastAsia"/>
          </w:rPr>
          <w:delText>NSA</w:delText>
        </w:r>
      </w:del>
      <w:r w:rsidR="00E71CAC">
        <w:rPr>
          <w:rFonts w:hint="eastAsia"/>
        </w:rPr>
        <w:t>模式下，</w:t>
      </w:r>
      <w:r w:rsidR="00E71CAC">
        <w:rPr>
          <w:rFonts w:hint="eastAsia"/>
        </w:rPr>
        <w:t>UE</w:t>
      </w:r>
      <w:r w:rsidR="00E71CAC">
        <w:rPr>
          <w:rFonts w:hint="eastAsia"/>
        </w:rPr>
        <w:t>应同时支持</w:t>
      </w:r>
      <w:r w:rsidR="00E71CAC">
        <w:t>SMS over IP</w:t>
      </w:r>
      <w:r w:rsidR="00E71CAC">
        <w:rPr>
          <w:rFonts w:hint="eastAsia"/>
        </w:rPr>
        <w:t>和</w:t>
      </w:r>
      <w:ins w:id="464" w:author="fuhao" w:date="2020-04-03T11:13:00Z">
        <w:r w:rsidR="00E71CAC">
          <w:rPr>
            <w:rFonts w:hint="eastAsia"/>
          </w:rPr>
          <w:t>SMS over SGS</w:t>
        </w:r>
      </w:ins>
      <w:del w:id="465" w:author="fuhao" w:date="2020-04-03T11:13:00Z">
        <w:r w:rsidR="00E71CAC">
          <w:rPr>
            <w:rFonts w:hint="eastAsia"/>
          </w:rPr>
          <w:delText>电路域</w:delText>
        </w:r>
      </w:del>
      <w:r w:rsidR="00E71CAC">
        <w:rPr>
          <w:rFonts w:hint="eastAsia"/>
        </w:rPr>
        <w:t>两种方式发送和接收短消息</w:t>
      </w:r>
      <w:del w:id="466" w:author="fuhao" w:date="2020-04-08T14:59:00Z">
        <w:r w:rsidR="00E71CAC" w:rsidDel="00875376">
          <w:rPr>
            <w:rFonts w:hint="eastAsia"/>
          </w:rPr>
          <w:delText>，并支持发送传递报告，接收状态报告及</w:delText>
        </w:r>
        <w:r w:rsidR="00E71CAC" w:rsidDel="00875376">
          <w:rPr>
            <w:rFonts w:hint="eastAsia"/>
            <w:szCs w:val="21"/>
          </w:rPr>
          <w:delText>通知内存可用等功能</w:delText>
        </w:r>
      </w:del>
      <w:r w:rsidR="00E71CAC">
        <w:rPr>
          <w:rFonts w:hint="eastAsia"/>
          <w:szCs w:val="21"/>
        </w:rPr>
        <w:t>。</w:t>
      </w:r>
    </w:p>
    <w:p w:rsidR="00005045" w:rsidRDefault="00E71CAC">
      <w:pPr>
        <w:ind w:firstLine="420"/>
      </w:pPr>
      <w:r>
        <w:rPr>
          <w:rFonts w:hint="eastAsia"/>
        </w:rPr>
        <w:t>依据网络部署策略，</w:t>
      </w:r>
      <w:ins w:id="467" w:author="fuhao" w:date="2020-04-06T15:41:00Z">
        <w:r w:rsidR="00584B26">
          <w:rPr>
            <w:rFonts w:hint="eastAsia"/>
          </w:rPr>
          <w:t>EN-DC</w:t>
        </w:r>
      </w:ins>
      <w:del w:id="468" w:author="fuhao" w:date="2020-04-06T15:41:00Z">
        <w:r w:rsidDel="00584B26">
          <w:rPr>
            <w:rFonts w:hint="eastAsia"/>
          </w:rPr>
          <w:delText>NSA</w:delText>
        </w:r>
      </w:del>
      <w:r>
        <w:rPr>
          <w:rFonts w:hint="eastAsia"/>
        </w:rPr>
        <w:t>模式下终端应能通过优先级设置来决定优先采用何种方式完成短消息业务。</w:t>
      </w:r>
      <w:del w:id="469" w:author="师瑜 China Unicom" w:date="2019-11-27T15:07:00Z">
        <w:r>
          <w:rPr>
            <w:rFonts w:hint="eastAsia"/>
          </w:rPr>
          <w:delText>该优先级由终端预先设置，可选支持通过</w:delText>
        </w:r>
        <w:r>
          <w:rPr>
            <w:rFonts w:hint="eastAsia"/>
          </w:rPr>
          <w:delText xml:space="preserve">IMS </w:delText>
        </w:r>
        <w:r>
          <w:delText>Management Object</w:delText>
        </w:r>
        <w:r>
          <w:rPr>
            <w:rFonts w:hint="eastAsia"/>
          </w:rPr>
          <w:delText>中的“</w:delText>
        </w:r>
        <w:r>
          <w:delText>SMS_Over_IP_Networks_Indication</w:delText>
        </w:r>
        <w:r>
          <w:rPr>
            <w:rFonts w:hint="eastAsia"/>
          </w:rPr>
          <w:delText>”参数更改该设置（具体参见</w:delText>
        </w:r>
        <w:r>
          <w:rPr>
            <w:rFonts w:hint="eastAsia"/>
          </w:rPr>
          <w:delText>TS 3GPP 24.167</w:delText>
        </w:r>
        <w:r>
          <w:rPr>
            <w:rFonts w:hint="eastAsia"/>
          </w:rPr>
          <w:delText>）。</w:delText>
        </w:r>
      </w:del>
    </w:p>
    <w:p w:rsidR="00005045" w:rsidRDefault="00E71CAC">
      <w:pPr>
        <w:pStyle w:val="a4"/>
        <w:numPr>
          <w:ilvl w:val="2"/>
          <w:numId w:val="45"/>
        </w:numPr>
        <w:spacing w:before="156" w:after="156"/>
        <w:pPrChange w:id="470" w:author="fuhao" w:date="2020-04-06T12:32:00Z">
          <w:pPr>
            <w:pStyle w:val="a5"/>
            <w:numPr>
              <w:ilvl w:val="0"/>
              <w:numId w:val="0"/>
            </w:numPr>
            <w:ind w:left="709"/>
          </w:pPr>
        </w:pPrChange>
      </w:pPr>
      <w:del w:id="471" w:author="fuhao" w:date="2020-04-06T12:32:00Z">
        <w:r w:rsidDel="00525254">
          <w:rPr>
            <w:rFonts w:hint="eastAsia"/>
          </w:rPr>
          <w:delText>9.2.3</w:delText>
        </w:r>
        <w:r w:rsidDel="00525254">
          <w:delText xml:space="preserve"> </w:delText>
        </w:r>
      </w:del>
      <w:r>
        <w:rPr>
          <w:rFonts w:hint="eastAsia"/>
        </w:rPr>
        <w:t>紧急呼叫要求</w:t>
      </w:r>
    </w:p>
    <w:p w:rsidR="00005045" w:rsidRDefault="00E71CAC">
      <w:pPr>
        <w:pStyle w:val="affff3"/>
        <w:rPr>
          <w:ins w:id="472" w:author="fuhao" w:date="2020-04-08T15:01:00Z"/>
        </w:rPr>
      </w:pPr>
      <w:r>
        <w:rPr>
          <w:rFonts w:hint="eastAsia"/>
        </w:rPr>
        <w:t>UE应支持以</w:t>
      </w:r>
      <w:proofErr w:type="spellStart"/>
      <w:r>
        <w:rPr>
          <w:rFonts w:hint="eastAsia"/>
        </w:rPr>
        <w:t>VoLTE</w:t>
      </w:r>
      <w:proofErr w:type="spellEnd"/>
      <w:r>
        <w:rPr>
          <w:rFonts w:hint="eastAsia"/>
        </w:rPr>
        <w:t>或CSFB方式进行紧急呼叫业务，具体要求参见</w:t>
      </w:r>
      <w:ins w:id="473" w:author="Zhan Wenhao" w:date="2019-11-28T15:13:00Z">
        <w:r>
          <w:rPr>
            <w:rFonts w:eastAsiaTheme="minorEastAsia"/>
            <w:szCs w:val="22"/>
          </w:rPr>
          <w:t>YD/T 3178-2016</w:t>
        </w:r>
      </w:ins>
      <w:del w:id="474" w:author="Zhan Wenhao" w:date="2019-11-28T15:13:00Z">
        <w:r>
          <w:delText xml:space="preserve">YD/T </w:delText>
        </w:r>
        <w:r>
          <w:rPr>
            <w:rFonts w:hint="eastAsia"/>
          </w:rPr>
          <w:delText>xxxx</w:delText>
        </w:r>
      </w:del>
      <w:r>
        <w:rPr>
          <w:rFonts w:hint="eastAsia"/>
        </w:rPr>
        <w:t>《基于LTE的语音解决方案（</w:t>
      </w:r>
      <w:proofErr w:type="spellStart"/>
      <w:r>
        <w:rPr>
          <w:rFonts w:hint="eastAsia"/>
        </w:rPr>
        <w:t>VoLTE</w:t>
      </w:r>
      <w:proofErr w:type="spellEnd"/>
      <w:r>
        <w:rPr>
          <w:rFonts w:hint="eastAsia"/>
        </w:rPr>
        <w:t xml:space="preserve">）的紧急呼叫业务技术要求》及YD/T </w:t>
      </w:r>
      <w:del w:id="475" w:author="fuhao" w:date="2020-04-03T15:16:00Z">
        <w:r>
          <w:rPr>
            <w:rFonts w:hint="eastAsia"/>
          </w:rPr>
          <w:delText>xxxx</w:delText>
        </w:r>
      </w:del>
      <w:ins w:id="476" w:author="fuhao" w:date="2020-04-03T15:16:00Z">
        <w:r>
          <w:rPr>
            <w:rFonts w:hint="eastAsia"/>
          </w:rPr>
          <w:t>1086-2013</w:t>
        </w:r>
      </w:ins>
      <w:r>
        <w:rPr>
          <w:rFonts w:hint="eastAsia"/>
        </w:rPr>
        <w:t>《移动通信网紧急呼叫业务</w:t>
      </w:r>
      <w:del w:id="477" w:author="fuhao" w:date="2020-04-03T15:20:00Z">
        <w:r>
          <w:rPr>
            <w:rFonts w:hint="eastAsia"/>
          </w:rPr>
          <w:delText xml:space="preserve"> </w:delText>
        </w:r>
      </w:del>
      <w:r>
        <w:rPr>
          <w:rFonts w:hint="eastAsia"/>
        </w:rPr>
        <w:t>终端技术要求》。</w:t>
      </w:r>
      <w:ins w:id="478" w:author="Zhan Wenhao" w:date="2019-11-28T15:13:00Z">
        <w:r>
          <w:rPr>
            <w:rFonts w:hint="eastAsia"/>
          </w:rPr>
          <w:t xml:space="preserve"> </w:t>
        </w:r>
      </w:ins>
    </w:p>
    <w:p w:rsidR="00875376" w:rsidRDefault="00875376">
      <w:pPr>
        <w:pStyle w:val="affff3"/>
        <w:rPr>
          <w:ins w:id="479" w:author="fuhao" w:date="2020-04-07T10:29:00Z"/>
        </w:rPr>
      </w:pPr>
      <w:ins w:id="480" w:author="fuhao" w:date="2020-04-08T15:02:00Z">
        <w:r w:rsidRPr="00875376">
          <w:rPr>
            <w:rFonts w:hint="eastAsia"/>
          </w:rPr>
          <w:t>终端支持无卡有网络覆盖情况下的紧急呼叫，具体要求参加YD/T 1086-2013《移动通信网紧急呼叫业务终端技术要求》</w:t>
        </w:r>
      </w:ins>
    </w:p>
    <w:p w:rsidR="00654456" w:rsidRPr="00875376" w:rsidDel="00E33232" w:rsidRDefault="00654456">
      <w:pPr>
        <w:rPr>
          <w:del w:id="481" w:author="fuhao" w:date="2020-04-07T10:30:00Z"/>
        </w:rPr>
        <w:pPrChange w:id="482" w:author="fuhao" w:date="2020-04-08T15:01:00Z">
          <w:pPr>
            <w:pStyle w:val="affff3"/>
          </w:pPr>
        </w:pPrChange>
      </w:pPr>
    </w:p>
    <w:p w:rsidR="00005045" w:rsidRDefault="00E71CAC">
      <w:pPr>
        <w:pStyle w:val="a4"/>
        <w:numPr>
          <w:ilvl w:val="2"/>
          <w:numId w:val="45"/>
        </w:numPr>
        <w:spacing w:before="156" w:after="156"/>
        <w:pPrChange w:id="483" w:author="fuhao" w:date="2020-04-06T12:32:00Z">
          <w:pPr>
            <w:pStyle w:val="a5"/>
            <w:numPr>
              <w:ilvl w:val="0"/>
              <w:numId w:val="0"/>
            </w:numPr>
            <w:ind w:left="709"/>
          </w:pPr>
        </w:pPrChange>
      </w:pPr>
      <w:del w:id="484" w:author="fuhao" w:date="2020-04-06T12:32:00Z">
        <w:r w:rsidDel="00525254">
          <w:rPr>
            <w:rFonts w:hint="eastAsia"/>
          </w:rPr>
          <w:delText>9.2.4</w:delText>
        </w:r>
        <w:r w:rsidDel="00525254">
          <w:delText xml:space="preserve"> </w:delText>
        </w:r>
      </w:del>
      <w:proofErr w:type="gramStart"/>
      <w:r>
        <w:rPr>
          <w:rFonts w:hint="eastAsia"/>
        </w:rPr>
        <w:t>彩信业务</w:t>
      </w:r>
      <w:proofErr w:type="gramEnd"/>
    </w:p>
    <w:p w:rsidR="00005045" w:rsidRDefault="00584B26">
      <w:pPr>
        <w:pStyle w:val="affff3"/>
      </w:pPr>
      <w:ins w:id="485" w:author="fuhao" w:date="2020-04-06T15:42:00Z">
        <w:r>
          <w:rPr>
            <w:rFonts w:hint="eastAsia"/>
          </w:rPr>
          <w:t>EN-DC</w:t>
        </w:r>
      </w:ins>
      <w:del w:id="486" w:author="fuhao" w:date="2020-04-06T15:42:00Z">
        <w:r w:rsidR="00E71CAC" w:rsidDel="00584B26">
          <w:rPr>
            <w:rFonts w:hint="eastAsia"/>
          </w:rPr>
          <w:delText>NSA</w:delText>
        </w:r>
      </w:del>
      <w:r w:rsidR="00E71CAC">
        <w:rPr>
          <w:rFonts w:hint="eastAsia"/>
        </w:rPr>
        <w:t>模式下，UE应</w:t>
      </w:r>
      <w:proofErr w:type="gramStart"/>
      <w:r w:rsidR="00E71CAC">
        <w:rPr>
          <w:rFonts w:hint="eastAsia"/>
        </w:rPr>
        <w:t>支持彩信业务</w:t>
      </w:r>
      <w:proofErr w:type="gramEnd"/>
      <w:r w:rsidR="00E71CAC">
        <w:rPr>
          <w:rFonts w:hint="eastAsia"/>
        </w:rPr>
        <w:t>（</w:t>
      </w:r>
      <w:r w:rsidR="00E71CAC">
        <w:t>Multimedia Messaging Service</w:t>
      </w:r>
      <w:r w:rsidR="00E71CAC">
        <w:rPr>
          <w:rFonts w:hint="eastAsia"/>
        </w:rPr>
        <w:t>）。</w:t>
      </w:r>
      <w:ins w:id="487" w:author="fuhao" w:date="2020-04-08T15:00:00Z">
        <w:r w:rsidR="00875376">
          <w:rPr>
            <w:rFonts w:hint="eastAsia"/>
          </w:rPr>
          <w:t>（可选）</w:t>
        </w:r>
      </w:ins>
    </w:p>
    <w:p w:rsidR="00005045" w:rsidRDefault="00E71CAC">
      <w:pPr>
        <w:pStyle w:val="a4"/>
        <w:numPr>
          <w:ilvl w:val="2"/>
          <w:numId w:val="45"/>
        </w:numPr>
        <w:spacing w:before="156" w:after="156"/>
        <w:pPrChange w:id="488" w:author="fuhao" w:date="2020-04-06T12:32:00Z">
          <w:pPr>
            <w:pStyle w:val="a5"/>
            <w:numPr>
              <w:ilvl w:val="0"/>
              <w:numId w:val="0"/>
            </w:numPr>
            <w:ind w:left="709"/>
          </w:pPr>
        </w:pPrChange>
      </w:pPr>
      <w:del w:id="489" w:author="fuhao" w:date="2020-04-06T12:32:00Z">
        <w:r w:rsidDel="00525254">
          <w:rPr>
            <w:rFonts w:hint="eastAsia"/>
          </w:rPr>
          <w:delText>9.2.5</w:delText>
        </w:r>
        <w:r w:rsidDel="00525254">
          <w:delText xml:space="preserve"> </w:delText>
        </w:r>
      </w:del>
      <w:r>
        <w:rPr>
          <w:rFonts w:hint="eastAsia"/>
        </w:rPr>
        <w:t>并发业务</w:t>
      </w:r>
    </w:p>
    <w:p w:rsidR="00005045" w:rsidRDefault="00F6218E">
      <w:pPr>
        <w:pStyle w:val="affff3"/>
      </w:pPr>
      <w:ins w:id="490" w:author="fuhao" w:date="2020-04-06T15:43:00Z">
        <w:r>
          <w:rPr>
            <w:rFonts w:hint="eastAsia"/>
          </w:rPr>
          <w:t>EN-DC</w:t>
        </w:r>
      </w:ins>
      <w:del w:id="491" w:author="fuhao" w:date="2020-04-06T15:43:00Z">
        <w:r w:rsidR="00E71CAC" w:rsidDel="00F6218E">
          <w:rPr>
            <w:rFonts w:hint="eastAsia"/>
          </w:rPr>
          <w:delText>NSA</w:delText>
        </w:r>
      </w:del>
      <w:r w:rsidR="00E71CAC">
        <w:rPr>
          <w:rFonts w:hint="eastAsia"/>
        </w:rPr>
        <w:t>模式下，UE应支持</w:t>
      </w:r>
      <w:del w:id="492" w:author="师瑜 China Unicom" w:date="2019-11-27T15:11:00Z">
        <w:r w:rsidR="00E71CAC">
          <w:rPr>
            <w:rFonts w:hint="eastAsia"/>
          </w:rPr>
          <w:delText>VoLTE</w:delText>
        </w:r>
      </w:del>
      <w:r w:rsidR="00E71CAC">
        <w:rPr>
          <w:rFonts w:hint="eastAsia"/>
        </w:rPr>
        <w:t>语音</w:t>
      </w:r>
      <w:del w:id="493" w:author="师瑜 China Unicom" w:date="2019-11-27T15:09:00Z">
        <w:r w:rsidR="00E71CAC">
          <w:rPr>
            <w:rFonts w:hint="eastAsia"/>
          </w:rPr>
          <w:delText>/视频</w:delText>
        </w:r>
      </w:del>
      <w:r w:rsidR="00E71CAC">
        <w:rPr>
          <w:rFonts w:hint="eastAsia"/>
        </w:rPr>
        <w:t>和数据并发业务。</w:t>
      </w:r>
    </w:p>
    <w:p w:rsidR="00005045" w:rsidRPr="001B2250" w:rsidRDefault="00F6218E">
      <w:pPr>
        <w:pStyle w:val="afffffffffff4"/>
        <w:numPr>
          <w:ilvl w:val="0"/>
          <w:numId w:val="60"/>
        </w:numPr>
        <w:ind w:firstLineChars="0"/>
        <w:rPr>
          <w:ins w:id="494" w:author="师瑜 China Unicom" w:date="2019-11-27T15:15:00Z"/>
        </w:rPr>
        <w:pPrChange w:id="495" w:author="fuhao" w:date="2020-04-06T23:11:00Z">
          <w:pPr>
            <w:pStyle w:val="affff3"/>
          </w:pPr>
        </w:pPrChange>
      </w:pPr>
      <w:ins w:id="496" w:author="fuhao" w:date="2020-04-06T15:44:00Z">
        <w:r w:rsidRPr="001B2250">
          <w:rPr>
            <w:rFonts w:hint="eastAsia"/>
          </w:rPr>
          <w:t>EN-DC</w:t>
        </w:r>
      </w:ins>
      <w:del w:id="497" w:author="fuhao" w:date="2020-04-06T15:44:00Z">
        <w:r w:rsidR="00E71CAC" w:rsidRPr="001B2250" w:rsidDel="00F6218E">
          <w:rPr>
            <w:rFonts w:hint="eastAsia"/>
          </w:rPr>
          <w:delText>NSA</w:delText>
        </w:r>
      </w:del>
      <w:r w:rsidR="00E71CAC" w:rsidRPr="001B2250">
        <w:rPr>
          <w:rFonts w:hint="eastAsia"/>
        </w:rPr>
        <w:t>模式下，</w:t>
      </w:r>
      <w:proofErr w:type="spellStart"/>
      <w:r w:rsidR="00E71CAC" w:rsidRPr="001B2250">
        <w:rPr>
          <w:rFonts w:hint="eastAsia"/>
        </w:rPr>
        <w:t>VoLTE</w:t>
      </w:r>
      <w:proofErr w:type="spellEnd"/>
      <w:ins w:id="498" w:author="师瑜 China Unicom" w:date="2019-11-27T15:17:00Z">
        <w:r w:rsidR="00E71CAC" w:rsidRPr="001B2250">
          <w:rPr>
            <w:rFonts w:hint="eastAsia"/>
          </w:rPr>
          <w:t>语音</w:t>
        </w:r>
      </w:ins>
      <w:r w:rsidR="00E71CAC" w:rsidRPr="001B2250">
        <w:rPr>
          <w:rFonts w:hint="eastAsia"/>
        </w:rPr>
        <w:t>业务和数据业务并发时</w:t>
      </w:r>
      <w:ins w:id="499" w:author="师瑜 China Unicom" w:date="2019-11-27T15:15:00Z">
        <w:r w:rsidR="00E71CAC" w:rsidRPr="001B2250">
          <w:rPr>
            <w:rFonts w:hint="eastAsia"/>
          </w:rPr>
          <w:t>：</w:t>
        </w:r>
      </w:ins>
      <w:del w:id="500" w:author="师瑜 China Unicom" w:date="2019-11-27T15:15:00Z">
        <w:r w:rsidR="00E71CAC" w:rsidRPr="001B2250">
          <w:rPr>
            <w:rFonts w:hint="eastAsia"/>
          </w:rPr>
          <w:delText>，</w:delText>
        </w:r>
      </w:del>
      <w:r w:rsidR="00E71CAC" w:rsidRPr="001B2250">
        <w:rPr>
          <w:rFonts w:hint="eastAsia"/>
        </w:rPr>
        <w:t xml:space="preserve"> </w:t>
      </w:r>
    </w:p>
    <w:p w:rsidR="00005045" w:rsidRPr="00A13577" w:rsidRDefault="00E71CAC">
      <w:pPr>
        <w:pStyle w:val="afffffffffff4"/>
        <w:numPr>
          <w:ilvl w:val="1"/>
          <w:numId w:val="62"/>
        </w:numPr>
        <w:ind w:firstLineChars="0"/>
        <w:rPr>
          <w:ins w:id="501" w:author="师瑜 China Unicom" w:date="2019-11-27T15:16:00Z"/>
        </w:rPr>
        <w:pPrChange w:id="502" w:author="fuhao" w:date="2020-04-06T23:11:00Z">
          <w:pPr>
            <w:pStyle w:val="affff3"/>
          </w:pPr>
        </w:pPrChange>
      </w:pPr>
      <w:proofErr w:type="spellStart"/>
      <w:r w:rsidRPr="001B2250">
        <w:rPr>
          <w:rFonts w:hint="eastAsia"/>
        </w:rPr>
        <w:t>VoLTE</w:t>
      </w:r>
      <w:proofErr w:type="spellEnd"/>
      <w:ins w:id="503" w:author="师瑜 China Unicom" w:date="2019-11-27T15:17:00Z">
        <w:r w:rsidRPr="001B2250">
          <w:rPr>
            <w:rFonts w:hint="eastAsia"/>
          </w:rPr>
          <w:t>语音</w:t>
        </w:r>
      </w:ins>
      <w:r w:rsidRPr="001B2250">
        <w:rPr>
          <w:rFonts w:hint="eastAsia"/>
        </w:rPr>
        <w:t>业务应根据网络配置</w:t>
      </w:r>
      <w:del w:id="504" w:author="师瑜 China Unicom" w:date="2019-11-27T15:26:00Z">
        <w:r w:rsidRPr="001B2250">
          <w:rPr>
            <w:rFonts w:hint="eastAsia"/>
          </w:rPr>
          <w:delText>，</w:delText>
        </w:r>
      </w:del>
      <w:r w:rsidRPr="00342C33">
        <w:rPr>
          <w:rFonts w:hint="eastAsia"/>
        </w:rPr>
        <w:t>工作在</w:t>
      </w:r>
      <w:r w:rsidRPr="00342C33">
        <w:t>LTE</w:t>
      </w:r>
      <w:r w:rsidRPr="00E81306">
        <w:rPr>
          <w:rFonts w:hint="eastAsia"/>
        </w:rPr>
        <w:t>上，数据业务应按照网络指示，工作在</w:t>
      </w:r>
      <w:r w:rsidRPr="00E81306">
        <w:t>LTE</w:t>
      </w:r>
      <w:r w:rsidRPr="00A13577">
        <w:rPr>
          <w:rFonts w:hint="eastAsia"/>
        </w:rPr>
        <w:t>和</w:t>
      </w:r>
      <w:r w:rsidRPr="00A13577">
        <w:t>/</w:t>
      </w:r>
      <w:r w:rsidRPr="00A13577">
        <w:rPr>
          <w:rFonts w:hint="eastAsia"/>
        </w:rPr>
        <w:t>或</w:t>
      </w:r>
      <w:r w:rsidRPr="00A13577">
        <w:t>NR</w:t>
      </w:r>
      <w:r w:rsidRPr="00A13577">
        <w:rPr>
          <w:rFonts w:hint="eastAsia"/>
        </w:rPr>
        <w:t>上；</w:t>
      </w:r>
      <w:ins w:id="505" w:author="师瑜 China Unicom" w:date="2019-11-27T15:13:00Z">
        <w:r w:rsidRPr="00A13577">
          <w:t xml:space="preserve"> </w:t>
        </w:r>
      </w:ins>
    </w:p>
    <w:p w:rsidR="00005045" w:rsidRPr="001B2250" w:rsidRDefault="00845027">
      <w:pPr>
        <w:pStyle w:val="afffffffffff4"/>
        <w:numPr>
          <w:ilvl w:val="1"/>
          <w:numId w:val="62"/>
        </w:numPr>
        <w:ind w:firstLineChars="0"/>
        <w:rPr>
          <w:rPrChange w:id="506" w:author="fuhao" w:date="2020-04-06T23:11:00Z">
            <w:rPr/>
          </w:rPrChange>
        </w:rPr>
        <w:pPrChange w:id="507" w:author="fuhao" w:date="2020-04-06T23:12:00Z">
          <w:pPr>
            <w:pStyle w:val="affff3"/>
          </w:pPr>
        </w:pPrChange>
      </w:pPr>
      <w:ins w:id="508" w:author="fuhao" w:date="2020-04-06T15:56:00Z">
        <w:r w:rsidRPr="00875376">
          <w:t>UE</w:t>
        </w:r>
      </w:ins>
      <w:ins w:id="509" w:author="师瑜 China Unicom" w:date="2019-11-27T15:13:00Z">
        <w:del w:id="510" w:author="fuhao" w:date="2020-04-06T15:56:00Z">
          <w:r w:rsidR="00E71CAC" w:rsidRPr="00875376" w:rsidDel="00845027">
            <w:delText>5</w:delText>
          </w:r>
        </w:del>
      </w:ins>
      <w:ins w:id="511" w:author="师瑜 China Unicom" w:date="2019-11-27T15:22:00Z">
        <w:del w:id="512" w:author="fuhao" w:date="2020-04-06T15:56:00Z">
          <w:r w:rsidR="00E71CAC" w:rsidRPr="00875376" w:rsidDel="00845027">
            <w:delText>G</w:delText>
          </w:r>
        </w:del>
        <w:del w:id="513" w:author="fuhao" w:date="2020-04-06T15:55:00Z">
          <w:r w:rsidR="00E71CAC" w:rsidRPr="00875376" w:rsidDel="00845027">
            <w:rPr>
              <w:rFonts w:hint="eastAsia"/>
            </w:rPr>
            <w:delText>终端</w:delText>
          </w:r>
        </w:del>
      </w:ins>
      <w:ins w:id="514" w:author="师瑜 China Unicom" w:date="2019-11-27T15:12:00Z">
        <w:r w:rsidR="00E71CAC" w:rsidRPr="00875376">
          <w:rPr>
            <w:rFonts w:hint="eastAsia"/>
          </w:rPr>
          <w:t>应能够支持</w:t>
        </w:r>
      </w:ins>
      <w:proofErr w:type="spellStart"/>
      <w:ins w:id="515" w:author="师瑜 China Unicom" w:date="2019-11-27T15:13:00Z">
        <w:r w:rsidR="00E71CAC" w:rsidRPr="00875376">
          <w:t>VoLTE</w:t>
        </w:r>
      </w:ins>
      <w:proofErr w:type="spellEnd"/>
      <w:ins w:id="516" w:author="师瑜 China Unicom" w:date="2019-11-27T15:17:00Z">
        <w:r w:rsidR="00E71CAC" w:rsidRPr="00875376">
          <w:rPr>
            <w:rFonts w:hint="eastAsia"/>
          </w:rPr>
          <w:t>语音</w:t>
        </w:r>
      </w:ins>
      <w:ins w:id="517" w:author="师瑜 China Unicom" w:date="2019-11-27T15:16:00Z">
        <w:r w:rsidR="00E71CAC" w:rsidRPr="00875376">
          <w:rPr>
            <w:rFonts w:hint="eastAsia"/>
          </w:rPr>
          <w:t>和数据业务</w:t>
        </w:r>
      </w:ins>
      <w:ins w:id="518" w:author="师瑜 China Unicom" w:date="2019-11-27T15:13:00Z">
        <w:r w:rsidR="00E71CAC" w:rsidRPr="00875376">
          <w:rPr>
            <w:rFonts w:hint="eastAsia"/>
          </w:rPr>
          <w:t>并发的连续性。</w:t>
        </w:r>
      </w:ins>
      <w:del w:id="519" w:author="师瑜 China Unicom" w:date="2019-11-27T15:19:00Z">
        <w:r w:rsidR="00E71CAC" w:rsidRPr="00875376">
          <w:rPr>
            <w:rFonts w:hint="eastAsia"/>
          </w:rPr>
          <w:delText>当终端</w:delText>
        </w:r>
      </w:del>
      <w:ins w:id="520" w:author="师瑜 China Unicom" w:date="2019-11-27T15:19:00Z">
        <w:r w:rsidR="00E71CAC" w:rsidRPr="00875376">
          <w:rPr>
            <w:rFonts w:hint="eastAsia"/>
          </w:rPr>
          <w:t>并发业务过程中，</w:t>
        </w:r>
      </w:ins>
      <w:ins w:id="521" w:author="师瑜 China Unicom" w:date="2019-11-27T15:22:00Z">
        <w:r w:rsidR="00E71CAC" w:rsidRPr="00A542A2">
          <w:t>5G</w:t>
        </w:r>
        <w:r w:rsidR="00E71CAC" w:rsidRPr="00D03B6C">
          <w:rPr>
            <w:rFonts w:hint="eastAsia"/>
          </w:rPr>
          <w:t>终端应支持</w:t>
        </w:r>
      </w:ins>
      <w:ins w:id="522" w:author="师瑜 China Unicom" w:date="2019-11-27T15:18:00Z">
        <w:r w:rsidR="00E71CAC" w:rsidRPr="00A87F36">
          <w:rPr>
            <w:rFonts w:hint="eastAsia"/>
          </w:rPr>
          <w:t>表</w:t>
        </w:r>
        <w:r w:rsidR="00E71CAC" w:rsidRPr="002317A4">
          <w:t>1</w:t>
        </w:r>
        <w:r w:rsidR="00E71CAC" w:rsidRPr="00E44B96">
          <w:rPr>
            <w:rFonts w:hint="eastAsia"/>
          </w:rPr>
          <w:t>所示的移动性场景</w:t>
        </w:r>
      </w:ins>
      <w:ins w:id="523" w:author="师瑜 China Unicom" w:date="2019-11-27T15:22:00Z">
        <w:r w:rsidR="00E71CAC" w:rsidRPr="001B2250">
          <w:rPr>
            <w:rFonts w:hint="eastAsia"/>
            <w:rPrChange w:id="524" w:author="fuhao" w:date="2020-04-06T23:11:00Z">
              <w:rPr>
                <w:rFonts w:hint="eastAsia"/>
              </w:rPr>
            </w:rPrChange>
          </w:rPr>
          <w:t>下</w:t>
        </w:r>
      </w:ins>
      <w:ins w:id="525" w:author="师瑜 China Unicom" w:date="2019-11-27T15:29:00Z">
        <w:r w:rsidR="00E71CAC" w:rsidRPr="001B2250">
          <w:rPr>
            <w:rFonts w:hint="eastAsia"/>
            <w:rPrChange w:id="526" w:author="fuhao" w:date="2020-04-06T23:11:00Z">
              <w:rPr>
                <w:rFonts w:hint="eastAsia"/>
              </w:rPr>
            </w:rPrChange>
          </w:rPr>
          <w:t>保持</w:t>
        </w:r>
      </w:ins>
      <w:proofErr w:type="spellStart"/>
      <w:ins w:id="527" w:author="师瑜 China Unicom" w:date="2019-11-27T15:23:00Z">
        <w:r w:rsidR="00E71CAC" w:rsidRPr="001B2250">
          <w:rPr>
            <w:rPrChange w:id="528" w:author="fuhao" w:date="2020-04-06T23:11:00Z">
              <w:rPr/>
            </w:rPrChange>
          </w:rPr>
          <w:t>VoLTE</w:t>
        </w:r>
      </w:ins>
      <w:proofErr w:type="spellEnd"/>
      <w:ins w:id="529" w:author="师瑜 China Unicom" w:date="2019-11-27T15:29:00Z">
        <w:r w:rsidR="00E71CAC" w:rsidRPr="001B2250">
          <w:rPr>
            <w:rFonts w:hint="eastAsia"/>
            <w:rPrChange w:id="530" w:author="fuhao" w:date="2020-04-06T23:11:00Z">
              <w:rPr>
                <w:rFonts w:hint="eastAsia"/>
              </w:rPr>
            </w:rPrChange>
          </w:rPr>
          <w:t>语音</w:t>
        </w:r>
      </w:ins>
      <w:ins w:id="531" w:author="师瑜 China Unicom" w:date="2019-11-27T15:23:00Z">
        <w:r w:rsidR="00E71CAC" w:rsidRPr="001B2250">
          <w:rPr>
            <w:rFonts w:hint="eastAsia"/>
            <w:rPrChange w:id="532" w:author="fuhao" w:date="2020-04-06T23:11:00Z">
              <w:rPr>
                <w:rFonts w:hint="eastAsia"/>
              </w:rPr>
            </w:rPrChange>
          </w:rPr>
          <w:t>业务</w:t>
        </w:r>
      </w:ins>
      <w:ins w:id="533" w:author="师瑜 China Unicom" w:date="2019-11-27T15:32:00Z">
        <w:r w:rsidR="00E71CAC" w:rsidRPr="001B2250">
          <w:rPr>
            <w:rFonts w:hint="eastAsia"/>
            <w:rPrChange w:id="534" w:author="fuhao" w:date="2020-04-06T23:11:00Z">
              <w:rPr>
                <w:rFonts w:hint="eastAsia"/>
              </w:rPr>
            </w:rPrChange>
          </w:rPr>
          <w:t>的连续性，以</w:t>
        </w:r>
      </w:ins>
      <w:ins w:id="535" w:author="师瑜 China Unicom" w:date="2019-11-27T15:30:00Z">
        <w:r w:rsidR="00E71CAC" w:rsidRPr="001B2250">
          <w:rPr>
            <w:rFonts w:hint="eastAsia"/>
            <w:rPrChange w:id="536" w:author="fuhao" w:date="2020-04-06T23:11:00Z">
              <w:rPr>
                <w:rFonts w:hint="eastAsia"/>
              </w:rPr>
            </w:rPrChange>
          </w:rPr>
          <w:t>及</w:t>
        </w:r>
      </w:ins>
      <w:ins w:id="537" w:author="师瑜 China Unicom" w:date="2019-11-27T15:31:00Z">
        <w:r w:rsidR="00E71CAC" w:rsidRPr="001B2250">
          <w:rPr>
            <w:rFonts w:hint="eastAsia"/>
            <w:rPrChange w:id="538" w:author="fuhao" w:date="2020-04-06T23:11:00Z">
              <w:rPr>
                <w:rFonts w:hint="eastAsia"/>
              </w:rPr>
            </w:rPrChange>
          </w:rPr>
          <w:t>根据网络</w:t>
        </w:r>
      </w:ins>
      <w:ins w:id="539" w:author="师瑜 China Unicom" w:date="2019-11-27T15:32:00Z">
        <w:r w:rsidR="00E71CAC" w:rsidRPr="001B2250">
          <w:rPr>
            <w:rFonts w:hint="eastAsia"/>
            <w:rPrChange w:id="540" w:author="fuhao" w:date="2020-04-06T23:11:00Z">
              <w:rPr>
                <w:rFonts w:hint="eastAsia"/>
              </w:rPr>
            </w:rPrChange>
          </w:rPr>
          <w:t>能力</w:t>
        </w:r>
      </w:ins>
      <w:ins w:id="541" w:author="师瑜 China Unicom" w:date="2019-11-27T15:31:00Z">
        <w:r w:rsidR="00E71CAC" w:rsidRPr="001B2250">
          <w:rPr>
            <w:rFonts w:hint="eastAsia"/>
            <w:rPrChange w:id="542" w:author="fuhao" w:date="2020-04-06T23:11:00Z">
              <w:rPr>
                <w:rFonts w:hint="eastAsia"/>
              </w:rPr>
            </w:rPrChange>
          </w:rPr>
          <w:t>指示保持</w:t>
        </w:r>
      </w:ins>
      <w:ins w:id="543" w:author="师瑜 China Unicom" w:date="2019-11-27T15:30:00Z">
        <w:r w:rsidR="00E71CAC" w:rsidRPr="001B2250">
          <w:rPr>
            <w:rFonts w:hint="eastAsia"/>
            <w:rPrChange w:id="544" w:author="fuhao" w:date="2020-04-06T23:11:00Z">
              <w:rPr>
                <w:rFonts w:hint="eastAsia"/>
              </w:rPr>
            </w:rPrChange>
          </w:rPr>
          <w:t>数据业务</w:t>
        </w:r>
      </w:ins>
      <w:ins w:id="545" w:author="师瑜 China Unicom" w:date="2019-11-27T15:23:00Z">
        <w:r w:rsidR="00E71CAC" w:rsidRPr="001B2250">
          <w:rPr>
            <w:rFonts w:hint="eastAsia"/>
            <w:rPrChange w:id="546" w:author="fuhao" w:date="2020-04-06T23:11:00Z">
              <w:rPr>
                <w:rFonts w:hint="eastAsia"/>
              </w:rPr>
            </w:rPrChange>
          </w:rPr>
          <w:t>的连续性</w:t>
        </w:r>
      </w:ins>
      <w:ins w:id="547" w:author="师瑜 China Unicom" w:date="2019-11-27T15:18:00Z">
        <w:r w:rsidR="00E71CAC" w:rsidRPr="001B2250">
          <w:rPr>
            <w:rFonts w:hint="eastAsia"/>
            <w:rPrChange w:id="548" w:author="fuhao" w:date="2020-04-06T23:11:00Z">
              <w:rPr>
                <w:rFonts w:hint="eastAsia"/>
              </w:rPr>
            </w:rPrChange>
          </w:rPr>
          <w:t>，</w:t>
        </w:r>
      </w:ins>
      <w:ins w:id="549" w:author="师瑜 China Unicom" w:date="2019-11-27T15:31:00Z">
        <w:r w:rsidR="00E71CAC" w:rsidRPr="001B2250">
          <w:rPr>
            <w:rFonts w:hint="eastAsia"/>
            <w:rPrChange w:id="550" w:author="fuhao" w:date="2020-04-06T23:11:00Z">
              <w:rPr>
                <w:rFonts w:hint="eastAsia"/>
              </w:rPr>
            </w:rPrChange>
          </w:rPr>
          <w:t>数据业务应根据网络指示</w:t>
        </w:r>
      </w:ins>
      <w:ins w:id="551" w:author="师瑜 China Unicom" w:date="2019-11-27T15:20:00Z">
        <w:r w:rsidR="00E71CAC" w:rsidRPr="001B2250">
          <w:rPr>
            <w:rFonts w:hint="eastAsia"/>
            <w:rPrChange w:id="552" w:author="fuhao" w:date="2020-04-06T23:11:00Z">
              <w:rPr>
                <w:rFonts w:hint="eastAsia"/>
              </w:rPr>
            </w:rPrChange>
          </w:rPr>
          <w:t>挂起或继续</w:t>
        </w:r>
      </w:ins>
      <w:ins w:id="553" w:author="师瑜 China Unicom" w:date="2019-11-27T15:19:00Z">
        <w:r w:rsidR="00E71CAC" w:rsidRPr="001B2250">
          <w:rPr>
            <w:rFonts w:hint="eastAsia"/>
            <w:rPrChange w:id="554" w:author="fuhao" w:date="2020-04-06T23:11:00Z">
              <w:rPr>
                <w:rFonts w:hint="eastAsia"/>
              </w:rPr>
            </w:rPrChange>
          </w:rPr>
          <w:t>；并发业务过程中，</w:t>
        </w:r>
      </w:ins>
      <w:ins w:id="555" w:author="师瑜 China Unicom" w:date="2019-11-27T15:27:00Z">
        <w:r w:rsidR="00E71CAC" w:rsidRPr="001B2250">
          <w:rPr>
            <w:rPrChange w:id="556" w:author="fuhao" w:date="2020-04-06T23:11:00Z">
              <w:rPr/>
            </w:rPrChange>
          </w:rPr>
          <w:t>5G</w:t>
        </w:r>
        <w:r w:rsidR="00E71CAC" w:rsidRPr="001B2250">
          <w:rPr>
            <w:rFonts w:hint="eastAsia"/>
            <w:rPrChange w:id="557" w:author="fuhao" w:date="2020-04-06T23:11:00Z">
              <w:rPr>
                <w:rFonts w:hint="eastAsia"/>
              </w:rPr>
            </w:rPrChange>
          </w:rPr>
          <w:t>终端应支持</w:t>
        </w:r>
      </w:ins>
      <w:proofErr w:type="spellStart"/>
      <w:ins w:id="558" w:author="师瑜 China Unicom" w:date="2019-11-27T15:28:00Z">
        <w:r w:rsidR="00E71CAC" w:rsidRPr="001B2250">
          <w:rPr>
            <w:rPrChange w:id="559" w:author="fuhao" w:date="2020-04-06T23:11:00Z">
              <w:rPr/>
            </w:rPrChange>
          </w:rPr>
          <w:t>e</w:t>
        </w:r>
      </w:ins>
      <w:ins w:id="560" w:author="师瑜 China Unicom" w:date="2019-11-27T15:27:00Z">
        <w:r w:rsidR="00E71CAC" w:rsidRPr="001B2250">
          <w:rPr>
            <w:rPrChange w:id="561" w:author="fuhao" w:date="2020-04-06T23:11:00Z">
              <w:rPr/>
            </w:rPrChange>
          </w:rPr>
          <w:t>SRVCC</w:t>
        </w:r>
        <w:proofErr w:type="spellEnd"/>
        <w:r w:rsidR="00E71CAC" w:rsidRPr="001B2250">
          <w:rPr>
            <w:rFonts w:hint="eastAsia"/>
            <w:rPrChange w:id="562" w:author="fuhao" w:date="2020-04-06T23:11:00Z">
              <w:rPr>
                <w:rFonts w:hint="eastAsia"/>
              </w:rPr>
            </w:rPrChange>
          </w:rPr>
          <w:t>到</w:t>
        </w:r>
        <w:r w:rsidR="00E71CAC" w:rsidRPr="001B2250">
          <w:rPr>
            <w:rPrChange w:id="563" w:author="fuhao" w:date="2020-04-06T23:11:00Z">
              <w:rPr/>
            </w:rPrChange>
          </w:rPr>
          <w:t>GSM/WCDMA</w:t>
        </w:r>
        <w:r w:rsidR="00E71CAC" w:rsidRPr="001B2250">
          <w:rPr>
            <w:rFonts w:hint="eastAsia"/>
            <w:rPrChange w:id="564" w:author="fuhao" w:date="2020-04-06T23:11:00Z">
              <w:rPr>
                <w:rFonts w:hint="eastAsia"/>
              </w:rPr>
            </w:rPrChange>
          </w:rPr>
          <w:t>网络保持语音业务的连续性及依据网络能力到</w:t>
        </w:r>
        <w:r w:rsidR="00E71CAC" w:rsidRPr="001B2250">
          <w:rPr>
            <w:rPrChange w:id="565" w:author="fuhao" w:date="2020-04-06T23:11:00Z">
              <w:rPr/>
            </w:rPrChange>
          </w:rPr>
          <w:t>WCDMA</w:t>
        </w:r>
        <w:r w:rsidR="00E71CAC" w:rsidRPr="001B2250">
          <w:rPr>
            <w:rFonts w:hint="eastAsia"/>
            <w:rPrChange w:id="566" w:author="fuhao" w:date="2020-04-06T23:11:00Z">
              <w:rPr>
                <w:rFonts w:hint="eastAsia"/>
              </w:rPr>
            </w:rPrChange>
          </w:rPr>
          <w:t>网络保持数据业务的连续性</w:t>
        </w:r>
      </w:ins>
      <w:ins w:id="567" w:author="师瑜 China Unicom" w:date="2019-11-27T15:33:00Z">
        <w:r w:rsidR="00E71CAC" w:rsidRPr="001B2250">
          <w:rPr>
            <w:rFonts w:hint="eastAsia"/>
            <w:rPrChange w:id="568" w:author="fuhao" w:date="2020-04-06T23:11:00Z">
              <w:rPr>
                <w:rFonts w:hint="eastAsia"/>
              </w:rPr>
            </w:rPrChange>
          </w:rPr>
          <w:t>，并判断是否需要在</w:t>
        </w:r>
        <w:r w:rsidR="00E71CAC" w:rsidRPr="001B2250">
          <w:rPr>
            <w:rPrChange w:id="569" w:author="fuhao" w:date="2020-04-06T23:11:00Z">
              <w:rPr/>
            </w:rPrChange>
          </w:rPr>
          <w:t>GSM</w:t>
        </w:r>
        <w:r w:rsidR="00E71CAC" w:rsidRPr="001B2250">
          <w:rPr>
            <w:rFonts w:hint="eastAsia"/>
            <w:rPrChange w:id="570" w:author="fuhao" w:date="2020-04-06T23:11:00Z">
              <w:rPr>
                <w:rFonts w:hint="eastAsia"/>
              </w:rPr>
            </w:rPrChange>
          </w:rPr>
          <w:t>上挂起数据业务</w:t>
        </w:r>
      </w:ins>
      <w:ins w:id="571" w:author="师瑜 China Unicom" w:date="2019-11-27T15:27:00Z">
        <w:r w:rsidR="00E71CAC" w:rsidRPr="001B2250">
          <w:rPr>
            <w:rFonts w:hint="eastAsia"/>
            <w:rPrChange w:id="572" w:author="fuhao" w:date="2020-04-06T23:11:00Z">
              <w:rPr>
                <w:rFonts w:hint="eastAsia"/>
              </w:rPr>
            </w:rPrChange>
          </w:rPr>
          <w:t>；若需要挂起数据业务，当该语音业务结束后，终端应能够继续数据业务</w:t>
        </w:r>
      </w:ins>
      <w:ins w:id="573" w:author="师瑜 China Unicom" w:date="2019-11-27T15:28:00Z">
        <w:r w:rsidR="00E71CAC" w:rsidRPr="001B2250">
          <w:rPr>
            <w:rFonts w:hint="eastAsia"/>
            <w:rPrChange w:id="574" w:author="fuhao" w:date="2020-04-06T23:11:00Z">
              <w:rPr>
                <w:rFonts w:hint="eastAsia"/>
              </w:rPr>
            </w:rPrChange>
          </w:rPr>
          <w:t>。</w:t>
        </w:r>
      </w:ins>
      <w:del w:id="575" w:author="师瑜 China Unicom" w:date="2019-11-27T15:22:00Z">
        <w:r w:rsidR="00E71CAC" w:rsidRPr="001B2250">
          <w:rPr>
            <w:rFonts w:hint="eastAsia"/>
            <w:rPrChange w:id="576" w:author="fuhao" w:date="2020-04-06T23:11:00Z">
              <w:rPr>
                <w:rFonts w:hint="eastAsia"/>
              </w:rPr>
            </w:rPrChange>
          </w:rPr>
          <w:delText>从</w:delText>
        </w:r>
        <w:r w:rsidR="00E71CAC" w:rsidRPr="001B2250">
          <w:rPr>
            <w:rPrChange w:id="577" w:author="fuhao" w:date="2020-04-06T23:11:00Z">
              <w:rPr/>
            </w:rPrChange>
          </w:rPr>
          <w:delText>NSA</w:delText>
        </w:r>
        <w:r w:rsidR="00E71CAC" w:rsidRPr="001B2250">
          <w:rPr>
            <w:rFonts w:hint="eastAsia"/>
            <w:rPrChange w:id="578" w:author="fuhao" w:date="2020-04-06T23:11:00Z">
              <w:rPr>
                <w:rFonts w:hint="eastAsia"/>
              </w:rPr>
            </w:rPrChange>
          </w:rPr>
          <w:delText>小区移动至另一</w:delText>
        </w:r>
        <w:r w:rsidR="00E71CAC" w:rsidRPr="001B2250">
          <w:rPr>
            <w:rPrChange w:id="579" w:author="fuhao" w:date="2020-04-06T23:11:00Z">
              <w:rPr/>
            </w:rPrChange>
          </w:rPr>
          <w:delText>NSA</w:delText>
        </w:r>
        <w:r w:rsidR="00E71CAC" w:rsidRPr="001B2250">
          <w:rPr>
            <w:rFonts w:hint="eastAsia"/>
            <w:rPrChange w:id="580" w:author="fuhao" w:date="2020-04-06T23:11:00Z">
              <w:rPr>
                <w:rFonts w:hint="eastAsia"/>
              </w:rPr>
            </w:rPrChange>
          </w:rPr>
          <w:delText>小区，</w:delText>
        </w:r>
        <w:r w:rsidR="00E71CAC" w:rsidRPr="001B2250">
          <w:rPr>
            <w:rPrChange w:id="581" w:author="fuhao" w:date="2020-04-06T23:11:00Z">
              <w:rPr/>
            </w:rPrChange>
          </w:rPr>
          <w:delText>VoLTE</w:delText>
        </w:r>
        <w:r w:rsidR="00E71CAC" w:rsidRPr="001B2250">
          <w:rPr>
            <w:rFonts w:hint="eastAsia"/>
            <w:rPrChange w:id="582" w:author="fuhao" w:date="2020-04-06T23:11:00Z">
              <w:rPr>
                <w:rFonts w:hint="eastAsia"/>
              </w:rPr>
            </w:rPrChange>
          </w:rPr>
          <w:delText>业务应能保持连续，数据业务根据网络指示，工作在</w:delText>
        </w:r>
        <w:r w:rsidR="00E71CAC" w:rsidRPr="001B2250">
          <w:rPr>
            <w:rPrChange w:id="583" w:author="fuhao" w:date="2020-04-06T23:11:00Z">
              <w:rPr/>
            </w:rPrChange>
          </w:rPr>
          <w:delText>LTE</w:delText>
        </w:r>
        <w:r w:rsidR="00E71CAC" w:rsidRPr="001B2250">
          <w:rPr>
            <w:rFonts w:hint="eastAsia"/>
            <w:rPrChange w:id="584" w:author="fuhao" w:date="2020-04-06T23:11:00Z">
              <w:rPr>
                <w:rFonts w:hint="eastAsia"/>
              </w:rPr>
            </w:rPrChange>
          </w:rPr>
          <w:delText>或</w:delText>
        </w:r>
        <w:r w:rsidR="00E71CAC" w:rsidRPr="001B2250">
          <w:rPr>
            <w:rPrChange w:id="585" w:author="fuhao" w:date="2020-04-06T23:11:00Z">
              <w:rPr/>
            </w:rPrChange>
          </w:rPr>
          <w:delText>LTE/NR</w:delText>
        </w:r>
        <w:r w:rsidR="00E71CAC" w:rsidRPr="001B2250">
          <w:rPr>
            <w:rFonts w:hint="eastAsia"/>
            <w:rPrChange w:id="586" w:author="fuhao" w:date="2020-04-06T23:11:00Z">
              <w:rPr>
                <w:rFonts w:hint="eastAsia"/>
              </w:rPr>
            </w:rPrChange>
          </w:rPr>
          <w:lastRenderedPageBreak/>
          <w:delText>双连接状态；当终端从</w:delText>
        </w:r>
        <w:r w:rsidR="00E71CAC" w:rsidRPr="001B2250">
          <w:rPr>
            <w:rPrChange w:id="587" w:author="fuhao" w:date="2020-04-06T23:11:00Z">
              <w:rPr/>
            </w:rPrChange>
          </w:rPr>
          <w:delText>NSA</w:delText>
        </w:r>
        <w:r w:rsidR="00E71CAC" w:rsidRPr="001B2250">
          <w:rPr>
            <w:rFonts w:hint="eastAsia"/>
            <w:rPrChange w:id="588" w:author="fuhao" w:date="2020-04-06T23:11:00Z">
              <w:rPr>
                <w:rFonts w:hint="eastAsia"/>
              </w:rPr>
            </w:rPrChange>
          </w:rPr>
          <w:delText>小区移动至不支持</w:delText>
        </w:r>
        <w:r w:rsidR="00E71CAC" w:rsidRPr="001B2250">
          <w:rPr>
            <w:rPrChange w:id="589" w:author="fuhao" w:date="2020-04-06T23:11:00Z">
              <w:rPr/>
            </w:rPrChange>
          </w:rPr>
          <w:delText>NSA</w:delText>
        </w:r>
        <w:r w:rsidR="00E71CAC" w:rsidRPr="001B2250">
          <w:rPr>
            <w:rFonts w:hint="eastAsia"/>
            <w:rPrChange w:id="590" w:author="fuhao" w:date="2020-04-06T23:11:00Z">
              <w:rPr>
                <w:rFonts w:hint="eastAsia"/>
              </w:rPr>
            </w:rPrChange>
          </w:rPr>
          <w:delText>的</w:delText>
        </w:r>
        <w:r w:rsidR="00E71CAC" w:rsidRPr="001B2250">
          <w:rPr>
            <w:rPrChange w:id="591" w:author="fuhao" w:date="2020-04-06T23:11:00Z">
              <w:rPr/>
            </w:rPrChange>
          </w:rPr>
          <w:delText>LTE</w:delText>
        </w:r>
        <w:r w:rsidR="00E71CAC" w:rsidRPr="001B2250">
          <w:rPr>
            <w:rFonts w:hint="eastAsia"/>
            <w:rPrChange w:id="592" w:author="fuhao" w:date="2020-04-06T23:11:00Z">
              <w:rPr>
                <w:rFonts w:hint="eastAsia"/>
              </w:rPr>
            </w:rPrChange>
          </w:rPr>
          <w:delText>小区，</w:delText>
        </w:r>
        <w:r w:rsidR="00E71CAC" w:rsidRPr="001B2250">
          <w:rPr>
            <w:rPrChange w:id="593" w:author="fuhao" w:date="2020-04-06T23:11:00Z">
              <w:rPr/>
            </w:rPrChange>
          </w:rPr>
          <w:delText>VoLTE</w:delText>
        </w:r>
        <w:r w:rsidR="00E71CAC" w:rsidRPr="001B2250">
          <w:rPr>
            <w:rFonts w:hint="eastAsia"/>
            <w:rPrChange w:id="594" w:author="fuhao" w:date="2020-04-06T23:11:00Z">
              <w:rPr>
                <w:rFonts w:hint="eastAsia"/>
              </w:rPr>
            </w:rPrChange>
          </w:rPr>
          <w:delText>通话应能继续保持，数据业务应在</w:delText>
        </w:r>
        <w:r w:rsidR="00E71CAC" w:rsidRPr="001B2250">
          <w:rPr>
            <w:rPrChange w:id="595" w:author="fuhao" w:date="2020-04-06T23:11:00Z">
              <w:rPr/>
            </w:rPrChange>
          </w:rPr>
          <w:delText>LTE</w:delText>
        </w:r>
        <w:r w:rsidR="00E71CAC" w:rsidRPr="001B2250">
          <w:rPr>
            <w:rFonts w:hint="eastAsia"/>
            <w:rPrChange w:id="596" w:author="fuhao" w:date="2020-04-06T23:11:00Z">
              <w:rPr>
                <w:rFonts w:hint="eastAsia"/>
              </w:rPr>
            </w:rPrChange>
          </w:rPr>
          <w:delText>上继续保持；</w:delText>
        </w:r>
      </w:del>
      <w:del w:id="597" w:author="师瑜 China Unicom" w:date="2019-11-27T15:28:00Z">
        <w:r w:rsidR="00E71CAC" w:rsidRPr="001B2250">
          <w:rPr>
            <w:rFonts w:hint="eastAsia"/>
            <w:rPrChange w:id="598" w:author="fuhao" w:date="2020-04-06T23:11:00Z">
              <w:rPr>
                <w:rFonts w:hint="eastAsia"/>
              </w:rPr>
            </w:rPrChange>
          </w:rPr>
          <w:delText>当终端从</w:delText>
        </w:r>
        <w:r w:rsidR="00E71CAC" w:rsidRPr="001B2250">
          <w:rPr>
            <w:rPrChange w:id="599" w:author="fuhao" w:date="2020-04-06T23:11:00Z">
              <w:rPr/>
            </w:rPrChange>
          </w:rPr>
          <w:delText>NSA</w:delText>
        </w:r>
        <w:r w:rsidR="00E71CAC" w:rsidRPr="001B2250">
          <w:rPr>
            <w:rFonts w:hint="eastAsia"/>
            <w:rPrChange w:id="600" w:author="fuhao" w:date="2020-04-06T23:11:00Z">
              <w:rPr>
                <w:rFonts w:hint="eastAsia"/>
              </w:rPr>
            </w:rPrChange>
          </w:rPr>
          <w:delText>小区移动至</w:delText>
        </w:r>
        <w:r w:rsidR="00E71CAC" w:rsidRPr="001B2250">
          <w:rPr>
            <w:rPrChange w:id="601" w:author="fuhao" w:date="2020-04-06T23:11:00Z">
              <w:rPr/>
            </w:rPrChange>
          </w:rPr>
          <w:delText>2/3G</w:delText>
        </w:r>
        <w:r w:rsidR="00E71CAC" w:rsidRPr="001B2250">
          <w:rPr>
            <w:rFonts w:hint="eastAsia"/>
            <w:rPrChange w:id="602" w:author="fuhao" w:date="2020-04-06T23:11:00Z">
              <w:rPr>
                <w:rFonts w:hint="eastAsia"/>
              </w:rPr>
            </w:rPrChange>
          </w:rPr>
          <w:delText>小区，</w:delText>
        </w:r>
        <w:r w:rsidR="00E71CAC" w:rsidRPr="001B2250">
          <w:rPr>
            <w:rPrChange w:id="603" w:author="fuhao" w:date="2020-04-06T23:11:00Z">
              <w:rPr/>
            </w:rPrChange>
          </w:rPr>
          <w:delText>VoLTE</w:delText>
        </w:r>
        <w:r w:rsidR="00E71CAC" w:rsidRPr="001B2250">
          <w:rPr>
            <w:rFonts w:hint="eastAsia"/>
            <w:rPrChange w:id="604" w:author="fuhao" w:date="2020-04-06T23:11:00Z">
              <w:rPr>
                <w:rFonts w:hint="eastAsia"/>
              </w:rPr>
            </w:rPrChange>
          </w:rPr>
          <w:delText>通话应能</w:delText>
        </w:r>
        <w:r w:rsidR="00E71CAC" w:rsidRPr="001B2250">
          <w:rPr>
            <w:rPrChange w:id="605" w:author="fuhao" w:date="2020-04-06T23:11:00Z">
              <w:rPr/>
            </w:rPrChange>
          </w:rPr>
          <w:delText>eSRVCC</w:delText>
        </w:r>
        <w:r w:rsidR="00E71CAC" w:rsidRPr="001B2250">
          <w:rPr>
            <w:rFonts w:hint="eastAsia"/>
            <w:rPrChange w:id="606" w:author="fuhao" w:date="2020-04-06T23:11:00Z">
              <w:rPr>
                <w:rFonts w:hint="eastAsia"/>
              </w:rPr>
            </w:rPrChange>
          </w:rPr>
          <w:delText>到</w:delText>
        </w:r>
        <w:r w:rsidR="00E71CAC" w:rsidRPr="001B2250">
          <w:rPr>
            <w:rPrChange w:id="607" w:author="fuhao" w:date="2020-04-06T23:11:00Z">
              <w:rPr/>
            </w:rPrChange>
          </w:rPr>
          <w:delText>2/3G</w:delText>
        </w:r>
        <w:r w:rsidR="00E71CAC" w:rsidRPr="001B2250">
          <w:rPr>
            <w:rFonts w:hint="eastAsia"/>
            <w:rPrChange w:id="608" w:author="fuhao" w:date="2020-04-06T23:11:00Z">
              <w:rPr>
                <w:rFonts w:hint="eastAsia"/>
              </w:rPr>
            </w:rPrChange>
          </w:rPr>
          <w:delText>小区，数据业务应根据网络指示，在</w:delText>
        </w:r>
        <w:r w:rsidR="00E71CAC" w:rsidRPr="001B2250">
          <w:rPr>
            <w:rPrChange w:id="609" w:author="fuhao" w:date="2020-04-06T23:11:00Z">
              <w:rPr/>
            </w:rPrChange>
          </w:rPr>
          <w:delText>2/3G</w:delText>
        </w:r>
        <w:r w:rsidR="00E71CAC" w:rsidRPr="001B2250">
          <w:rPr>
            <w:rFonts w:hint="eastAsia"/>
            <w:rPrChange w:id="610" w:author="fuhao" w:date="2020-04-06T23:11:00Z">
              <w:rPr>
                <w:rFonts w:hint="eastAsia"/>
              </w:rPr>
            </w:rPrChange>
          </w:rPr>
          <w:delText>上挂起或继续。</w:delText>
        </w:r>
      </w:del>
    </w:p>
    <w:p w:rsidR="00005045" w:rsidRDefault="00F6218E">
      <w:pPr>
        <w:pStyle w:val="afffffffffff4"/>
        <w:numPr>
          <w:ilvl w:val="0"/>
          <w:numId w:val="60"/>
        </w:numPr>
        <w:ind w:firstLineChars="0"/>
        <w:pPrChange w:id="611" w:author="fuhao" w:date="2020-04-06T23:12:00Z">
          <w:pPr>
            <w:pStyle w:val="affff3"/>
          </w:pPr>
        </w:pPrChange>
      </w:pPr>
      <w:ins w:id="612" w:author="fuhao" w:date="2020-04-06T15:45:00Z">
        <w:r>
          <w:rPr>
            <w:rFonts w:hint="eastAsia"/>
          </w:rPr>
          <w:t>EN-DC</w:t>
        </w:r>
      </w:ins>
      <w:del w:id="613" w:author="fuhao" w:date="2020-04-06T15:45:00Z">
        <w:r w:rsidR="00E71CAC" w:rsidDel="00F6218E">
          <w:rPr>
            <w:rFonts w:hint="eastAsia"/>
          </w:rPr>
          <w:delText>NSA</w:delText>
        </w:r>
      </w:del>
      <w:r w:rsidR="00E71CAC">
        <w:rPr>
          <w:rFonts w:hint="eastAsia"/>
        </w:rPr>
        <w:t>模式下，数据业务应根据网络配置，工作在</w:t>
      </w:r>
      <w:r w:rsidR="00E71CAC">
        <w:rPr>
          <w:rFonts w:hint="eastAsia"/>
        </w:rPr>
        <w:t>LTE</w:t>
      </w:r>
      <w:r w:rsidR="00E71CAC">
        <w:rPr>
          <w:rFonts w:hint="eastAsia"/>
        </w:rPr>
        <w:t>和</w:t>
      </w:r>
      <w:r w:rsidR="00E71CAC">
        <w:rPr>
          <w:rFonts w:hint="eastAsia"/>
        </w:rPr>
        <w:t>/</w:t>
      </w:r>
      <w:r w:rsidR="00E71CAC">
        <w:rPr>
          <w:rFonts w:hint="eastAsia"/>
        </w:rPr>
        <w:t>或</w:t>
      </w:r>
      <w:r w:rsidR="00E71CAC">
        <w:rPr>
          <w:rFonts w:hint="eastAsia"/>
        </w:rPr>
        <w:t>NR</w:t>
      </w:r>
      <w:r w:rsidR="00E71CAC">
        <w:rPr>
          <w:rFonts w:hint="eastAsia"/>
        </w:rPr>
        <w:t>上，当发起或接收</w:t>
      </w:r>
      <w:r w:rsidR="00E71CAC">
        <w:t>CSFB</w:t>
      </w:r>
      <w:r w:rsidR="00E71CAC">
        <w:rPr>
          <w:rFonts w:hint="eastAsia"/>
        </w:rPr>
        <w:t>通话时，数据业务应根据网络指示，在</w:t>
      </w:r>
      <w:r w:rsidR="00E71CAC">
        <w:rPr>
          <w:rFonts w:hint="eastAsia"/>
        </w:rPr>
        <w:t>2/</w:t>
      </w:r>
      <w:r w:rsidR="00E71CAC">
        <w:t>3</w:t>
      </w:r>
      <w:r w:rsidR="00E71CAC">
        <w:rPr>
          <w:rFonts w:hint="eastAsia"/>
        </w:rPr>
        <w:t>G</w:t>
      </w:r>
      <w:r w:rsidR="00E71CAC">
        <w:rPr>
          <w:rFonts w:hint="eastAsia"/>
        </w:rPr>
        <w:t>上挂起或继续保持。</w:t>
      </w:r>
    </w:p>
    <w:p w:rsidR="00005045" w:rsidRDefault="00F6218E">
      <w:pPr>
        <w:pStyle w:val="afffffffffff4"/>
        <w:numPr>
          <w:ilvl w:val="0"/>
          <w:numId w:val="60"/>
        </w:numPr>
        <w:ind w:firstLineChars="0"/>
        <w:pPrChange w:id="614" w:author="fuhao" w:date="2020-04-06T23:12:00Z">
          <w:pPr>
            <w:pStyle w:val="affff3"/>
          </w:pPr>
        </w:pPrChange>
      </w:pPr>
      <w:ins w:id="615" w:author="fuhao" w:date="2020-04-06T15:46:00Z">
        <w:r>
          <w:rPr>
            <w:rFonts w:hint="eastAsia"/>
          </w:rPr>
          <w:t>EN-DC</w:t>
        </w:r>
      </w:ins>
      <w:ins w:id="616" w:author="师瑜 China Unicom" w:date="2019-11-27T15:12:00Z">
        <w:del w:id="617" w:author="fuhao" w:date="2020-04-06T15:46:00Z">
          <w:r w:rsidR="00E71CAC" w:rsidDel="00F6218E">
            <w:rPr>
              <w:rFonts w:hint="eastAsia"/>
            </w:rPr>
            <w:delText>NSA</w:delText>
          </w:r>
        </w:del>
        <w:r w:rsidR="00E71CAC">
          <w:rPr>
            <w:rFonts w:hint="eastAsia"/>
          </w:rPr>
          <w:t>模式下，</w:t>
        </w:r>
        <w:r w:rsidR="00E71CAC">
          <w:rPr>
            <w:rFonts w:hint="eastAsia"/>
          </w:rPr>
          <w:t>UE</w:t>
        </w:r>
      </w:ins>
      <w:del w:id="618" w:author="师瑜 China Unicom" w:date="2019-11-27T15:12:00Z">
        <w:r w:rsidR="00E71CAC">
          <w:rPr>
            <w:rFonts w:hint="eastAsia"/>
          </w:rPr>
          <w:delText>5G</w:delText>
        </w:r>
        <w:r w:rsidR="00E71CAC">
          <w:rPr>
            <w:rFonts w:hint="eastAsia"/>
          </w:rPr>
          <w:delText>终端</w:delText>
        </w:r>
      </w:del>
      <w:r w:rsidR="00E71CAC">
        <w:rPr>
          <w:rFonts w:hint="eastAsia"/>
        </w:rPr>
        <w:t>应支持语音及短</w:t>
      </w:r>
      <w:del w:id="619" w:author="师瑜 China Unicom" w:date="2019-11-27T15:09:00Z">
        <w:r w:rsidR="00E71CAC">
          <w:rPr>
            <w:rFonts w:hint="eastAsia"/>
          </w:rPr>
          <w:delText>/</w:delText>
        </w:r>
        <w:r w:rsidR="00E71CAC">
          <w:rPr>
            <w:rFonts w:hint="eastAsia"/>
          </w:rPr>
          <w:delText>彩</w:delText>
        </w:r>
      </w:del>
      <w:r w:rsidR="00E71CAC">
        <w:rPr>
          <w:rFonts w:hint="eastAsia"/>
        </w:rPr>
        <w:t>信的并发。</w:t>
      </w:r>
    </w:p>
    <w:p w:rsidR="00005045" w:rsidRDefault="00F6218E">
      <w:pPr>
        <w:pStyle w:val="afffffffffff4"/>
        <w:numPr>
          <w:ilvl w:val="0"/>
          <w:numId w:val="60"/>
        </w:numPr>
        <w:ind w:firstLineChars="0"/>
        <w:pPrChange w:id="620" w:author="fuhao" w:date="2020-04-06T23:12:00Z">
          <w:pPr>
            <w:pStyle w:val="affff3"/>
          </w:pPr>
        </w:pPrChange>
      </w:pPr>
      <w:ins w:id="621" w:author="fuhao" w:date="2020-04-06T15:46:00Z">
        <w:r>
          <w:rPr>
            <w:rFonts w:hint="eastAsia"/>
          </w:rPr>
          <w:t>EN-DC</w:t>
        </w:r>
      </w:ins>
      <w:ins w:id="622" w:author="师瑜 China Unicom" w:date="2019-11-27T15:12:00Z">
        <w:del w:id="623" w:author="fuhao" w:date="2020-04-06T15:46:00Z">
          <w:r w:rsidR="00E71CAC" w:rsidDel="00F6218E">
            <w:rPr>
              <w:rFonts w:hint="eastAsia"/>
            </w:rPr>
            <w:delText>NSA</w:delText>
          </w:r>
        </w:del>
        <w:r w:rsidR="00E71CAC">
          <w:rPr>
            <w:rFonts w:hint="eastAsia"/>
          </w:rPr>
          <w:t>模式下，</w:t>
        </w:r>
        <w:r w:rsidR="00E71CAC">
          <w:rPr>
            <w:rFonts w:hint="eastAsia"/>
          </w:rPr>
          <w:t>UE</w:t>
        </w:r>
      </w:ins>
      <w:del w:id="624" w:author="师瑜 China Unicom" w:date="2019-11-27T15:12:00Z">
        <w:r w:rsidR="00E71CAC">
          <w:rPr>
            <w:rFonts w:hint="eastAsia"/>
          </w:rPr>
          <w:delText>5G</w:delText>
        </w:r>
        <w:r w:rsidR="00E71CAC">
          <w:rPr>
            <w:rFonts w:hint="eastAsia"/>
          </w:rPr>
          <w:delText>终端</w:delText>
        </w:r>
      </w:del>
      <w:r w:rsidR="00E71CAC">
        <w:rPr>
          <w:rFonts w:hint="eastAsia"/>
        </w:rPr>
        <w:t>应支持数据及短</w:t>
      </w:r>
      <w:del w:id="625" w:author="师瑜 China Unicom" w:date="2019-11-27T15:09:00Z">
        <w:r w:rsidR="00E71CAC">
          <w:rPr>
            <w:rFonts w:hint="eastAsia"/>
          </w:rPr>
          <w:delText>/</w:delText>
        </w:r>
        <w:r w:rsidR="00E71CAC">
          <w:rPr>
            <w:rFonts w:hint="eastAsia"/>
          </w:rPr>
          <w:delText>彩</w:delText>
        </w:r>
      </w:del>
      <w:r w:rsidR="00E71CAC">
        <w:rPr>
          <w:rFonts w:hint="eastAsia"/>
        </w:rPr>
        <w:t>信的并发。</w:t>
      </w:r>
    </w:p>
    <w:p w:rsidR="00005045" w:rsidRDefault="00005045">
      <w:pPr>
        <w:pStyle w:val="a5"/>
        <w:numPr>
          <w:ilvl w:val="0"/>
          <w:numId w:val="0"/>
        </w:numPr>
        <w:ind w:left="709"/>
        <w:rPr>
          <w:color w:val="000000" w:themeColor="text1"/>
        </w:rPr>
      </w:pPr>
    </w:p>
    <w:sectPr w:rsidR="00005045">
      <w:pgSz w:w="11906" w:h="16838"/>
      <w:pgMar w:top="567" w:right="1983" w:bottom="1134" w:left="1417" w:header="1418" w:footer="1134" w:gutter="0"/>
      <w:pgNumType w:start="1"/>
      <w:cols w:space="425"/>
      <w:formProt w:val="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3" w:author="Lili (Andy, Shenzhen TDD Design)" w:date="2019-10-16T17:03:00Z" w:initials="L(STD">
    <w:p w:rsidR="00005045" w:rsidRDefault="00E71CAC">
      <w:pPr>
        <w:pStyle w:val="aff8"/>
      </w:pPr>
      <w:r>
        <w:rPr>
          <w:rFonts w:hint="eastAsia"/>
        </w:rPr>
        <w:t>华为</w:t>
      </w:r>
      <w:r>
        <w:t>建议</w:t>
      </w:r>
    </w:p>
  </w:comment>
  <w:comment w:id="154" w:author="Zhan Wenhao" w:date="2019-11-12T10:56:00Z" w:initials="">
    <w:p w:rsidR="00005045" w:rsidRDefault="00E71CAC">
      <w:pPr>
        <w:pStyle w:val="aff8"/>
        <w:numPr>
          <w:ilvl w:val="0"/>
          <w:numId w:val="33"/>
        </w:numPr>
      </w:pPr>
      <w:r>
        <w:rPr>
          <w:rFonts w:hint="eastAsia"/>
          <w:bCs/>
        </w:rPr>
        <w:t>根据</w:t>
      </w:r>
      <w:r>
        <w:rPr>
          <w:rFonts w:hint="eastAsia"/>
          <w:bCs/>
        </w:rPr>
        <w:t>5G</w:t>
      </w:r>
      <w:r>
        <w:rPr>
          <w:rFonts w:hint="eastAsia"/>
          <w:bCs/>
        </w:rPr>
        <w:t>终端能力可以讨论</w:t>
      </w:r>
      <w:r>
        <w:rPr>
          <w:rFonts w:hint="eastAsia"/>
          <w:bCs/>
        </w:rPr>
        <w:t>LTE</w:t>
      </w:r>
      <w:r>
        <w:rPr>
          <w:rFonts w:hint="eastAsia"/>
          <w:bCs/>
        </w:rPr>
        <w:t>的能力提升要求，具体情况待讨论。</w:t>
      </w:r>
    </w:p>
    <w:p w:rsidR="00005045" w:rsidRDefault="00E71CAC">
      <w:pPr>
        <w:pStyle w:val="aff8"/>
        <w:numPr>
          <w:ilvl w:val="0"/>
          <w:numId w:val="33"/>
        </w:numPr>
      </w:pPr>
      <w:r>
        <w:rPr>
          <w:rFonts w:hint="eastAsia"/>
          <w:bCs/>
        </w:rPr>
        <w:t>不建议同时支持</w:t>
      </w:r>
      <w:r>
        <w:rPr>
          <w:rFonts w:hint="eastAsia"/>
          <w:bCs/>
        </w:rPr>
        <w:t>LTE</w:t>
      </w:r>
      <w:r>
        <w:rPr>
          <w:rFonts w:hint="eastAsia"/>
          <w:bCs/>
        </w:rPr>
        <w:t>第一，二，三，四阶段的要求（</w:t>
      </w:r>
      <w:r>
        <w:rPr>
          <w:rFonts w:hint="eastAsia"/>
          <w:bCs/>
        </w:rPr>
        <w:t>vivo</w:t>
      </w:r>
      <w:r>
        <w:rPr>
          <w:rFonts w:hint="eastAsia"/>
          <w:bCs/>
        </w:rPr>
        <w:t>，</w:t>
      </w:r>
      <w:r>
        <w:rPr>
          <w:rFonts w:hint="eastAsia"/>
          <w:bCs/>
        </w:rPr>
        <w:t>OPPO</w:t>
      </w:r>
      <w:r>
        <w:rPr>
          <w:rFonts w:hint="eastAsia"/>
          <w:bCs/>
        </w:rPr>
        <w:t>，小米），待讨论</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D9E" w:rsidRDefault="005E0D9E">
      <w:r>
        <w:separator/>
      </w:r>
    </w:p>
  </w:endnote>
  <w:endnote w:type="continuationSeparator" w:id="0">
    <w:p w:rsidR="005E0D9E" w:rsidRDefault="005E0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6"/>
    <w:family w:val="swiss"/>
    <w:pitch w:val="variable"/>
    <w:sig w:usb0="F7FFAFFF" w:usb1="E9DFFFFF" w:usb2="0000003F" w:usb3="00000000" w:csb0="003F01FF" w:csb1="00000000"/>
  </w:font>
  <w:font w:name="TimesNewRomanPSMT">
    <w:altName w:val="等线"/>
    <w:charset w:val="86"/>
    <w:family w:val="auto"/>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swiss"/>
    <w:pitch w:val="default"/>
    <w:sig w:usb0="00000000" w:usb1="0000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imes New Roman MT Extra Bold">
    <w:altName w:val="MT Extra"/>
    <w:charset w:val="00"/>
    <w:family w:val="modern"/>
    <w:pitch w:val="default"/>
    <w:sig w:usb0="00000000" w:usb1="00000000" w:usb2="00000000" w:usb3="00000000" w:csb0="00000001" w:csb1="00000000"/>
  </w:font>
  <w:font w:name="方正黑体简体">
    <w:altName w:val="宋体"/>
    <w:charset w:val="86"/>
    <w:family w:val="auto"/>
    <w:pitch w:val="default"/>
    <w:sig w:usb0="00000000" w:usb1="00000000" w:usb2="00000010" w:usb3="00000000" w:csb0="00040000" w:csb1="00000000"/>
  </w:font>
  <w:font w:name="Times-Roman">
    <w:altName w:val="Times New Roman"/>
    <w:charset w:val="00"/>
    <w:family w:val="modern"/>
    <w:pitch w:val="default"/>
  </w:font>
  <w:font w:name="CG Times (WN)">
    <w:altName w:val="Arial"/>
    <w:charset w:val="00"/>
    <w:family w:val="modern"/>
    <w:pitch w:val="default"/>
    <w:sig w:usb0="00000000" w:usb1="00000000" w:usb2="00000000" w:usb3="00000000" w:csb0="00000001" w:csb1="00000000"/>
  </w:font>
  <w:font w:name="Yu Mincho">
    <w:altName w:val="Yu Gothic UI Semilight"/>
    <w:charset w:val="80"/>
    <w:family w:val="modern"/>
    <w:pitch w:val="default"/>
    <w:sig w:usb0="00000000" w:usb1="00000000" w:usb2="00000012" w:usb3="00000000" w:csb0="0002009F" w:csb1="00000000"/>
  </w:font>
  <w:font w:name="Bookman">
    <w:altName w:val="Bookman Old Style"/>
    <w:charset w:val="00"/>
    <w:family w:val="modern"/>
    <w:pitch w:val="default"/>
    <w:sig w:usb0="00000000" w:usb1="00000000" w:usb2="00000000" w:usb3="00000000" w:csb0="00000001" w:csb1="00000000"/>
  </w:font>
  <w:font w:name="v4.2.0">
    <w:altName w:val="Times New Roman"/>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045" w:rsidRDefault="00E71CAC">
    <w:pPr>
      <w:pStyle w:val="afffffa"/>
      <w:rPr>
        <w:rStyle w:val="affffc"/>
        <w:rFonts w:ascii="宋体" w:hAnsi="宋体"/>
      </w:rPr>
    </w:pPr>
    <w:r>
      <w:rPr>
        <w:rStyle w:val="affffc"/>
        <w:rFonts w:ascii="宋体" w:hAnsi="宋体"/>
      </w:rPr>
      <w:fldChar w:fldCharType="begin"/>
    </w:r>
    <w:r>
      <w:rPr>
        <w:rStyle w:val="affffc"/>
        <w:rFonts w:ascii="宋体" w:hAnsi="宋体"/>
      </w:rPr>
      <w:instrText xml:space="preserve">PAGE  </w:instrText>
    </w:r>
    <w:r>
      <w:rPr>
        <w:rStyle w:val="affffc"/>
        <w:rFonts w:ascii="宋体" w:hAnsi="宋体"/>
      </w:rPr>
      <w:fldChar w:fldCharType="separate"/>
    </w:r>
    <w:r w:rsidR="00E44B96">
      <w:rPr>
        <w:rStyle w:val="affffc"/>
        <w:rFonts w:ascii="宋体" w:hAnsi="宋体"/>
        <w:noProof/>
      </w:rPr>
      <w:t>10</w:t>
    </w:r>
    <w:r>
      <w:rPr>
        <w:rStyle w:val="affffc"/>
        <w:rFonts w:ascii="宋体" w:hAnsi="宋体"/>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045" w:rsidRDefault="00E71CAC">
    <w:pPr>
      <w:pStyle w:val="afffff3"/>
      <w:rPr>
        <w:rStyle w:val="affffc"/>
      </w:rPr>
    </w:pPr>
    <w:r>
      <w:rPr>
        <w:rStyle w:val="affffc"/>
      </w:rPr>
      <w:fldChar w:fldCharType="begin"/>
    </w:r>
    <w:r>
      <w:rPr>
        <w:rStyle w:val="affffc"/>
      </w:rPr>
      <w:instrText xml:space="preserve">PAGE  </w:instrText>
    </w:r>
    <w:r>
      <w:rPr>
        <w:rStyle w:val="affffc"/>
      </w:rPr>
      <w:fldChar w:fldCharType="separate"/>
    </w:r>
    <w:r>
      <w:rPr>
        <w:rStyle w:val="affffc"/>
      </w:rPr>
      <w:t>1</w:t>
    </w:r>
    <w:r>
      <w:rPr>
        <w:rStyle w:val="affffc"/>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045" w:rsidRDefault="00E71CAC">
    <w:pPr>
      <w:pStyle w:val="afffff3"/>
      <w:rPr>
        <w:rFonts w:hAnsi="宋体"/>
      </w:rPr>
    </w:pPr>
    <w:r>
      <w:rPr>
        <w:rFonts w:hAnsi="宋体"/>
      </w:rPr>
      <w:fldChar w:fldCharType="begin"/>
    </w:r>
    <w:r>
      <w:rPr>
        <w:rFonts w:hAnsi="宋体"/>
      </w:rPr>
      <w:instrText xml:space="preserve"> PAGE  \* MERGEFORMAT </w:instrText>
    </w:r>
    <w:r>
      <w:rPr>
        <w:rFonts w:hAnsi="宋体"/>
      </w:rPr>
      <w:fldChar w:fldCharType="separate"/>
    </w:r>
    <w:r w:rsidR="00E44B96">
      <w:rPr>
        <w:rFonts w:hAnsi="宋体"/>
        <w:noProof/>
      </w:rPr>
      <w:t>1</w:t>
    </w:r>
    <w:r>
      <w:rPr>
        <w:rFonts w:hAnsi="宋体"/>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D9E" w:rsidRDefault="005E0D9E">
      <w:r>
        <w:separator/>
      </w:r>
    </w:p>
  </w:footnote>
  <w:footnote w:type="continuationSeparator" w:id="0">
    <w:p w:rsidR="005E0D9E" w:rsidRDefault="005E0D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045" w:rsidRDefault="00E71CAC">
    <w:pPr>
      <w:pStyle w:val="afffffb"/>
      <w:numPr>
        <w:ilvl w:val="0"/>
        <w:numId w:val="0"/>
      </w:numPr>
      <w:rPr>
        <w:rFonts w:hAnsi="黑体"/>
      </w:rPr>
    </w:pPr>
    <w:r>
      <w:rPr>
        <w:rFonts w:hAnsi="黑体" w:hint="eastAsia"/>
      </w:rPr>
      <w:t>YD</w:t>
    </w:r>
    <w:r>
      <w:rPr>
        <w:rFonts w:hAnsi="黑体"/>
      </w:rPr>
      <w:t>/T XXXX—XXXX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045" w:rsidRDefault="00E71CAC">
    <w:pPr>
      <w:pStyle w:val="afe"/>
    </w:pPr>
    <w:r>
      <w:t xml:space="preserve">GB/T </w:t>
    </w:r>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045" w:rsidRDefault="00E71CAC">
    <w:pPr>
      <w:pStyle w:val="afe"/>
      <w:numPr>
        <w:ilvl w:val="0"/>
        <w:numId w:val="0"/>
      </w:numPr>
      <w:rPr>
        <w:rFonts w:hAnsi="黑体"/>
      </w:rPr>
    </w:pPr>
    <w:r>
      <w:rPr>
        <w:rFonts w:hAnsi="黑体" w:hint="eastAsia"/>
      </w:rPr>
      <w:t>YD</w:t>
    </w:r>
    <w:r>
      <w:rPr>
        <w:rFonts w:hAnsi="黑体"/>
      </w:rPr>
      <w:t>/T XXXX—XXXX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1">
      <w:start w:val="1"/>
      <w:numFmt w:val="decimal"/>
      <w:pStyle w:val="NumPar4"/>
      <w:lvlText w:val="%1."/>
      <w:lvlJc w:val="left"/>
      <w:pPr>
        <w:tabs>
          <w:tab w:val="left" w:pos="1492"/>
        </w:tabs>
        <w:ind w:left="1492" w:hanging="360"/>
      </w:pPr>
      <w:rPr>
        <w:rFonts w:cs="Times New Roman"/>
      </w:rPr>
    </w:lvl>
  </w:abstractNum>
  <w:abstractNum w:abstractNumId="1">
    <w:nsid w:val="00EE4BDC"/>
    <w:multiLevelType w:val="multilevel"/>
    <w:tmpl w:val="00EE4BDC"/>
    <w:lvl w:ilvl="0">
      <w:numFmt w:val="bullet"/>
      <w:lvlText w:val="-"/>
      <w:lvlJc w:val="left"/>
      <w:pPr>
        <w:ind w:left="785" w:hanging="360"/>
      </w:pPr>
      <w:rPr>
        <w:rFonts w:ascii="Times New Roman" w:eastAsiaTheme="minorEastAsia" w:hAnsi="Times New Roman" w:cs="Times New Roman" w:hint="default"/>
      </w:rPr>
    </w:lvl>
    <w:lvl w:ilvl="1">
      <w:start w:val="1"/>
      <w:numFmt w:val="bullet"/>
      <w:lvlText w:val=""/>
      <w:lvlJc w:val="left"/>
      <w:pPr>
        <w:ind w:left="1265" w:hanging="420"/>
      </w:pPr>
      <w:rPr>
        <w:rFonts w:ascii="Wingdings" w:hAnsi="Wingdings" w:hint="default"/>
      </w:rPr>
    </w:lvl>
    <w:lvl w:ilvl="2" w:tentative="1">
      <w:start w:val="1"/>
      <w:numFmt w:val="bullet"/>
      <w:lvlText w:val=""/>
      <w:lvlJc w:val="left"/>
      <w:pPr>
        <w:ind w:left="1685" w:hanging="420"/>
      </w:pPr>
      <w:rPr>
        <w:rFonts w:ascii="Wingdings" w:hAnsi="Wingdings" w:hint="default"/>
      </w:rPr>
    </w:lvl>
    <w:lvl w:ilvl="3" w:tentative="1">
      <w:start w:val="1"/>
      <w:numFmt w:val="bullet"/>
      <w:lvlText w:val=""/>
      <w:lvlJc w:val="left"/>
      <w:pPr>
        <w:ind w:left="2105" w:hanging="420"/>
      </w:pPr>
      <w:rPr>
        <w:rFonts w:ascii="Wingdings" w:hAnsi="Wingdings" w:hint="default"/>
      </w:rPr>
    </w:lvl>
    <w:lvl w:ilvl="4" w:tentative="1">
      <w:start w:val="1"/>
      <w:numFmt w:val="bullet"/>
      <w:lvlText w:val=""/>
      <w:lvlJc w:val="left"/>
      <w:pPr>
        <w:ind w:left="2525" w:hanging="420"/>
      </w:pPr>
      <w:rPr>
        <w:rFonts w:ascii="Wingdings" w:hAnsi="Wingdings" w:hint="default"/>
      </w:rPr>
    </w:lvl>
    <w:lvl w:ilvl="5" w:tentative="1">
      <w:start w:val="1"/>
      <w:numFmt w:val="bullet"/>
      <w:lvlText w:val=""/>
      <w:lvlJc w:val="left"/>
      <w:pPr>
        <w:ind w:left="2945" w:hanging="420"/>
      </w:pPr>
      <w:rPr>
        <w:rFonts w:ascii="Wingdings" w:hAnsi="Wingdings" w:hint="default"/>
      </w:rPr>
    </w:lvl>
    <w:lvl w:ilvl="6" w:tentative="1">
      <w:start w:val="1"/>
      <w:numFmt w:val="bullet"/>
      <w:lvlText w:val=""/>
      <w:lvlJc w:val="left"/>
      <w:pPr>
        <w:ind w:left="3365" w:hanging="420"/>
      </w:pPr>
      <w:rPr>
        <w:rFonts w:ascii="Wingdings" w:hAnsi="Wingdings" w:hint="default"/>
      </w:rPr>
    </w:lvl>
    <w:lvl w:ilvl="7" w:tentative="1">
      <w:start w:val="1"/>
      <w:numFmt w:val="bullet"/>
      <w:lvlText w:val=""/>
      <w:lvlJc w:val="left"/>
      <w:pPr>
        <w:ind w:left="3785" w:hanging="420"/>
      </w:pPr>
      <w:rPr>
        <w:rFonts w:ascii="Wingdings" w:hAnsi="Wingdings" w:hint="default"/>
      </w:rPr>
    </w:lvl>
    <w:lvl w:ilvl="8" w:tentative="1">
      <w:start w:val="1"/>
      <w:numFmt w:val="bullet"/>
      <w:lvlText w:val=""/>
      <w:lvlJc w:val="left"/>
      <w:pPr>
        <w:ind w:left="4205" w:hanging="420"/>
      </w:pPr>
      <w:rPr>
        <w:rFonts w:ascii="Wingdings" w:hAnsi="Wingdings" w:hint="default"/>
      </w:rPr>
    </w:lvl>
  </w:abstractNum>
  <w:abstractNum w:abstractNumId="2">
    <w:nsid w:val="01857B33"/>
    <w:multiLevelType w:val="multilevel"/>
    <w:tmpl w:val="01857B33"/>
    <w:lvl w:ilvl="0" w:tentative="1">
      <w:start w:val="1"/>
      <w:numFmt w:val="decimal"/>
      <w:pStyle w:val="BodyChar"/>
      <w:lvlText w:val="%1）"/>
      <w:lvlJc w:val="left"/>
      <w:pPr>
        <w:tabs>
          <w:tab w:val="left" w:pos="2690"/>
        </w:tabs>
        <w:ind w:left="2690" w:hanging="360"/>
      </w:pPr>
      <w:rPr>
        <w:rFonts w:hint="default"/>
      </w:rPr>
    </w:lvl>
    <w:lvl w:ilvl="1" w:tentative="1">
      <w:start w:val="1"/>
      <w:numFmt w:val="bullet"/>
      <w:lvlText w:val=""/>
      <w:lvlJc w:val="left"/>
      <w:pPr>
        <w:tabs>
          <w:tab w:val="left" w:pos="3170"/>
        </w:tabs>
        <w:ind w:left="3170" w:hanging="420"/>
      </w:pPr>
      <w:rPr>
        <w:rFonts w:ascii="Wingdings" w:hAnsi="Wingdings" w:hint="default"/>
      </w:rPr>
    </w:lvl>
    <w:lvl w:ilvl="2" w:tentative="1">
      <w:start w:val="1"/>
      <w:numFmt w:val="bullet"/>
      <w:lvlText w:val=""/>
      <w:lvlJc w:val="left"/>
      <w:pPr>
        <w:tabs>
          <w:tab w:val="left" w:pos="3590"/>
        </w:tabs>
        <w:ind w:left="3590" w:hanging="420"/>
      </w:pPr>
      <w:rPr>
        <w:rFonts w:ascii="Wingdings" w:hAnsi="Wingdings" w:hint="default"/>
      </w:rPr>
    </w:lvl>
    <w:lvl w:ilvl="3" w:tentative="1">
      <w:start w:val="1"/>
      <w:numFmt w:val="bullet"/>
      <w:lvlText w:val=""/>
      <w:lvlJc w:val="left"/>
      <w:pPr>
        <w:tabs>
          <w:tab w:val="left" w:pos="4010"/>
        </w:tabs>
        <w:ind w:left="4010" w:hanging="420"/>
      </w:pPr>
      <w:rPr>
        <w:rFonts w:ascii="Wingdings" w:hAnsi="Wingdings" w:hint="default"/>
      </w:rPr>
    </w:lvl>
    <w:lvl w:ilvl="4" w:tentative="1">
      <w:start w:val="1"/>
      <w:numFmt w:val="bullet"/>
      <w:lvlText w:val=""/>
      <w:lvlJc w:val="left"/>
      <w:pPr>
        <w:tabs>
          <w:tab w:val="left" w:pos="4430"/>
        </w:tabs>
        <w:ind w:left="4430" w:hanging="420"/>
      </w:pPr>
      <w:rPr>
        <w:rFonts w:ascii="Wingdings" w:hAnsi="Wingdings" w:hint="default"/>
      </w:rPr>
    </w:lvl>
    <w:lvl w:ilvl="5" w:tentative="1">
      <w:start w:val="1"/>
      <w:numFmt w:val="bullet"/>
      <w:lvlText w:val=""/>
      <w:lvlJc w:val="left"/>
      <w:pPr>
        <w:tabs>
          <w:tab w:val="left" w:pos="4850"/>
        </w:tabs>
        <w:ind w:left="4850" w:hanging="420"/>
      </w:pPr>
      <w:rPr>
        <w:rFonts w:ascii="Wingdings" w:hAnsi="Wingdings" w:hint="default"/>
      </w:rPr>
    </w:lvl>
    <w:lvl w:ilvl="6" w:tentative="1">
      <w:start w:val="1"/>
      <w:numFmt w:val="bullet"/>
      <w:lvlText w:val=""/>
      <w:lvlJc w:val="left"/>
      <w:pPr>
        <w:tabs>
          <w:tab w:val="left" w:pos="5270"/>
        </w:tabs>
        <w:ind w:left="5270" w:hanging="420"/>
      </w:pPr>
      <w:rPr>
        <w:rFonts w:ascii="Wingdings" w:hAnsi="Wingdings" w:hint="default"/>
      </w:rPr>
    </w:lvl>
    <w:lvl w:ilvl="7" w:tentative="1">
      <w:start w:val="1"/>
      <w:numFmt w:val="bullet"/>
      <w:lvlText w:val=""/>
      <w:lvlJc w:val="left"/>
      <w:pPr>
        <w:tabs>
          <w:tab w:val="left" w:pos="5690"/>
        </w:tabs>
        <w:ind w:left="5690" w:hanging="420"/>
      </w:pPr>
      <w:rPr>
        <w:rFonts w:ascii="Wingdings" w:hAnsi="Wingdings" w:hint="default"/>
      </w:rPr>
    </w:lvl>
    <w:lvl w:ilvl="8" w:tentative="1">
      <w:start w:val="1"/>
      <w:numFmt w:val="bullet"/>
      <w:lvlText w:val=""/>
      <w:lvlJc w:val="left"/>
      <w:pPr>
        <w:tabs>
          <w:tab w:val="left" w:pos="6110"/>
        </w:tabs>
        <w:ind w:left="6110" w:hanging="420"/>
      </w:pPr>
      <w:rPr>
        <w:rFonts w:ascii="Wingdings" w:hAnsi="Wingdings" w:hint="default"/>
      </w:rPr>
    </w:lvl>
  </w:abstractNum>
  <w:abstractNum w:abstractNumId="3">
    <w:nsid w:val="050F50D8"/>
    <w:multiLevelType w:val="multilevel"/>
    <w:tmpl w:val="1562111E"/>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Symbol" w:hAnsi="Symbol" w:hint="default"/>
        <w:color w:val="auto"/>
      </w:rPr>
    </w:lvl>
    <w:lvl w:ilvl="2" w:tentative="1">
      <w:start w:val="1"/>
      <w:numFmt w:val="bullet"/>
      <w:lvlText w:val=""/>
      <w:lvlJc w:val="left"/>
      <w:pPr>
        <w:ind w:left="1860" w:hanging="480"/>
      </w:pPr>
      <w:rPr>
        <w:rFonts w:ascii="Wingdings" w:hAnsi="Wingdings" w:hint="default"/>
      </w:rPr>
    </w:lvl>
    <w:lvl w:ilvl="3" w:tentative="1">
      <w:start w:val="1"/>
      <w:numFmt w:val="bullet"/>
      <w:lvlText w:val=""/>
      <w:lvlJc w:val="left"/>
      <w:pPr>
        <w:ind w:left="2340" w:hanging="480"/>
      </w:pPr>
      <w:rPr>
        <w:rFonts w:ascii="Wingdings" w:hAnsi="Wingdings" w:hint="default"/>
      </w:rPr>
    </w:lvl>
    <w:lvl w:ilvl="4" w:tentative="1">
      <w:start w:val="1"/>
      <w:numFmt w:val="bullet"/>
      <w:lvlText w:val=""/>
      <w:lvlJc w:val="left"/>
      <w:pPr>
        <w:ind w:left="2820" w:hanging="480"/>
      </w:pPr>
      <w:rPr>
        <w:rFonts w:ascii="Wingdings" w:hAnsi="Wingdings" w:hint="default"/>
      </w:rPr>
    </w:lvl>
    <w:lvl w:ilvl="5" w:tentative="1">
      <w:start w:val="1"/>
      <w:numFmt w:val="bullet"/>
      <w:lvlText w:val=""/>
      <w:lvlJc w:val="left"/>
      <w:pPr>
        <w:ind w:left="3300" w:hanging="480"/>
      </w:pPr>
      <w:rPr>
        <w:rFonts w:ascii="Wingdings" w:hAnsi="Wingdings" w:hint="default"/>
      </w:rPr>
    </w:lvl>
    <w:lvl w:ilvl="6" w:tentative="1">
      <w:start w:val="1"/>
      <w:numFmt w:val="bullet"/>
      <w:lvlText w:val=""/>
      <w:lvlJc w:val="left"/>
      <w:pPr>
        <w:ind w:left="3780" w:hanging="480"/>
      </w:pPr>
      <w:rPr>
        <w:rFonts w:ascii="Wingdings" w:hAnsi="Wingdings" w:hint="default"/>
      </w:rPr>
    </w:lvl>
    <w:lvl w:ilvl="7" w:tentative="1">
      <w:start w:val="1"/>
      <w:numFmt w:val="bullet"/>
      <w:lvlText w:val=""/>
      <w:lvlJc w:val="left"/>
      <w:pPr>
        <w:ind w:left="4260" w:hanging="480"/>
      </w:pPr>
      <w:rPr>
        <w:rFonts w:ascii="Wingdings" w:hAnsi="Wingdings" w:hint="default"/>
      </w:rPr>
    </w:lvl>
    <w:lvl w:ilvl="8" w:tentative="1">
      <w:start w:val="1"/>
      <w:numFmt w:val="bullet"/>
      <w:lvlText w:val=""/>
      <w:lvlJc w:val="left"/>
      <w:pPr>
        <w:ind w:left="4740" w:hanging="480"/>
      </w:pPr>
      <w:rPr>
        <w:rFonts w:ascii="Wingdings" w:hAnsi="Wingdings" w:hint="default"/>
      </w:rPr>
    </w:lvl>
  </w:abstractNum>
  <w:abstractNum w:abstractNumId="4">
    <w:nsid w:val="075A2BAF"/>
    <w:multiLevelType w:val="multilevel"/>
    <w:tmpl w:val="075A2BAF"/>
    <w:lvl w:ilvl="0">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5">
    <w:nsid w:val="0778305D"/>
    <w:multiLevelType w:val="multilevel"/>
    <w:tmpl w:val="1562111E"/>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Symbol" w:hAnsi="Symbol" w:hint="default"/>
        <w:color w:val="auto"/>
      </w:rPr>
    </w:lvl>
    <w:lvl w:ilvl="2" w:tentative="1">
      <w:start w:val="1"/>
      <w:numFmt w:val="bullet"/>
      <w:lvlText w:val=""/>
      <w:lvlJc w:val="left"/>
      <w:pPr>
        <w:ind w:left="1860" w:hanging="480"/>
      </w:pPr>
      <w:rPr>
        <w:rFonts w:ascii="Wingdings" w:hAnsi="Wingdings" w:hint="default"/>
      </w:rPr>
    </w:lvl>
    <w:lvl w:ilvl="3" w:tentative="1">
      <w:start w:val="1"/>
      <w:numFmt w:val="bullet"/>
      <w:lvlText w:val=""/>
      <w:lvlJc w:val="left"/>
      <w:pPr>
        <w:ind w:left="2340" w:hanging="480"/>
      </w:pPr>
      <w:rPr>
        <w:rFonts w:ascii="Wingdings" w:hAnsi="Wingdings" w:hint="default"/>
      </w:rPr>
    </w:lvl>
    <w:lvl w:ilvl="4" w:tentative="1">
      <w:start w:val="1"/>
      <w:numFmt w:val="bullet"/>
      <w:lvlText w:val=""/>
      <w:lvlJc w:val="left"/>
      <w:pPr>
        <w:ind w:left="2820" w:hanging="480"/>
      </w:pPr>
      <w:rPr>
        <w:rFonts w:ascii="Wingdings" w:hAnsi="Wingdings" w:hint="default"/>
      </w:rPr>
    </w:lvl>
    <w:lvl w:ilvl="5" w:tentative="1">
      <w:start w:val="1"/>
      <w:numFmt w:val="bullet"/>
      <w:lvlText w:val=""/>
      <w:lvlJc w:val="left"/>
      <w:pPr>
        <w:ind w:left="3300" w:hanging="480"/>
      </w:pPr>
      <w:rPr>
        <w:rFonts w:ascii="Wingdings" w:hAnsi="Wingdings" w:hint="default"/>
      </w:rPr>
    </w:lvl>
    <w:lvl w:ilvl="6" w:tentative="1">
      <w:start w:val="1"/>
      <w:numFmt w:val="bullet"/>
      <w:lvlText w:val=""/>
      <w:lvlJc w:val="left"/>
      <w:pPr>
        <w:ind w:left="3780" w:hanging="480"/>
      </w:pPr>
      <w:rPr>
        <w:rFonts w:ascii="Wingdings" w:hAnsi="Wingdings" w:hint="default"/>
      </w:rPr>
    </w:lvl>
    <w:lvl w:ilvl="7" w:tentative="1">
      <w:start w:val="1"/>
      <w:numFmt w:val="bullet"/>
      <w:lvlText w:val=""/>
      <w:lvlJc w:val="left"/>
      <w:pPr>
        <w:ind w:left="4260" w:hanging="480"/>
      </w:pPr>
      <w:rPr>
        <w:rFonts w:ascii="Wingdings" w:hAnsi="Wingdings" w:hint="default"/>
      </w:rPr>
    </w:lvl>
    <w:lvl w:ilvl="8" w:tentative="1">
      <w:start w:val="1"/>
      <w:numFmt w:val="bullet"/>
      <w:lvlText w:val=""/>
      <w:lvlJc w:val="left"/>
      <w:pPr>
        <w:ind w:left="4740" w:hanging="480"/>
      </w:pPr>
      <w:rPr>
        <w:rFonts w:ascii="Wingdings" w:hAnsi="Wingdings" w:hint="default"/>
      </w:rPr>
    </w:lvl>
  </w:abstractNum>
  <w:abstractNum w:abstractNumId="6">
    <w:nsid w:val="079102AD"/>
    <w:multiLevelType w:val="multilevel"/>
    <w:tmpl w:val="079102AD"/>
    <w:lvl w:ilvl="0" w:tentative="1">
      <w:start w:val="1"/>
      <w:numFmt w:val="decimal"/>
      <w:pStyle w:val="a"/>
      <w:suff w:val="nothing"/>
      <w:lvlText w:val="注%1："/>
      <w:lvlJc w:val="left"/>
      <w:pPr>
        <w:ind w:left="811" w:hanging="448"/>
      </w:pPr>
      <w:rPr>
        <w:rFonts w:ascii="黑体" w:eastAsia="黑体" w:hint="eastAsia"/>
        <w:b w:val="0"/>
        <w:i w:val="0"/>
        <w:sz w:val="18"/>
        <w:lang w:val="en-US"/>
      </w:rPr>
    </w:lvl>
    <w:lvl w:ilvl="1" w:tentative="1">
      <w:start w:val="1"/>
      <w:numFmt w:val="lowerLetter"/>
      <w:lvlText w:val="%2)"/>
      <w:lvlJc w:val="left"/>
      <w:pPr>
        <w:tabs>
          <w:tab w:val="left" w:pos="0"/>
        </w:tabs>
        <w:ind w:left="992" w:hanging="629"/>
      </w:pPr>
      <w:rPr>
        <w:rFonts w:hint="eastAsia"/>
      </w:rPr>
    </w:lvl>
    <w:lvl w:ilvl="2" w:tentative="1">
      <w:start w:val="1"/>
      <w:numFmt w:val="lowerRoman"/>
      <w:lvlText w:val="%3."/>
      <w:lvlJc w:val="right"/>
      <w:pPr>
        <w:tabs>
          <w:tab w:val="left" w:pos="0"/>
        </w:tabs>
        <w:ind w:left="992" w:hanging="629"/>
      </w:pPr>
      <w:rPr>
        <w:rFonts w:hint="eastAsia"/>
      </w:rPr>
    </w:lvl>
    <w:lvl w:ilvl="3" w:tentative="1">
      <w:start w:val="1"/>
      <w:numFmt w:val="decimal"/>
      <w:lvlText w:val="%4."/>
      <w:lvlJc w:val="left"/>
      <w:pPr>
        <w:tabs>
          <w:tab w:val="left" w:pos="0"/>
        </w:tabs>
        <w:ind w:left="992" w:hanging="629"/>
      </w:pPr>
      <w:rPr>
        <w:rFonts w:hint="eastAsia"/>
      </w:rPr>
    </w:lvl>
    <w:lvl w:ilvl="4" w:tentative="1">
      <w:start w:val="1"/>
      <w:numFmt w:val="lowerLetter"/>
      <w:lvlText w:val="%5)"/>
      <w:lvlJc w:val="left"/>
      <w:pPr>
        <w:tabs>
          <w:tab w:val="left" w:pos="0"/>
        </w:tabs>
        <w:ind w:left="992" w:hanging="629"/>
      </w:pPr>
      <w:rPr>
        <w:rFonts w:hint="eastAsia"/>
      </w:rPr>
    </w:lvl>
    <w:lvl w:ilvl="5" w:tentative="1">
      <w:start w:val="1"/>
      <w:numFmt w:val="lowerRoman"/>
      <w:lvlText w:val="%6."/>
      <w:lvlJc w:val="right"/>
      <w:pPr>
        <w:tabs>
          <w:tab w:val="left" w:pos="0"/>
        </w:tabs>
        <w:ind w:left="992" w:hanging="629"/>
      </w:pPr>
      <w:rPr>
        <w:rFonts w:hint="eastAsia"/>
      </w:rPr>
    </w:lvl>
    <w:lvl w:ilvl="6" w:tentative="1">
      <w:start w:val="1"/>
      <w:numFmt w:val="decimal"/>
      <w:lvlText w:val="%7."/>
      <w:lvlJc w:val="left"/>
      <w:pPr>
        <w:tabs>
          <w:tab w:val="left" w:pos="0"/>
        </w:tabs>
        <w:ind w:left="992" w:hanging="629"/>
      </w:pPr>
      <w:rPr>
        <w:rFonts w:hint="eastAsia"/>
      </w:rPr>
    </w:lvl>
    <w:lvl w:ilvl="7" w:tentative="1">
      <w:start w:val="1"/>
      <w:numFmt w:val="lowerLetter"/>
      <w:lvlText w:val="%8)"/>
      <w:lvlJc w:val="left"/>
      <w:pPr>
        <w:tabs>
          <w:tab w:val="left" w:pos="0"/>
        </w:tabs>
        <w:ind w:left="992" w:hanging="629"/>
      </w:pPr>
      <w:rPr>
        <w:rFonts w:hint="eastAsia"/>
      </w:rPr>
    </w:lvl>
    <w:lvl w:ilvl="8" w:tentative="1">
      <w:start w:val="1"/>
      <w:numFmt w:val="lowerRoman"/>
      <w:lvlText w:val="%9."/>
      <w:lvlJc w:val="right"/>
      <w:pPr>
        <w:tabs>
          <w:tab w:val="left" w:pos="0"/>
        </w:tabs>
        <w:ind w:left="992" w:hanging="629"/>
      </w:pPr>
      <w:rPr>
        <w:rFonts w:hint="eastAsia"/>
      </w:rPr>
    </w:lvl>
  </w:abstractNum>
  <w:abstractNum w:abstractNumId="7">
    <w:nsid w:val="093C6778"/>
    <w:multiLevelType w:val="multilevel"/>
    <w:tmpl w:val="093C6778"/>
    <w:lvl w:ilvl="0" w:tentative="1">
      <w:start w:val="1"/>
      <w:numFmt w:val="decimal"/>
      <w:pStyle w:val="a0"/>
      <w:suff w:val="nothing"/>
      <w:lvlText w:val="示例%1："/>
      <w:lvlJc w:val="left"/>
      <w:pPr>
        <w:ind w:left="0" w:firstLine="397"/>
      </w:pPr>
      <w:rPr>
        <w:rFonts w:ascii="黑体" w:eastAsia="黑体" w:hint="eastAsia"/>
        <w:sz w:val="18"/>
      </w:rPr>
    </w:lvl>
    <w:lvl w:ilvl="1" w:tentative="1">
      <w:start w:val="1"/>
      <w:numFmt w:val="lowerLetter"/>
      <w:lvlText w:val="%2)"/>
      <w:lvlJc w:val="left"/>
      <w:pPr>
        <w:ind w:left="840" w:hanging="420"/>
      </w:pPr>
      <w:rPr>
        <w:rFonts w:hint="eastAsia"/>
      </w:rPr>
    </w:lvl>
    <w:lvl w:ilvl="2" w:tentative="1">
      <w:start w:val="1"/>
      <w:numFmt w:val="lowerRoman"/>
      <w:lvlText w:val="%3."/>
      <w:lvlJc w:val="right"/>
      <w:pPr>
        <w:ind w:left="1260" w:hanging="420"/>
      </w:pPr>
      <w:rPr>
        <w:rFonts w:hint="eastAsia"/>
      </w:rPr>
    </w:lvl>
    <w:lvl w:ilvl="3" w:tentative="1">
      <w:start w:val="1"/>
      <w:numFmt w:val="decimal"/>
      <w:lvlText w:val="%4."/>
      <w:lvlJc w:val="left"/>
      <w:pPr>
        <w:ind w:left="1680" w:hanging="420"/>
      </w:pPr>
      <w:rPr>
        <w:rFonts w:hint="eastAsia"/>
      </w:rPr>
    </w:lvl>
    <w:lvl w:ilvl="4" w:tentative="1">
      <w:start w:val="1"/>
      <w:numFmt w:val="lowerLetter"/>
      <w:lvlText w:val="%5)"/>
      <w:lvlJc w:val="left"/>
      <w:pPr>
        <w:ind w:left="2100" w:hanging="420"/>
      </w:pPr>
      <w:rPr>
        <w:rFonts w:hint="eastAsia"/>
      </w:rPr>
    </w:lvl>
    <w:lvl w:ilvl="5" w:tentative="1">
      <w:start w:val="1"/>
      <w:numFmt w:val="lowerRoman"/>
      <w:lvlText w:val="%6."/>
      <w:lvlJc w:val="right"/>
      <w:pPr>
        <w:ind w:left="2520" w:hanging="420"/>
      </w:pPr>
      <w:rPr>
        <w:rFonts w:hint="eastAsia"/>
      </w:rPr>
    </w:lvl>
    <w:lvl w:ilvl="6" w:tentative="1">
      <w:start w:val="1"/>
      <w:numFmt w:val="decimal"/>
      <w:lvlText w:val="%7."/>
      <w:lvlJc w:val="left"/>
      <w:pPr>
        <w:ind w:left="2940" w:hanging="420"/>
      </w:pPr>
      <w:rPr>
        <w:rFonts w:hint="eastAsia"/>
      </w:rPr>
    </w:lvl>
    <w:lvl w:ilvl="7" w:tentative="1">
      <w:start w:val="1"/>
      <w:numFmt w:val="lowerLetter"/>
      <w:lvlText w:val="%8)"/>
      <w:lvlJc w:val="left"/>
      <w:pPr>
        <w:ind w:left="3360" w:hanging="420"/>
      </w:pPr>
      <w:rPr>
        <w:rFonts w:hint="eastAsia"/>
      </w:rPr>
    </w:lvl>
    <w:lvl w:ilvl="8" w:tentative="1">
      <w:start w:val="1"/>
      <w:numFmt w:val="lowerRoman"/>
      <w:lvlText w:val="%9."/>
      <w:lvlJc w:val="right"/>
      <w:pPr>
        <w:ind w:left="3780" w:hanging="420"/>
      </w:pPr>
      <w:rPr>
        <w:rFonts w:hint="eastAsia"/>
      </w:rPr>
    </w:lvl>
  </w:abstractNum>
  <w:abstractNum w:abstractNumId="8">
    <w:nsid w:val="0AE367E9"/>
    <w:multiLevelType w:val="multilevel"/>
    <w:tmpl w:val="0AE367E9"/>
    <w:lvl w:ilvl="0" w:tentative="1">
      <w:start w:val="1"/>
      <w:numFmt w:val="none"/>
      <w:pStyle w:val="a1"/>
      <w:suff w:val="nothing"/>
      <w:lvlText w:val="%1示例："/>
      <w:lvlJc w:val="left"/>
      <w:pPr>
        <w:ind w:left="0" w:firstLine="363"/>
      </w:pPr>
      <w:rPr>
        <w:rFonts w:ascii="黑体" w:eastAsia="黑体" w:hint="eastAsia"/>
        <w:b w:val="0"/>
        <w:i w:val="0"/>
        <w:sz w:val="18"/>
        <w:szCs w:val="18"/>
      </w:rPr>
    </w:lvl>
    <w:lvl w:ilvl="1" w:tentative="1">
      <w:start w:val="1"/>
      <w:numFmt w:val="lowerLetter"/>
      <w:lvlText w:val="%2)"/>
      <w:lvlJc w:val="left"/>
      <w:pPr>
        <w:tabs>
          <w:tab w:val="left" w:pos="363"/>
        </w:tabs>
        <w:ind w:left="0" w:firstLine="363"/>
      </w:pPr>
      <w:rPr>
        <w:rFonts w:hint="eastAsia"/>
      </w:rPr>
    </w:lvl>
    <w:lvl w:ilvl="2" w:tentative="1">
      <w:start w:val="1"/>
      <w:numFmt w:val="lowerRoman"/>
      <w:lvlText w:val="%3."/>
      <w:lvlJc w:val="right"/>
      <w:pPr>
        <w:tabs>
          <w:tab w:val="left" w:pos="363"/>
        </w:tabs>
        <w:ind w:left="0" w:firstLine="363"/>
      </w:pPr>
      <w:rPr>
        <w:rFonts w:hint="eastAsia"/>
      </w:rPr>
    </w:lvl>
    <w:lvl w:ilvl="3" w:tentative="1">
      <w:start w:val="1"/>
      <w:numFmt w:val="decimal"/>
      <w:lvlText w:val="%4."/>
      <w:lvlJc w:val="left"/>
      <w:pPr>
        <w:tabs>
          <w:tab w:val="left" w:pos="363"/>
        </w:tabs>
        <w:ind w:left="0" w:firstLine="363"/>
      </w:pPr>
      <w:rPr>
        <w:rFonts w:hint="eastAsia"/>
      </w:rPr>
    </w:lvl>
    <w:lvl w:ilvl="4" w:tentative="1">
      <w:start w:val="1"/>
      <w:numFmt w:val="lowerLetter"/>
      <w:lvlText w:val="%5)"/>
      <w:lvlJc w:val="left"/>
      <w:pPr>
        <w:tabs>
          <w:tab w:val="left" w:pos="363"/>
        </w:tabs>
        <w:ind w:left="0" w:firstLine="363"/>
      </w:pPr>
      <w:rPr>
        <w:rFonts w:hint="eastAsia"/>
      </w:rPr>
    </w:lvl>
    <w:lvl w:ilvl="5" w:tentative="1">
      <w:start w:val="1"/>
      <w:numFmt w:val="lowerRoman"/>
      <w:lvlText w:val="%6."/>
      <w:lvlJc w:val="right"/>
      <w:pPr>
        <w:tabs>
          <w:tab w:val="left" w:pos="363"/>
        </w:tabs>
        <w:ind w:left="0" w:firstLine="363"/>
      </w:pPr>
      <w:rPr>
        <w:rFonts w:hint="eastAsia"/>
      </w:rPr>
    </w:lvl>
    <w:lvl w:ilvl="6" w:tentative="1">
      <w:start w:val="1"/>
      <w:numFmt w:val="decimal"/>
      <w:lvlText w:val="%7."/>
      <w:lvlJc w:val="left"/>
      <w:pPr>
        <w:tabs>
          <w:tab w:val="left" w:pos="363"/>
        </w:tabs>
        <w:ind w:left="0" w:firstLine="363"/>
      </w:pPr>
      <w:rPr>
        <w:rFonts w:hint="eastAsia"/>
      </w:rPr>
    </w:lvl>
    <w:lvl w:ilvl="7" w:tentative="1">
      <w:start w:val="1"/>
      <w:numFmt w:val="lowerLetter"/>
      <w:lvlText w:val="%8)"/>
      <w:lvlJc w:val="left"/>
      <w:pPr>
        <w:tabs>
          <w:tab w:val="left" w:pos="363"/>
        </w:tabs>
        <w:ind w:left="0" w:firstLine="363"/>
      </w:pPr>
      <w:rPr>
        <w:rFonts w:hint="eastAsia"/>
      </w:rPr>
    </w:lvl>
    <w:lvl w:ilvl="8" w:tentative="1">
      <w:start w:val="1"/>
      <w:numFmt w:val="lowerRoman"/>
      <w:lvlText w:val="%9."/>
      <w:lvlJc w:val="right"/>
      <w:pPr>
        <w:tabs>
          <w:tab w:val="left" w:pos="363"/>
        </w:tabs>
        <w:ind w:left="0" w:firstLine="363"/>
      </w:pPr>
      <w:rPr>
        <w:rFonts w:hint="eastAsia"/>
      </w:rPr>
    </w:lvl>
  </w:abstractNum>
  <w:abstractNum w:abstractNumId="9">
    <w:nsid w:val="0DDE2B46"/>
    <w:multiLevelType w:val="multilevel"/>
    <w:tmpl w:val="0DDE2B46"/>
    <w:lvl w:ilvl="0">
      <w:start w:val="1"/>
      <w:numFmt w:val="lowerLetter"/>
      <w:suff w:val="nothing"/>
      <w:lvlText w:val="%1   "/>
      <w:lvlJc w:val="left"/>
      <w:pPr>
        <w:ind w:left="544" w:hanging="181"/>
      </w:pPr>
      <w:rPr>
        <w:rFonts w:ascii="宋体" w:eastAsia="宋体" w:hint="eastAsia"/>
        <w:b w:val="0"/>
        <w:i w:val="0"/>
        <w:sz w:val="18"/>
        <w:vertAlign w:val="superscript"/>
      </w:rPr>
    </w:lvl>
    <w:lvl w:ilvl="1" w:tentative="1">
      <w:start w:val="1"/>
      <w:numFmt w:val="lowerLetter"/>
      <w:lvlText w:val="%2"/>
      <w:lvlJc w:val="left"/>
      <w:pPr>
        <w:tabs>
          <w:tab w:val="left" w:pos="57"/>
        </w:tabs>
        <w:ind w:left="363" w:hanging="363"/>
      </w:pPr>
      <w:rPr>
        <w:rFonts w:hint="eastAsia"/>
      </w:rPr>
    </w:lvl>
    <w:lvl w:ilvl="2" w:tentative="1">
      <w:start w:val="1"/>
      <w:numFmt w:val="lowerRoman"/>
      <w:lvlText w:val="%3."/>
      <w:lvlJc w:val="right"/>
      <w:pPr>
        <w:tabs>
          <w:tab w:val="left" w:pos="57"/>
        </w:tabs>
        <w:ind w:left="363" w:hanging="363"/>
      </w:pPr>
      <w:rPr>
        <w:rFonts w:hint="eastAsia"/>
      </w:rPr>
    </w:lvl>
    <w:lvl w:ilvl="3" w:tentative="1">
      <w:start w:val="1"/>
      <w:numFmt w:val="decimal"/>
      <w:lvlText w:val="%4."/>
      <w:lvlJc w:val="left"/>
      <w:pPr>
        <w:tabs>
          <w:tab w:val="left" w:pos="57"/>
        </w:tabs>
        <w:ind w:left="363" w:hanging="363"/>
      </w:pPr>
      <w:rPr>
        <w:rFonts w:hint="eastAsia"/>
      </w:rPr>
    </w:lvl>
    <w:lvl w:ilvl="4" w:tentative="1">
      <w:start w:val="1"/>
      <w:numFmt w:val="lowerLetter"/>
      <w:lvlText w:val="%5)"/>
      <w:lvlJc w:val="left"/>
      <w:pPr>
        <w:tabs>
          <w:tab w:val="left" w:pos="57"/>
        </w:tabs>
        <w:ind w:left="363" w:hanging="363"/>
      </w:pPr>
      <w:rPr>
        <w:rFonts w:hint="eastAsia"/>
      </w:rPr>
    </w:lvl>
    <w:lvl w:ilvl="5" w:tentative="1">
      <w:start w:val="1"/>
      <w:numFmt w:val="lowerRoman"/>
      <w:lvlText w:val="%6."/>
      <w:lvlJc w:val="right"/>
      <w:pPr>
        <w:tabs>
          <w:tab w:val="left" w:pos="57"/>
        </w:tabs>
        <w:ind w:left="363" w:hanging="363"/>
      </w:pPr>
      <w:rPr>
        <w:rFonts w:hint="eastAsia"/>
      </w:rPr>
    </w:lvl>
    <w:lvl w:ilvl="6" w:tentative="1">
      <w:start w:val="1"/>
      <w:numFmt w:val="decimal"/>
      <w:lvlText w:val="%7."/>
      <w:lvlJc w:val="left"/>
      <w:pPr>
        <w:tabs>
          <w:tab w:val="left" w:pos="57"/>
        </w:tabs>
        <w:ind w:left="363" w:hanging="363"/>
      </w:pPr>
      <w:rPr>
        <w:rFonts w:hint="eastAsia"/>
      </w:rPr>
    </w:lvl>
    <w:lvl w:ilvl="7" w:tentative="1">
      <w:start w:val="1"/>
      <w:numFmt w:val="lowerLetter"/>
      <w:lvlText w:val="%8)"/>
      <w:lvlJc w:val="left"/>
      <w:pPr>
        <w:tabs>
          <w:tab w:val="left" w:pos="57"/>
        </w:tabs>
        <w:ind w:left="363" w:hanging="363"/>
      </w:pPr>
      <w:rPr>
        <w:rFonts w:hint="eastAsia"/>
      </w:rPr>
    </w:lvl>
    <w:lvl w:ilvl="8" w:tentative="1">
      <w:start w:val="1"/>
      <w:numFmt w:val="lowerRoman"/>
      <w:lvlText w:val="%9."/>
      <w:lvlJc w:val="right"/>
      <w:pPr>
        <w:tabs>
          <w:tab w:val="left" w:pos="57"/>
        </w:tabs>
        <w:ind w:left="363" w:hanging="363"/>
      </w:pPr>
      <w:rPr>
        <w:rFonts w:hint="eastAsia"/>
      </w:rPr>
    </w:lvl>
  </w:abstractNum>
  <w:abstractNum w:abstractNumId="10">
    <w:nsid w:val="10C15FE7"/>
    <w:multiLevelType w:val="multilevel"/>
    <w:tmpl w:val="10C15FE7"/>
    <w:lvl w:ilvl="0" w:tentative="1">
      <w:start w:val="1"/>
      <w:numFmt w:val="bullet"/>
      <w:pStyle w:val="B3"/>
      <w:lvlText w:val=""/>
      <w:lvlJc w:val="left"/>
      <w:pPr>
        <w:tabs>
          <w:tab w:val="left" w:pos="1644"/>
        </w:tabs>
        <w:ind w:left="1644" w:hanging="453"/>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1">
    <w:nsid w:val="13BE2320"/>
    <w:multiLevelType w:val="multilevel"/>
    <w:tmpl w:val="13BE2320"/>
    <w:lvl w:ilvl="0">
      <w:start w:val="1"/>
      <w:numFmt w:val="bullet"/>
      <w:lvlText w:val=""/>
      <w:lvlJc w:val="left"/>
      <w:pPr>
        <w:ind w:left="810" w:hanging="360"/>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12">
    <w:nsid w:val="1562111E"/>
    <w:multiLevelType w:val="multilevel"/>
    <w:tmpl w:val="1562111E"/>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Symbol" w:hAnsi="Symbol" w:hint="default"/>
        <w:color w:val="auto"/>
      </w:rPr>
    </w:lvl>
    <w:lvl w:ilvl="2" w:tentative="1">
      <w:start w:val="1"/>
      <w:numFmt w:val="bullet"/>
      <w:lvlText w:val=""/>
      <w:lvlJc w:val="left"/>
      <w:pPr>
        <w:ind w:left="1860" w:hanging="480"/>
      </w:pPr>
      <w:rPr>
        <w:rFonts w:ascii="Wingdings" w:hAnsi="Wingdings" w:hint="default"/>
      </w:rPr>
    </w:lvl>
    <w:lvl w:ilvl="3" w:tentative="1">
      <w:start w:val="1"/>
      <w:numFmt w:val="bullet"/>
      <w:lvlText w:val=""/>
      <w:lvlJc w:val="left"/>
      <w:pPr>
        <w:ind w:left="2340" w:hanging="480"/>
      </w:pPr>
      <w:rPr>
        <w:rFonts w:ascii="Wingdings" w:hAnsi="Wingdings" w:hint="default"/>
      </w:rPr>
    </w:lvl>
    <w:lvl w:ilvl="4" w:tentative="1">
      <w:start w:val="1"/>
      <w:numFmt w:val="bullet"/>
      <w:lvlText w:val=""/>
      <w:lvlJc w:val="left"/>
      <w:pPr>
        <w:ind w:left="2820" w:hanging="480"/>
      </w:pPr>
      <w:rPr>
        <w:rFonts w:ascii="Wingdings" w:hAnsi="Wingdings" w:hint="default"/>
      </w:rPr>
    </w:lvl>
    <w:lvl w:ilvl="5" w:tentative="1">
      <w:start w:val="1"/>
      <w:numFmt w:val="bullet"/>
      <w:lvlText w:val=""/>
      <w:lvlJc w:val="left"/>
      <w:pPr>
        <w:ind w:left="3300" w:hanging="480"/>
      </w:pPr>
      <w:rPr>
        <w:rFonts w:ascii="Wingdings" w:hAnsi="Wingdings" w:hint="default"/>
      </w:rPr>
    </w:lvl>
    <w:lvl w:ilvl="6" w:tentative="1">
      <w:start w:val="1"/>
      <w:numFmt w:val="bullet"/>
      <w:lvlText w:val=""/>
      <w:lvlJc w:val="left"/>
      <w:pPr>
        <w:ind w:left="3780" w:hanging="480"/>
      </w:pPr>
      <w:rPr>
        <w:rFonts w:ascii="Wingdings" w:hAnsi="Wingdings" w:hint="default"/>
      </w:rPr>
    </w:lvl>
    <w:lvl w:ilvl="7" w:tentative="1">
      <w:start w:val="1"/>
      <w:numFmt w:val="bullet"/>
      <w:lvlText w:val=""/>
      <w:lvlJc w:val="left"/>
      <w:pPr>
        <w:ind w:left="4260" w:hanging="480"/>
      </w:pPr>
      <w:rPr>
        <w:rFonts w:ascii="Wingdings" w:hAnsi="Wingdings" w:hint="default"/>
      </w:rPr>
    </w:lvl>
    <w:lvl w:ilvl="8" w:tentative="1">
      <w:start w:val="1"/>
      <w:numFmt w:val="bullet"/>
      <w:lvlText w:val=""/>
      <w:lvlJc w:val="left"/>
      <w:pPr>
        <w:ind w:left="4740" w:hanging="480"/>
      </w:pPr>
      <w:rPr>
        <w:rFonts w:ascii="Wingdings" w:hAnsi="Wingdings" w:hint="default"/>
      </w:rPr>
    </w:lvl>
  </w:abstractNum>
  <w:abstractNum w:abstractNumId="13">
    <w:nsid w:val="18BD34A2"/>
    <w:multiLevelType w:val="hybridMultilevel"/>
    <w:tmpl w:val="EFFC1D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DBF583A"/>
    <w:multiLevelType w:val="multilevel"/>
    <w:tmpl w:val="1DBF583A"/>
    <w:lvl w:ilvl="0" w:tentative="1">
      <w:start w:val="1"/>
      <w:numFmt w:val="decimal"/>
      <w:pStyle w:val="a2"/>
      <w:suff w:val="nothing"/>
      <w:lvlText w:val="注%1："/>
      <w:lvlJc w:val="left"/>
      <w:pPr>
        <w:ind w:left="811" w:hanging="448"/>
      </w:pPr>
      <w:rPr>
        <w:rFonts w:ascii="黑体" w:eastAsia="黑体" w:hint="eastAsia"/>
        <w:b w:val="0"/>
        <w:i w:val="0"/>
        <w:sz w:val="18"/>
        <w:szCs w:val="18"/>
        <w:vertAlign w:val="baseline"/>
      </w:rPr>
    </w:lvl>
    <w:lvl w:ilvl="1" w:tentative="1">
      <w:start w:val="1"/>
      <w:numFmt w:val="lowerLetter"/>
      <w:lvlText w:val="%2)"/>
      <w:lvlJc w:val="left"/>
      <w:pPr>
        <w:tabs>
          <w:tab w:val="left" w:pos="180"/>
        </w:tabs>
        <w:ind w:left="1172" w:hanging="629"/>
      </w:pPr>
      <w:rPr>
        <w:rFonts w:hint="eastAsia"/>
        <w:vertAlign w:val="baseline"/>
      </w:rPr>
    </w:lvl>
    <w:lvl w:ilvl="2" w:tentative="1">
      <w:start w:val="1"/>
      <w:numFmt w:val="lowerRoman"/>
      <w:lvlText w:val="%3."/>
      <w:lvlJc w:val="right"/>
      <w:pPr>
        <w:tabs>
          <w:tab w:val="left" w:pos="180"/>
        </w:tabs>
        <w:ind w:left="1172" w:hanging="629"/>
      </w:pPr>
      <w:rPr>
        <w:rFonts w:hint="eastAsia"/>
        <w:vertAlign w:val="baseline"/>
      </w:rPr>
    </w:lvl>
    <w:lvl w:ilvl="3" w:tentative="1">
      <w:start w:val="1"/>
      <w:numFmt w:val="decimal"/>
      <w:lvlText w:val="%4."/>
      <w:lvlJc w:val="left"/>
      <w:pPr>
        <w:tabs>
          <w:tab w:val="left" w:pos="180"/>
        </w:tabs>
        <w:ind w:left="1172" w:hanging="629"/>
      </w:pPr>
      <w:rPr>
        <w:rFonts w:hint="eastAsia"/>
        <w:vertAlign w:val="baseline"/>
      </w:rPr>
    </w:lvl>
    <w:lvl w:ilvl="4" w:tentative="1">
      <w:start w:val="1"/>
      <w:numFmt w:val="lowerLetter"/>
      <w:lvlText w:val="%5)"/>
      <w:lvlJc w:val="left"/>
      <w:pPr>
        <w:tabs>
          <w:tab w:val="left" w:pos="180"/>
        </w:tabs>
        <w:ind w:left="1172" w:hanging="629"/>
      </w:pPr>
      <w:rPr>
        <w:rFonts w:hint="eastAsia"/>
        <w:vertAlign w:val="baseline"/>
      </w:rPr>
    </w:lvl>
    <w:lvl w:ilvl="5" w:tentative="1">
      <w:start w:val="1"/>
      <w:numFmt w:val="lowerRoman"/>
      <w:lvlText w:val="%6."/>
      <w:lvlJc w:val="right"/>
      <w:pPr>
        <w:tabs>
          <w:tab w:val="left" w:pos="180"/>
        </w:tabs>
        <w:ind w:left="1172" w:hanging="629"/>
      </w:pPr>
      <w:rPr>
        <w:rFonts w:hint="eastAsia"/>
        <w:vertAlign w:val="baseline"/>
      </w:rPr>
    </w:lvl>
    <w:lvl w:ilvl="6" w:tentative="1">
      <w:start w:val="1"/>
      <w:numFmt w:val="decimal"/>
      <w:lvlText w:val="%7."/>
      <w:lvlJc w:val="left"/>
      <w:pPr>
        <w:tabs>
          <w:tab w:val="left" w:pos="180"/>
        </w:tabs>
        <w:ind w:left="1172" w:hanging="629"/>
      </w:pPr>
      <w:rPr>
        <w:rFonts w:hint="eastAsia"/>
        <w:vertAlign w:val="baseline"/>
      </w:rPr>
    </w:lvl>
    <w:lvl w:ilvl="7" w:tentative="1">
      <w:start w:val="1"/>
      <w:numFmt w:val="lowerLetter"/>
      <w:lvlText w:val="%8)"/>
      <w:lvlJc w:val="left"/>
      <w:pPr>
        <w:tabs>
          <w:tab w:val="left" w:pos="180"/>
        </w:tabs>
        <w:ind w:left="1172" w:hanging="629"/>
      </w:pPr>
      <w:rPr>
        <w:rFonts w:hint="eastAsia"/>
        <w:vertAlign w:val="baseline"/>
      </w:rPr>
    </w:lvl>
    <w:lvl w:ilvl="8" w:tentative="1">
      <w:start w:val="1"/>
      <w:numFmt w:val="lowerRoman"/>
      <w:lvlText w:val="%9."/>
      <w:lvlJc w:val="right"/>
      <w:pPr>
        <w:tabs>
          <w:tab w:val="left" w:pos="180"/>
        </w:tabs>
        <w:ind w:left="1172" w:hanging="629"/>
      </w:pPr>
      <w:rPr>
        <w:rFonts w:hint="eastAsia"/>
        <w:vertAlign w:val="baseline"/>
      </w:rPr>
    </w:lvl>
  </w:abstractNum>
  <w:abstractNum w:abstractNumId="15">
    <w:nsid w:val="1FC91163"/>
    <w:multiLevelType w:val="multilevel"/>
    <w:tmpl w:val="1FC91163"/>
    <w:lvl w:ilvl="0">
      <w:start w:val="1"/>
      <w:numFmt w:val="decimal"/>
      <w:pStyle w:val="a3"/>
      <w:suff w:val="nothing"/>
      <w:lvlText w:val="%1　"/>
      <w:lvlJc w:val="left"/>
      <w:pPr>
        <w:ind w:left="0" w:firstLine="0"/>
      </w:pPr>
      <w:rPr>
        <w:rFonts w:ascii="黑体" w:eastAsia="黑体" w:hAnsi="Times New Roman" w:hint="eastAsia"/>
        <w:b w:val="0"/>
        <w:i w:val="0"/>
        <w:sz w:val="21"/>
        <w:szCs w:val="21"/>
      </w:rPr>
    </w:lvl>
    <w:lvl w:ilvl="1">
      <w:start w:val="1"/>
      <w:numFmt w:val="decimal"/>
      <w:pStyle w:val="a4"/>
      <w:suff w:val="nothing"/>
      <w:lvlText w:val="%1.%2　"/>
      <w:lvlJc w:val="left"/>
      <w:pPr>
        <w:ind w:left="709"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14:shadow w14:blurRad="0" w14:dist="0" w14:dir="0" w14:sx="0" w14:sy="0" w14:kx="0" w14:ky="0" w14:algn="none">
          <w14:srgbClr w14:val="000000"/>
        </w14:shadow>
      </w:rPr>
    </w:lvl>
    <w:lvl w:ilvl="2" w:tentative="1">
      <w:start w:val="1"/>
      <w:numFmt w:val="decimal"/>
      <w:pStyle w:val="a5"/>
      <w:suff w:val="nothing"/>
      <w:lvlText w:val="%1.%2.%3　"/>
      <w:lvlJc w:val="left"/>
      <w:pPr>
        <w:ind w:left="2835"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tentative="1">
      <w:start w:val="1"/>
      <w:numFmt w:val="decimal"/>
      <w:pStyle w:val="a6"/>
      <w:suff w:val="nothing"/>
      <w:lvlText w:val="%1.%2.%3.%4　"/>
      <w:lvlJc w:val="left"/>
      <w:pPr>
        <w:ind w:left="568" w:firstLine="0"/>
      </w:pPr>
      <w:rPr>
        <w:rFonts w:ascii="黑体" w:eastAsia="黑体" w:hAnsi="Times New Roman" w:hint="eastAsia"/>
        <w:b w:val="0"/>
        <w:i w:val="0"/>
        <w:sz w:val="21"/>
      </w:rPr>
    </w:lvl>
    <w:lvl w:ilvl="4" w:tentative="1">
      <w:start w:val="1"/>
      <w:numFmt w:val="decimal"/>
      <w:pStyle w:val="a7"/>
      <w:suff w:val="nothing"/>
      <w:lvlText w:val="%1.%2.%3.%4.%5　"/>
      <w:lvlJc w:val="left"/>
      <w:pPr>
        <w:ind w:left="993" w:firstLine="0"/>
      </w:pPr>
      <w:rPr>
        <w:rFonts w:ascii="黑体" w:eastAsia="黑体" w:hAnsi="Times New Roman" w:hint="eastAsia"/>
        <w:b w:val="0"/>
        <w:i w:val="0"/>
        <w:sz w:val="21"/>
      </w:rPr>
    </w:lvl>
    <w:lvl w:ilvl="5" w:tentative="1">
      <w:start w:val="1"/>
      <w:numFmt w:val="decimal"/>
      <w:pStyle w:val="a8"/>
      <w:suff w:val="nothing"/>
      <w:lvlText w:val="%1.%2.%3.%4.%5.%6　"/>
      <w:lvlJc w:val="left"/>
      <w:pPr>
        <w:ind w:left="0" w:firstLine="0"/>
      </w:pPr>
      <w:rPr>
        <w:rFonts w:ascii="黑体" w:eastAsia="黑体" w:hAnsi="Times New Roman" w:hint="eastAsia"/>
        <w:b w:val="0"/>
        <w:i w:val="0"/>
        <w:sz w:val="21"/>
      </w:rPr>
    </w:lvl>
    <w:lvl w:ilvl="6" w:tentative="1">
      <w:start w:val="1"/>
      <w:numFmt w:val="decimal"/>
      <w:suff w:val="nothing"/>
      <w:lvlText w:val="%1%2.%3.%4.%5.%6.%7　"/>
      <w:lvlJc w:val="left"/>
      <w:pPr>
        <w:ind w:left="0" w:firstLine="0"/>
      </w:pPr>
      <w:rPr>
        <w:rFonts w:ascii="黑体" w:eastAsia="黑体" w:hAnsi="Times New Roman" w:hint="eastAsia"/>
        <w:b w:val="0"/>
        <w:i w:val="0"/>
        <w:sz w:val="21"/>
      </w:rPr>
    </w:lvl>
    <w:lvl w:ilvl="7" w:tentative="1">
      <w:start w:val="1"/>
      <w:numFmt w:val="decimal"/>
      <w:lvlText w:val="%1.%2.%3.%4.%5.%6.%7.%8"/>
      <w:lvlJc w:val="left"/>
      <w:pPr>
        <w:tabs>
          <w:tab w:val="left" w:pos="4351"/>
        </w:tabs>
        <w:ind w:left="3969" w:hanging="1418"/>
      </w:pPr>
      <w:rPr>
        <w:rFonts w:hint="eastAsia"/>
      </w:rPr>
    </w:lvl>
    <w:lvl w:ilvl="8" w:tentative="1">
      <w:start w:val="1"/>
      <w:numFmt w:val="decimal"/>
      <w:lvlText w:val="%1.%2.%3.%4.%5.%6.%7.%8.%9"/>
      <w:lvlJc w:val="left"/>
      <w:pPr>
        <w:tabs>
          <w:tab w:val="left" w:pos="4777"/>
        </w:tabs>
        <w:ind w:left="4677" w:hanging="1700"/>
      </w:pPr>
      <w:rPr>
        <w:rFonts w:hint="eastAsia"/>
      </w:rPr>
    </w:lvl>
  </w:abstractNum>
  <w:abstractNum w:abstractNumId="16">
    <w:nsid w:val="29F978E9"/>
    <w:multiLevelType w:val="multilevel"/>
    <w:tmpl w:val="29F978E9"/>
    <w:lvl w:ilvl="0" w:tentative="1">
      <w:start w:val="1"/>
      <w:numFmt w:val="bullet"/>
      <w:pStyle w:val="B1"/>
      <w:lvlText w:val=""/>
      <w:lvlJc w:val="left"/>
      <w:pPr>
        <w:tabs>
          <w:tab w:val="left" w:pos="737"/>
        </w:tabs>
        <w:ind w:left="737" w:hanging="453"/>
      </w:pPr>
      <w:rPr>
        <w:rFonts w:ascii="Symbol" w:hAnsi="Symbol" w:hint="default"/>
        <w:color w:val="auto"/>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7">
    <w:nsid w:val="2A8F7113"/>
    <w:multiLevelType w:val="multilevel"/>
    <w:tmpl w:val="2A8F7113"/>
    <w:lvl w:ilvl="0" w:tentative="1">
      <w:start w:val="1"/>
      <w:numFmt w:val="upperLetter"/>
      <w:pStyle w:val="a9"/>
      <w:suff w:val="space"/>
      <w:lvlText w:val="%1"/>
      <w:lvlJc w:val="left"/>
      <w:pPr>
        <w:ind w:left="623" w:hanging="425"/>
      </w:pPr>
      <w:rPr>
        <w:rFonts w:hint="eastAsia"/>
      </w:rPr>
    </w:lvl>
    <w:lvl w:ilvl="1" w:tentative="1">
      <w:start w:val="1"/>
      <w:numFmt w:val="decimal"/>
      <w:pStyle w:val="aa"/>
      <w:suff w:val="nothing"/>
      <w:lvlText w:val="图%1.%2　"/>
      <w:lvlJc w:val="left"/>
      <w:pPr>
        <w:ind w:left="1190" w:hanging="567"/>
      </w:pPr>
      <w:rPr>
        <w:rFonts w:hint="eastAsia"/>
      </w:rPr>
    </w:lvl>
    <w:lvl w:ilvl="2" w:tentative="1">
      <w:start w:val="1"/>
      <w:numFmt w:val="decimal"/>
      <w:lvlText w:val="%1.%2.%3"/>
      <w:lvlJc w:val="left"/>
      <w:pPr>
        <w:tabs>
          <w:tab w:val="left" w:pos="1616"/>
        </w:tabs>
        <w:ind w:left="1616" w:hanging="567"/>
      </w:pPr>
      <w:rPr>
        <w:rFonts w:hint="eastAsia"/>
      </w:rPr>
    </w:lvl>
    <w:lvl w:ilvl="3" w:tentative="1">
      <w:start w:val="1"/>
      <w:numFmt w:val="decimal"/>
      <w:lvlText w:val="%1.%2.%3.%4"/>
      <w:lvlJc w:val="left"/>
      <w:pPr>
        <w:tabs>
          <w:tab w:val="left" w:pos="2914"/>
        </w:tabs>
        <w:ind w:left="2182" w:hanging="708"/>
      </w:pPr>
      <w:rPr>
        <w:rFonts w:hint="eastAsia"/>
      </w:rPr>
    </w:lvl>
    <w:lvl w:ilvl="4" w:tentative="1">
      <w:start w:val="1"/>
      <w:numFmt w:val="decimal"/>
      <w:lvlText w:val="%1.%2.%3.%4.%5"/>
      <w:lvlJc w:val="left"/>
      <w:pPr>
        <w:tabs>
          <w:tab w:val="left" w:pos="3699"/>
        </w:tabs>
        <w:ind w:left="2749" w:hanging="850"/>
      </w:pPr>
      <w:rPr>
        <w:rFonts w:hint="eastAsia"/>
      </w:rPr>
    </w:lvl>
    <w:lvl w:ilvl="5" w:tentative="1">
      <w:start w:val="1"/>
      <w:numFmt w:val="decimal"/>
      <w:lvlText w:val="%1.%2.%3.%4.%5.%6"/>
      <w:lvlJc w:val="left"/>
      <w:pPr>
        <w:tabs>
          <w:tab w:val="left" w:pos="4484"/>
        </w:tabs>
        <w:ind w:left="3458" w:hanging="1134"/>
      </w:pPr>
      <w:rPr>
        <w:rFonts w:hint="eastAsia"/>
      </w:rPr>
    </w:lvl>
    <w:lvl w:ilvl="6" w:tentative="1">
      <w:start w:val="1"/>
      <w:numFmt w:val="decimal"/>
      <w:lvlText w:val="%1.%2.%3.%4.%5.%6.%7"/>
      <w:lvlJc w:val="left"/>
      <w:pPr>
        <w:tabs>
          <w:tab w:val="left" w:pos="5269"/>
        </w:tabs>
        <w:ind w:left="4025" w:hanging="1276"/>
      </w:pPr>
      <w:rPr>
        <w:rFonts w:hint="eastAsia"/>
      </w:rPr>
    </w:lvl>
    <w:lvl w:ilvl="7" w:tentative="1">
      <w:start w:val="1"/>
      <w:numFmt w:val="decimal"/>
      <w:lvlText w:val="%1.%2.%3.%4.%5.%6.%7.%8"/>
      <w:lvlJc w:val="left"/>
      <w:pPr>
        <w:tabs>
          <w:tab w:val="left" w:pos="6054"/>
        </w:tabs>
        <w:ind w:left="4592" w:hanging="1418"/>
      </w:pPr>
      <w:rPr>
        <w:rFonts w:hint="eastAsia"/>
      </w:rPr>
    </w:lvl>
    <w:lvl w:ilvl="8" w:tentative="1">
      <w:start w:val="1"/>
      <w:numFmt w:val="decimal"/>
      <w:lvlText w:val="%1.%2.%3.%4.%5.%6.%7.%8.%9"/>
      <w:lvlJc w:val="left"/>
      <w:pPr>
        <w:tabs>
          <w:tab w:val="left" w:pos="6840"/>
        </w:tabs>
        <w:ind w:left="5300" w:hanging="1700"/>
      </w:pPr>
      <w:rPr>
        <w:rFonts w:hint="eastAsia"/>
      </w:rPr>
    </w:lvl>
  </w:abstractNum>
  <w:abstractNum w:abstractNumId="18">
    <w:nsid w:val="2C5917C3"/>
    <w:multiLevelType w:val="multilevel"/>
    <w:tmpl w:val="2C5917C3"/>
    <w:lvl w:ilvl="0" w:tentative="1">
      <w:start w:val="1"/>
      <w:numFmt w:val="none"/>
      <w:pStyle w:val="ab"/>
      <w:suff w:val="nothing"/>
      <w:lvlText w:val="%1——"/>
      <w:lvlJc w:val="left"/>
      <w:pPr>
        <w:ind w:left="833" w:hanging="408"/>
      </w:pPr>
      <w:rPr>
        <w:rFonts w:hint="eastAsia"/>
        <w:lang w:val="en-US"/>
      </w:rPr>
    </w:lvl>
    <w:lvl w:ilvl="1" w:tentative="1">
      <w:start w:val="1"/>
      <w:numFmt w:val="bullet"/>
      <w:pStyle w:val="ac"/>
      <w:lvlText w:val=""/>
      <w:lvlJc w:val="left"/>
      <w:pPr>
        <w:tabs>
          <w:tab w:val="left" w:pos="760"/>
        </w:tabs>
        <w:ind w:left="1264" w:hanging="413"/>
      </w:pPr>
      <w:rPr>
        <w:rFonts w:ascii="Symbol" w:hAnsi="Symbol" w:hint="default"/>
        <w:color w:val="auto"/>
      </w:rPr>
    </w:lvl>
    <w:lvl w:ilvl="2" w:tentative="1">
      <w:start w:val="1"/>
      <w:numFmt w:val="bullet"/>
      <w:pStyle w:val="ad"/>
      <w:lvlText w:val=""/>
      <w:lvlJc w:val="left"/>
      <w:pPr>
        <w:tabs>
          <w:tab w:val="left" w:pos="1678"/>
        </w:tabs>
        <w:ind w:left="1678" w:hanging="414"/>
      </w:pPr>
      <w:rPr>
        <w:rFonts w:ascii="Symbol" w:hAnsi="Symbol" w:hint="default"/>
        <w:color w:val="auto"/>
      </w:rPr>
    </w:lvl>
    <w:lvl w:ilvl="3" w:tentative="1">
      <w:start w:val="1"/>
      <w:numFmt w:val="decimal"/>
      <w:lvlText w:val="%4."/>
      <w:lvlJc w:val="left"/>
      <w:pPr>
        <w:tabs>
          <w:tab w:val="left" w:pos="2071"/>
        </w:tabs>
        <w:ind w:left="1884" w:hanging="528"/>
      </w:pPr>
      <w:rPr>
        <w:rFonts w:hint="eastAsia"/>
      </w:rPr>
    </w:lvl>
    <w:lvl w:ilvl="4" w:tentative="1">
      <w:start w:val="1"/>
      <w:numFmt w:val="lowerLetter"/>
      <w:lvlText w:val="%5)"/>
      <w:lvlJc w:val="left"/>
      <w:pPr>
        <w:tabs>
          <w:tab w:val="left" w:pos="2383"/>
        </w:tabs>
        <w:ind w:left="2196" w:hanging="528"/>
      </w:pPr>
      <w:rPr>
        <w:rFonts w:hint="eastAsia"/>
      </w:rPr>
    </w:lvl>
    <w:lvl w:ilvl="5" w:tentative="1">
      <w:start w:val="1"/>
      <w:numFmt w:val="lowerRoman"/>
      <w:lvlText w:val="%6."/>
      <w:lvlJc w:val="right"/>
      <w:pPr>
        <w:tabs>
          <w:tab w:val="left" w:pos="2695"/>
        </w:tabs>
        <w:ind w:left="2508" w:hanging="528"/>
      </w:pPr>
      <w:rPr>
        <w:rFonts w:hint="eastAsia"/>
      </w:rPr>
    </w:lvl>
    <w:lvl w:ilvl="6" w:tentative="1">
      <w:start w:val="1"/>
      <w:numFmt w:val="decimal"/>
      <w:lvlText w:val="%7."/>
      <w:lvlJc w:val="left"/>
      <w:pPr>
        <w:tabs>
          <w:tab w:val="left" w:pos="3007"/>
        </w:tabs>
        <w:ind w:left="2820" w:hanging="528"/>
      </w:pPr>
      <w:rPr>
        <w:rFonts w:hint="eastAsia"/>
      </w:rPr>
    </w:lvl>
    <w:lvl w:ilvl="7" w:tentative="1">
      <w:start w:val="1"/>
      <w:numFmt w:val="lowerLetter"/>
      <w:lvlText w:val="%8)"/>
      <w:lvlJc w:val="left"/>
      <w:pPr>
        <w:tabs>
          <w:tab w:val="left" w:pos="3319"/>
        </w:tabs>
        <w:ind w:left="3132" w:hanging="528"/>
      </w:pPr>
      <w:rPr>
        <w:rFonts w:hint="eastAsia"/>
      </w:rPr>
    </w:lvl>
    <w:lvl w:ilvl="8" w:tentative="1">
      <w:start w:val="1"/>
      <w:numFmt w:val="lowerRoman"/>
      <w:lvlText w:val="%9."/>
      <w:lvlJc w:val="right"/>
      <w:pPr>
        <w:tabs>
          <w:tab w:val="left" w:pos="3631"/>
        </w:tabs>
        <w:ind w:left="3444" w:hanging="528"/>
      </w:pPr>
      <w:rPr>
        <w:rFonts w:hint="eastAsia"/>
      </w:rPr>
    </w:lvl>
  </w:abstractNum>
  <w:abstractNum w:abstractNumId="19">
    <w:nsid w:val="2DB40F25"/>
    <w:multiLevelType w:val="multilevel"/>
    <w:tmpl w:val="2DB40F25"/>
    <w:lvl w:ilvl="0">
      <w:start w:val="1"/>
      <w:numFmt w:val="bullet"/>
      <w:lvlText w:val=""/>
      <w:lvlJc w:val="left"/>
      <w:pPr>
        <w:ind w:left="810" w:hanging="360"/>
      </w:pPr>
      <w:rPr>
        <w:rFonts w:ascii="Symbol" w:hAnsi="Symbol"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20">
    <w:nsid w:val="2E0947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35C80964"/>
    <w:multiLevelType w:val="multilevel"/>
    <w:tmpl w:val="35C80964"/>
    <w:lvl w:ilvl="0" w:tentative="1">
      <w:start w:val="1"/>
      <w:numFmt w:val="decimal"/>
      <w:pStyle w:val="BN"/>
      <w:lvlText w:val="%1)"/>
      <w:lvlJc w:val="left"/>
      <w:pPr>
        <w:tabs>
          <w:tab w:val="left" w:pos="737"/>
        </w:tabs>
        <w:ind w:left="737" w:hanging="453"/>
      </w:pPr>
      <w:rPr>
        <w:rFonts w:hint="default"/>
      </w:r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22">
    <w:nsid w:val="3A602CBD"/>
    <w:multiLevelType w:val="multilevel"/>
    <w:tmpl w:val="3A602CBD"/>
    <w:lvl w:ilvl="0" w:tentative="1">
      <w:start w:val="1"/>
      <w:numFmt w:val="decimal"/>
      <w:pStyle w:val="ae"/>
      <w:lvlText w:val="Table %1"/>
      <w:lvlJc w:val="center"/>
      <w:pPr>
        <w:tabs>
          <w:tab w:val="left" w:pos="397"/>
        </w:tabs>
        <w:ind w:left="624" w:hanging="624"/>
      </w:pPr>
      <w:rPr>
        <w:rFonts w:ascii="Times New Roman" w:hAnsi="Times New Roman" w:hint="default"/>
        <w:b/>
        <w:i w:val="0"/>
        <w:sz w:val="20"/>
        <w:szCs w:val="20"/>
      </w:rPr>
    </w:lvl>
    <w:lvl w:ilvl="1" w:tentative="1">
      <w:start w:val="1"/>
      <w:numFmt w:val="upperLetter"/>
      <w:lvlText w:val="%2."/>
      <w:lvlJc w:val="left"/>
      <w:pPr>
        <w:tabs>
          <w:tab w:val="left" w:pos="1296"/>
        </w:tabs>
        <w:ind w:left="871" w:firstLine="0"/>
      </w:pPr>
      <w:rPr>
        <w:rFonts w:hint="eastAsia"/>
      </w:rPr>
    </w:lvl>
    <w:lvl w:ilvl="2" w:tentative="1">
      <w:start w:val="1"/>
      <w:numFmt w:val="decimal"/>
      <w:lvlText w:val="%3."/>
      <w:lvlJc w:val="left"/>
      <w:pPr>
        <w:tabs>
          <w:tab w:val="left" w:pos="2146"/>
        </w:tabs>
        <w:ind w:left="1721" w:firstLine="0"/>
      </w:pPr>
      <w:rPr>
        <w:rFonts w:hint="eastAsia"/>
      </w:rPr>
    </w:lvl>
    <w:lvl w:ilvl="3" w:tentative="1">
      <w:start w:val="1"/>
      <w:numFmt w:val="lowerLetter"/>
      <w:lvlText w:val="%4)"/>
      <w:lvlJc w:val="left"/>
      <w:pPr>
        <w:tabs>
          <w:tab w:val="left" w:pos="2996"/>
        </w:tabs>
        <w:ind w:left="2571" w:firstLine="0"/>
      </w:pPr>
      <w:rPr>
        <w:rFonts w:hint="eastAsia"/>
      </w:rPr>
    </w:lvl>
    <w:lvl w:ilvl="4" w:tentative="1">
      <w:start w:val="1"/>
      <w:numFmt w:val="decimal"/>
      <w:lvlText w:val="(%5)"/>
      <w:lvlJc w:val="left"/>
      <w:pPr>
        <w:tabs>
          <w:tab w:val="left" w:pos="3847"/>
        </w:tabs>
        <w:ind w:left="3422" w:firstLine="0"/>
      </w:pPr>
      <w:rPr>
        <w:rFonts w:hint="eastAsia"/>
      </w:rPr>
    </w:lvl>
    <w:lvl w:ilvl="5" w:tentative="1">
      <w:start w:val="1"/>
      <w:numFmt w:val="lowerLetter"/>
      <w:lvlText w:val="(%6)"/>
      <w:lvlJc w:val="left"/>
      <w:pPr>
        <w:tabs>
          <w:tab w:val="left" w:pos="4697"/>
        </w:tabs>
        <w:ind w:left="4272" w:firstLine="0"/>
      </w:pPr>
      <w:rPr>
        <w:rFonts w:hint="eastAsia"/>
      </w:rPr>
    </w:lvl>
    <w:lvl w:ilvl="6" w:tentative="1">
      <w:start w:val="1"/>
      <w:numFmt w:val="lowerRoman"/>
      <w:lvlText w:val="(%7)"/>
      <w:lvlJc w:val="left"/>
      <w:pPr>
        <w:tabs>
          <w:tab w:val="left" w:pos="5548"/>
        </w:tabs>
        <w:ind w:left="5122" w:firstLine="0"/>
      </w:pPr>
      <w:rPr>
        <w:rFonts w:hint="eastAsia"/>
      </w:rPr>
    </w:lvl>
    <w:lvl w:ilvl="7" w:tentative="1">
      <w:start w:val="1"/>
      <w:numFmt w:val="lowerLetter"/>
      <w:lvlText w:val="(%8)"/>
      <w:lvlJc w:val="left"/>
      <w:pPr>
        <w:tabs>
          <w:tab w:val="left" w:pos="6398"/>
        </w:tabs>
        <w:ind w:left="5973" w:firstLine="0"/>
      </w:pPr>
      <w:rPr>
        <w:rFonts w:ascii="Times New Roman" w:hAnsi="Times New Roman" w:hint="default"/>
        <w:b/>
        <w:i w:val="0"/>
        <w:sz w:val="20"/>
        <w:szCs w:val="20"/>
      </w:rPr>
    </w:lvl>
    <w:lvl w:ilvl="8" w:tentative="1">
      <w:start w:val="1"/>
      <w:numFmt w:val="lowerRoman"/>
      <w:lvlText w:val="(%9)"/>
      <w:lvlJc w:val="left"/>
      <w:pPr>
        <w:tabs>
          <w:tab w:val="left" w:pos="7248"/>
        </w:tabs>
        <w:ind w:left="6823" w:firstLine="0"/>
      </w:pPr>
      <w:rPr>
        <w:rFonts w:hint="eastAsia"/>
      </w:rPr>
    </w:lvl>
  </w:abstractNum>
  <w:abstractNum w:abstractNumId="23">
    <w:nsid w:val="3D733618"/>
    <w:multiLevelType w:val="multilevel"/>
    <w:tmpl w:val="3D733618"/>
    <w:lvl w:ilvl="0" w:tentative="1">
      <w:start w:val="1"/>
      <w:numFmt w:val="decimal"/>
      <w:pStyle w:val="af"/>
      <w:lvlText w:val="%1)"/>
      <w:lvlJc w:val="left"/>
      <w:pPr>
        <w:tabs>
          <w:tab w:val="left" w:pos="0"/>
        </w:tabs>
        <w:ind w:left="720" w:hanging="357"/>
      </w:pPr>
      <w:rPr>
        <w:rFonts w:hint="eastAsia"/>
      </w:rPr>
    </w:lvl>
    <w:lvl w:ilvl="1" w:tentative="1">
      <w:start w:val="1"/>
      <w:numFmt w:val="lowerLetter"/>
      <w:lvlText w:val="%2)"/>
      <w:lvlJc w:val="left"/>
      <w:pPr>
        <w:tabs>
          <w:tab w:val="left" w:pos="504"/>
        </w:tabs>
        <w:ind w:left="544" w:hanging="544"/>
      </w:pPr>
      <w:rPr>
        <w:rFonts w:hint="eastAsia"/>
      </w:rPr>
    </w:lvl>
    <w:lvl w:ilvl="2" w:tentative="1">
      <w:start w:val="1"/>
      <w:numFmt w:val="lowerRoman"/>
      <w:lvlText w:val="%3."/>
      <w:lvlJc w:val="right"/>
      <w:pPr>
        <w:tabs>
          <w:tab w:val="left" w:pos="532"/>
        </w:tabs>
        <w:ind w:left="544" w:hanging="544"/>
      </w:pPr>
      <w:rPr>
        <w:rFonts w:hint="eastAsia"/>
      </w:rPr>
    </w:lvl>
    <w:lvl w:ilvl="3" w:tentative="1">
      <w:start w:val="1"/>
      <w:numFmt w:val="decimal"/>
      <w:lvlText w:val="%4."/>
      <w:lvlJc w:val="left"/>
      <w:pPr>
        <w:tabs>
          <w:tab w:val="left" w:pos="560"/>
        </w:tabs>
        <w:ind w:left="544" w:hanging="544"/>
      </w:pPr>
      <w:rPr>
        <w:rFonts w:hint="eastAsia"/>
      </w:rPr>
    </w:lvl>
    <w:lvl w:ilvl="4" w:tentative="1">
      <w:start w:val="1"/>
      <w:numFmt w:val="lowerLetter"/>
      <w:lvlText w:val="%5)"/>
      <w:lvlJc w:val="left"/>
      <w:pPr>
        <w:tabs>
          <w:tab w:val="left" w:pos="588"/>
        </w:tabs>
        <w:ind w:left="544" w:hanging="544"/>
      </w:pPr>
      <w:rPr>
        <w:rFonts w:hint="eastAsia"/>
      </w:rPr>
    </w:lvl>
    <w:lvl w:ilvl="5" w:tentative="1">
      <w:start w:val="1"/>
      <w:numFmt w:val="lowerRoman"/>
      <w:lvlText w:val="%6."/>
      <w:lvlJc w:val="right"/>
      <w:pPr>
        <w:tabs>
          <w:tab w:val="left" w:pos="616"/>
        </w:tabs>
        <w:ind w:left="544" w:hanging="544"/>
      </w:pPr>
      <w:rPr>
        <w:rFonts w:hint="eastAsia"/>
      </w:rPr>
    </w:lvl>
    <w:lvl w:ilvl="6" w:tentative="1">
      <w:start w:val="1"/>
      <w:numFmt w:val="decimal"/>
      <w:lvlText w:val="%7."/>
      <w:lvlJc w:val="left"/>
      <w:pPr>
        <w:tabs>
          <w:tab w:val="left" w:pos="644"/>
        </w:tabs>
        <w:ind w:left="544" w:hanging="544"/>
      </w:pPr>
      <w:rPr>
        <w:rFonts w:hint="eastAsia"/>
      </w:rPr>
    </w:lvl>
    <w:lvl w:ilvl="7" w:tentative="1">
      <w:start w:val="1"/>
      <w:numFmt w:val="lowerLetter"/>
      <w:lvlText w:val="%8)"/>
      <w:lvlJc w:val="left"/>
      <w:pPr>
        <w:tabs>
          <w:tab w:val="left" w:pos="672"/>
        </w:tabs>
        <w:ind w:left="544" w:hanging="544"/>
      </w:pPr>
      <w:rPr>
        <w:rFonts w:hint="eastAsia"/>
      </w:rPr>
    </w:lvl>
    <w:lvl w:ilvl="8" w:tentative="1">
      <w:start w:val="1"/>
      <w:numFmt w:val="lowerRoman"/>
      <w:lvlText w:val="%9."/>
      <w:lvlJc w:val="right"/>
      <w:pPr>
        <w:tabs>
          <w:tab w:val="left" w:pos="700"/>
        </w:tabs>
        <w:ind w:left="544" w:hanging="544"/>
      </w:pPr>
      <w:rPr>
        <w:rFonts w:hint="eastAsia"/>
      </w:rPr>
    </w:lvl>
  </w:abstractNum>
  <w:abstractNum w:abstractNumId="24">
    <w:nsid w:val="3DDB2C79"/>
    <w:multiLevelType w:val="hybridMultilevel"/>
    <w:tmpl w:val="9F3C2E22"/>
    <w:lvl w:ilvl="0" w:tplc="0F6E68B6">
      <w:start w:val="1"/>
      <w:numFmt w:val="bullet"/>
      <w:lvlText w:val="-"/>
      <w:lvlJc w:val="left"/>
      <w:pPr>
        <w:ind w:left="840" w:hanging="420"/>
      </w:pPr>
      <w:rPr>
        <w:rFonts w:ascii="Verdana" w:hAnsi="Verdana"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4030360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42BA0BD6"/>
    <w:multiLevelType w:val="hybridMultilevel"/>
    <w:tmpl w:val="7C065E3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435F687E"/>
    <w:multiLevelType w:val="multilevel"/>
    <w:tmpl w:val="435F687E"/>
    <w:lvl w:ilvl="0" w:tentative="1">
      <w:start w:val="1"/>
      <w:numFmt w:val="decimal"/>
      <w:pStyle w:val="af0"/>
      <w:lvlText w:val="Figure %1"/>
      <w:lvlJc w:val="center"/>
      <w:pPr>
        <w:tabs>
          <w:tab w:val="left" w:pos="397"/>
        </w:tabs>
        <w:ind w:left="624" w:hanging="624"/>
      </w:pPr>
      <w:rPr>
        <w:rFonts w:ascii="Times New Roman" w:hAnsi="Times New Roman" w:hint="default"/>
        <w:b/>
        <w:i w:val="0"/>
        <w:sz w:val="20"/>
        <w:szCs w:val="20"/>
      </w:rPr>
    </w:lvl>
    <w:lvl w:ilvl="1" w:tentative="1">
      <w:start w:val="1"/>
      <w:numFmt w:val="upperLetter"/>
      <w:lvlText w:val="%2."/>
      <w:lvlJc w:val="left"/>
      <w:pPr>
        <w:tabs>
          <w:tab w:val="left" w:pos="1296"/>
        </w:tabs>
        <w:ind w:left="871" w:firstLine="0"/>
      </w:pPr>
      <w:rPr>
        <w:rFonts w:hint="eastAsia"/>
      </w:rPr>
    </w:lvl>
    <w:lvl w:ilvl="2" w:tentative="1">
      <w:start w:val="1"/>
      <w:numFmt w:val="decimal"/>
      <w:lvlText w:val="%3."/>
      <w:lvlJc w:val="left"/>
      <w:pPr>
        <w:tabs>
          <w:tab w:val="left" w:pos="2146"/>
        </w:tabs>
        <w:ind w:left="1721" w:firstLine="0"/>
      </w:pPr>
      <w:rPr>
        <w:rFonts w:hint="eastAsia"/>
      </w:rPr>
    </w:lvl>
    <w:lvl w:ilvl="3" w:tentative="1">
      <w:start w:val="1"/>
      <w:numFmt w:val="lowerLetter"/>
      <w:lvlText w:val="%4)"/>
      <w:lvlJc w:val="left"/>
      <w:pPr>
        <w:tabs>
          <w:tab w:val="left" w:pos="2996"/>
        </w:tabs>
        <w:ind w:left="2571" w:firstLine="0"/>
      </w:pPr>
      <w:rPr>
        <w:rFonts w:hint="eastAsia"/>
      </w:rPr>
    </w:lvl>
    <w:lvl w:ilvl="4" w:tentative="1">
      <w:start w:val="1"/>
      <w:numFmt w:val="decimal"/>
      <w:lvlText w:val="(%5)"/>
      <w:lvlJc w:val="left"/>
      <w:pPr>
        <w:tabs>
          <w:tab w:val="left" w:pos="3847"/>
        </w:tabs>
        <w:ind w:left="3422" w:firstLine="0"/>
      </w:pPr>
      <w:rPr>
        <w:rFonts w:hint="eastAsia"/>
      </w:rPr>
    </w:lvl>
    <w:lvl w:ilvl="5" w:tentative="1">
      <w:start w:val="1"/>
      <w:numFmt w:val="lowerLetter"/>
      <w:lvlText w:val="(%6)"/>
      <w:lvlJc w:val="left"/>
      <w:pPr>
        <w:tabs>
          <w:tab w:val="left" w:pos="4697"/>
        </w:tabs>
        <w:ind w:left="4272" w:firstLine="0"/>
      </w:pPr>
      <w:rPr>
        <w:rFonts w:hint="eastAsia"/>
      </w:rPr>
    </w:lvl>
    <w:lvl w:ilvl="6" w:tentative="1">
      <w:start w:val="1"/>
      <w:numFmt w:val="lowerRoman"/>
      <w:lvlText w:val="(%7)"/>
      <w:lvlJc w:val="left"/>
      <w:pPr>
        <w:tabs>
          <w:tab w:val="left" w:pos="5548"/>
        </w:tabs>
        <w:ind w:left="5122" w:firstLine="0"/>
      </w:pPr>
      <w:rPr>
        <w:rFonts w:hint="eastAsia"/>
      </w:rPr>
    </w:lvl>
    <w:lvl w:ilvl="7" w:tentative="1">
      <w:start w:val="1"/>
      <w:numFmt w:val="lowerLetter"/>
      <w:lvlText w:val="(%8)"/>
      <w:lvlJc w:val="left"/>
      <w:pPr>
        <w:tabs>
          <w:tab w:val="left" w:pos="6398"/>
        </w:tabs>
        <w:ind w:left="5973" w:firstLine="0"/>
      </w:pPr>
      <w:rPr>
        <w:rFonts w:ascii="Times New Roman" w:hAnsi="Times New Roman" w:hint="default"/>
        <w:b/>
        <w:i w:val="0"/>
        <w:sz w:val="20"/>
        <w:szCs w:val="20"/>
      </w:rPr>
    </w:lvl>
    <w:lvl w:ilvl="8" w:tentative="1">
      <w:start w:val="1"/>
      <w:numFmt w:val="lowerRoman"/>
      <w:lvlText w:val="(%9)"/>
      <w:lvlJc w:val="left"/>
      <w:pPr>
        <w:tabs>
          <w:tab w:val="left" w:pos="7248"/>
        </w:tabs>
        <w:ind w:left="6823" w:firstLine="0"/>
      </w:pPr>
      <w:rPr>
        <w:rFonts w:hint="eastAsia"/>
      </w:rPr>
    </w:lvl>
  </w:abstractNum>
  <w:abstractNum w:abstractNumId="28">
    <w:nsid w:val="44C50F90"/>
    <w:multiLevelType w:val="multilevel"/>
    <w:tmpl w:val="44C50F90"/>
    <w:lvl w:ilvl="0" w:tentative="1">
      <w:start w:val="1"/>
      <w:numFmt w:val="lowerLetter"/>
      <w:pStyle w:val="af1"/>
      <w:lvlText w:val="%1)"/>
      <w:lvlJc w:val="left"/>
      <w:pPr>
        <w:tabs>
          <w:tab w:val="left" w:pos="839"/>
        </w:tabs>
        <w:ind w:left="839" w:hanging="419"/>
      </w:pPr>
      <w:rPr>
        <w:rFonts w:ascii="宋体" w:eastAsia="宋体" w:hAnsi="宋体" w:hint="eastAsia"/>
        <w:b w:val="0"/>
        <w:i w:val="0"/>
        <w:sz w:val="20"/>
        <w:szCs w:val="21"/>
      </w:rPr>
    </w:lvl>
    <w:lvl w:ilvl="1" w:tentative="1">
      <w:start w:val="1"/>
      <w:numFmt w:val="decimal"/>
      <w:pStyle w:val="af2"/>
      <w:lvlText w:val="%2)"/>
      <w:lvlJc w:val="left"/>
      <w:pPr>
        <w:tabs>
          <w:tab w:val="left" w:pos="1259"/>
        </w:tabs>
        <w:ind w:left="1259" w:hanging="420"/>
      </w:pPr>
      <w:rPr>
        <w:rFonts w:ascii="宋体" w:eastAsia="宋体" w:hAnsi="宋体" w:hint="eastAsia"/>
        <w:b w:val="0"/>
        <w:i w:val="0"/>
        <w:sz w:val="20"/>
      </w:rPr>
    </w:lvl>
    <w:lvl w:ilvl="2" w:tentative="1">
      <w:start w:val="1"/>
      <w:numFmt w:val="decimal"/>
      <w:pStyle w:val="af3"/>
      <w:lvlText w:val="(%3)"/>
      <w:lvlJc w:val="left"/>
      <w:pPr>
        <w:tabs>
          <w:tab w:val="left" w:pos="0"/>
        </w:tabs>
        <w:ind w:left="1678" w:hanging="419"/>
      </w:pPr>
      <w:rPr>
        <w:rFonts w:ascii="宋体" w:eastAsia="宋体" w:hAnsi="宋体" w:hint="eastAsia"/>
        <w:b w:val="0"/>
        <w:i w:val="0"/>
        <w:sz w:val="20"/>
        <w:szCs w:val="21"/>
      </w:rPr>
    </w:lvl>
    <w:lvl w:ilvl="3" w:tentative="1">
      <w:start w:val="1"/>
      <w:numFmt w:val="decimal"/>
      <w:lvlText w:val="%4."/>
      <w:lvlJc w:val="left"/>
      <w:pPr>
        <w:tabs>
          <w:tab w:val="left" w:pos="2098"/>
        </w:tabs>
        <w:ind w:left="2098" w:hanging="420"/>
      </w:pPr>
      <w:rPr>
        <w:rFonts w:hint="eastAsia"/>
      </w:rPr>
    </w:lvl>
    <w:lvl w:ilvl="4" w:tentative="1">
      <w:start w:val="1"/>
      <w:numFmt w:val="lowerLetter"/>
      <w:lvlText w:val="%5)"/>
      <w:lvlJc w:val="left"/>
      <w:pPr>
        <w:tabs>
          <w:tab w:val="left" w:pos="2517"/>
        </w:tabs>
        <w:ind w:left="2517" w:hanging="419"/>
      </w:pPr>
      <w:rPr>
        <w:rFonts w:hint="eastAsia"/>
      </w:rPr>
    </w:lvl>
    <w:lvl w:ilvl="5" w:tentative="1">
      <w:start w:val="1"/>
      <w:numFmt w:val="lowerRoman"/>
      <w:lvlText w:val="%6."/>
      <w:lvlJc w:val="right"/>
      <w:pPr>
        <w:tabs>
          <w:tab w:val="left" w:pos="2942"/>
        </w:tabs>
        <w:ind w:left="2937" w:hanging="420"/>
      </w:pPr>
      <w:rPr>
        <w:rFonts w:hint="eastAsia"/>
      </w:rPr>
    </w:lvl>
    <w:lvl w:ilvl="6" w:tentative="1">
      <w:start w:val="1"/>
      <w:numFmt w:val="decimal"/>
      <w:lvlText w:val="%7."/>
      <w:lvlJc w:val="left"/>
      <w:pPr>
        <w:tabs>
          <w:tab w:val="left" w:pos="3362"/>
        </w:tabs>
        <w:ind w:left="3356" w:hanging="414"/>
      </w:pPr>
      <w:rPr>
        <w:rFonts w:hint="eastAsia"/>
      </w:rPr>
    </w:lvl>
    <w:lvl w:ilvl="7" w:tentative="1">
      <w:start w:val="1"/>
      <w:numFmt w:val="lowerLetter"/>
      <w:lvlText w:val="%8)"/>
      <w:lvlJc w:val="left"/>
      <w:pPr>
        <w:tabs>
          <w:tab w:val="left" w:pos="3781"/>
        </w:tabs>
        <w:ind w:left="3776" w:hanging="414"/>
      </w:pPr>
      <w:rPr>
        <w:rFonts w:hint="eastAsia"/>
      </w:rPr>
    </w:lvl>
    <w:lvl w:ilvl="8" w:tentative="1">
      <w:start w:val="1"/>
      <w:numFmt w:val="lowerRoman"/>
      <w:lvlText w:val="%9."/>
      <w:lvlJc w:val="right"/>
      <w:pPr>
        <w:tabs>
          <w:tab w:val="left" w:pos="4201"/>
        </w:tabs>
        <w:ind w:left="4201" w:hanging="420"/>
      </w:pPr>
      <w:rPr>
        <w:rFonts w:hint="eastAsia"/>
      </w:rPr>
    </w:lvl>
  </w:abstractNum>
  <w:abstractNum w:abstractNumId="29">
    <w:nsid w:val="4803560D"/>
    <w:multiLevelType w:val="multilevel"/>
    <w:tmpl w:val="4803560D"/>
    <w:lvl w:ilvl="0" w:tentative="1">
      <w:start w:val="1"/>
      <w:numFmt w:val="decimal"/>
      <w:lvlText w:val="%1"/>
      <w:lvlJc w:val="left"/>
      <w:pPr>
        <w:tabs>
          <w:tab w:val="left" w:pos="432"/>
        </w:tabs>
        <w:ind w:left="432" w:hanging="432"/>
      </w:pPr>
      <w:rPr>
        <w:rFonts w:hint="eastAsia"/>
      </w:rPr>
    </w:lvl>
    <w:lvl w:ilvl="1" w:tentative="1">
      <w:start w:val="1"/>
      <w:numFmt w:val="decimal"/>
      <w:pStyle w:val="2"/>
      <w:lvlText w:val="%1.%2"/>
      <w:lvlJc w:val="left"/>
      <w:pPr>
        <w:tabs>
          <w:tab w:val="left" w:pos="576"/>
        </w:tabs>
        <w:ind w:left="576" w:hanging="576"/>
      </w:pPr>
      <w:rPr>
        <w:rFonts w:hint="eastAsia"/>
      </w:rPr>
    </w:lvl>
    <w:lvl w:ilvl="2" w:tentative="1">
      <w:start w:val="1"/>
      <w:numFmt w:val="decimal"/>
      <w:pStyle w:val="3"/>
      <w:lvlText w:val="%1.%2.%3"/>
      <w:lvlJc w:val="left"/>
      <w:pPr>
        <w:tabs>
          <w:tab w:val="left" w:pos="1570"/>
        </w:tabs>
        <w:ind w:left="1570" w:hanging="720"/>
      </w:pPr>
      <w:rPr>
        <w:rFonts w:hint="eastAsia"/>
      </w:rPr>
    </w:lvl>
    <w:lvl w:ilvl="3" w:tentative="1">
      <w:start w:val="1"/>
      <w:numFmt w:val="decimal"/>
      <w:pStyle w:val="4"/>
      <w:lvlText w:val="%1.%2.%3.%4"/>
      <w:lvlJc w:val="left"/>
      <w:pPr>
        <w:tabs>
          <w:tab w:val="left" w:pos="864"/>
        </w:tabs>
        <w:ind w:left="864" w:hanging="864"/>
      </w:pPr>
      <w:rPr>
        <w:rFonts w:hint="eastAsia"/>
      </w:rPr>
    </w:lvl>
    <w:lvl w:ilvl="4" w:tentative="1">
      <w:start w:val="1"/>
      <w:numFmt w:val="decimal"/>
      <w:pStyle w:val="5"/>
      <w:lvlText w:val="%1.%2.%3.%4.%5"/>
      <w:lvlJc w:val="left"/>
      <w:pPr>
        <w:tabs>
          <w:tab w:val="left" w:pos="1008"/>
        </w:tabs>
        <w:ind w:left="1008" w:hanging="1008"/>
      </w:pPr>
      <w:rPr>
        <w:rFonts w:hint="eastAsia"/>
      </w:rPr>
    </w:lvl>
    <w:lvl w:ilvl="5" w:tentative="1">
      <w:start w:val="1"/>
      <w:numFmt w:val="decimal"/>
      <w:pStyle w:val="6"/>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pStyle w:val="8"/>
      <w:lvlText w:val="%1.%2.%3.%4.%5.%6.%7.%8"/>
      <w:lvlJc w:val="left"/>
      <w:pPr>
        <w:tabs>
          <w:tab w:val="left" w:pos="1440"/>
        </w:tabs>
        <w:ind w:left="1440" w:hanging="1440"/>
      </w:pPr>
      <w:rPr>
        <w:rFonts w:hint="eastAsia"/>
      </w:rPr>
    </w:lvl>
    <w:lvl w:ilvl="8" w:tentative="1">
      <w:start w:val="1"/>
      <w:numFmt w:val="decimal"/>
      <w:pStyle w:val="9"/>
      <w:lvlText w:val="%1.%2.%3.%4.%5.%6.%7.%8.%9"/>
      <w:lvlJc w:val="left"/>
      <w:pPr>
        <w:tabs>
          <w:tab w:val="left" w:pos="1584"/>
        </w:tabs>
        <w:ind w:left="1584" w:hanging="1584"/>
      </w:pPr>
      <w:rPr>
        <w:rFonts w:hint="eastAsia"/>
      </w:rPr>
    </w:lvl>
  </w:abstractNum>
  <w:abstractNum w:abstractNumId="30">
    <w:nsid w:val="4A142765"/>
    <w:multiLevelType w:val="multilevel"/>
    <w:tmpl w:val="4A142765"/>
    <w:lvl w:ilvl="0">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31">
    <w:nsid w:val="4B733A5F"/>
    <w:multiLevelType w:val="multilevel"/>
    <w:tmpl w:val="4B733A5F"/>
    <w:lvl w:ilvl="0" w:tentative="1">
      <w:start w:val="1"/>
      <w:numFmt w:val="decimal"/>
      <w:pStyle w:val="af4"/>
      <w:suff w:val="nothing"/>
      <w:lvlText w:val="示例%1："/>
      <w:lvlJc w:val="left"/>
      <w:pPr>
        <w:ind w:left="0" w:firstLine="363"/>
      </w:pPr>
      <w:rPr>
        <w:rFonts w:ascii="黑体" w:eastAsia="黑体" w:hAnsi="Times New Roman" w:hint="eastAsia"/>
        <w:b w:val="0"/>
        <w:i w:val="0"/>
        <w:sz w:val="18"/>
        <w:szCs w:val="18"/>
        <w:vertAlign w:val="baseline"/>
      </w:rPr>
    </w:lvl>
    <w:lvl w:ilvl="1" w:tentative="1">
      <w:start w:val="1"/>
      <w:numFmt w:val="none"/>
      <w:suff w:val="space"/>
      <w:lvlText w:val=""/>
      <w:lvlJc w:val="left"/>
      <w:pPr>
        <w:ind w:left="0" w:firstLine="0"/>
      </w:pPr>
      <w:rPr>
        <w:rFonts w:hint="eastAsia"/>
        <w:vertAlign w:val="baseline"/>
      </w:rPr>
    </w:lvl>
    <w:lvl w:ilvl="2" w:tentative="1">
      <w:start w:val="1"/>
      <w:numFmt w:val="decimal"/>
      <w:suff w:val="space"/>
      <w:lvlText w:val="2.2.%3"/>
      <w:lvlJc w:val="left"/>
      <w:pPr>
        <w:ind w:left="0" w:firstLine="0"/>
      </w:pPr>
      <w:rPr>
        <w:rFonts w:hint="eastAsia"/>
        <w:vertAlign w:val="baseline"/>
      </w:rPr>
    </w:lvl>
    <w:lvl w:ilvl="3" w:tentative="1">
      <w:start w:val="1"/>
      <w:numFmt w:val="decimal"/>
      <w:lvlText w:val="%4."/>
      <w:lvlJc w:val="left"/>
      <w:pPr>
        <w:tabs>
          <w:tab w:val="left" w:pos="0"/>
        </w:tabs>
        <w:ind w:left="992" w:hanging="629"/>
      </w:pPr>
      <w:rPr>
        <w:rFonts w:hint="eastAsia"/>
        <w:vertAlign w:val="baseline"/>
      </w:rPr>
    </w:lvl>
    <w:lvl w:ilvl="4" w:tentative="1">
      <w:start w:val="1"/>
      <w:numFmt w:val="lowerLetter"/>
      <w:lvlText w:val="%5)"/>
      <w:lvlJc w:val="left"/>
      <w:pPr>
        <w:tabs>
          <w:tab w:val="left" w:pos="0"/>
        </w:tabs>
        <w:ind w:left="992" w:hanging="629"/>
      </w:pPr>
      <w:rPr>
        <w:rFonts w:hint="eastAsia"/>
        <w:vertAlign w:val="baseline"/>
      </w:rPr>
    </w:lvl>
    <w:lvl w:ilvl="5" w:tentative="1">
      <w:start w:val="1"/>
      <w:numFmt w:val="lowerRoman"/>
      <w:lvlText w:val="%6."/>
      <w:lvlJc w:val="right"/>
      <w:pPr>
        <w:tabs>
          <w:tab w:val="left" w:pos="0"/>
        </w:tabs>
        <w:ind w:left="992" w:hanging="629"/>
      </w:pPr>
      <w:rPr>
        <w:rFonts w:hint="eastAsia"/>
        <w:vertAlign w:val="baseline"/>
      </w:rPr>
    </w:lvl>
    <w:lvl w:ilvl="6" w:tentative="1">
      <w:start w:val="1"/>
      <w:numFmt w:val="decimal"/>
      <w:lvlText w:val="%7."/>
      <w:lvlJc w:val="left"/>
      <w:pPr>
        <w:tabs>
          <w:tab w:val="left" w:pos="0"/>
        </w:tabs>
        <w:ind w:left="992" w:hanging="629"/>
      </w:pPr>
      <w:rPr>
        <w:rFonts w:hint="eastAsia"/>
        <w:vertAlign w:val="baseline"/>
      </w:rPr>
    </w:lvl>
    <w:lvl w:ilvl="7" w:tentative="1">
      <w:start w:val="1"/>
      <w:numFmt w:val="lowerLetter"/>
      <w:lvlText w:val="%8)"/>
      <w:lvlJc w:val="left"/>
      <w:pPr>
        <w:tabs>
          <w:tab w:val="left" w:pos="0"/>
        </w:tabs>
        <w:ind w:left="992" w:hanging="629"/>
      </w:pPr>
      <w:rPr>
        <w:rFonts w:hint="eastAsia"/>
        <w:vertAlign w:val="baseline"/>
      </w:rPr>
    </w:lvl>
    <w:lvl w:ilvl="8" w:tentative="1">
      <w:start w:val="1"/>
      <w:numFmt w:val="lowerRoman"/>
      <w:lvlText w:val="%9."/>
      <w:lvlJc w:val="right"/>
      <w:pPr>
        <w:tabs>
          <w:tab w:val="left" w:pos="0"/>
        </w:tabs>
        <w:ind w:left="992" w:hanging="629"/>
      </w:pPr>
      <w:rPr>
        <w:rFonts w:hint="eastAsia"/>
        <w:vertAlign w:val="baseline"/>
      </w:rPr>
    </w:lvl>
  </w:abstractNum>
  <w:abstractNum w:abstractNumId="32">
    <w:nsid w:val="4CA1734C"/>
    <w:multiLevelType w:val="multilevel"/>
    <w:tmpl w:val="4CA1734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3">
    <w:nsid w:val="4F2D3CBA"/>
    <w:multiLevelType w:val="multilevel"/>
    <w:tmpl w:val="4F2D3CBA"/>
    <w:lvl w:ilvl="0" w:tentative="1">
      <w:start w:val="1"/>
      <w:numFmt w:val="lowerLetter"/>
      <w:pStyle w:val="BL"/>
      <w:lvlText w:val="%1)"/>
      <w:lvlJc w:val="left"/>
      <w:pPr>
        <w:tabs>
          <w:tab w:val="left" w:pos="737"/>
        </w:tabs>
        <w:ind w:left="737" w:hanging="453"/>
      </w:pPr>
      <w:rPr>
        <w:rFonts w:hint="default"/>
      </w:r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34">
    <w:nsid w:val="5C3C27B0"/>
    <w:multiLevelType w:val="multilevel"/>
    <w:tmpl w:val="5C3C27B0"/>
    <w:lvl w:ilvl="0">
      <w:start w:val="1"/>
      <w:numFmt w:val="decimal"/>
      <w:suff w:val="nothing"/>
      <w:lvlText w:val="表%1　"/>
      <w:lvlJc w:val="left"/>
      <w:pPr>
        <w:ind w:left="3545" w:firstLine="0"/>
      </w:pPr>
      <w:rPr>
        <w:rFonts w:ascii="黑体" w:eastAsia="黑体" w:hAnsi="Times New Roman" w:hint="eastAsia"/>
        <w:b w:val="0"/>
        <w:i w:val="0"/>
        <w:sz w:val="21"/>
        <w:lang w:val="en-US"/>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35">
    <w:nsid w:val="60B55DC2"/>
    <w:multiLevelType w:val="multilevel"/>
    <w:tmpl w:val="60B55DC2"/>
    <w:lvl w:ilvl="0" w:tentative="1">
      <w:start w:val="1"/>
      <w:numFmt w:val="upperLetter"/>
      <w:pStyle w:val="af5"/>
      <w:lvlText w:val="%1"/>
      <w:lvlJc w:val="left"/>
      <w:pPr>
        <w:tabs>
          <w:tab w:val="left" w:pos="0"/>
        </w:tabs>
        <w:ind w:left="0" w:hanging="425"/>
      </w:pPr>
      <w:rPr>
        <w:rFonts w:hint="eastAsia"/>
      </w:rPr>
    </w:lvl>
    <w:lvl w:ilvl="1" w:tentative="1">
      <w:start w:val="1"/>
      <w:numFmt w:val="decimal"/>
      <w:pStyle w:val="af6"/>
      <w:suff w:val="nothing"/>
      <w:lvlText w:val="表%1.%2　"/>
      <w:lvlJc w:val="left"/>
      <w:pPr>
        <w:ind w:left="567" w:hanging="567"/>
      </w:pPr>
      <w:rPr>
        <w:rFonts w:hint="eastAsia"/>
      </w:rPr>
    </w:lvl>
    <w:lvl w:ilvl="2" w:tentative="1">
      <w:start w:val="1"/>
      <w:numFmt w:val="decimal"/>
      <w:lvlText w:val="%1.%2.%3"/>
      <w:lvlJc w:val="left"/>
      <w:pPr>
        <w:tabs>
          <w:tab w:val="left" w:pos="993"/>
        </w:tabs>
        <w:ind w:left="993" w:hanging="567"/>
      </w:pPr>
      <w:rPr>
        <w:rFonts w:hint="eastAsia"/>
      </w:rPr>
    </w:lvl>
    <w:lvl w:ilvl="3" w:tentative="1">
      <w:start w:val="1"/>
      <w:numFmt w:val="decimal"/>
      <w:lvlText w:val="%1.%2.%3.%4"/>
      <w:lvlJc w:val="left"/>
      <w:pPr>
        <w:tabs>
          <w:tab w:val="left" w:pos="2291"/>
        </w:tabs>
        <w:ind w:left="1559" w:hanging="708"/>
      </w:pPr>
      <w:rPr>
        <w:rFonts w:hint="eastAsia"/>
      </w:rPr>
    </w:lvl>
    <w:lvl w:ilvl="4" w:tentative="1">
      <w:start w:val="1"/>
      <w:numFmt w:val="decimal"/>
      <w:lvlText w:val="%1.%2.%3.%4.%5"/>
      <w:lvlJc w:val="left"/>
      <w:pPr>
        <w:tabs>
          <w:tab w:val="left" w:pos="3076"/>
        </w:tabs>
        <w:ind w:left="2126" w:hanging="850"/>
      </w:pPr>
      <w:rPr>
        <w:rFonts w:hint="eastAsia"/>
      </w:rPr>
    </w:lvl>
    <w:lvl w:ilvl="5" w:tentative="1">
      <w:start w:val="1"/>
      <w:numFmt w:val="decimal"/>
      <w:lvlText w:val="%1.%2.%3.%4.%5.%6"/>
      <w:lvlJc w:val="left"/>
      <w:pPr>
        <w:tabs>
          <w:tab w:val="left" w:pos="3861"/>
        </w:tabs>
        <w:ind w:left="2835" w:hanging="1134"/>
      </w:pPr>
      <w:rPr>
        <w:rFonts w:hint="eastAsia"/>
      </w:rPr>
    </w:lvl>
    <w:lvl w:ilvl="6" w:tentative="1">
      <w:start w:val="1"/>
      <w:numFmt w:val="decimal"/>
      <w:lvlText w:val="%1.%2.%3.%4.%5.%6.%7"/>
      <w:lvlJc w:val="left"/>
      <w:pPr>
        <w:tabs>
          <w:tab w:val="left" w:pos="4646"/>
        </w:tabs>
        <w:ind w:left="3402" w:hanging="1276"/>
      </w:pPr>
      <w:rPr>
        <w:rFonts w:hint="eastAsia"/>
      </w:rPr>
    </w:lvl>
    <w:lvl w:ilvl="7" w:tentative="1">
      <w:start w:val="1"/>
      <w:numFmt w:val="decimal"/>
      <w:lvlText w:val="%1.%2.%3.%4.%5.%6.%7.%8"/>
      <w:lvlJc w:val="left"/>
      <w:pPr>
        <w:tabs>
          <w:tab w:val="left" w:pos="5431"/>
        </w:tabs>
        <w:ind w:left="3969" w:hanging="1418"/>
      </w:pPr>
      <w:rPr>
        <w:rFonts w:hint="eastAsia"/>
      </w:rPr>
    </w:lvl>
    <w:lvl w:ilvl="8" w:tentative="1">
      <w:start w:val="1"/>
      <w:numFmt w:val="decimal"/>
      <w:lvlText w:val="%1.%2.%3.%4.%5.%6.%7.%8.%9"/>
      <w:lvlJc w:val="left"/>
      <w:pPr>
        <w:tabs>
          <w:tab w:val="left" w:pos="6217"/>
        </w:tabs>
        <w:ind w:left="4677" w:hanging="1700"/>
      </w:pPr>
      <w:rPr>
        <w:rFonts w:hint="eastAsia"/>
      </w:rPr>
    </w:lvl>
  </w:abstractNum>
  <w:abstractNum w:abstractNumId="36">
    <w:nsid w:val="63F87F17"/>
    <w:multiLevelType w:val="multilevel"/>
    <w:tmpl w:val="63F87F17"/>
    <w:lvl w:ilvl="0" w:tentative="1">
      <w:start w:val="1"/>
      <w:numFmt w:val="bullet"/>
      <w:pStyle w:val="1"/>
      <w:lvlText w:val=""/>
      <w:lvlJc w:val="left"/>
      <w:pPr>
        <w:tabs>
          <w:tab w:val="left" w:pos="874"/>
        </w:tabs>
        <w:ind w:left="874" w:hanging="420"/>
      </w:pPr>
      <w:rPr>
        <w:rFonts w:ascii="Symbol" w:hAnsi="Symbol" w:hint="default"/>
      </w:rPr>
    </w:lvl>
    <w:lvl w:ilvl="1" w:tentative="1">
      <w:start w:val="1"/>
      <w:numFmt w:val="bullet"/>
      <w:lvlText w:val=""/>
      <w:lvlJc w:val="left"/>
      <w:pPr>
        <w:tabs>
          <w:tab w:val="left" w:pos="1294"/>
        </w:tabs>
        <w:ind w:left="1294" w:hanging="420"/>
      </w:pPr>
      <w:rPr>
        <w:rFonts w:ascii="Wingdings" w:hAnsi="Wingdings" w:hint="default"/>
      </w:rPr>
    </w:lvl>
    <w:lvl w:ilvl="2" w:tentative="1">
      <w:start w:val="1"/>
      <w:numFmt w:val="bullet"/>
      <w:lvlText w:val=""/>
      <w:lvlJc w:val="left"/>
      <w:pPr>
        <w:tabs>
          <w:tab w:val="left" w:pos="1714"/>
        </w:tabs>
        <w:ind w:left="1714" w:hanging="420"/>
      </w:pPr>
      <w:rPr>
        <w:rFonts w:ascii="Wingdings" w:hAnsi="Wingdings" w:hint="default"/>
      </w:rPr>
    </w:lvl>
    <w:lvl w:ilvl="3" w:tentative="1">
      <w:start w:val="1"/>
      <w:numFmt w:val="bullet"/>
      <w:lvlText w:val=""/>
      <w:lvlJc w:val="left"/>
      <w:pPr>
        <w:tabs>
          <w:tab w:val="left" w:pos="2134"/>
        </w:tabs>
        <w:ind w:left="2134" w:hanging="420"/>
      </w:pPr>
      <w:rPr>
        <w:rFonts w:ascii="Wingdings" w:hAnsi="Wingdings" w:hint="default"/>
      </w:rPr>
    </w:lvl>
    <w:lvl w:ilvl="4" w:tentative="1">
      <w:start w:val="1"/>
      <w:numFmt w:val="bullet"/>
      <w:lvlText w:val=""/>
      <w:lvlJc w:val="left"/>
      <w:pPr>
        <w:tabs>
          <w:tab w:val="left" w:pos="2554"/>
        </w:tabs>
        <w:ind w:left="2554" w:hanging="420"/>
      </w:pPr>
      <w:rPr>
        <w:rFonts w:ascii="Wingdings" w:hAnsi="Wingdings" w:hint="default"/>
      </w:rPr>
    </w:lvl>
    <w:lvl w:ilvl="5" w:tentative="1">
      <w:start w:val="1"/>
      <w:numFmt w:val="bullet"/>
      <w:lvlText w:val=""/>
      <w:lvlJc w:val="left"/>
      <w:pPr>
        <w:tabs>
          <w:tab w:val="left" w:pos="2974"/>
        </w:tabs>
        <w:ind w:left="2974" w:hanging="420"/>
      </w:pPr>
      <w:rPr>
        <w:rFonts w:ascii="Wingdings" w:hAnsi="Wingdings" w:hint="default"/>
      </w:rPr>
    </w:lvl>
    <w:lvl w:ilvl="6" w:tentative="1">
      <w:start w:val="1"/>
      <w:numFmt w:val="bullet"/>
      <w:lvlText w:val=""/>
      <w:lvlJc w:val="left"/>
      <w:pPr>
        <w:tabs>
          <w:tab w:val="left" w:pos="3394"/>
        </w:tabs>
        <w:ind w:left="3394" w:hanging="420"/>
      </w:pPr>
      <w:rPr>
        <w:rFonts w:ascii="Wingdings" w:hAnsi="Wingdings" w:hint="default"/>
      </w:rPr>
    </w:lvl>
    <w:lvl w:ilvl="7" w:tentative="1">
      <w:start w:val="1"/>
      <w:numFmt w:val="bullet"/>
      <w:lvlText w:val=""/>
      <w:lvlJc w:val="left"/>
      <w:pPr>
        <w:tabs>
          <w:tab w:val="left" w:pos="3814"/>
        </w:tabs>
        <w:ind w:left="3814" w:hanging="420"/>
      </w:pPr>
      <w:rPr>
        <w:rFonts w:ascii="Wingdings" w:hAnsi="Wingdings" w:hint="default"/>
      </w:rPr>
    </w:lvl>
    <w:lvl w:ilvl="8" w:tentative="1">
      <w:start w:val="1"/>
      <w:numFmt w:val="bullet"/>
      <w:lvlText w:val=""/>
      <w:lvlJc w:val="left"/>
      <w:pPr>
        <w:tabs>
          <w:tab w:val="left" w:pos="4234"/>
        </w:tabs>
        <w:ind w:left="4234" w:hanging="420"/>
      </w:pPr>
      <w:rPr>
        <w:rFonts w:ascii="Wingdings" w:hAnsi="Wingdings" w:hint="default"/>
      </w:rPr>
    </w:lvl>
  </w:abstractNum>
  <w:abstractNum w:abstractNumId="37">
    <w:nsid w:val="646260FA"/>
    <w:multiLevelType w:val="multilevel"/>
    <w:tmpl w:val="646260FA"/>
    <w:lvl w:ilvl="0">
      <w:start w:val="1"/>
      <w:numFmt w:val="decimal"/>
      <w:suff w:val="nothing"/>
      <w:lvlText w:val="表%1　"/>
      <w:lvlJc w:val="left"/>
      <w:pPr>
        <w:ind w:left="3686" w:firstLine="0"/>
      </w:pPr>
      <w:rPr>
        <w:rFonts w:ascii="黑体" w:eastAsia="黑体" w:hAnsi="Times New Roman" w:hint="eastAsia"/>
        <w:b w:val="0"/>
        <w:i w:val="0"/>
        <w:sz w:val="21"/>
        <w:lang w:val="en-US"/>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38">
    <w:nsid w:val="657D3FBC"/>
    <w:multiLevelType w:val="multilevel"/>
    <w:tmpl w:val="657D3FBC"/>
    <w:lvl w:ilvl="0" w:tentative="1">
      <w:start w:val="1"/>
      <w:numFmt w:val="upperLetter"/>
      <w:pStyle w:val="af7"/>
      <w:suff w:val="nothing"/>
      <w:lvlText w:val="附　录　%1"/>
      <w:lvlJc w:val="left"/>
      <w:pPr>
        <w:ind w:left="0" w:firstLine="0"/>
      </w:pPr>
      <w:rPr>
        <w:rFonts w:ascii="黑体" w:eastAsia="黑体" w:hAnsi="Times New Roman" w:hint="eastAsia"/>
        <w:b w:val="0"/>
        <w:i w:val="0"/>
        <w:spacing w:val="0"/>
        <w:w w:val="100"/>
        <w:sz w:val="21"/>
      </w:rPr>
    </w:lvl>
    <w:lvl w:ilvl="1" w:tentative="1">
      <w:start w:val="1"/>
      <w:numFmt w:val="decimal"/>
      <w:pStyle w:val="af8"/>
      <w:suff w:val="nothing"/>
      <w:lvlText w:val="%1.%2　"/>
      <w:lvlJc w:val="left"/>
      <w:pPr>
        <w:ind w:left="0" w:firstLine="0"/>
      </w:pPr>
      <w:rPr>
        <w:rFonts w:ascii="黑体" w:eastAsia="黑体" w:hAnsi="Times New Roman" w:hint="eastAsia"/>
        <w:b w:val="0"/>
        <w:i w:val="0"/>
        <w:snapToGrid/>
        <w:spacing w:val="0"/>
        <w:w w:val="100"/>
        <w:kern w:val="21"/>
        <w:sz w:val="21"/>
      </w:rPr>
    </w:lvl>
    <w:lvl w:ilvl="2" w:tentative="1">
      <w:start w:val="1"/>
      <w:numFmt w:val="decimal"/>
      <w:pStyle w:val="af9"/>
      <w:suff w:val="nothing"/>
      <w:lvlText w:val="%1.%2.%3　"/>
      <w:lvlJc w:val="left"/>
      <w:pPr>
        <w:ind w:left="0" w:firstLine="0"/>
      </w:pPr>
      <w:rPr>
        <w:rFonts w:ascii="黑体" w:eastAsia="黑体" w:hAnsi="Times New Roman" w:hint="eastAsia"/>
        <w:b w:val="0"/>
        <w:i w:val="0"/>
        <w:sz w:val="21"/>
      </w:rPr>
    </w:lvl>
    <w:lvl w:ilvl="3" w:tentative="1">
      <w:start w:val="1"/>
      <w:numFmt w:val="decimal"/>
      <w:pStyle w:val="afa"/>
      <w:suff w:val="nothing"/>
      <w:lvlText w:val="%1.%2.%3.%4　"/>
      <w:lvlJc w:val="left"/>
      <w:pPr>
        <w:ind w:left="0" w:firstLine="0"/>
      </w:pPr>
      <w:rPr>
        <w:rFonts w:ascii="黑体" w:eastAsia="黑体" w:hAnsi="Times New Roman" w:hint="eastAsia"/>
        <w:b w:val="0"/>
        <w:i w:val="0"/>
        <w:sz w:val="21"/>
      </w:rPr>
    </w:lvl>
    <w:lvl w:ilvl="4" w:tentative="1">
      <w:start w:val="1"/>
      <w:numFmt w:val="decimal"/>
      <w:pStyle w:val="afb"/>
      <w:suff w:val="nothing"/>
      <w:lvlText w:val="%1.%2.%3.%4.%5　"/>
      <w:lvlJc w:val="left"/>
      <w:pPr>
        <w:ind w:left="0" w:firstLine="0"/>
      </w:pPr>
      <w:rPr>
        <w:rFonts w:ascii="黑体" w:eastAsia="黑体" w:hAnsi="Times New Roman" w:hint="eastAsia"/>
        <w:b w:val="0"/>
        <w:i w:val="0"/>
        <w:sz w:val="21"/>
      </w:rPr>
    </w:lvl>
    <w:lvl w:ilvl="5" w:tentative="1">
      <w:start w:val="1"/>
      <w:numFmt w:val="decimal"/>
      <w:pStyle w:val="afc"/>
      <w:suff w:val="nothing"/>
      <w:lvlText w:val="%1.%2.%3.%4.%5.%6　"/>
      <w:lvlJc w:val="left"/>
      <w:pPr>
        <w:ind w:left="0" w:firstLine="0"/>
      </w:pPr>
      <w:rPr>
        <w:rFonts w:ascii="黑体" w:eastAsia="黑体" w:hAnsi="Times New Roman" w:hint="eastAsia"/>
        <w:b w:val="0"/>
        <w:i w:val="0"/>
        <w:sz w:val="21"/>
      </w:rPr>
    </w:lvl>
    <w:lvl w:ilvl="6" w:tentative="1">
      <w:start w:val="1"/>
      <w:numFmt w:val="decimal"/>
      <w:pStyle w:val="afd"/>
      <w:suff w:val="nothing"/>
      <w:lvlText w:val="%1.%2.%3.%4.%5.%6.%7　"/>
      <w:lvlJc w:val="left"/>
      <w:pPr>
        <w:ind w:left="0" w:firstLine="0"/>
      </w:pPr>
      <w:rPr>
        <w:rFonts w:ascii="黑体" w:eastAsia="黑体" w:hAnsi="Times New Roman" w:hint="eastAsia"/>
        <w:b w:val="0"/>
        <w:i w:val="0"/>
        <w:sz w:val="21"/>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39">
    <w:nsid w:val="6CE37F2B"/>
    <w:multiLevelType w:val="singleLevel"/>
    <w:tmpl w:val="6CE37F2B"/>
    <w:lvl w:ilvl="0" w:tentative="1">
      <w:start w:val="17"/>
      <w:numFmt w:val="bullet"/>
      <w:pStyle w:val="Pre-requisite"/>
      <w:lvlText w:val="-"/>
      <w:lvlJc w:val="left"/>
      <w:pPr>
        <w:tabs>
          <w:tab w:val="left" w:pos="927"/>
        </w:tabs>
        <w:ind w:left="927" w:hanging="360"/>
      </w:pPr>
      <w:rPr>
        <w:rFonts w:hint="default"/>
      </w:rPr>
    </w:lvl>
  </w:abstractNum>
  <w:abstractNum w:abstractNumId="40">
    <w:nsid w:val="6CEA2025"/>
    <w:multiLevelType w:val="multilevel"/>
    <w:tmpl w:val="6CEA2025"/>
    <w:lvl w:ilvl="0" w:tentative="1">
      <w:start w:val="1"/>
      <w:numFmt w:val="none"/>
      <w:suff w:val="nothing"/>
      <w:lvlText w:val="%1"/>
      <w:lvlJc w:val="left"/>
      <w:pPr>
        <w:ind w:left="0" w:firstLine="0"/>
      </w:pPr>
      <w:rPr>
        <w:rFonts w:ascii="Times New Roman" w:hAnsi="Times New Roman" w:hint="default"/>
        <w:b/>
        <w:i w:val="0"/>
        <w:sz w:val="21"/>
      </w:rPr>
    </w:lvl>
    <w:lvl w:ilvl="1" w:tentative="1">
      <w:start w:val="1"/>
      <w:numFmt w:val="decimal"/>
      <w:pStyle w:val="afe"/>
      <w:suff w:val="nothing"/>
      <w:lvlText w:val="%1%2　"/>
      <w:lvlJc w:val="left"/>
      <w:pPr>
        <w:ind w:left="0" w:firstLine="0"/>
      </w:pPr>
      <w:rPr>
        <w:rFonts w:ascii="Times New Roman" w:eastAsia="黑体" w:hAnsi="Times New Roman" w:cs="Times New Roman" w:hint="eastAsia"/>
        <w:b w:val="0"/>
        <w:bCs w:val="0"/>
        <w:i w:val="0"/>
        <w:iCs w:val="0"/>
        <w:caps w:val="0"/>
        <w:smallCaps w:val="0"/>
        <w:strike w:val="0"/>
        <w:dstrike w:val="0"/>
        <w:vanish w:val="0"/>
        <w:color w:val="000000"/>
        <w:spacing w:val="0"/>
        <w:kern w:val="0"/>
        <w:position w:val="0"/>
        <w:sz w:val="21"/>
        <w:u w:val="none"/>
        <w:vertAlign w:val="baseline"/>
        <w14:shadow w14:blurRad="0" w14:dist="0" w14:dir="0" w14:sx="0" w14:sy="0" w14:kx="0" w14:ky="0" w14:algn="none">
          <w14:srgbClr w14:val="000000"/>
        </w14:shadow>
      </w:rPr>
    </w:lvl>
    <w:lvl w:ilvl="2" w:tentative="1">
      <w:start w:val="1"/>
      <w:numFmt w:val="decimal"/>
      <w:suff w:val="nothing"/>
      <w:lvlText w:val="%1%2.%3　"/>
      <w:lvlJc w:val="left"/>
      <w:pPr>
        <w:ind w:left="0" w:firstLine="0"/>
      </w:pPr>
      <w:rPr>
        <w:rFonts w:ascii="黑体" w:eastAsia="黑体" w:hAnsi="Times New Roman" w:hint="eastAsia"/>
        <w:b w:val="0"/>
        <w:i w:val="0"/>
        <w:sz w:val="21"/>
      </w:rPr>
    </w:lvl>
    <w:lvl w:ilvl="3" w:tentative="1">
      <w:start w:val="1"/>
      <w:numFmt w:val="decimal"/>
      <w:suff w:val="nothing"/>
      <w:lvlText w:val="%1%2.%3.%4　"/>
      <w:lvlJc w:val="left"/>
      <w:pPr>
        <w:ind w:left="0" w:firstLine="0"/>
      </w:pPr>
      <w:rPr>
        <w:rFonts w:ascii="黑体" w:eastAsia="黑体" w:hAnsi="Times New Roman" w:hint="eastAsia"/>
        <w:b w:val="0"/>
        <w:i w:val="0"/>
        <w:sz w:val="21"/>
      </w:rPr>
    </w:lvl>
    <w:lvl w:ilvl="4" w:tentative="1">
      <w:start w:val="1"/>
      <w:numFmt w:val="decimal"/>
      <w:pStyle w:val="aff"/>
      <w:suff w:val="nothing"/>
      <w:lvlText w:val="%1%2.%3.%4.%5　"/>
      <w:lvlJc w:val="left"/>
      <w:pPr>
        <w:ind w:left="0" w:firstLine="0"/>
      </w:pPr>
      <w:rPr>
        <w:rFonts w:ascii="黑体" w:eastAsia="黑体" w:hAnsi="Times New Roman" w:hint="eastAsia"/>
        <w:b w:val="0"/>
        <w:i w:val="0"/>
        <w:sz w:val="21"/>
      </w:rPr>
    </w:lvl>
    <w:lvl w:ilvl="5" w:tentative="1">
      <w:start w:val="1"/>
      <w:numFmt w:val="decimal"/>
      <w:suff w:val="nothing"/>
      <w:lvlText w:val="%1%2.%3.%4.%5.%6　"/>
      <w:lvlJc w:val="left"/>
      <w:pPr>
        <w:ind w:left="0" w:firstLine="0"/>
      </w:pPr>
      <w:rPr>
        <w:rFonts w:ascii="黑体" w:eastAsia="黑体" w:hAnsi="Times New Roman" w:hint="eastAsia"/>
        <w:b w:val="0"/>
        <w:i w:val="0"/>
        <w:sz w:val="21"/>
      </w:rPr>
    </w:lvl>
    <w:lvl w:ilvl="6" w:tentative="1">
      <w:start w:val="1"/>
      <w:numFmt w:val="decimal"/>
      <w:suff w:val="nothing"/>
      <w:lvlText w:val="%1%2.%3.%4.%5.%6.%7　"/>
      <w:lvlJc w:val="left"/>
      <w:pPr>
        <w:ind w:left="0" w:firstLine="0"/>
      </w:pPr>
      <w:rPr>
        <w:rFonts w:ascii="黑体" w:eastAsia="黑体" w:hAnsi="Times New Roman" w:hint="eastAsia"/>
        <w:b w:val="0"/>
        <w:i w:val="0"/>
        <w:sz w:val="21"/>
      </w:rPr>
    </w:lvl>
    <w:lvl w:ilvl="7" w:tentative="1">
      <w:start w:val="1"/>
      <w:numFmt w:val="decimal"/>
      <w:lvlText w:val="%1.%2.%3.%4.%5.%6.%7.%8"/>
      <w:lvlJc w:val="left"/>
      <w:pPr>
        <w:tabs>
          <w:tab w:val="left" w:pos="4351"/>
        </w:tabs>
        <w:ind w:left="3969" w:hanging="1418"/>
      </w:pPr>
      <w:rPr>
        <w:rFonts w:hint="eastAsia"/>
      </w:rPr>
    </w:lvl>
    <w:lvl w:ilvl="8" w:tentative="1">
      <w:start w:val="1"/>
      <w:numFmt w:val="decimal"/>
      <w:lvlText w:val="%1.%2.%3.%4.%5.%6.%7.%8.%9"/>
      <w:lvlJc w:val="left"/>
      <w:pPr>
        <w:tabs>
          <w:tab w:val="left" w:pos="4777"/>
        </w:tabs>
        <w:ind w:left="4677" w:hanging="1700"/>
      </w:pPr>
      <w:rPr>
        <w:rFonts w:hint="eastAsia"/>
      </w:rPr>
    </w:lvl>
  </w:abstractNum>
  <w:abstractNum w:abstractNumId="41">
    <w:nsid w:val="6D1762B9"/>
    <w:multiLevelType w:val="multilevel"/>
    <w:tmpl w:val="1562111E"/>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Symbol" w:hAnsi="Symbol" w:hint="default"/>
        <w:color w:val="auto"/>
      </w:rPr>
    </w:lvl>
    <w:lvl w:ilvl="2" w:tentative="1">
      <w:start w:val="1"/>
      <w:numFmt w:val="bullet"/>
      <w:lvlText w:val=""/>
      <w:lvlJc w:val="left"/>
      <w:pPr>
        <w:ind w:left="1860" w:hanging="480"/>
      </w:pPr>
      <w:rPr>
        <w:rFonts w:ascii="Wingdings" w:hAnsi="Wingdings" w:hint="default"/>
      </w:rPr>
    </w:lvl>
    <w:lvl w:ilvl="3" w:tentative="1">
      <w:start w:val="1"/>
      <w:numFmt w:val="bullet"/>
      <w:lvlText w:val=""/>
      <w:lvlJc w:val="left"/>
      <w:pPr>
        <w:ind w:left="2340" w:hanging="480"/>
      </w:pPr>
      <w:rPr>
        <w:rFonts w:ascii="Wingdings" w:hAnsi="Wingdings" w:hint="default"/>
      </w:rPr>
    </w:lvl>
    <w:lvl w:ilvl="4" w:tentative="1">
      <w:start w:val="1"/>
      <w:numFmt w:val="bullet"/>
      <w:lvlText w:val=""/>
      <w:lvlJc w:val="left"/>
      <w:pPr>
        <w:ind w:left="2820" w:hanging="480"/>
      </w:pPr>
      <w:rPr>
        <w:rFonts w:ascii="Wingdings" w:hAnsi="Wingdings" w:hint="default"/>
      </w:rPr>
    </w:lvl>
    <w:lvl w:ilvl="5" w:tentative="1">
      <w:start w:val="1"/>
      <w:numFmt w:val="bullet"/>
      <w:lvlText w:val=""/>
      <w:lvlJc w:val="left"/>
      <w:pPr>
        <w:ind w:left="3300" w:hanging="480"/>
      </w:pPr>
      <w:rPr>
        <w:rFonts w:ascii="Wingdings" w:hAnsi="Wingdings" w:hint="default"/>
      </w:rPr>
    </w:lvl>
    <w:lvl w:ilvl="6" w:tentative="1">
      <w:start w:val="1"/>
      <w:numFmt w:val="bullet"/>
      <w:lvlText w:val=""/>
      <w:lvlJc w:val="left"/>
      <w:pPr>
        <w:ind w:left="3780" w:hanging="480"/>
      </w:pPr>
      <w:rPr>
        <w:rFonts w:ascii="Wingdings" w:hAnsi="Wingdings" w:hint="default"/>
      </w:rPr>
    </w:lvl>
    <w:lvl w:ilvl="7" w:tentative="1">
      <w:start w:val="1"/>
      <w:numFmt w:val="bullet"/>
      <w:lvlText w:val=""/>
      <w:lvlJc w:val="left"/>
      <w:pPr>
        <w:ind w:left="4260" w:hanging="480"/>
      </w:pPr>
      <w:rPr>
        <w:rFonts w:ascii="Wingdings" w:hAnsi="Wingdings" w:hint="default"/>
      </w:rPr>
    </w:lvl>
    <w:lvl w:ilvl="8" w:tentative="1">
      <w:start w:val="1"/>
      <w:numFmt w:val="bullet"/>
      <w:lvlText w:val=""/>
      <w:lvlJc w:val="left"/>
      <w:pPr>
        <w:ind w:left="4740" w:hanging="480"/>
      </w:pPr>
      <w:rPr>
        <w:rFonts w:ascii="Wingdings" w:hAnsi="Wingdings" w:hint="default"/>
      </w:rPr>
    </w:lvl>
  </w:abstractNum>
  <w:abstractNum w:abstractNumId="42">
    <w:nsid w:val="6D6C07CD"/>
    <w:multiLevelType w:val="multilevel"/>
    <w:tmpl w:val="6D6C07CD"/>
    <w:lvl w:ilvl="0" w:tentative="1">
      <w:start w:val="1"/>
      <w:numFmt w:val="lowerLetter"/>
      <w:pStyle w:val="aff0"/>
      <w:lvlText w:val="%1)"/>
      <w:lvlJc w:val="left"/>
      <w:pPr>
        <w:tabs>
          <w:tab w:val="left" w:pos="839"/>
        </w:tabs>
        <w:ind w:left="839" w:hanging="419"/>
      </w:pPr>
      <w:rPr>
        <w:rFonts w:ascii="宋体" w:eastAsia="宋体" w:hint="eastAsia"/>
        <w:b w:val="0"/>
        <w:i w:val="0"/>
        <w:sz w:val="21"/>
      </w:rPr>
    </w:lvl>
    <w:lvl w:ilvl="1" w:tentative="1">
      <w:start w:val="1"/>
      <w:numFmt w:val="decimal"/>
      <w:pStyle w:val="aff1"/>
      <w:lvlText w:val="%2)"/>
      <w:lvlJc w:val="left"/>
      <w:pPr>
        <w:tabs>
          <w:tab w:val="left" w:pos="840"/>
        </w:tabs>
        <w:ind w:left="839" w:hanging="419"/>
      </w:pPr>
      <w:rPr>
        <w:rFonts w:ascii="宋体" w:eastAsia="宋体" w:hint="eastAsia"/>
        <w:b w:val="0"/>
        <w:i w:val="0"/>
        <w:sz w:val="21"/>
      </w:rPr>
    </w:lvl>
    <w:lvl w:ilvl="2" w:tentative="1">
      <w:start w:val="1"/>
      <w:numFmt w:val="lowerRoman"/>
      <w:lvlText w:val="%3."/>
      <w:lvlJc w:val="right"/>
      <w:pPr>
        <w:tabs>
          <w:tab w:val="left" w:pos="1260"/>
        </w:tabs>
        <w:ind w:left="1259" w:hanging="419"/>
      </w:pPr>
      <w:rPr>
        <w:rFonts w:hint="eastAsia"/>
      </w:rPr>
    </w:lvl>
    <w:lvl w:ilvl="3" w:tentative="1">
      <w:start w:val="1"/>
      <w:numFmt w:val="decimal"/>
      <w:lvlText w:val="%4."/>
      <w:lvlJc w:val="left"/>
      <w:pPr>
        <w:tabs>
          <w:tab w:val="left" w:pos="1680"/>
        </w:tabs>
        <w:ind w:left="1679" w:hanging="419"/>
      </w:pPr>
      <w:rPr>
        <w:rFonts w:hint="eastAsia"/>
      </w:rPr>
    </w:lvl>
    <w:lvl w:ilvl="4" w:tentative="1">
      <w:start w:val="1"/>
      <w:numFmt w:val="lowerLetter"/>
      <w:lvlText w:val="%5)"/>
      <w:lvlJc w:val="left"/>
      <w:pPr>
        <w:tabs>
          <w:tab w:val="left" w:pos="2100"/>
        </w:tabs>
        <w:ind w:left="2099" w:hanging="419"/>
      </w:pPr>
      <w:rPr>
        <w:rFonts w:hint="eastAsia"/>
      </w:rPr>
    </w:lvl>
    <w:lvl w:ilvl="5" w:tentative="1">
      <w:start w:val="1"/>
      <w:numFmt w:val="lowerRoman"/>
      <w:lvlText w:val="%6."/>
      <w:lvlJc w:val="right"/>
      <w:pPr>
        <w:tabs>
          <w:tab w:val="left" w:pos="2520"/>
        </w:tabs>
        <w:ind w:left="2519" w:hanging="419"/>
      </w:pPr>
      <w:rPr>
        <w:rFonts w:hint="eastAsia"/>
      </w:rPr>
    </w:lvl>
    <w:lvl w:ilvl="6" w:tentative="1">
      <w:start w:val="1"/>
      <w:numFmt w:val="decimal"/>
      <w:lvlText w:val="%7."/>
      <w:lvlJc w:val="left"/>
      <w:pPr>
        <w:tabs>
          <w:tab w:val="left" w:pos="2940"/>
        </w:tabs>
        <w:ind w:left="2939" w:hanging="419"/>
      </w:pPr>
      <w:rPr>
        <w:rFonts w:hint="eastAsia"/>
      </w:rPr>
    </w:lvl>
    <w:lvl w:ilvl="7" w:tentative="1">
      <w:start w:val="1"/>
      <w:numFmt w:val="lowerLetter"/>
      <w:lvlText w:val="%8)"/>
      <w:lvlJc w:val="left"/>
      <w:pPr>
        <w:tabs>
          <w:tab w:val="left" w:pos="3360"/>
        </w:tabs>
        <w:ind w:left="3359" w:hanging="419"/>
      </w:pPr>
      <w:rPr>
        <w:rFonts w:hint="eastAsia"/>
      </w:rPr>
    </w:lvl>
    <w:lvl w:ilvl="8" w:tentative="1">
      <w:start w:val="1"/>
      <w:numFmt w:val="lowerRoman"/>
      <w:lvlText w:val="%9."/>
      <w:lvlJc w:val="right"/>
      <w:pPr>
        <w:tabs>
          <w:tab w:val="left" w:pos="3780"/>
        </w:tabs>
        <w:ind w:left="3779" w:hanging="419"/>
      </w:pPr>
      <w:rPr>
        <w:rFonts w:hint="eastAsia"/>
      </w:rPr>
    </w:lvl>
  </w:abstractNum>
  <w:abstractNum w:abstractNumId="43">
    <w:nsid w:val="6DAC2E85"/>
    <w:multiLevelType w:val="multilevel"/>
    <w:tmpl w:val="1562111E"/>
    <w:lvl w:ilvl="0">
      <w:start w:val="1"/>
      <w:numFmt w:val="bullet"/>
      <w:lvlText w:val=""/>
      <w:lvlJc w:val="left"/>
      <w:pPr>
        <w:ind w:left="900" w:hanging="480"/>
      </w:pPr>
      <w:rPr>
        <w:rFonts w:ascii="Wingdings" w:hAnsi="Wingdings" w:hint="default"/>
      </w:rPr>
    </w:lvl>
    <w:lvl w:ilvl="1">
      <w:start w:val="1"/>
      <w:numFmt w:val="bullet"/>
      <w:lvlText w:val=""/>
      <w:lvlJc w:val="left"/>
      <w:pPr>
        <w:ind w:left="1380" w:hanging="480"/>
      </w:pPr>
      <w:rPr>
        <w:rFonts w:ascii="Symbol" w:hAnsi="Symbol" w:hint="default"/>
        <w:color w:val="auto"/>
      </w:rPr>
    </w:lvl>
    <w:lvl w:ilvl="2" w:tentative="1">
      <w:start w:val="1"/>
      <w:numFmt w:val="bullet"/>
      <w:lvlText w:val=""/>
      <w:lvlJc w:val="left"/>
      <w:pPr>
        <w:ind w:left="1860" w:hanging="480"/>
      </w:pPr>
      <w:rPr>
        <w:rFonts w:ascii="Wingdings" w:hAnsi="Wingdings" w:hint="default"/>
      </w:rPr>
    </w:lvl>
    <w:lvl w:ilvl="3" w:tentative="1">
      <w:start w:val="1"/>
      <w:numFmt w:val="bullet"/>
      <w:lvlText w:val=""/>
      <w:lvlJc w:val="left"/>
      <w:pPr>
        <w:ind w:left="2340" w:hanging="480"/>
      </w:pPr>
      <w:rPr>
        <w:rFonts w:ascii="Wingdings" w:hAnsi="Wingdings" w:hint="default"/>
      </w:rPr>
    </w:lvl>
    <w:lvl w:ilvl="4" w:tentative="1">
      <w:start w:val="1"/>
      <w:numFmt w:val="bullet"/>
      <w:lvlText w:val=""/>
      <w:lvlJc w:val="left"/>
      <w:pPr>
        <w:ind w:left="2820" w:hanging="480"/>
      </w:pPr>
      <w:rPr>
        <w:rFonts w:ascii="Wingdings" w:hAnsi="Wingdings" w:hint="default"/>
      </w:rPr>
    </w:lvl>
    <w:lvl w:ilvl="5" w:tentative="1">
      <w:start w:val="1"/>
      <w:numFmt w:val="bullet"/>
      <w:lvlText w:val=""/>
      <w:lvlJc w:val="left"/>
      <w:pPr>
        <w:ind w:left="3300" w:hanging="480"/>
      </w:pPr>
      <w:rPr>
        <w:rFonts w:ascii="Wingdings" w:hAnsi="Wingdings" w:hint="default"/>
      </w:rPr>
    </w:lvl>
    <w:lvl w:ilvl="6" w:tentative="1">
      <w:start w:val="1"/>
      <w:numFmt w:val="bullet"/>
      <w:lvlText w:val=""/>
      <w:lvlJc w:val="left"/>
      <w:pPr>
        <w:ind w:left="3780" w:hanging="480"/>
      </w:pPr>
      <w:rPr>
        <w:rFonts w:ascii="Wingdings" w:hAnsi="Wingdings" w:hint="default"/>
      </w:rPr>
    </w:lvl>
    <w:lvl w:ilvl="7" w:tentative="1">
      <w:start w:val="1"/>
      <w:numFmt w:val="bullet"/>
      <w:lvlText w:val=""/>
      <w:lvlJc w:val="left"/>
      <w:pPr>
        <w:ind w:left="4260" w:hanging="480"/>
      </w:pPr>
      <w:rPr>
        <w:rFonts w:ascii="Wingdings" w:hAnsi="Wingdings" w:hint="default"/>
      </w:rPr>
    </w:lvl>
    <w:lvl w:ilvl="8" w:tentative="1">
      <w:start w:val="1"/>
      <w:numFmt w:val="bullet"/>
      <w:lvlText w:val=""/>
      <w:lvlJc w:val="left"/>
      <w:pPr>
        <w:ind w:left="4740" w:hanging="480"/>
      </w:pPr>
      <w:rPr>
        <w:rFonts w:ascii="Wingdings" w:hAnsi="Wingdings" w:hint="default"/>
      </w:rPr>
    </w:lvl>
  </w:abstractNum>
  <w:abstractNum w:abstractNumId="44">
    <w:nsid w:val="6DBF04F4"/>
    <w:multiLevelType w:val="multilevel"/>
    <w:tmpl w:val="6DBF04F4"/>
    <w:lvl w:ilvl="0" w:tentative="1">
      <w:start w:val="1"/>
      <w:numFmt w:val="none"/>
      <w:pStyle w:val="aff2"/>
      <w:suff w:val="nothing"/>
      <w:lvlText w:val="%1注："/>
      <w:lvlJc w:val="left"/>
      <w:pPr>
        <w:ind w:left="726" w:hanging="363"/>
      </w:pPr>
      <w:rPr>
        <w:rFonts w:ascii="黑体" w:eastAsia="黑体" w:hAnsi="Times New Roman" w:hint="eastAsia"/>
        <w:b w:val="0"/>
        <w:i w:val="0"/>
        <w:sz w:val="18"/>
      </w:rPr>
    </w:lvl>
    <w:lvl w:ilvl="1" w:tentative="1">
      <w:start w:val="1"/>
      <w:numFmt w:val="lowerLetter"/>
      <w:lvlText w:val="%2)"/>
      <w:lvlJc w:val="left"/>
      <w:pPr>
        <w:tabs>
          <w:tab w:val="left" w:pos="1140"/>
        </w:tabs>
        <w:ind w:left="726" w:hanging="363"/>
      </w:pPr>
      <w:rPr>
        <w:rFonts w:hint="eastAsia"/>
      </w:rPr>
    </w:lvl>
    <w:lvl w:ilvl="2" w:tentative="1">
      <w:start w:val="1"/>
      <w:numFmt w:val="lowerRoman"/>
      <w:lvlText w:val="%3."/>
      <w:lvlJc w:val="right"/>
      <w:pPr>
        <w:tabs>
          <w:tab w:val="left" w:pos="1140"/>
        </w:tabs>
        <w:ind w:left="726" w:hanging="363"/>
      </w:pPr>
      <w:rPr>
        <w:rFonts w:hint="eastAsia"/>
      </w:rPr>
    </w:lvl>
    <w:lvl w:ilvl="3" w:tentative="1">
      <w:start w:val="1"/>
      <w:numFmt w:val="decimal"/>
      <w:lvlText w:val="%4."/>
      <w:lvlJc w:val="left"/>
      <w:pPr>
        <w:tabs>
          <w:tab w:val="left" w:pos="1140"/>
        </w:tabs>
        <w:ind w:left="726" w:hanging="363"/>
      </w:pPr>
      <w:rPr>
        <w:rFonts w:hint="eastAsia"/>
      </w:rPr>
    </w:lvl>
    <w:lvl w:ilvl="4" w:tentative="1">
      <w:start w:val="1"/>
      <w:numFmt w:val="lowerLetter"/>
      <w:lvlText w:val="%5)"/>
      <w:lvlJc w:val="left"/>
      <w:pPr>
        <w:tabs>
          <w:tab w:val="left" w:pos="1140"/>
        </w:tabs>
        <w:ind w:left="726" w:hanging="363"/>
      </w:pPr>
      <w:rPr>
        <w:rFonts w:hint="eastAsia"/>
      </w:rPr>
    </w:lvl>
    <w:lvl w:ilvl="5" w:tentative="1">
      <w:start w:val="1"/>
      <w:numFmt w:val="lowerRoman"/>
      <w:lvlText w:val="%6."/>
      <w:lvlJc w:val="right"/>
      <w:pPr>
        <w:tabs>
          <w:tab w:val="left" w:pos="1140"/>
        </w:tabs>
        <w:ind w:left="726" w:hanging="363"/>
      </w:pPr>
      <w:rPr>
        <w:rFonts w:hint="eastAsia"/>
      </w:rPr>
    </w:lvl>
    <w:lvl w:ilvl="6" w:tentative="1">
      <w:start w:val="1"/>
      <w:numFmt w:val="decimal"/>
      <w:lvlText w:val="%7."/>
      <w:lvlJc w:val="left"/>
      <w:pPr>
        <w:tabs>
          <w:tab w:val="left" w:pos="1140"/>
        </w:tabs>
        <w:ind w:left="726" w:hanging="363"/>
      </w:pPr>
      <w:rPr>
        <w:rFonts w:hint="eastAsia"/>
      </w:rPr>
    </w:lvl>
    <w:lvl w:ilvl="7" w:tentative="1">
      <w:start w:val="1"/>
      <w:numFmt w:val="lowerLetter"/>
      <w:lvlText w:val="%8)"/>
      <w:lvlJc w:val="left"/>
      <w:pPr>
        <w:tabs>
          <w:tab w:val="left" w:pos="1140"/>
        </w:tabs>
        <w:ind w:left="726" w:hanging="363"/>
      </w:pPr>
      <w:rPr>
        <w:rFonts w:hint="eastAsia"/>
      </w:rPr>
    </w:lvl>
    <w:lvl w:ilvl="8" w:tentative="1">
      <w:start w:val="1"/>
      <w:numFmt w:val="lowerRoman"/>
      <w:lvlText w:val="%9."/>
      <w:lvlJc w:val="right"/>
      <w:pPr>
        <w:tabs>
          <w:tab w:val="left" w:pos="1140"/>
        </w:tabs>
        <w:ind w:left="726" w:hanging="363"/>
      </w:pPr>
      <w:rPr>
        <w:rFonts w:hint="eastAsia"/>
      </w:rPr>
    </w:lvl>
  </w:abstractNum>
  <w:abstractNum w:abstractNumId="45">
    <w:nsid w:val="6F1C64D0"/>
    <w:multiLevelType w:val="multilevel"/>
    <w:tmpl w:val="6F1C64D0"/>
    <w:lvl w:ilvl="0">
      <w:start w:val="1"/>
      <w:numFmt w:val="bullet"/>
      <w:lvlText w:val=""/>
      <w:lvlJc w:val="left"/>
      <w:pPr>
        <w:ind w:left="704" w:hanging="420"/>
      </w:pPr>
      <w:rPr>
        <w:rFonts w:ascii="Wingdings" w:hAnsi="Wingdings" w:hint="default"/>
      </w:rPr>
    </w:lvl>
    <w:lvl w:ilvl="1" w:tentative="1">
      <w:start w:val="1"/>
      <w:numFmt w:val="bullet"/>
      <w:lvlText w:val=""/>
      <w:lvlJc w:val="left"/>
      <w:pPr>
        <w:ind w:left="1124" w:hanging="420"/>
      </w:pPr>
      <w:rPr>
        <w:rFonts w:ascii="Wingdings" w:hAnsi="Wingdings" w:hint="default"/>
      </w:rPr>
    </w:lvl>
    <w:lvl w:ilvl="2" w:tentative="1">
      <w:start w:val="1"/>
      <w:numFmt w:val="bullet"/>
      <w:lvlText w:val=""/>
      <w:lvlJc w:val="left"/>
      <w:pPr>
        <w:ind w:left="1544" w:hanging="420"/>
      </w:pPr>
      <w:rPr>
        <w:rFonts w:ascii="Wingdings" w:hAnsi="Wingdings" w:hint="default"/>
      </w:rPr>
    </w:lvl>
    <w:lvl w:ilvl="3" w:tentative="1">
      <w:start w:val="1"/>
      <w:numFmt w:val="bullet"/>
      <w:lvlText w:val=""/>
      <w:lvlJc w:val="left"/>
      <w:pPr>
        <w:ind w:left="1964" w:hanging="420"/>
      </w:pPr>
      <w:rPr>
        <w:rFonts w:ascii="Wingdings" w:hAnsi="Wingdings" w:hint="default"/>
      </w:rPr>
    </w:lvl>
    <w:lvl w:ilvl="4" w:tentative="1">
      <w:start w:val="1"/>
      <w:numFmt w:val="bullet"/>
      <w:lvlText w:val=""/>
      <w:lvlJc w:val="left"/>
      <w:pPr>
        <w:ind w:left="2384" w:hanging="420"/>
      </w:pPr>
      <w:rPr>
        <w:rFonts w:ascii="Wingdings" w:hAnsi="Wingdings" w:hint="default"/>
      </w:rPr>
    </w:lvl>
    <w:lvl w:ilvl="5" w:tentative="1">
      <w:start w:val="1"/>
      <w:numFmt w:val="bullet"/>
      <w:lvlText w:val=""/>
      <w:lvlJc w:val="left"/>
      <w:pPr>
        <w:ind w:left="2804" w:hanging="420"/>
      </w:pPr>
      <w:rPr>
        <w:rFonts w:ascii="Wingdings" w:hAnsi="Wingdings" w:hint="default"/>
      </w:rPr>
    </w:lvl>
    <w:lvl w:ilvl="6" w:tentative="1">
      <w:start w:val="1"/>
      <w:numFmt w:val="bullet"/>
      <w:lvlText w:val=""/>
      <w:lvlJc w:val="left"/>
      <w:pPr>
        <w:ind w:left="3224" w:hanging="420"/>
      </w:pPr>
      <w:rPr>
        <w:rFonts w:ascii="Wingdings" w:hAnsi="Wingdings" w:hint="default"/>
      </w:rPr>
    </w:lvl>
    <w:lvl w:ilvl="7" w:tentative="1">
      <w:start w:val="1"/>
      <w:numFmt w:val="bullet"/>
      <w:lvlText w:val=""/>
      <w:lvlJc w:val="left"/>
      <w:pPr>
        <w:ind w:left="3644" w:hanging="420"/>
      </w:pPr>
      <w:rPr>
        <w:rFonts w:ascii="Wingdings" w:hAnsi="Wingdings" w:hint="default"/>
      </w:rPr>
    </w:lvl>
    <w:lvl w:ilvl="8" w:tentative="1">
      <w:start w:val="1"/>
      <w:numFmt w:val="bullet"/>
      <w:lvlText w:val=""/>
      <w:lvlJc w:val="left"/>
      <w:pPr>
        <w:ind w:left="4064" w:hanging="420"/>
      </w:pPr>
      <w:rPr>
        <w:rFonts w:ascii="Wingdings" w:hAnsi="Wingdings" w:hint="default"/>
      </w:rPr>
    </w:lvl>
  </w:abstractNum>
  <w:abstractNum w:abstractNumId="46">
    <w:nsid w:val="6F1D6A21"/>
    <w:multiLevelType w:val="singleLevel"/>
    <w:tmpl w:val="6F1D6A21"/>
    <w:lvl w:ilvl="0" w:tentative="1">
      <w:start w:val="1"/>
      <w:numFmt w:val="decimal"/>
      <w:pStyle w:val="References"/>
      <w:lvlText w:val="[%1]"/>
      <w:lvlJc w:val="left"/>
      <w:pPr>
        <w:tabs>
          <w:tab w:val="left" w:pos="360"/>
        </w:tabs>
        <w:ind w:left="360" w:hanging="360"/>
      </w:pPr>
      <w:rPr>
        <w:rFonts w:ascii="Times New Roman" w:hAnsi="Times New Roman" w:hint="default"/>
        <w:sz w:val="18"/>
      </w:rPr>
    </w:lvl>
  </w:abstractNum>
  <w:abstractNum w:abstractNumId="47">
    <w:nsid w:val="70BD643C"/>
    <w:multiLevelType w:val="multilevel"/>
    <w:tmpl w:val="70BD643C"/>
    <w:lvl w:ilvl="0" w:tentative="1">
      <w:start w:val="1"/>
      <w:numFmt w:val="bullet"/>
      <w:pStyle w:val="TB1"/>
      <w:lvlText w:val=""/>
      <w:lvlJc w:val="left"/>
      <w:pPr>
        <w:ind w:left="720" w:hanging="360"/>
      </w:pPr>
      <w:rPr>
        <w:rFonts w:ascii="Symbol" w:hAnsi="Symbol" w:hint="default"/>
      </w:rPr>
    </w:lvl>
    <w:lvl w:ilvl="1" w:tentative="1">
      <w:start w:val="1"/>
      <w:numFmt w:val="bullet"/>
      <w:lvlText w:val=""/>
      <w:lvlJc w:val="left"/>
      <w:pPr>
        <w:ind w:left="1440" w:hanging="360"/>
      </w:pPr>
      <w:rPr>
        <w:rFonts w:ascii="Symbol" w:hAnsi="Symbol" w:hint="default"/>
        <w:color w:val="auto"/>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8">
    <w:nsid w:val="74EE2123"/>
    <w:multiLevelType w:val="multilevel"/>
    <w:tmpl w:val="74EE2123"/>
    <w:lvl w:ilvl="0">
      <w:start w:val="1"/>
      <w:numFmt w:val="lowerLetter"/>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9">
    <w:nsid w:val="79156C54"/>
    <w:multiLevelType w:val="multilevel"/>
    <w:tmpl w:val="79156C54"/>
    <w:lvl w:ilvl="0" w:tentative="1">
      <w:start w:val="1"/>
      <w:numFmt w:val="bullet"/>
      <w:pStyle w:val="B2"/>
      <w:lvlText w:val="-"/>
      <w:lvlJc w:val="left"/>
      <w:pPr>
        <w:tabs>
          <w:tab w:val="left" w:pos="1191"/>
        </w:tabs>
        <w:ind w:left="1191" w:hanging="454"/>
      </w:pPr>
      <w:rPr>
        <w:rFonts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50">
    <w:nsid w:val="792F5895"/>
    <w:multiLevelType w:val="multilevel"/>
    <w:tmpl w:val="792F5895"/>
    <w:lvl w:ilvl="0" w:tentative="1">
      <w:start w:val="1"/>
      <w:numFmt w:val="bullet"/>
      <w:pStyle w:val="TB2"/>
      <w:lvlText w:val=""/>
      <w:lvlJc w:val="left"/>
      <w:pPr>
        <w:ind w:left="1403" w:hanging="360"/>
      </w:pPr>
      <w:rPr>
        <w:rFonts w:ascii="Symbol" w:hAnsi="Symbol" w:hint="default"/>
      </w:rPr>
    </w:lvl>
    <w:lvl w:ilvl="1" w:tentative="1">
      <w:start w:val="1"/>
      <w:numFmt w:val="bullet"/>
      <w:lvlText w:val="o"/>
      <w:lvlJc w:val="left"/>
      <w:pPr>
        <w:ind w:left="2123" w:hanging="360"/>
      </w:pPr>
      <w:rPr>
        <w:rFonts w:ascii="Courier New" w:hAnsi="Courier New" w:cs="Courier New" w:hint="default"/>
      </w:rPr>
    </w:lvl>
    <w:lvl w:ilvl="2" w:tentative="1">
      <w:start w:val="1"/>
      <w:numFmt w:val="bullet"/>
      <w:lvlText w:val=""/>
      <w:lvlJc w:val="left"/>
      <w:pPr>
        <w:ind w:left="2843" w:hanging="360"/>
      </w:pPr>
      <w:rPr>
        <w:rFonts w:ascii="Wingdings" w:hAnsi="Wingdings" w:hint="default"/>
      </w:rPr>
    </w:lvl>
    <w:lvl w:ilvl="3" w:tentative="1">
      <w:start w:val="1"/>
      <w:numFmt w:val="bullet"/>
      <w:lvlText w:val=""/>
      <w:lvlJc w:val="left"/>
      <w:pPr>
        <w:ind w:left="3563" w:hanging="360"/>
      </w:pPr>
      <w:rPr>
        <w:rFonts w:ascii="Symbol" w:hAnsi="Symbol" w:hint="default"/>
      </w:rPr>
    </w:lvl>
    <w:lvl w:ilvl="4" w:tentative="1">
      <w:start w:val="1"/>
      <w:numFmt w:val="bullet"/>
      <w:lvlText w:val="o"/>
      <w:lvlJc w:val="left"/>
      <w:pPr>
        <w:ind w:left="4283" w:hanging="360"/>
      </w:pPr>
      <w:rPr>
        <w:rFonts w:ascii="Courier New" w:hAnsi="Courier New" w:cs="Courier New" w:hint="default"/>
      </w:rPr>
    </w:lvl>
    <w:lvl w:ilvl="5" w:tentative="1">
      <w:start w:val="1"/>
      <w:numFmt w:val="bullet"/>
      <w:lvlText w:val=""/>
      <w:lvlJc w:val="left"/>
      <w:pPr>
        <w:ind w:left="5003" w:hanging="360"/>
      </w:pPr>
      <w:rPr>
        <w:rFonts w:ascii="Wingdings" w:hAnsi="Wingdings" w:hint="default"/>
      </w:rPr>
    </w:lvl>
    <w:lvl w:ilvl="6" w:tentative="1">
      <w:start w:val="1"/>
      <w:numFmt w:val="bullet"/>
      <w:lvlText w:val=""/>
      <w:lvlJc w:val="left"/>
      <w:pPr>
        <w:ind w:left="5723" w:hanging="360"/>
      </w:pPr>
      <w:rPr>
        <w:rFonts w:ascii="Symbol" w:hAnsi="Symbol" w:hint="default"/>
      </w:rPr>
    </w:lvl>
    <w:lvl w:ilvl="7" w:tentative="1">
      <w:start w:val="1"/>
      <w:numFmt w:val="bullet"/>
      <w:lvlText w:val="o"/>
      <w:lvlJc w:val="left"/>
      <w:pPr>
        <w:ind w:left="6443" w:hanging="360"/>
      </w:pPr>
      <w:rPr>
        <w:rFonts w:ascii="Courier New" w:hAnsi="Courier New" w:cs="Courier New" w:hint="default"/>
      </w:rPr>
    </w:lvl>
    <w:lvl w:ilvl="8" w:tentative="1">
      <w:start w:val="1"/>
      <w:numFmt w:val="bullet"/>
      <w:lvlText w:val=""/>
      <w:lvlJc w:val="left"/>
      <w:pPr>
        <w:ind w:left="7163" w:hanging="360"/>
      </w:pPr>
      <w:rPr>
        <w:rFonts w:ascii="Wingdings" w:hAnsi="Wingdings" w:hint="default"/>
      </w:rPr>
    </w:lvl>
  </w:abstractNum>
  <w:abstractNum w:abstractNumId="51">
    <w:nsid w:val="7BC330F5"/>
    <w:multiLevelType w:val="multilevel"/>
    <w:tmpl w:val="7BC330F5"/>
    <w:lvl w:ilvl="0" w:tentative="1">
      <w:start w:val="4"/>
      <w:numFmt w:val="decimal"/>
      <w:pStyle w:val="MotorolaResponse1"/>
      <w:lvlText w:val="%1"/>
      <w:lvlJc w:val="left"/>
      <w:pPr>
        <w:tabs>
          <w:tab w:val="left" w:pos="1140"/>
        </w:tabs>
        <w:ind w:left="1140" w:hanging="1140"/>
      </w:pPr>
      <w:rPr>
        <w:rFonts w:hint="default"/>
        <w:b/>
        <w:i w:val="0"/>
        <w:color w:val="70CEF5"/>
        <w:sz w:val="20"/>
        <w:szCs w:val="20"/>
      </w:rPr>
    </w:lvl>
    <w:lvl w:ilvl="1" w:tentative="1">
      <w:start w:val="6"/>
      <w:numFmt w:val="decimal"/>
      <w:lvlText w:val="%1.%2"/>
      <w:lvlJc w:val="left"/>
      <w:pPr>
        <w:tabs>
          <w:tab w:val="left" w:pos="1140"/>
        </w:tabs>
        <w:ind w:left="1140" w:hanging="1140"/>
      </w:pPr>
      <w:rPr>
        <w:rFonts w:hint="default"/>
      </w:rPr>
    </w:lvl>
    <w:lvl w:ilvl="2" w:tentative="1">
      <w:start w:val="1"/>
      <w:numFmt w:val="decimal"/>
      <w:lvlRestart w:val="1"/>
      <w:lvlText w:val="%1.%2.%3"/>
      <w:lvlJc w:val="left"/>
      <w:pPr>
        <w:tabs>
          <w:tab w:val="left" w:pos="1140"/>
        </w:tabs>
        <w:ind w:left="1140" w:hanging="1140"/>
      </w:pPr>
      <w:rPr>
        <w:rFonts w:hint="default"/>
      </w:rPr>
    </w:lvl>
    <w:lvl w:ilvl="3" w:tentative="1">
      <w:start w:val="1"/>
      <w:numFmt w:val="decimal"/>
      <w:lvlText w:val="%1.%2.%3.%4"/>
      <w:lvlJc w:val="left"/>
      <w:pPr>
        <w:tabs>
          <w:tab w:val="left" w:pos="1140"/>
        </w:tabs>
        <w:ind w:left="1140" w:hanging="1140"/>
      </w:pPr>
      <w:rPr>
        <w:rFonts w:hint="default"/>
      </w:rPr>
    </w:lvl>
    <w:lvl w:ilvl="4" w:tentative="1">
      <w:start w:val="1"/>
      <w:numFmt w:val="decimal"/>
      <w:lvlText w:val="%1.%2.%3.%4.%5"/>
      <w:lvlJc w:val="left"/>
      <w:pPr>
        <w:tabs>
          <w:tab w:val="left" w:pos="1140"/>
        </w:tabs>
        <w:ind w:left="1140" w:hanging="1140"/>
      </w:pPr>
      <w:rPr>
        <w:rFonts w:hint="default"/>
      </w:rPr>
    </w:lvl>
    <w:lvl w:ilvl="5" w:tentative="1">
      <w:start w:val="1"/>
      <w:numFmt w:val="decimal"/>
      <w:lvlText w:val="%1.%2.%3.%4.%5.%6"/>
      <w:lvlJc w:val="left"/>
      <w:pPr>
        <w:tabs>
          <w:tab w:val="left" w:pos="1140"/>
        </w:tabs>
        <w:ind w:left="1140" w:hanging="1140"/>
      </w:pPr>
      <w:rPr>
        <w:rFonts w:hint="default"/>
      </w:rPr>
    </w:lvl>
    <w:lvl w:ilvl="6" w:tentative="1">
      <w:start w:val="1"/>
      <w:numFmt w:val="decimal"/>
      <w:lvlText w:val="%1.%2.%3.%4.%5.%6.%7"/>
      <w:lvlJc w:val="left"/>
      <w:pPr>
        <w:tabs>
          <w:tab w:val="left" w:pos="1140"/>
        </w:tabs>
        <w:ind w:left="1140" w:hanging="1140"/>
      </w:pPr>
      <w:rPr>
        <w:rFonts w:hint="default"/>
      </w:rPr>
    </w:lvl>
    <w:lvl w:ilvl="7" w:tentative="1">
      <w:start w:val="1"/>
      <w:numFmt w:val="decimal"/>
      <w:lvlText w:val="%1.%2.%3.%4.%5.%6.%7.%8"/>
      <w:lvlJc w:val="left"/>
      <w:pPr>
        <w:tabs>
          <w:tab w:val="left" w:pos="1440"/>
        </w:tabs>
        <w:ind w:left="1440" w:hanging="1440"/>
      </w:pPr>
      <w:rPr>
        <w:rFonts w:hint="default"/>
      </w:rPr>
    </w:lvl>
    <w:lvl w:ilvl="8" w:tentative="1">
      <w:start w:val="1"/>
      <w:numFmt w:val="decimal"/>
      <w:lvlText w:val="%1.%2.%3.%4.%5.%6.%7.%8.%9"/>
      <w:lvlJc w:val="left"/>
      <w:pPr>
        <w:tabs>
          <w:tab w:val="left" w:pos="1440"/>
        </w:tabs>
        <w:ind w:left="1440" w:hanging="1440"/>
      </w:pPr>
      <w:rPr>
        <w:rFonts w:hint="default"/>
      </w:rPr>
    </w:lvl>
  </w:abstractNum>
  <w:num w:numId="1">
    <w:abstractNumId w:val="29"/>
  </w:num>
  <w:num w:numId="2">
    <w:abstractNumId w:val="44"/>
  </w:num>
  <w:num w:numId="3">
    <w:abstractNumId w:val="23"/>
  </w:num>
  <w:num w:numId="4">
    <w:abstractNumId w:val="9"/>
  </w:num>
  <w:num w:numId="5">
    <w:abstractNumId w:val="15"/>
  </w:num>
  <w:num w:numId="6">
    <w:abstractNumId w:val="40"/>
  </w:num>
  <w:num w:numId="7">
    <w:abstractNumId w:val="18"/>
  </w:num>
  <w:num w:numId="8">
    <w:abstractNumId w:val="8"/>
  </w:num>
  <w:num w:numId="9">
    <w:abstractNumId w:val="28"/>
  </w:num>
  <w:num w:numId="10">
    <w:abstractNumId w:val="6"/>
  </w:num>
  <w:num w:numId="11">
    <w:abstractNumId w:val="31"/>
  </w:num>
  <w:num w:numId="12">
    <w:abstractNumId w:val="14"/>
  </w:num>
  <w:num w:numId="13">
    <w:abstractNumId w:val="38"/>
  </w:num>
  <w:num w:numId="14">
    <w:abstractNumId w:val="35"/>
  </w:num>
  <w:num w:numId="15">
    <w:abstractNumId w:val="42"/>
  </w:num>
  <w:num w:numId="16">
    <w:abstractNumId w:val="17"/>
  </w:num>
  <w:num w:numId="17">
    <w:abstractNumId w:val="7"/>
  </w:num>
  <w:num w:numId="18">
    <w:abstractNumId w:val="36"/>
  </w:num>
  <w:num w:numId="19">
    <w:abstractNumId w:val="2"/>
  </w:num>
  <w:num w:numId="20">
    <w:abstractNumId w:val="39"/>
  </w:num>
  <w:num w:numId="21">
    <w:abstractNumId w:val="51"/>
  </w:num>
  <w:num w:numId="22">
    <w:abstractNumId w:val="16"/>
  </w:num>
  <w:num w:numId="23">
    <w:abstractNumId w:val="49"/>
  </w:num>
  <w:num w:numId="24">
    <w:abstractNumId w:val="10"/>
  </w:num>
  <w:num w:numId="25">
    <w:abstractNumId w:val="33"/>
  </w:num>
  <w:num w:numId="26">
    <w:abstractNumId w:val="21"/>
  </w:num>
  <w:num w:numId="27">
    <w:abstractNumId w:val="47"/>
  </w:num>
  <w:num w:numId="28">
    <w:abstractNumId w:val="50"/>
  </w:num>
  <w:num w:numId="29">
    <w:abstractNumId w:val="22"/>
  </w:num>
  <w:num w:numId="30">
    <w:abstractNumId w:val="27"/>
  </w:num>
  <w:num w:numId="31">
    <w:abstractNumId w:val="46"/>
  </w:num>
  <w:num w:numId="32">
    <w:abstractNumId w:val="0"/>
  </w:num>
  <w:num w:numId="33">
    <w:abstractNumId w:val="32"/>
  </w:num>
  <w:num w:numId="34">
    <w:abstractNumId w:val="48"/>
  </w:num>
  <w:num w:numId="35">
    <w:abstractNumId w:val="45"/>
  </w:num>
  <w:num w:numId="36">
    <w:abstractNumId w:val="34"/>
  </w:num>
  <w:num w:numId="37">
    <w:abstractNumId w:val="19"/>
  </w:num>
  <w:num w:numId="38">
    <w:abstractNumId w:val="11"/>
  </w:num>
  <w:num w:numId="39">
    <w:abstractNumId w:val="1"/>
  </w:num>
  <w:num w:numId="40">
    <w:abstractNumId w:val="4"/>
  </w:num>
  <w:num w:numId="41">
    <w:abstractNumId w:val="30"/>
  </w:num>
  <w:num w:numId="42">
    <w:abstractNumId w:val="37"/>
  </w:num>
  <w:num w:numId="43">
    <w:abstractNumId w:val="12"/>
  </w:num>
  <w:num w:numId="44">
    <w:abstractNumId w:val="15"/>
  </w:num>
  <w:num w:numId="45">
    <w:abstractNumId w:val="25"/>
  </w:num>
  <w:num w:numId="46">
    <w:abstractNumId w:val="20"/>
  </w:num>
  <w:num w:numId="47">
    <w:abstractNumId w:val="15"/>
  </w:num>
  <w:num w:numId="48">
    <w:abstractNumId w:val="15"/>
  </w:num>
  <w:num w:numId="49">
    <w:abstractNumId w:val="15"/>
  </w:num>
  <w:num w:numId="50">
    <w:abstractNumId w:val="15"/>
  </w:num>
  <w:num w:numId="51">
    <w:abstractNumId w:val="15"/>
  </w:num>
  <w:num w:numId="52">
    <w:abstractNumId w:val="15"/>
  </w:num>
  <w:num w:numId="53">
    <w:abstractNumId w:val="15"/>
  </w:num>
  <w:num w:numId="54">
    <w:abstractNumId w:val="15"/>
  </w:num>
  <w:num w:numId="55">
    <w:abstractNumId w:val="15"/>
  </w:num>
  <w:num w:numId="56">
    <w:abstractNumId w:val="26"/>
  </w:num>
  <w:num w:numId="57">
    <w:abstractNumId w:val="24"/>
  </w:num>
  <w:num w:numId="58">
    <w:abstractNumId w:val="43"/>
  </w:num>
  <w:num w:numId="59">
    <w:abstractNumId w:val="5"/>
  </w:num>
  <w:num w:numId="60">
    <w:abstractNumId w:val="41"/>
  </w:num>
  <w:num w:numId="61">
    <w:abstractNumId w:val="13"/>
  </w:num>
  <w:num w:numId="62">
    <w:abstractNumId w:val="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trackRevisions/>
  <w:defaultTabStop w:val="420"/>
  <w:evenAndOddHeaders/>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1FA"/>
    <w:rsid w:val="0000050D"/>
    <w:rsid w:val="0000090C"/>
    <w:rsid w:val="00001F78"/>
    <w:rsid w:val="00001FFE"/>
    <w:rsid w:val="000029AB"/>
    <w:rsid w:val="00002E19"/>
    <w:rsid w:val="000030A1"/>
    <w:rsid w:val="00003C00"/>
    <w:rsid w:val="00004607"/>
    <w:rsid w:val="00004BA9"/>
    <w:rsid w:val="00004F21"/>
    <w:rsid w:val="00005045"/>
    <w:rsid w:val="000062FA"/>
    <w:rsid w:val="000065F8"/>
    <w:rsid w:val="00006AA8"/>
    <w:rsid w:val="00007038"/>
    <w:rsid w:val="0000760E"/>
    <w:rsid w:val="00007770"/>
    <w:rsid w:val="00007C8C"/>
    <w:rsid w:val="000104F6"/>
    <w:rsid w:val="00010971"/>
    <w:rsid w:val="00010A22"/>
    <w:rsid w:val="00010C67"/>
    <w:rsid w:val="0001104C"/>
    <w:rsid w:val="0001109F"/>
    <w:rsid w:val="000110EC"/>
    <w:rsid w:val="00011A5D"/>
    <w:rsid w:val="00011ED3"/>
    <w:rsid w:val="00012813"/>
    <w:rsid w:val="00013000"/>
    <w:rsid w:val="0001353D"/>
    <w:rsid w:val="00015563"/>
    <w:rsid w:val="00016644"/>
    <w:rsid w:val="00016B06"/>
    <w:rsid w:val="00016B3E"/>
    <w:rsid w:val="00016E23"/>
    <w:rsid w:val="00017167"/>
    <w:rsid w:val="000173AB"/>
    <w:rsid w:val="000178DA"/>
    <w:rsid w:val="00017D62"/>
    <w:rsid w:val="0002083F"/>
    <w:rsid w:val="000208A8"/>
    <w:rsid w:val="00020928"/>
    <w:rsid w:val="000215B2"/>
    <w:rsid w:val="000218AA"/>
    <w:rsid w:val="00022BC2"/>
    <w:rsid w:val="00022C30"/>
    <w:rsid w:val="00022D77"/>
    <w:rsid w:val="0002347C"/>
    <w:rsid w:val="00024C91"/>
    <w:rsid w:val="00024F91"/>
    <w:rsid w:val="00025072"/>
    <w:rsid w:val="0002507F"/>
    <w:rsid w:val="0002517F"/>
    <w:rsid w:val="00025438"/>
    <w:rsid w:val="000257D8"/>
    <w:rsid w:val="0002586A"/>
    <w:rsid w:val="0002587C"/>
    <w:rsid w:val="00025F2A"/>
    <w:rsid w:val="00025F57"/>
    <w:rsid w:val="00026C2E"/>
    <w:rsid w:val="000270FF"/>
    <w:rsid w:val="0002712E"/>
    <w:rsid w:val="00027248"/>
    <w:rsid w:val="0002761E"/>
    <w:rsid w:val="000276B1"/>
    <w:rsid w:val="00027716"/>
    <w:rsid w:val="000277B0"/>
    <w:rsid w:val="000302B0"/>
    <w:rsid w:val="00031A55"/>
    <w:rsid w:val="00032779"/>
    <w:rsid w:val="00033893"/>
    <w:rsid w:val="00033BDB"/>
    <w:rsid w:val="00034F4B"/>
    <w:rsid w:val="00036522"/>
    <w:rsid w:val="00036F79"/>
    <w:rsid w:val="0003766E"/>
    <w:rsid w:val="00037BC9"/>
    <w:rsid w:val="00037F4F"/>
    <w:rsid w:val="00040E4F"/>
    <w:rsid w:val="00041A08"/>
    <w:rsid w:val="00042277"/>
    <w:rsid w:val="00042C07"/>
    <w:rsid w:val="00043D55"/>
    <w:rsid w:val="00043D7C"/>
    <w:rsid w:val="00044C1A"/>
    <w:rsid w:val="000450FF"/>
    <w:rsid w:val="00045288"/>
    <w:rsid w:val="00045EE4"/>
    <w:rsid w:val="00046525"/>
    <w:rsid w:val="000469C6"/>
    <w:rsid w:val="000469D6"/>
    <w:rsid w:val="00047250"/>
    <w:rsid w:val="00047391"/>
    <w:rsid w:val="000500D0"/>
    <w:rsid w:val="0005053D"/>
    <w:rsid w:val="00050880"/>
    <w:rsid w:val="00050AA0"/>
    <w:rsid w:val="000512B7"/>
    <w:rsid w:val="00051A2A"/>
    <w:rsid w:val="00051E06"/>
    <w:rsid w:val="00052266"/>
    <w:rsid w:val="000524E9"/>
    <w:rsid w:val="0005255F"/>
    <w:rsid w:val="00053116"/>
    <w:rsid w:val="0005317A"/>
    <w:rsid w:val="000533F1"/>
    <w:rsid w:val="00053417"/>
    <w:rsid w:val="00053D99"/>
    <w:rsid w:val="00054572"/>
    <w:rsid w:val="00054894"/>
    <w:rsid w:val="0005562F"/>
    <w:rsid w:val="000557CD"/>
    <w:rsid w:val="00056434"/>
    <w:rsid w:val="0005668E"/>
    <w:rsid w:val="000569B8"/>
    <w:rsid w:val="000574DB"/>
    <w:rsid w:val="00057BB4"/>
    <w:rsid w:val="00057D86"/>
    <w:rsid w:val="00057F9F"/>
    <w:rsid w:val="00060720"/>
    <w:rsid w:val="00060A58"/>
    <w:rsid w:val="00061022"/>
    <w:rsid w:val="00061888"/>
    <w:rsid w:val="00061939"/>
    <w:rsid w:val="00064133"/>
    <w:rsid w:val="00064D1E"/>
    <w:rsid w:val="00066166"/>
    <w:rsid w:val="00066551"/>
    <w:rsid w:val="00066614"/>
    <w:rsid w:val="00066B22"/>
    <w:rsid w:val="000670E4"/>
    <w:rsid w:val="000673BB"/>
    <w:rsid w:val="00067C5F"/>
    <w:rsid w:val="00067C76"/>
    <w:rsid w:val="000704A5"/>
    <w:rsid w:val="000708BD"/>
    <w:rsid w:val="000715AB"/>
    <w:rsid w:val="000717C1"/>
    <w:rsid w:val="000718E9"/>
    <w:rsid w:val="00071CD3"/>
    <w:rsid w:val="0007263E"/>
    <w:rsid w:val="000740C8"/>
    <w:rsid w:val="000741CD"/>
    <w:rsid w:val="00074488"/>
    <w:rsid w:val="0007473A"/>
    <w:rsid w:val="00074788"/>
    <w:rsid w:val="00074C77"/>
    <w:rsid w:val="0007508E"/>
    <w:rsid w:val="00075350"/>
    <w:rsid w:val="0007554A"/>
    <w:rsid w:val="00075936"/>
    <w:rsid w:val="00075F63"/>
    <w:rsid w:val="000769DB"/>
    <w:rsid w:val="00076E4D"/>
    <w:rsid w:val="00077012"/>
    <w:rsid w:val="00077A3D"/>
    <w:rsid w:val="00080055"/>
    <w:rsid w:val="0008013C"/>
    <w:rsid w:val="00081FCE"/>
    <w:rsid w:val="00082429"/>
    <w:rsid w:val="000835CE"/>
    <w:rsid w:val="00083709"/>
    <w:rsid w:val="00083C9E"/>
    <w:rsid w:val="00083E62"/>
    <w:rsid w:val="00084132"/>
    <w:rsid w:val="00084DC0"/>
    <w:rsid w:val="00084F4D"/>
    <w:rsid w:val="000853F5"/>
    <w:rsid w:val="000861AC"/>
    <w:rsid w:val="0008690C"/>
    <w:rsid w:val="00086B57"/>
    <w:rsid w:val="000870DE"/>
    <w:rsid w:val="000871EF"/>
    <w:rsid w:val="00087959"/>
    <w:rsid w:val="00087F32"/>
    <w:rsid w:val="000901E2"/>
    <w:rsid w:val="00090263"/>
    <w:rsid w:val="00090516"/>
    <w:rsid w:val="00090B03"/>
    <w:rsid w:val="00091303"/>
    <w:rsid w:val="000917FF"/>
    <w:rsid w:val="00091A87"/>
    <w:rsid w:val="000924A6"/>
    <w:rsid w:val="00092666"/>
    <w:rsid w:val="00092684"/>
    <w:rsid w:val="0009276B"/>
    <w:rsid w:val="000932F7"/>
    <w:rsid w:val="000933E0"/>
    <w:rsid w:val="00093743"/>
    <w:rsid w:val="0009457C"/>
    <w:rsid w:val="000947DC"/>
    <w:rsid w:val="00094A1D"/>
    <w:rsid w:val="00095013"/>
    <w:rsid w:val="000967BB"/>
    <w:rsid w:val="00096A29"/>
    <w:rsid w:val="000A014D"/>
    <w:rsid w:val="000A0199"/>
    <w:rsid w:val="000A055C"/>
    <w:rsid w:val="000A084C"/>
    <w:rsid w:val="000A09E1"/>
    <w:rsid w:val="000A0CF2"/>
    <w:rsid w:val="000A13D1"/>
    <w:rsid w:val="000A13EC"/>
    <w:rsid w:val="000A1788"/>
    <w:rsid w:val="000A1E9B"/>
    <w:rsid w:val="000A1F70"/>
    <w:rsid w:val="000A21DB"/>
    <w:rsid w:val="000A3110"/>
    <w:rsid w:val="000A31B4"/>
    <w:rsid w:val="000A33B4"/>
    <w:rsid w:val="000A351F"/>
    <w:rsid w:val="000A364A"/>
    <w:rsid w:val="000A3FA4"/>
    <w:rsid w:val="000A4005"/>
    <w:rsid w:val="000A471C"/>
    <w:rsid w:val="000A4BB3"/>
    <w:rsid w:val="000A4DA4"/>
    <w:rsid w:val="000A4EF8"/>
    <w:rsid w:val="000A51F3"/>
    <w:rsid w:val="000A5936"/>
    <w:rsid w:val="000A621A"/>
    <w:rsid w:val="000A6AB2"/>
    <w:rsid w:val="000B0574"/>
    <w:rsid w:val="000B0B61"/>
    <w:rsid w:val="000B0C0F"/>
    <w:rsid w:val="000B0DEB"/>
    <w:rsid w:val="000B1FB1"/>
    <w:rsid w:val="000B2894"/>
    <w:rsid w:val="000B2C6D"/>
    <w:rsid w:val="000B32B5"/>
    <w:rsid w:val="000B343F"/>
    <w:rsid w:val="000B345C"/>
    <w:rsid w:val="000B4105"/>
    <w:rsid w:val="000B4408"/>
    <w:rsid w:val="000B49B2"/>
    <w:rsid w:val="000B4AE0"/>
    <w:rsid w:val="000B4B5D"/>
    <w:rsid w:val="000B576E"/>
    <w:rsid w:val="000B5988"/>
    <w:rsid w:val="000B5AC2"/>
    <w:rsid w:val="000B6350"/>
    <w:rsid w:val="000B698D"/>
    <w:rsid w:val="000B6B8F"/>
    <w:rsid w:val="000B6E27"/>
    <w:rsid w:val="000B6FD9"/>
    <w:rsid w:val="000B71FA"/>
    <w:rsid w:val="000B77FE"/>
    <w:rsid w:val="000B7884"/>
    <w:rsid w:val="000B7D09"/>
    <w:rsid w:val="000C062B"/>
    <w:rsid w:val="000C09BF"/>
    <w:rsid w:val="000C0A72"/>
    <w:rsid w:val="000C0CB4"/>
    <w:rsid w:val="000C0F78"/>
    <w:rsid w:val="000C1291"/>
    <w:rsid w:val="000C15B0"/>
    <w:rsid w:val="000C270B"/>
    <w:rsid w:val="000C2D81"/>
    <w:rsid w:val="000C3A28"/>
    <w:rsid w:val="000C4026"/>
    <w:rsid w:val="000C4768"/>
    <w:rsid w:val="000C4C9F"/>
    <w:rsid w:val="000C4CDB"/>
    <w:rsid w:val="000C4D84"/>
    <w:rsid w:val="000C5629"/>
    <w:rsid w:val="000C599E"/>
    <w:rsid w:val="000C5E8F"/>
    <w:rsid w:val="000C609C"/>
    <w:rsid w:val="000C7A67"/>
    <w:rsid w:val="000D0056"/>
    <w:rsid w:val="000D0299"/>
    <w:rsid w:val="000D070F"/>
    <w:rsid w:val="000D12EE"/>
    <w:rsid w:val="000D1938"/>
    <w:rsid w:val="000D1962"/>
    <w:rsid w:val="000D23B3"/>
    <w:rsid w:val="000D2893"/>
    <w:rsid w:val="000D2D26"/>
    <w:rsid w:val="000D3268"/>
    <w:rsid w:val="000D3337"/>
    <w:rsid w:val="000D3A41"/>
    <w:rsid w:val="000D3ED8"/>
    <w:rsid w:val="000D42F1"/>
    <w:rsid w:val="000D4F16"/>
    <w:rsid w:val="000D55DD"/>
    <w:rsid w:val="000D5784"/>
    <w:rsid w:val="000D588B"/>
    <w:rsid w:val="000D59B3"/>
    <w:rsid w:val="000D6298"/>
    <w:rsid w:val="000D6A39"/>
    <w:rsid w:val="000D6BE3"/>
    <w:rsid w:val="000D6C6C"/>
    <w:rsid w:val="000D6CC5"/>
    <w:rsid w:val="000D6D4D"/>
    <w:rsid w:val="000D73AE"/>
    <w:rsid w:val="000D7CBA"/>
    <w:rsid w:val="000D7F67"/>
    <w:rsid w:val="000E041E"/>
    <w:rsid w:val="000E04A8"/>
    <w:rsid w:val="000E05D1"/>
    <w:rsid w:val="000E15A1"/>
    <w:rsid w:val="000E166B"/>
    <w:rsid w:val="000E1924"/>
    <w:rsid w:val="000E2983"/>
    <w:rsid w:val="000E29E4"/>
    <w:rsid w:val="000E2E0C"/>
    <w:rsid w:val="000E32A0"/>
    <w:rsid w:val="000E3B02"/>
    <w:rsid w:val="000E4675"/>
    <w:rsid w:val="000E50D5"/>
    <w:rsid w:val="000E566D"/>
    <w:rsid w:val="000E618C"/>
    <w:rsid w:val="000E68CD"/>
    <w:rsid w:val="000E7243"/>
    <w:rsid w:val="000E7528"/>
    <w:rsid w:val="000F0364"/>
    <w:rsid w:val="000F06A0"/>
    <w:rsid w:val="000F12E7"/>
    <w:rsid w:val="000F1D40"/>
    <w:rsid w:val="000F1E00"/>
    <w:rsid w:val="000F2015"/>
    <w:rsid w:val="000F23A1"/>
    <w:rsid w:val="000F368A"/>
    <w:rsid w:val="000F40F9"/>
    <w:rsid w:val="000F435A"/>
    <w:rsid w:val="000F46CB"/>
    <w:rsid w:val="000F4BE9"/>
    <w:rsid w:val="000F5D79"/>
    <w:rsid w:val="000F5F41"/>
    <w:rsid w:val="000F5FB4"/>
    <w:rsid w:val="000F6123"/>
    <w:rsid w:val="000F6877"/>
    <w:rsid w:val="000F697F"/>
    <w:rsid w:val="000F6E72"/>
    <w:rsid w:val="000F7855"/>
    <w:rsid w:val="000F7F1E"/>
    <w:rsid w:val="00100381"/>
    <w:rsid w:val="00100907"/>
    <w:rsid w:val="0010094C"/>
    <w:rsid w:val="00100996"/>
    <w:rsid w:val="00101570"/>
    <w:rsid w:val="00102B5F"/>
    <w:rsid w:val="00102E6E"/>
    <w:rsid w:val="00103B01"/>
    <w:rsid w:val="00103CCB"/>
    <w:rsid w:val="00103FF0"/>
    <w:rsid w:val="00104666"/>
    <w:rsid w:val="0010475F"/>
    <w:rsid w:val="00104851"/>
    <w:rsid w:val="00104958"/>
    <w:rsid w:val="0010565E"/>
    <w:rsid w:val="001056B5"/>
    <w:rsid w:val="00105A0F"/>
    <w:rsid w:val="00105E96"/>
    <w:rsid w:val="00105EFE"/>
    <w:rsid w:val="00106989"/>
    <w:rsid w:val="00106E95"/>
    <w:rsid w:val="00107030"/>
    <w:rsid w:val="001070ED"/>
    <w:rsid w:val="001108EB"/>
    <w:rsid w:val="00110D09"/>
    <w:rsid w:val="00110E39"/>
    <w:rsid w:val="00111972"/>
    <w:rsid w:val="00111C8D"/>
    <w:rsid w:val="0011205A"/>
    <w:rsid w:val="001120FA"/>
    <w:rsid w:val="00112613"/>
    <w:rsid w:val="00112FD9"/>
    <w:rsid w:val="00113821"/>
    <w:rsid w:val="00113CEB"/>
    <w:rsid w:val="00113CFF"/>
    <w:rsid w:val="00113E48"/>
    <w:rsid w:val="001146F3"/>
    <w:rsid w:val="00114722"/>
    <w:rsid w:val="00114AF9"/>
    <w:rsid w:val="00114CA5"/>
    <w:rsid w:val="00115787"/>
    <w:rsid w:val="00116860"/>
    <w:rsid w:val="001168CD"/>
    <w:rsid w:val="001168DC"/>
    <w:rsid w:val="00116993"/>
    <w:rsid w:val="001169E4"/>
    <w:rsid w:val="00117330"/>
    <w:rsid w:val="00117DA2"/>
    <w:rsid w:val="00120092"/>
    <w:rsid w:val="001205B6"/>
    <w:rsid w:val="00120CA4"/>
    <w:rsid w:val="00120DFC"/>
    <w:rsid w:val="00121DDF"/>
    <w:rsid w:val="00121E4D"/>
    <w:rsid w:val="00122155"/>
    <w:rsid w:val="001237BC"/>
    <w:rsid w:val="00123DB4"/>
    <w:rsid w:val="001252AE"/>
    <w:rsid w:val="001256E4"/>
    <w:rsid w:val="00125F0C"/>
    <w:rsid w:val="001260A9"/>
    <w:rsid w:val="00126314"/>
    <w:rsid w:val="00126468"/>
    <w:rsid w:val="0012665A"/>
    <w:rsid w:val="00126A92"/>
    <w:rsid w:val="00130B62"/>
    <w:rsid w:val="00130FA2"/>
    <w:rsid w:val="0013221D"/>
    <w:rsid w:val="0013301D"/>
    <w:rsid w:val="00133A29"/>
    <w:rsid w:val="00133AD7"/>
    <w:rsid w:val="00133D1E"/>
    <w:rsid w:val="001341FE"/>
    <w:rsid w:val="001352E0"/>
    <w:rsid w:val="0013540D"/>
    <w:rsid w:val="00135A4E"/>
    <w:rsid w:val="001360D8"/>
    <w:rsid w:val="001364E0"/>
    <w:rsid w:val="00136F4B"/>
    <w:rsid w:val="00137040"/>
    <w:rsid w:val="00137405"/>
    <w:rsid w:val="00137A3B"/>
    <w:rsid w:val="001400A1"/>
    <w:rsid w:val="001402EE"/>
    <w:rsid w:val="0014033C"/>
    <w:rsid w:val="00141CA3"/>
    <w:rsid w:val="00142D96"/>
    <w:rsid w:val="0014315E"/>
    <w:rsid w:val="00143C3F"/>
    <w:rsid w:val="00143FC0"/>
    <w:rsid w:val="00144182"/>
    <w:rsid w:val="00144268"/>
    <w:rsid w:val="00144825"/>
    <w:rsid w:val="00144AF4"/>
    <w:rsid w:val="00145A7A"/>
    <w:rsid w:val="00145F82"/>
    <w:rsid w:val="00145F9C"/>
    <w:rsid w:val="00145FEF"/>
    <w:rsid w:val="001462A6"/>
    <w:rsid w:val="001463BA"/>
    <w:rsid w:val="00146458"/>
    <w:rsid w:val="0014718D"/>
    <w:rsid w:val="001473CF"/>
    <w:rsid w:val="001473D0"/>
    <w:rsid w:val="00147972"/>
    <w:rsid w:val="00147E3B"/>
    <w:rsid w:val="00147F0F"/>
    <w:rsid w:val="00147FC3"/>
    <w:rsid w:val="00150EC5"/>
    <w:rsid w:val="001521FB"/>
    <w:rsid w:val="001526C6"/>
    <w:rsid w:val="00152BEF"/>
    <w:rsid w:val="00153149"/>
    <w:rsid w:val="00153798"/>
    <w:rsid w:val="00153E24"/>
    <w:rsid w:val="00154D02"/>
    <w:rsid w:val="00154D32"/>
    <w:rsid w:val="00155138"/>
    <w:rsid w:val="001551EC"/>
    <w:rsid w:val="00155A3D"/>
    <w:rsid w:val="00155EFE"/>
    <w:rsid w:val="0015736D"/>
    <w:rsid w:val="00157967"/>
    <w:rsid w:val="00157B99"/>
    <w:rsid w:val="00160112"/>
    <w:rsid w:val="00160189"/>
    <w:rsid w:val="001602AA"/>
    <w:rsid w:val="0016054C"/>
    <w:rsid w:val="00160DC5"/>
    <w:rsid w:val="00160E03"/>
    <w:rsid w:val="001613EE"/>
    <w:rsid w:val="001619C1"/>
    <w:rsid w:val="0016261E"/>
    <w:rsid w:val="00162690"/>
    <w:rsid w:val="00163A5E"/>
    <w:rsid w:val="00163C35"/>
    <w:rsid w:val="00164126"/>
    <w:rsid w:val="00164464"/>
    <w:rsid w:val="001646AB"/>
    <w:rsid w:val="00164A06"/>
    <w:rsid w:val="0016517F"/>
    <w:rsid w:val="00165313"/>
    <w:rsid w:val="00165616"/>
    <w:rsid w:val="00165CF7"/>
    <w:rsid w:val="00170127"/>
    <w:rsid w:val="0017042A"/>
    <w:rsid w:val="00170491"/>
    <w:rsid w:val="00170D9D"/>
    <w:rsid w:val="00170F51"/>
    <w:rsid w:val="00171A08"/>
    <w:rsid w:val="001721DA"/>
    <w:rsid w:val="001724A7"/>
    <w:rsid w:val="00172666"/>
    <w:rsid w:val="00172833"/>
    <w:rsid w:val="00172FA1"/>
    <w:rsid w:val="001732B7"/>
    <w:rsid w:val="00173ACF"/>
    <w:rsid w:val="00173D93"/>
    <w:rsid w:val="00174221"/>
    <w:rsid w:val="00174509"/>
    <w:rsid w:val="001746CE"/>
    <w:rsid w:val="00174AF9"/>
    <w:rsid w:val="00174C60"/>
    <w:rsid w:val="00174FF7"/>
    <w:rsid w:val="00175838"/>
    <w:rsid w:val="001758AF"/>
    <w:rsid w:val="00175CCD"/>
    <w:rsid w:val="00175E8C"/>
    <w:rsid w:val="001762D4"/>
    <w:rsid w:val="00176898"/>
    <w:rsid w:val="0017728E"/>
    <w:rsid w:val="001772DE"/>
    <w:rsid w:val="00177A23"/>
    <w:rsid w:val="00177ADB"/>
    <w:rsid w:val="00177C75"/>
    <w:rsid w:val="0018076E"/>
    <w:rsid w:val="00180FD8"/>
    <w:rsid w:val="001812F2"/>
    <w:rsid w:val="001814EB"/>
    <w:rsid w:val="00182208"/>
    <w:rsid w:val="001826B7"/>
    <w:rsid w:val="00182B5A"/>
    <w:rsid w:val="00182BB7"/>
    <w:rsid w:val="00182FD7"/>
    <w:rsid w:val="00183237"/>
    <w:rsid w:val="00183277"/>
    <w:rsid w:val="00183B14"/>
    <w:rsid w:val="00183CD8"/>
    <w:rsid w:val="00184095"/>
    <w:rsid w:val="001843C3"/>
    <w:rsid w:val="00185167"/>
    <w:rsid w:val="0018529C"/>
    <w:rsid w:val="00185AD7"/>
    <w:rsid w:val="00185E22"/>
    <w:rsid w:val="00185E9F"/>
    <w:rsid w:val="0018617D"/>
    <w:rsid w:val="00186511"/>
    <w:rsid w:val="001872D7"/>
    <w:rsid w:val="001873EC"/>
    <w:rsid w:val="001901B5"/>
    <w:rsid w:val="00190472"/>
    <w:rsid w:val="001908B8"/>
    <w:rsid w:val="00190C06"/>
    <w:rsid w:val="00190C7D"/>
    <w:rsid w:val="001915C8"/>
    <w:rsid w:val="001921F5"/>
    <w:rsid w:val="0019248A"/>
    <w:rsid w:val="001925B8"/>
    <w:rsid w:val="00192DC6"/>
    <w:rsid w:val="001930E3"/>
    <w:rsid w:val="00193678"/>
    <w:rsid w:val="0019369C"/>
    <w:rsid w:val="00193851"/>
    <w:rsid w:val="0019461B"/>
    <w:rsid w:val="00194673"/>
    <w:rsid w:val="0019468C"/>
    <w:rsid w:val="00194B58"/>
    <w:rsid w:val="0019549D"/>
    <w:rsid w:val="00195596"/>
    <w:rsid w:val="0019561C"/>
    <w:rsid w:val="0019587E"/>
    <w:rsid w:val="00195B86"/>
    <w:rsid w:val="00195C9D"/>
    <w:rsid w:val="00196DED"/>
    <w:rsid w:val="00196E5E"/>
    <w:rsid w:val="00197DE9"/>
    <w:rsid w:val="001A07FD"/>
    <w:rsid w:val="001A0CB5"/>
    <w:rsid w:val="001A10B0"/>
    <w:rsid w:val="001A192A"/>
    <w:rsid w:val="001A1B53"/>
    <w:rsid w:val="001A1E9B"/>
    <w:rsid w:val="001A36B2"/>
    <w:rsid w:val="001A42DF"/>
    <w:rsid w:val="001A4A99"/>
    <w:rsid w:val="001A4E5F"/>
    <w:rsid w:val="001A4FB9"/>
    <w:rsid w:val="001A5061"/>
    <w:rsid w:val="001A506B"/>
    <w:rsid w:val="001A508C"/>
    <w:rsid w:val="001A5544"/>
    <w:rsid w:val="001A5567"/>
    <w:rsid w:val="001A57C8"/>
    <w:rsid w:val="001A5A6A"/>
    <w:rsid w:val="001A5F37"/>
    <w:rsid w:val="001A6117"/>
    <w:rsid w:val="001A6DDD"/>
    <w:rsid w:val="001A7054"/>
    <w:rsid w:val="001A759E"/>
    <w:rsid w:val="001A7FDC"/>
    <w:rsid w:val="001B1188"/>
    <w:rsid w:val="001B1439"/>
    <w:rsid w:val="001B159B"/>
    <w:rsid w:val="001B1996"/>
    <w:rsid w:val="001B20F0"/>
    <w:rsid w:val="001B212E"/>
    <w:rsid w:val="001B2250"/>
    <w:rsid w:val="001B2BEA"/>
    <w:rsid w:val="001B4258"/>
    <w:rsid w:val="001B45A9"/>
    <w:rsid w:val="001B4974"/>
    <w:rsid w:val="001B5F35"/>
    <w:rsid w:val="001B614F"/>
    <w:rsid w:val="001B6518"/>
    <w:rsid w:val="001B6693"/>
    <w:rsid w:val="001B6DA4"/>
    <w:rsid w:val="001B7293"/>
    <w:rsid w:val="001B7479"/>
    <w:rsid w:val="001B7ED2"/>
    <w:rsid w:val="001B7F53"/>
    <w:rsid w:val="001C00E5"/>
    <w:rsid w:val="001C0285"/>
    <w:rsid w:val="001C0763"/>
    <w:rsid w:val="001C0901"/>
    <w:rsid w:val="001C0E94"/>
    <w:rsid w:val="001C1100"/>
    <w:rsid w:val="001C1110"/>
    <w:rsid w:val="001C126F"/>
    <w:rsid w:val="001C1D4B"/>
    <w:rsid w:val="001C2059"/>
    <w:rsid w:val="001C391F"/>
    <w:rsid w:val="001C3F2B"/>
    <w:rsid w:val="001C416B"/>
    <w:rsid w:val="001C4561"/>
    <w:rsid w:val="001C5666"/>
    <w:rsid w:val="001C5984"/>
    <w:rsid w:val="001C5B1D"/>
    <w:rsid w:val="001C667A"/>
    <w:rsid w:val="001C6EEB"/>
    <w:rsid w:val="001C7008"/>
    <w:rsid w:val="001D0BEC"/>
    <w:rsid w:val="001D14CB"/>
    <w:rsid w:val="001D17BA"/>
    <w:rsid w:val="001D1988"/>
    <w:rsid w:val="001D1AF8"/>
    <w:rsid w:val="001D1F8E"/>
    <w:rsid w:val="001D3847"/>
    <w:rsid w:val="001D3F6D"/>
    <w:rsid w:val="001D43D5"/>
    <w:rsid w:val="001D5020"/>
    <w:rsid w:val="001D5961"/>
    <w:rsid w:val="001D5D6F"/>
    <w:rsid w:val="001D634C"/>
    <w:rsid w:val="001D6492"/>
    <w:rsid w:val="001D67C4"/>
    <w:rsid w:val="001D6AE2"/>
    <w:rsid w:val="001D6D97"/>
    <w:rsid w:val="001D74C8"/>
    <w:rsid w:val="001D763E"/>
    <w:rsid w:val="001D7683"/>
    <w:rsid w:val="001D76B8"/>
    <w:rsid w:val="001D7D1A"/>
    <w:rsid w:val="001D7D31"/>
    <w:rsid w:val="001E0332"/>
    <w:rsid w:val="001E0344"/>
    <w:rsid w:val="001E0FBD"/>
    <w:rsid w:val="001E1B91"/>
    <w:rsid w:val="001E1C0F"/>
    <w:rsid w:val="001E1CF6"/>
    <w:rsid w:val="001E27A7"/>
    <w:rsid w:val="001E2F0A"/>
    <w:rsid w:val="001E31A0"/>
    <w:rsid w:val="001E3DEF"/>
    <w:rsid w:val="001E3F04"/>
    <w:rsid w:val="001E4209"/>
    <w:rsid w:val="001E48FB"/>
    <w:rsid w:val="001E4D1B"/>
    <w:rsid w:val="001E4D2C"/>
    <w:rsid w:val="001E5667"/>
    <w:rsid w:val="001E5BF8"/>
    <w:rsid w:val="001E5C35"/>
    <w:rsid w:val="001E61CC"/>
    <w:rsid w:val="001E6650"/>
    <w:rsid w:val="001E7228"/>
    <w:rsid w:val="001E7877"/>
    <w:rsid w:val="001E7A29"/>
    <w:rsid w:val="001F0846"/>
    <w:rsid w:val="001F0893"/>
    <w:rsid w:val="001F1706"/>
    <w:rsid w:val="001F2618"/>
    <w:rsid w:val="001F27B3"/>
    <w:rsid w:val="001F4093"/>
    <w:rsid w:val="001F41B9"/>
    <w:rsid w:val="001F4551"/>
    <w:rsid w:val="001F5413"/>
    <w:rsid w:val="001F610E"/>
    <w:rsid w:val="001F6278"/>
    <w:rsid w:val="001F73BF"/>
    <w:rsid w:val="001F7F05"/>
    <w:rsid w:val="00200093"/>
    <w:rsid w:val="0020093D"/>
    <w:rsid w:val="002009CF"/>
    <w:rsid w:val="002010A8"/>
    <w:rsid w:val="00201213"/>
    <w:rsid w:val="002019A4"/>
    <w:rsid w:val="00201CFF"/>
    <w:rsid w:val="002024BC"/>
    <w:rsid w:val="00202BB3"/>
    <w:rsid w:val="00202C68"/>
    <w:rsid w:val="00202F99"/>
    <w:rsid w:val="00203095"/>
    <w:rsid w:val="002030AF"/>
    <w:rsid w:val="002031A2"/>
    <w:rsid w:val="002035AB"/>
    <w:rsid w:val="00203DD1"/>
    <w:rsid w:val="00203E1D"/>
    <w:rsid w:val="00203FF9"/>
    <w:rsid w:val="002044D6"/>
    <w:rsid w:val="0020551F"/>
    <w:rsid w:val="00205680"/>
    <w:rsid w:val="002056FF"/>
    <w:rsid w:val="002058E6"/>
    <w:rsid w:val="00205971"/>
    <w:rsid w:val="00205D73"/>
    <w:rsid w:val="00205F3F"/>
    <w:rsid w:val="00206126"/>
    <w:rsid w:val="0020656A"/>
    <w:rsid w:val="00207758"/>
    <w:rsid w:val="00207863"/>
    <w:rsid w:val="002078C9"/>
    <w:rsid w:val="00210087"/>
    <w:rsid w:val="002105A4"/>
    <w:rsid w:val="002107FB"/>
    <w:rsid w:val="0021083F"/>
    <w:rsid w:val="0021085C"/>
    <w:rsid w:val="00210945"/>
    <w:rsid w:val="00210D07"/>
    <w:rsid w:val="0021289B"/>
    <w:rsid w:val="00212E6A"/>
    <w:rsid w:val="00213D2E"/>
    <w:rsid w:val="00214168"/>
    <w:rsid w:val="00214C2C"/>
    <w:rsid w:val="002156CC"/>
    <w:rsid w:val="00215A88"/>
    <w:rsid w:val="00215C76"/>
    <w:rsid w:val="00215D31"/>
    <w:rsid w:val="00216AA3"/>
    <w:rsid w:val="002170E2"/>
    <w:rsid w:val="002172B6"/>
    <w:rsid w:val="00217785"/>
    <w:rsid w:val="002177EF"/>
    <w:rsid w:val="00217CDD"/>
    <w:rsid w:val="0022048A"/>
    <w:rsid w:val="00220515"/>
    <w:rsid w:val="00220B37"/>
    <w:rsid w:val="00220B3F"/>
    <w:rsid w:val="00220FE7"/>
    <w:rsid w:val="002210F8"/>
    <w:rsid w:val="002211D5"/>
    <w:rsid w:val="002212C0"/>
    <w:rsid w:val="0022146C"/>
    <w:rsid w:val="002214C1"/>
    <w:rsid w:val="00222635"/>
    <w:rsid w:val="002233F6"/>
    <w:rsid w:val="0022354B"/>
    <w:rsid w:val="00223564"/>
    <w:rsid w:val="00223FF0"/>
    <w:rsid w:val="00224F8B"/>
    <w:rsid w:val="00225979"/>
    <w:rsid w:val="002262D4"/>
    <w:rsid w:val="00226589"/>
    <w:rsid w:val="00226721"/>
    <w:rsid w:val="002270C6"/>
    <w:rsid w:val="00227CB6"/>
    <w:rsid w:val="00230128"/>
    <w:rsid w:val="0023061E"/>
    <w:rsid w:val="002309F2"/>
    <w:rsid w:val="002314D7"/>
    <w:rsid w:val="002317A4"/>
    <w:rsid w:val="002317ED"/>
    <w:rsid w:val="00231DD5"/>
    <w:rsid w:val="002322F2"/>
    <w:rsid w:val="0023232A"/>
    <w:rsid w:val="002329B8"/>
    <w:rsid w:val="00232A85"/>
    <w:rsid w:val="0023377D"/>
    <w:rsid w:val="0023385D"/>
    <w:rsid w:val="002338DB"/>
    <w:rsid w:val="002344EA"/>
    <w:rsid w:val="00235252"/>
    <w:rsid w:val="002368E4"/>
    <w:rsid w:val="002369CD"/>
    <w:rsid w:val="00236C23"/>
    <w:rsid w:val="00236DAC"/>
    <w:rsid w:val="00236ECA"/>
    <w:rsid w:val="002372B7"/>
    <w:rsid w:val="00237920"/>
    <w:rsid w:val="00237CE3"/>
    <w:rsid w:val="00240343"/>
    <w:rsid w:val="002409A1"/>
    <w:rsid w:val="00240DD9"/>
    <w:rsid w:val="0024113C"/>
    <w:rsid w:val="00241650"/>
    <w:rsid w:val="00242148"/>
    <w:rsid w:val="0024215B"/>
    <w:rsid w:val="00242766"/>
    <w:rsid w:val="00243165"/>
    <w:rsid w:val="00243525"/>
    <w:rsid w:val="002435D2"/>
    <w:rsid w:val="00243852"/>
    <w:rsid w:val="0024393A"/>
    <w:rsid w:val="00243A46"/>
    <w:rsid w:val="00244981"/>
    <w:rsid w:val="00244D76"/>
    <w:rsid w:val="00246FED"/>
    <w:rsid w:val="002474EB"/>
    <w:rsid w:val="002479EC"/>
    <w:rsid w:val="00247E63"/>
    <w:rsid w:val="002504AE"/>
    <w:rsid w:val="00250595"/>
    <w:rsid w:val="00250E06"/>
    <w:rsid w:val="00251051"/>
    <w:rsid w:val="00251290"/>
    <w:rsid w:val="00251666"/>
    <w:rsid w:val="00251D17"/>
    <w:rsid w:val="002521F5"/>
    <w:rsid w:val="002530AB"/>
    <w:rsid w:val="0025370B"/>
    <w:rsid w:val="00253CFE"/>
    <w:rsid w:val="00253EC1"/>
    <w:rsid w:val="00253EF3"/>
    <w:rsid w:val="0025434F"/>
    <w:rsid w:val="0025459B"/>
    <w:rsid w:val="002551BC"/>
    <w:rsid w:val="002559D2"/>
    <w:rsid w:val="00255A9D"/>
    <w:rsid w:val="00255C57"/>
    <w:rsid w:val="00255D7C"/>
    <w:rsid w:val="00255F4D"/>
    <w:rsid w:val="00255FD7"/>
    <w:rsid w:val="0025656B"/>
    <w:rsid w:val="00257180"/>
    <w:rsid w:val="00257870"/>
    <w:rsid w:val="00257BB5"/>
    <w:rsid w:val="00257D56"/>
    <w:rsid w:val="0026044E"/>
    <w:rsid w:val="00260CE4"/>
    <w:rsid w:val="0026117E"/>
    <w:rsid w:val="002616CA"/>
    <w:rsid w:val="00261FEC"/>
    <w:rsid w:val="002625F5"/>
    <w:rsid w:val="00262675"/>
    <w:rsid w:val="00262B39"/>
    <w:rsid w:val="00265183"/>
    <w:rsid w:val="002651AA"/>
    <w:rsid w:val="00265360"/>
    <w:rsid w:val="002658C5"/>
    <w:rsid w:val="00265DB5"/>
    <w:rsid w:val="00265F80"/>
    <w:rsid w:val="00266647"/>
    <w:rsid w:val="002677B0"/>
    <w:rsid w:val="00267F30"/>
    <w:rsid w:val="00270080"/>
    <w:rsid w:val="002704F4"/>
    <w:rsid w:val="00270B57"/>
    <w:rsid w:val="002713B1"/>
    <w:rsid w:val="0027247C"/>
    <w:rsid w:val="002729AB"/>
    <w:rsid w:val="0027383E"/>
    <w:rsid w:val="002743E0"/>
    <w:rsid w:val="002745CC"/>
    <w:rsid w:val="00274786"/>
    <w:rsid w:val="00274FD5"/>
    <w:rsid w:val="002751FB"/>
    <w:rsid w:val="00275669"/>
    <w:rsid w:val="00275F7D"/>
    <w:rsid w:val="00275FC5"/>
    <w:rsid w:val="00276F8A"/>
    <w:rsid w:val="002775D1"/>
    <w:rsid w:val="00277739"/>
    <w:rsid w:val="00280361"/>
    <w:rsid w:val="00280420"/>
    <w:rsid w:val="00280503"/>
    <w:rsid w:val="002809D5"/>
    <w:rsid w:val="002813AC"/>
    <w:rsid w:val="00281BB5"/>
    <w:rsid w:val="00281BD2"/>
    <w:rsid w:val="002824E6"/>
    <w:rsid w:val="00282D5D"/>
    <w:rsid w:val="002836E3"/>
    <w:rsid w:val="0028395F"/>
    <w:rsid w:val="00283BB5"/>
    <w:rsid w:val="00284292"/>
    <w:rsid w:val="00284638"/>
    <w:rsid w:val="00285008"/>
    <w:rsid w:val="0028559C"/>
    <w:rsid w:val="00285C3D"/>
    <w:rsid w:val="002862B7"/>
    <w:rsid w:val="00286530"/>
    <w:rsid w:val="00286D1C"/>
    <w:rsid w:val="00287260"/>
    <w:rsid w:val="00287F51"/>
    <w:rsid w:val="0029002C"/>
    <w:rsid w:val="00290568"/>
    <w:rsid w:val="002909DB"/>
    <w:rsid w:val="00290ABA"/>
    <w:rsid w:val="0029189E"/>
    <w:rsid w:val="0029211E"/>
    <w:rsid w:val="0029228D"/>
    <w:rsid w:val="002926D6"/>
    <w:rsid w:val="00293CE2"/>
    <w:rsid w:val="002941F3"/>
    <w:rsid w:val="00294433"/>
    <w:rsid w:val="00295176"/>
    <w:rsid w:val="00296A6F"/>
    <w:rsid w:val="0029700F"/>
    <w:rsid w:val="002978F7"/>
    <w:rsid w:val="00297E0A"/>
    <w:rsid w:val="00297F76"/>
    <w:rsid w:val="002A01CC"/>
    <w:rsid w:val="002A039A"/>
    <w:rsid w:val="002A041C"/>
    <w:rsid w:val="002A07F1"/>
    <w:rsid w:val="002A0E32"/>
    <w:rsid w:val="002A0EC0"/>
    <w:rsid w:val="002A1EE6"/>
    <w:rsid w:val="002A2277"/>
    <w:rsid w:val="002A2681"/>
    <w:rsid w:val="002A31C0"/>
    <w:rsid w:val="002A43DD"/>
    <w:rsid w:val="002A4637"/>
    <w:rsid w:val="002A4658"/>
    <w:rsid w:val="002A4D51"/>
    <w:rsid w:val="002A4E96"/>
    <w:rsid w:val="002A52F5"/>
    <w:rsid w:val="002A57DD"/>
    <w:rsid w:val="002A5816"/>
    <w:rsid w:val="002A591C"/>
    <w:rsid w:val="002A5FF0"/>
    <w:rsid w:val="002A6091"/>
    <w:rsid w:val="002A61EF"/>
    <w:rsid w:val="002A653A"/>
    <w:rsid w:val="002A674C"/>
    <w:rsid w:val="002A677A"/>
    <w:rsid w:val="002A6897"/>
    <w:rsid w:val="002B001F"/>
    <w:rsid w:val="002B0447"/>
    <w:rsid w:val="002B0567"/>
    <w:rsid w:val="002B0A41"/>
    <w:rsid w:val="002B0E82"/>
    <w:rsid w:val="002B1800"/>
    <w:rsid w:val="002B2035"/>
    <w:rsid w:val="002B2778"/>
    <w:rsid w:val="002B2877"/>
    <w:rsid w:val="002B3AF2"/>
    <w:rsid w:val="002B40ED"/>
    <w:rsid w:val="002B4546"/>
    <w:rsid w:val="002B48E2"/>
    <w:rsid w:val="002B4CCD"/>
    <w:rsid w:val="002B558D"/>
    <w:rsid w:val="002B567B"/>
    <w:rsid w:val="002B5F11"/>
    <w:rsid w:val="002B64B2"/>
    <w:rsid w:val="002B72CD"/>
    <w:rsid w:val="002C067C"/>
    <w:rsid w:val="002C12F8"/>
    <w:rsid w:val="002C152E"/>
    <w:rsid w:val="002C2055"/>
    <w:rsid w:val="002C3165"/>
    <w:rsid w:val="002C34E6"/>
    <w:rsid w:val="002C36EA"/>
    <w:rsid w:val="002C37D8"/>
    <w:rsid w:val="002C4291"/>
    <w:rsid w:val="002C484A"/>
    <w:rsid w:val="002C4877"/>
    <w:rsid w:val="002C4EC9"/>
    <w:rsid w:val="002C51DE"/>
    <w:rsid w:val="002C57D7"/>
    <w:rsid w:val="002C6111"/>
    <w:rsid w:val="002C62D4"/>
    <w:rsid w:val="002C6927"/>
    <w:rsid w:val="002C6CCD"/>
    <w:rsid w:val="002C74D8"/>
    <w:rsid w:val="002C7517"/>
    <w:rsid w:val="002C7E24"/>
    <w:rsid w:val="002D0287"/>
    <w:rsid w:val="002D0312"/>
    <w:rsid w:val="002D039D"/>
    <w:rsid w:val="002D1A16"/>
    <w:rsid w:val="002D2C66"/>
    <w:rsid w:val="002D33EE"/>
    <w:rsid w:val="002D370E"/>
    <w:rsid w:val="002D3711"/>
    <w:rsid w:val="002D389E"/>
    <w:rsid w:val="002D3E48"/>
    <w:rsid w:val="002D402B"/>
    <w:rsid w:val="002D4369"/>
    <w:rsid w:val="002D4A20"/>
    <w:rsid w:val="002D4A26"/>
    <w:rsid w:val="002D6D67"/>
    <w:rsid w:val="002D6E72"/>
    <w:rsid w:val="002D6F78"/>
    <w:rsid w:val="002D7249"/>
    <w:rsid w:val="002D7B90"/>
    <w:rsid w:val="002E02A7"/>
    <w:rsid w:val="002E0635"/>
    <w:rsid w:val="002E0B01"/>
    <w:rsid w:val="002E0EEE"/>
    <w:rsid w:val="002E1193"/>
    <w:rsid w:val="002E22F0"/>
    <w:rsid w:val="002E275B"/>
    <w:rsid w:val="002E2D7C"/>
    <w:rsid w:val="002E30E1"/>
    <w:rsid w:val="002E3959"/>
    <w:rsid w:val="002E3EA3"/>
    <w:rsid w:val="002E417D"/>
    <w:rsid w:val="002E41F6"/>
    <w:rsid w:val="002E41F7"/>
    <w:rsid w:val="002E454F"/>
    <w:rsid w:val="002E4B69"/>
    <w:rsid w:val="002E5E25"/>
    <w:rsid w:val="002E5F2E"/>
    <w:rsid w:val="002E61CD"/>
    <w:rsid w:val="002E7542"/>
    <w:rsid w:val="002F0386"/>
    <w:rsid w:val="002F052E"/>
    <w:rsid w:val="002F07B1"/>
    <w:rsid w:val="002F0920"/>
    <w:rsid w:val="002F0C2D"/>
    <w:rsid w:val="002F0E10"/>
    <w:rsid w:val="002F168D"/>
    <w:rsid w:val="002F1C8D"/>
    <w:rsid w:val="002F1EFA"/>
    <w:rsid w:val="002F2516"/>
    <w:rsid w:val="002F268B"/>
    <w:rsid w:val="002F28CB"/>
    <w:rsid w:val="002F2A1B"/>
    <w:rsid w:val="002F2CE2"/>
    <w:rsid w:val="002F2DFF"/>
    <w:rsid w:val="002F2FC6"/>
    <w:rsid w:val="002F3058"/>
    <w:rsid w:val="002F3410"/>
    <w:rsid w:val="002F3C5C"/>
    <w:rsid w:val="002F4579"/>
    <w:rsid w:val="002F4F66"/>
    <w:rsid w:val="002F4FD3"/>
    <w:rsid w:val="002F5150"/>
    <w:rsid w:val="002F5945"/>
    <w:rsid w:val="002F5BB8"/>
    <w:rsid w:val="002F628C"/>
    <w:rsid w:val="002F648A"/>
    <w:rsid w:val="002F6958"/>
    <w:rsid w:val="002F6EE3"/>
    <w:rsid w:val="002F71D3"/>
    <w:rsid w:val="002F7283"/>
    <w:rsid w:val="002F7AC2"/>
    <w:rsid w:val="00300BAE"/>
    <w:rsid w:val="00300E3D"/>
    <w:rsid w:val="0030106E"/>
    <w:rsid w:val="00301175"/>
    <w:rsid w:val="00301AD1"/>
    <w:rsid w:val="00302006"/>
    <w:rsid w:val="003020B9"/>
    <w:rsid w:val="0030300B"/>
    <w:rsid w:val="003031F1"/>
    <w:rsid w:val="00303AD8"/>
    <w:rsid w:val="00303CD7"/>
    <w:rsid w:val="00303F1B"/>
    <w:rsid w:val="00304690"/>
    <w:rsid w:val="003048D0"/>
    <w:rsid w:val="00304A83"/>
    <w:rsid w:val="00305400"/>
    <w:rsid w:val="00305450"/>
    <w:rsid w:val="003055C1"/>
    <w:rsid w:val="00306236"/>
    <w:rsid w:val="00306B2F"/>
    <w:rsid w:val="00307463"/>
    <w:rsid w:val="00310217"/>
    <w:rsid w:val="00310758"/>
    <w:rsid w:val="00310CEA"/>
    <w:rsid w:val="003113A0"/>
    <w:rsid w:val="0031399D"/>
    <w:rsid w:val="003139FE"/>
    <w:rsid w:val="00313B24"/>
    <w:rsid w:val="00313E6D"/>
    <w:rsid w:val="00315090"/>
    <w:rsid w:val="003157F6"/>
    <w:rsid w:val="003160E9"/>
    <w:rsid w:val="0031661B"/>
    <w:rsid w:val="00317158"/>
    <w:rsid w:val="0031756A"/>
    <w:rsid w:val="003177CA"/>
    <w:rsid w:val="003178B9"/>
    <w:rsid w:val="003179B4"/>
    <w:rsid w:val="00317F51"/>
    <w:rsid w:val="003207FB"/>
    <w:rsid w:val="00320836"/>
    <w:rsid w:val="00320A01"/>
    <w:rsid w:val="00320FED"/>
    <w:rsid w:val="00321074"/>
    <w:rsid w:val="003230BD"/>
    <w:rsid w:val="003230C4"/>
    <w:rsid w:val="0032372F"/>
    <w:rsid w:val="003239FE"/>
    <w:rsid w:val="00323A7C"/>
    <w:rsid w:val="00323DF5"/>
    <w:rsid w:val="00323FEC"/>
    <w:rsid w:val="003245A4"/>
    <w:rsid w:val="00325581"/>
    <w:rsid w:val="00325814"/>
    <w:rsid w:val="00325D6A"/>
    <w:rsid w:val="00326A0A"/>
    <w:rsid w:val="00326F2E"/>
    <w:rsid w:val="00327342"/>
    <w:rsid w:val="003273C3"/>
    <w:rsid w:val="00327B64"/>
    <w:rsid w:val="003303EF"/>
    <w:rsid w:val="003306F1"/>
    <w:rsid w:val="00331387"/>
    <w:rsid w:val="00332171"/>
    <w:rsid w:val="003322BF"/>
    <w:rsid w:val="00332421"/>
    <w:rsid w:val="003324BE"/>
    <w:rsid w:val="003326B8"/>
    <w:rsid w:val="00332AA8"/>
    <w:rsid w:val="00332C48"/>
    <w:rsid w:val="00333373"/>
    <w:rsid w:val="00333577"/>
    <w:rsid w:val="003335FB"/>
    <w:rsid w:val="003339E3"/>
    <w:rsid w:val="00334001"/>
    <w:rsid w:val="00334579"/>
    <w:rsid w:val="0033461A"/>
    <w:rsid w:val="00334780"/>
    <w:rsid w:val="00334973"/>
    <w:rsid w:val="00334A38"/>
    <w:rsid w:val="00334B13"/>
    <w:rsid w:val="00335F0B"/>
    <w:rsid w:val="00336C14"/>
    <w:rsid w:val="00336CDD"/>
    <w:rsid w:val="0033718F"/>
    <w:rsid w:val="003401AA"/>
    <w:rsid w:val="00340300"/>
    <w:rsid w:val="0034035B"/>
    <w:rsid w:val="00341EB5"/>
    <w:rsid w:val="003423AC"/>
    <w:rsid w:val="003424F5"/>
    <w:rsid w:val="003426CA"/>
    <w:rsid w:val="00342B46"/>
    <w:rsid w:val="00342C1F"/>
    <w:rsid w:val="00342C33"/>
    <w:rsid w:val="0034321D"/>
    <w:rsid w:val="00343DCB"/>
    <w:rsid w:val="00343FE4"/>
    <w:rsid w:val="00344C63"/>
    <w:rsid w:val="00344CB4"/>
    <w:rsid w:val="00345AA7"/>
    <w:rsid w:val="00345C22"/>
    <w:rsid w:val="00345CAD"/>
    <w:rsid w:val="00346D7E"/>
    <w:rsid w:val="00347436"/>
    <w:rsid w:val="0034744B"/>
    <w:rsid w:val="003476BB"/>
    <w:rsid w:val="00347BAE"/>
    <w:rsid w:val="00347FB3"/>
    <w:rsid w:val="00350374"/>
    <w:rsid w:val="00350396"/>
    <w:rsid w:val="00351356"/>
    <w:rsid w:val="00351BC9"/>
    <w:rsid w:val="00353484"/>
    <w:rsid w:val="00353665"/>
    <w:rsid w:val="00353715"/>
    <w:rsid w:val="00353C20"/>
    <w:rsid w:val="00355130"/>
    <w:rsid w:val="003552EC"/>
    <w:rsid w:val="00355580"/>
    <w:rsid w:val="00355D70"/>
    <w:rsid w:val="00356B59"/>
    <w:rsid w:val="0035754B"/>
    <w:rsid w:val="00357710"/>
    <w:rsid w:val="0035785F"/>
    <w:rsid w:val="003578A1"/>
    <w:rsid w:val="003603A3"/>
    <w:rsid w:val="003604FF"/>
    <w:rsid w:val="00360910"/>
    <w:rsid w:val="00360B3C"/>
    <w:rsid w:val="00361BB4"/>
    <w:rsid w:val="00361FA2"/>
    <w:rsid w:val="00362474"/>
    <w:rsid w:val="003635FF"/>
    <w:rsid w:val="00363688"/>
    <w:rsid w:val="00363C5A"/>
    <w:rsid w:val="00364974"/>
    <w:rsid w:val="00364D1C"/>
    <w:rsid w:val="00364FFE"/>
    <w:rsid w:val="0036530C"/>
    <w:rsid w:val="00365BB6"/>
    <w:rsid w:val="00365F8A"/>
    <w:rsid w:val="003663A5"/>
    <w:rsid w:val="003667AC"/>
    <w:rsid w:val="00366B1E"/>
    <w:rsid w:val="0036750C"/>
    <w:rsid w:val="00367E85"/>
    <w:rsid w:val="00370402"/>
    <w:rsid w:val="0037074B"/>
    <w:rsid w:val="00371029"/>
    <w:rsid w:val="003713A6"/>
    <w:rsid w:val="00371E8D"/>
    <w:rsid w:val="0037221B"/>
    <w:rsid w:val="0037241E"/>
    <w:rsid w:val="003725C6"/>
    <w:rsid w:val="003727B4"/>
    <w:rsid w:val="00372B54"/>
    <w:rsid w:val="003737AA"/>
    <w:rsid w:val="003739C2"/>
    <w:rsid w:val="00373F3E"/>
    <w:rsid w:val="00375160"/>
    <w:rsid w:val="003759AD"/>
    <w:rsid w:val="00375AD6"/>
    <w:rsid w:val="00375CE0"/>
    <w:rsid w:val="00375EF1"/>
    <w:rsid w:val="003765BC"/>
    <w:rsid w:val="003765D2"/>
    <w:rsid w:val="00376CCA"/>
    <w:rsid w:val="00376CD8"/>
    <w:rsid w:val="0038048E"/>
    <w:rsid w:val="0038086E"/>
    <w:rsid w:val="003810A8"/>
    <w:rsid w:val="003812B5"/>
    <w:rsid w:val="0038153D"/>
    <w:rsid w:val="0038227A"/>
    <w:rsid w:val="00382ADE"/>
    <w:rsid w:val="00383053"/>
    <w:rsid w:val="00383531"/>
    <w:rsid w:val="003845B9"/>
    <w:rsid w:val="00384A98"/>
    <w:rsid w:val="003853FA"/>
    <w:rsid w:val="00385592"/>
    <w:rsid w:val="00385713"/>
    <w:rsid w:val="003858F0"/>
    <w:rsid w:val="00385A15"/>
    <w:rsid w:val="00385B97"/>
    <w:rsid w:val="00385CF2"/>
    <w:rsid w:val="00385D7A"/>
    <w:rsid w:val="0038668A"/>
    <w:rsid w:val="0038705B"/>
    <w:rsid w:val="003870D9"/>
    <w:rsid w:val="003876A6"/>
    <w:rsid w:val="00387B50"/>
    <w:rsid w:val="00387CC7"/>
    <w:rsid w:val="00390BB5"/>
    <w:rsid w:val="00390C42"/>
    <w:rsid w:val="00390FAB"/>
    <w:rsid w:val="00391159"/>
    <w:rsid w:val="003913DC"/>
    <w:rsid w:val="003920F9"/>
    <w:rsid w:val="0039213F"/>
    <w:rsid w:val="003931E3"/>
    <w:rsid w:val="00393AE8"/>
    <w:rsid w:val="0039404B"/>
    <w:rsid w:val="00394165"/>
    <w:rsid w:val="00394501"/>
    <w:rsid w:val="00394B25"/>
    <w:rsid w:val="00394D9E"/>
    <w:rsid w:val="003951F5"/>
    <w:rsid w:val="0039562B"/>
    <w:rsid w:val="0039587D"/>
    <w:rsid w:val="00395FB2"/>
    <w:rsid w:val="00396D2B"/>
    <w:rsid w:val="00396F93"/>
    <w:rsid w:val="003A136A"/>
    <w:rsid w:val="003A1B84"/>
    <w:rsid w:val="003A1C68"/>
    <w:rsid w:val="003A20C1"/>
    <w:rsid w:val="003A237B"/>
    <w:rsid w:val="003A28A3"/>
    <w:rsid w:val="003A2927"/>
    <w:rsid w:val="003A2D16"/>
    <w:rsid w:val="003A2E29"/>
    <w:rsid w:val="003A366F"/>
    <w:rsid w:val="003A3BE9"/>
    <w:rsid w:val="003A3DC7"/>
    <w:rsid w:val="003A401A"/>
    <w:rsid w:val="003A420E"/>
    <w:rsid w:val="003A4C2B"/>
    <w:rsid w:val="003A57C1"/>
    <w:rsid w:val="003A5BA2"/>
    <w:rsid w:val="003A6774"/>
    <w:rsid w:val="003A6CD8"/>
    <w:rsid w:val="003A708A"/>
    <w:rsid w:val="003A7349"/>
    <w:rsid w:val="003A7CE5"/>
    <w:rsid w:val="003B1353"/>
    <w:rsid w:val="003B1531"/>
    <w:rsid w:val="003B1A97"/>
    <w:rsid w:val="003B2AAE"/>
    <w:rsid w:val="003B2B17"/>
    <w:rsid w:val="003B2B84"/>
    <w:rsid w:val="003B2ECF"/>
    <w:rsid w:val="003B346C"/>
    <w:rsid w:val="003B34A3"/>
    <w:rsid w:val="003B3A7A"/>
    <w:rsid w:val="003B3EF8"/>
    <w:rsid w:val="003B3F54"/>
    <w:rsid w:val="003B4D35"/>
    <w:rsid w:val="003B5568"/>
    <w:rsid w:val="003B58E3"/>
    <w:rsid w:val="003B5EE1"/>
    <w:rsid w:val="003B5FD5"/>
    <w:rsid w:val="003B76CE"/>
    <w:rsid w:val="003B7A94"/>
    <w:rsid w:val="003B7DC5"/>
    <w:rsid w:val="003C0A37"/>
    <w:rsid w:val="003C107F"/>
    <w:rsid w:val="003C10A1"/>
    <w:rsid w:val="003C1E27"/>
    <w:rsid w:val="003C3003"/>
    <w:rsid w:val="003C315E"/>
    <w:rsid w:val="003C3BF0"/>
    <w:rsid w:val="003C4BE0"/>
    <w:rsid w:val="003C547C"/>
    <w:rsid w:val="003C5F3D"/>
    <w:rsid w:val="003C63F7"/>
    <w:rsid w:val="003C69E7"/>
    <w:rsid w:val="003C6E36"/>
    <w:rsid w:val="003C7158"/>
    <w:rsid w:val="003C789F"/>
    <w:rsid w:val="003C7A90"/>
    <w:rsid w:val="003D02B3"/>
    <w:rsid w:val="003D0BEB"/>
    <w:rsid w:val="003D15AA"/>
    <w:rsid w:val="003D16FD"/>
    <w:rsid w:val="003D19E4"/>
    <w:rsid w:val="003D1A9B"/>
    <w:rsid w:val="003D1B9F"/>
    <w:rsid w:val="003D2C69"/>
    <w:rsid w:val="003D2E2D"/>
    <w:rsid w:val="003D384B"/>
    <w:rsid w:val="003D3ABB"/>
    <w:rsid w:val="003D4418"/>
    <w:rsid w:val="003D5380"/>
    <w:rsid w:val="003D571E"/>
    <w:rsid w:val="003D5E97"/>
    <w:rsid w:val="003D6082"/>
    <w:rsid w:val="003D60FB"/>
    <w:rsid w:val="003D66B3"/>
    <w:rsid w:val="003D68BA"/>
    <w:rsid w:val="003D6A03"/>
    <w:rsid w:val="003D6C09"/>
    <w:rsid w:val="003D7A4E"/>
    <w:rsid w:val="003D7A7D"/>
    <w:rsid w:val="003D7B20"/>
    <w:rsid w:val="003D7FC1"/>
    <w:rsid w:val="003E007E"/>
    <w:rsid w:val="003E0CF7"/>
    <w:rsid w:val="003E135D"/>
    <w:rsid w:val="003E194F"/>
    <w:rsid w:val="003E255A"/>
    <w:rsid w:val="003E2793"/>
    <w:rsid w:val="003E287F"/>
    <w:rsid w:val="003E2A78"/>
    <w:rsid w:val="003E2CFE"/>
    <w:rsid w:val="003E3278"/>
    <w:rsid w:val="003E3419"/>
    <w:rsid w:val="003E38D8"/>
    <w:rsid w:val="003E4DF5"/>
    <w:rsid w:val="003E5F0C"/>
    <w:rsid w:val="003E6348"/>
    <w:rsid w:val="003E6933"/>
    <w:rsid w:val="003E77C5"/>
    <w:rsid w:val="003F0D78"/>
    <w:rsid w:val="003F0DF1"/>
    <w:rsid w:val="003F15CF"/>
    <w:rsid w:val="003F17C4"/>
    <w:rsid w:val="003F1864"/>
    <w:rsid w:val="003F1D6E"/>
    <w:rsid w:val="003F1D8D"/>
    <w:rsid w:val="003F1DE6"/>
    <w:rsid w:val="003F217D"/>
    <w:rsid w:val="003F3221"/>
    <w:rsid w:val="003F3348"/>
    <w:rsid w:val="003F3A10"/>
    <w:rsid w:val="003F3DD1"/>
    <w:rsid w:val="003F4CBE"/>
    <w:rsid w:val="003F4D52"/>
    <w:rsid w:val="003F51B9"/>
    <w:rsid w:val="003F53EC"/>
    <w:rsid w:val="003F55E9"/>
    <w:rsid w:val="003F58C2"/>
    <w:rsid w:val="003F6AB2"/>
    <w:rsid w:val="003F6D51"/>
    <w:rsid w:val="003F6ED5"/>
    <w:rsid w:val="003F74FE"/>
    <w:rsid w:val="003F7720"/>
    <w:rsid w:val="003F789A"/>
    <w:rsid w:val="003F7A17"/>
    <w:rsid w:val="003F7ED0"/>
    <w:rsid w:val="00401FC4"/>
    <w:rsid w:val="0040372B"/>
    <w:rsid w:val="00403B19"/>
    <w:rsid w:val="00403E1B"/>
    <w:rsid w:val="00403E77"/>
    <w:rsid w:val="00404A5E"/>
    <w:rsid w:val="0040561F"/>
    <w:rsid w:val="004059CA"/>
    <w:rsid w:val="004061FD"/>
    <w:rsid w:val="00406FCF"/>
    <w:rsid w:val="0040791E"/>
    <w:rsid w:val="00407BDF"/>
    <w:rsid w:val="00407C45"/>
    <w:rsid w:val="00407E76"/>
    <w:rsid w:val="00410349"/>
    <w:rsid w:val="00411FA3"/>
    <w:rsid w:val="0041262C"/>
    <w:rsid w:val="00412711"/>
    <w:rsid w:val="00413224"/>
    <w:rsid w:val="00413546"/>
    <w:rsid w:val="004140F1"/>
    <w:rsid w:val="00414197"/>
    <w:rsid w:val="004150DC"/>
    <w:rsid w:val="0041568A"/>
    <w:rsid w:val="00415BA4"/>
    <w:rsid w:val="00416234"/>
    <w:rsid w:val="004165A9"/>
    <w:rsid w:val="00416729"/>
    <w:rsid w:val="004167E5"/>
    <w:rsid w:val="00416D29"/>
    <w:rsid w:val="00416E16"/>
    <w:rsid w:val="00417A23"/>
    <w:rsid w:val="00417DB5"/>
    <w:rsid w:val="004201D2"/>
    <w:rsid w:val="00420747"/>
    <w:rsid w:val="00421607"/>
    <w:rsid w:val="00421A4C"/>
    <w:rsid w:val="004221AA"/>
    <w:rsid w:val="00422749"/>
    <w:rsid w:val="00422EB6"/>
    <w:rsid w:val="0042355A"/>
    <w:rsid w:val="004236C6"/>
    <w:rsid w:val="00423B64"/>
    <w:rsid w:val="0042449D"/>
    <w:rsid w:val="004248DF"/>
    <w:rsid w:val="00424BAD"/>
    <w:rsid w:val="00425B64"/>
    <w:rsid w:val="00425BF3"/>
    <w:rsid w:val="00425D25"/>
    <w:rsid w:val="004260B1"/>
    <w:rsid w:val="004269CC"/>
    <w:rsid w:val="00426DC0"/>
    <w:rsid w:val="00426E93"/>
    <w:rsid w:val="00427E40"/>
    <w:rsid w:val="00430226"/>
    <w:rsid w:val="0043089A"/>
    <w:rsid w:val="00431BFD"/>
    <w:rsid w:val="00431EAA"/>
    <w:rsid w:val="004320F4"/>
    <w:rsid w:val="004325AA"/>
    <w:rsid w:val="004325BF"/>
    <w:rsid w:val="00432770"/>
    <w:rsid w:val="00432777"/>
    <w:rsid w:val="00432A00"/>
    <w:rsid w:val="00433153"/>
    <w:rsid w:val="00433476"/>
    <w:rsid w:val="0043392C"/>
    <w:rsid w:val="00433A39"/>
    <w:rsid w:val="004342B3"/>
    <w:rsid w:val="00436286"/>
    <w:rsid w:val="00437036"/>
    <w:rsid w:val="00437432"/>
    <w:rsid w:val="00437AD9"/>
    <w:rsid w:val="00437E6B"/>
    <w:rsid w:val="00440722"/>
    <w:rsid w:val="00440A46"/>
    <w:rsid w:val="004411C1"/>
    <w:rsid w:val="00442185"/>
    <w:rsid w:val="0044260C"/>
    <w:rsid w:val="00442CC6"/>
    <w:rsid w:val="0044336D"/>
    <w:rsid w:val="004440A6"/>
    <w:rsid w:val="00444978"/>
    <w:rsid w:val="004450A0"/>
    <w:rsid w:val="00445373"/>
    <w:rsid w:val="00445A3A"/>
    <w:rsid w:val="00445DAB"/>
    <w:rsid w:val="00445FBC"/>
    <w:rsid w:val="0044611F"/>
    <w:rsid w:val="0044616A"/>
    <w:rsid w:val="00446B4E"/>
    <w:rsid w:val="00447EE2"/>
    <w:rsid w:val="0045036F"/>
    <w:rsid w:val="00450434"/>
    <w:rsid w:val="00450788"/>
    <w:rsid w:val="0045217E"/>
    <w:rsid w:val="004524BC"/>
    <w:rsid w:val="0045280E"/>
    <w:rsid w:val="004539D5"/>
    <w:rsid w:val="00453B68"/>
    <w:rsid w:val="00453F6C"/>
    <w:rsid w:val="004542F7"/>
    <w:rsid w:val="00454B7F"/>
    <w:rsid w:val="00454C96"/>
    <w:rsid w:val="00454D32"/>
    <w:rsid w:val="004550CF"/>
    <w:rsid w:val="004553E7"/>
    <w:rsid w:val="00455F96"/>
    <w:rsid w:val="00456249"/>
    <w:rsid w:val="0045644A"/>
    <w:rsid w:val="004566C6"/>
    <w:rsid w:val="0045724D"/>
    <w:rsid w:val="00457A8D"/>
    <w:rsid w:val="004607BC"/>
    <w:rsid w:val="00460AA8"/>
    <w:rsid w:val="00460B49"/>
    <w:rsid w:val="00461B67"/>
    <w:rsid w:val="00462198"/>
    <w:rsid w:val="004631C5"/>
    <w:rsid w:val="004632D0"/>
    <w:rsid w:val="004634AA"/>
    <w:rsid w:val="00463752"/>
    <w:rsid w:val="00464262"/>
    <w:rsid w:val="0046481F"/>
    <w:rsid w:val="00464881"/>
    <w:rsid w:val="00464A0C"/>
    <w:rsid w:val="00464DEB"/>
    <w:rsid w:val="0046512F"/>
    <w:rsid w:val="00465D24"/>
    <w:rsid w:val="00466132"/>
    <w:rsid w:val="00466173"/>
    <w:rsid w:val="004664EF"/>
    <w:rsid w:val="00466C8A"/>
    <w:rsid w:val="00466E5D"/>
    <w:rsid w:val="0046745C"/>
    <w:rsid w:val="004676FD"/>
    <w:rsid w:val="00467BEE"/>
    <w:rsid w:val="0047015E"/>
    <w:rsid w:val="00470A72"/>
    <w:rsid w:val="00471420"/>
    <w:rsid w:val="00471896"/>
    <w:rsid w:val="00471C26"/>
    <w:rsid w:val="00471E3F"/>
    <w:rsid w:val="0047236B"/>
    <w:rsid w:val="004726D8"/>
    <w:rsid w:val="00472DF0"/>
    <w:rsid w:val="00473702"/>
    <w:rsid w:val="004748EC"/>
    <w:rsid w:val="00474D6A"/>
    <w:rsid w:val="00474DAD"/>
    <w:rsid w:val="0047559B"/>
    <w:rsid w:val="00476014"/>
    <w:rsid w:val="00476A8F"/>
    <w:rsid w:val="00476E04"/>
    <w:rsid w:val="00477212"/>
    <w:rsid w:val="00477276"/>
    <w:rsid w:val="00477761"/>
    <w:rsid w:val="00480449"/>
    <w:rsid w:val="00480B0F"/>
    <w:rsid w:val="00480FF1"/>
    <w:rsid w:val="004812AD"/>
    <w:rsid w:val="00481547"/>
    <w:rsid w:val="00481A77"/>
    <w:rsid w:val="00481D17"/>
    <w:rsid w:val="004826CC"/>
    <w:rsid w:val="004826FE"/>
    <w:rsid w:val="00482D02"/>
    <w:rsid w:val="0048321C"/>
    <w:rsid w:val="00484091"/>
    <w:rsid w:val="004841D9"/>
    <w:rsid w:val="004854E5"/>
    <w:rsid w:val="00485797"/>
    <w:rsid w:val="004860F7"/>
    <w:rsid w:val="004865E6"/>
    <w:rsid w:val="00486865"/>
    <w:rsid w:val="00486E1D"/>
    <w:rsid w:val="004872D2"/>
    <w:rsid w:val="00487DCD"/>
    <w:rsid w:val="00487FC5"/>
    <w:rsid w:val="004905D8"/>
    <w:rsid w:val="00490E0D"/>
    <w:rsid w:val="0049127C"/>
    <w:rsid w:val="00491C74"/>
    <w:rsid w:val="00491E04"/>
    <w:rsid w:val="004926F6"/>
    <w:rsid w:val="004929B5"/>
    <w:rsid w:val="00492CE0"/>
    <w:rsid w:val="00492CF7"/>
    <w:rsid w:val="004931E5"/>
    <w:rsid w:val="004939FF"/>
    <w:rsid w:val="00494AB3"/>
    <w:rsid w:val="00494D6E"/>
    <w:rsid w:val="004951C0"/>
    <w:rsid w:val="004951F1"/>
    <w:rsid w:val="00495344"/>
    <w:rsid w:val="00495620"/>
    <w:rsid w:val="00496434"/>
    <w:rsid w:val="004978AC"/>
    <w:rsid w:val="0049795C"/>
    <w:rsid w:val="004979D5"/>
    <w:rsid w:val="004A0F63"/>
    <w:rsid w:val="004A1632"/>
    <w:rsid w:val="004A1A58"/>
    <w:rsid w:val="004A2187"/>
    <w:rsid w:val="004A2690"/>
    <w:rsid w:val="004A2A6A"/>
    <w:rsid w:val="004A3C13"/>
    <w:rsid w:val="004A4240"/>
    <w:rsid w:val="004A45A5"/>
    <w:rsid w:val="004A55B6"/>
    <w:rsid w:val="004A5F9B"/>
    <w:rsid w:val="004A6919"/>
    <w:rsid w:val="004A6A83"/>
    <w:rsid w:val="004A6B18"/>
    <w:rsid w:val="004A6FBE"/>
    <w:rsid w:val="004A7BBD"/>
    <w:rsid w:val="004A7F75"/>
    <w:rsid w:val="004B0B92"/>
    <w:rsid w:val="004B0E04"/>
    <w:rsid w:val="004B0F0B"/>
    <w:rsid w:val="004B1AD9"/>
    <w:rsid w:val="004B1EE9"/>
    <w:rsid w:val="004B200B"/>
    <w:rsid w:val="004B2367"/>
    <w:rsid w:val="004B2522"/>
    <w:rsid w:val="004B283B"/>
    <w:rsid w:val="004B2848"/>
    <w:rsid w:val="004B2D3E"/>
    <w:rsid w:val="004B3F54"/>
    <w:rsid w:val="004B449F"/>
    <w:rsid w:val="004B45C9"/>
    <w:rsid w:val="004B4760"/>
    <w:rsid w:val="004B48CD"/>
    <w:rsid w:val="004B4EF3"/>
    <w:rsid w:val="004B6271"/>
    <w:rsid w:val="004B64D0"/>
    <w:rsid w:val="004B6C40"/>
    <w:rsid w:val="004B6EE0"/>
    <w:rsid w:val="004B785A"/>
    <w:rsid w:val="004B7900"/>
    <w:rsid w:val="004C17BF"/>
    <w:rsid w:val="004C1CA4"/>
    <w:rsid w:val="004C22D4"/>
    <w:rsid w:val="004C24CD"/>
    <w:rsid w:val="004C25DB"/>
    <w:rsid w:val="004C2A8D"/>
    <w:rsid w:val="004C2E64"/>
    <w:rsid w:val="004C4527"/>
    <w:rsid w:val="004C4EE0"/>
    <w:rsid w:val="004C4FCF"/>
    <w:rsid w:val="004C5172"/>
    <w:rsid w:val="004C5BC5"/>
    <w:rsid w:val="004C5F7B"/>
    <w:rsid w:val="004C6936"/>
    <w:rsid w:val="004C75C7"/>
    <w:rsid w:val="004C7BB6"/>
    <w:rsid w:val="004D0A85"/>
    <w:rsid w:val="004D2F03"/>
    <w:rsid w:val="004D3AA8"/>
    <w:rsid w:val="004D3BD9"/>
    <w:rsid w:val="004D3CFC"/>
    <w:rsid w:val="004D406A"/>
    <w:rsid w:val="004D6619"/>
    <w:rsid w:val="004D6F27"/>
    <w:rsid w:val="004D766E"/>
    <w:rsid w:val="004D771F"/>
    <w:rsid w:val="004D7B17"/>
    <w:rsid w:val="004D7FB7"/>
    <w:rsid w:val="004E06C9"/>
    <w:rsid w:val="004E0BC1"/>
    <w:rsid w:val="004E0DF7"/>
    <w:rsid w:val="004E137E"/>
    <w:rsid w:val="004E1599"/>
    <w:rsid w:val="004E1645"/>
    <w:rsid w:val="004E1936"/>
    <w:rsid w:val="004E1E55"/>
    <w:rsid w:val="004E2623"/>
    <w:rsid w:val="004E2CCE"/>
    <w:rsid w:val="004E2E47"/>
    <w:rsid w:val="004E3641"/>
    <w:rsid w:val="004E3AED"/>
    <w:rsid w:val="004E4D0A"/>
    <w:rsid w:val="004E4DD8"/>
    <w:rsid w:val="004E4F56"/>
    <w:rsid w:val="004E50BD"/>
    <w:rsid w:val="004E55E5"/>
    <w:rsid w:val="004E562E"/>
    <w:rsid w:val="004E5677"/>
    <w:rsid w:val="004E61E7"/>
    <w:rsid w:val="004E684E"/>
    <w:rsid w:val="004E6A81"/>
    <w:rsid w:val="004E6A82"/>
    <w:rsid w:val="004E6B1A"/>
    <w:rsid w:val="004E7749"/>
    <w:rsid w:val="004E7A22"/>
    <w:rsid w:val="004F16B1"/>
    <w:rsid w:val="004F206F"/>
    <w:rsid w:val="004F2134"/>
    <w:rsid w:val="004F2542"/>
    <w:rsid w:val="004F2616"/>
    <w:rsid w:val="004F27DA"/>
    <w:rsid w:val="004F2F61"/>
    <w:rsid w:val="004F31F5"/>
    <w:rsid w:val="004F44A6"/>
    <w:rsid w:val="004F488A"/>
    <w:rsid w:val="004F49EB"/>
    <w:rsid w:val="004F625D"/>
    <w:rsid w:val="004F6A9C"/>
    <w:rsid w:val="004F73F8"/>
    <w:rsid w:val="005005F8"/>
    <w:rsid w:val="005006F8"/>
    <w:rsid w:val="00500C7A"/>
    <w:rsid w:val="00501199"/>
    <w:rsid w:val="005011D4"/>
    <w:rsid w:val="00501B15"/>
    <w:rsid w:val="00501ECA"/>
    <w:rsid w:val="00502446"/>
    <w:rsid w:val="005031EA"/>
    <w:rsid w:val="005035E6"/>
    <w:rsid w:val="00503F7B"/>
    <w:rsid w:val="0050428D"/>
    <w:rsid w:val="0050440A"/>
    <w:rsid w:val="00505F2E"/>
    <w:rsid w:val="005063C9"/>
    <w:rsid w:val="005069C2"/>
    <w:rsid w:val="00507058"/>
    <w:rsid w:val="0050706D"/>
    <w:rsid w:val="005077E1"/>
    <w:rsid w:val="00507DA0"/>
    <w:rsid w:val="00507E04"/>
    <w:rsid w:val="005110CB"/>
    <w:rsid w:val="00511267"/>
    <w:rsid w:val="005112E0"/>
    <w:rsid w:val="00511412"/>
    <w:rsid w:val="0051159E"/>
    <w:rsid w:val="00511F7F"/>
    <w:rsid w:val="00512F8A"/>
    <w:rsid w:val="0051369E"/>
    <w:rsid w:val="0051390A"/>
    <w:rsid w:val="00513AFA"/>
    <w:rsid w:val="00513BEA"/>
    <w:rsid w:val="005143CC"/>
    <w:rsid w:val="0051467D"/>
    <w:rsid w:val="00514705"/>
    <w:rsid w:val="00514726"/>
    <w:rsid w:val="005148CD"/>
    <w:rsid w:val="00514A7F"/>
    <w:rsid w:val="00514CF6"/>
    <w:rsid w:val="00515411"/>
    <w:rsid w:val="0051546C"/>
    <w:rsid w:val="005156B1"/>
    <w:rsid w:val="0051594B"/>
    <w:rsid w:val="00515CE1"/>
    <w:rsid w:val="00516B03"/>
    <w:rsid w:val="005170F8"/>
    <w:rsid w:val="005174E5"/>
    <w:rsid w:val="00517671"/>
    <w:rsid w:val="00517FF5"/>
    <w:rsid w:val="005206C1"/>
    <w:rsid w:val="005207FC"/>
    <w:rsid w:val="0052145B"/>
    <w:rsid w:val="0052188A"/>
    <w:rsid w:val="0052236F"/>
    <w:rsid w:val="00523145"/>
    <w:rsid w:val="00523254"/>
    <w:rsid w:val="0052345C"/>
    <w:rsid w:val="00523942"/>
    <w:rsid w:val="00523F75"/>
    <w:rsid w:val="005249A9"/>
    <w:rsid w:val="00525254"/>
    <w:rsid w:val="005253C3"/>
    <w:rsid w:val="005255D3"/>
    <w:rsid w:val="00525851"/>
    <w:rsid w:val="005265BA"/>
    <w:rsid w:val="005269E7"/>
    <w:rsid w:val="00526E7C"/>
    <w:rsid w:val="0052741B"/>
    <w:rsid w:val="0053072C"/>
    <w:rsid w:val="00530DC4"/>
    <w:rsid w:val="00531822"/>
    <w:rsid w:val="00531EF4"/>
    <w:rsid w:val="00531F62"/>
    <w:rsid w:val="0053228E"/>
    <w:rsid w:val="00532922"/>
    <w:rsid w:val="005332A9"/>
    <w:rsid w:val="0053343D"/>
    <w:rsid w:val="005336EB"/>
    <w:rsid w:val="00533FE1"/>
    <w:rsid w:val="005340FC"/>
    <w:rsid w:val="00534914"/>
    <w:rsid w:val="00534A14"/>
    <w:rsid w:val="00535364"/>
    <w:rsid w:val="00535C7B"/>
    <w:rsid w:val="00535F14"/>
    <w:rsid w:val="00536156"/>
    <w:rsid w:val="00537084"/>
    <w:rsid w:val="00537C0D"/>
    <w:rsid w:val="00537E72"/>
    <w:rsid w:val="00540B93"/>
    <w:rsid w:val="00540E10"/>
    <w:rsid w:val="00540E56"/>
    <w:rsid w:val="00540EA3"/>
    <w:rsid w:val="005412BF"/>
    <w:rsid w:val="00542706"/>
    <w:rsid w:val="0054284B"/>
    <w:rsid w:val="0054290B"/>
    <w:rsid w:val="00542FEE"/>
    <w:rsid w:val="005436EA"/>
    <w:rsid w:val="00543DD0"/>
    <w:rsid w:val="0054441D"/>
    <w:rsid w:val="0054442E"/>
    <w:rsid w:val="00544CB2"/>
    <w:rsid w:val="00544D0A"/>
    <w:rsid w:val="00544D9F"/>
    <w:rsid w:val="005453E0"/>
    <w:rsid w:val="00545B02"/>
    <w:rsid w:val="00545D8D"/>
    <w:rsid w:val="0054619B"/>
    <w:rsid w:val="005466D0"/>
    <w:rsid w:val="00546956"/>
    <w:rsid w:val="00546BC6"/>
    <w:rsid w:val="00546ED0"/>
    <w:rsid w:val="00546EE2"/>
    <w:rsid w:val="00547A2E"/>
    <w:rsid w:val="005508BC"/>
    <w:rsid w:val="0055095D"/>
    <w:rsid w:val="00551732"/>
    <w:rsid w:val="0055177F"/>
    <w:rsid w:val="00551F54"/>
    <w:rsid w:val="0055254C"/>
    <w:rsid w:val="00553204"/>
    <w:rsid w:val="00553532"/>
    <w:rsid w:val="00553712"/>
    <w:rsid w:val="00553A18"/>
    <w:rsid w:val="00554750"/>
    <w:rsid w:val="00554854"/>
    <w:rsid w:val="00554AC8"/>
    <w:rsid w:val="00554BD5"/>
    <w:rsid w:val="005551DE"/>
    <w:rsid w:val="0055683B"/>
    <w:rsid w:val="00556857"/>
    <w:rsid w:val="005570AA"/>
    <w:rsid w:val="0055717A"/>
    <w:rsid w:val="00557950"/>
    <w:rsid w:val="005605E2"/>
    <w:rsid w:val="00560AE3"/>
    <w:rsid w:val="00561016"/>
    <w:rsid w:val="00561040"/>
    <w:rsid w:val="00561077"/>
    <w:rsid w:val="0056316A"/>
    <w:rsid w:val="005633AD"/>
    <w:rsid w:val="0056449A"/>
    <w:rsid w:val="005647EB"/>
    <w:rsid w:val="00564D75"/>
    <w:rsid w:val="0056535B"/>
    <w:rsid w:val="00565C77"/>
    <w:rsid w:val="0056625D"/>
    <w:rsid w:val="005662D2"/>
    <w:rsid w:val="0056700D"/>
    <w:rsid w:val="0056732E"/>
    <w:rsid w:val="00567566"/>
    <w:rsid w:val="005675C7"/>
    <w:rsid w:val="00567D7E"/>
    <w:rsid w:val="005714B6"/>
    <w:rsid w:val="005717FE"/>
    <w:rsid w:val="00571A38"/>
    <w:rsid w:val="00571ADE"/>
    <w:rsid w:val="005720B4"/>
    <w:rsid w:val="00572544"/>
    <w:rsid w:val="00572E93"/>
    <w:rsid w:val="00573067"/>
    <w:rsid w:val="005732C0"/>
    <w:rsid w:val="00573AC0"/>
    <w:rsid w:val="00573C8B"/>
    <w:rsid w:val="00574E86"/>
    <w:rsid w:val="00575A4E"/>
    <w:rsid w:val="00575BDF"/>
    <w:rsid w:val="00576051"/>
    <w:rsid w:val="00576D9B"/>
    <w:rsid w:val="00576E03"/>
    <w:rsid w:val="005772AA"/>
    <w:rsid w:val="00577B55"/>
    <w:rsid w:val="00577BE3"/>
    <w:rsid w:val="005801CC"/>
    <w:rsid w:val="005806F4"/>
    <w:rsid w:val="00580AFD"/>
    <w:rsid w:val="00581717"/>
    <w:rsid w:val="005820F3"/>
    <w:rsid w:val="005824AB"/>
    <w:rsid w:val="005828E8"/>
    <w:rsid w:val="005830BB"/>
    <w:rsid w:val="005837F9"/>
    <w:rsid w:val="00583CE1"/>
    <w:rsid w:val="0058445E"/>
    <w:rsid w:val="005848A6"/>
    <w:rsid w:val="00584B24"/>
    <w:rsid w:val="00584B26"/>
    <w:rsid w:val="0058500A"/>
    <w:rsid w:val="005856BB"/>
    <w:rsid w:val="00585D3C"/>
    <w:rsid w:val="005862DC"/>
    <w:rsid w:val="00586334"/>
    <w:rsid w:val="0058634F"/>
    <w:rsid w:val="00586DD6"/>
    <w:rsid w:val="00587C4E"/>
    <w:rsid w:val="005903D4"/>
    <w:rsid w:val="005905C9"/>
    <w:rsid w:val="005905EA"/>
    <w:rsid w:val="005915D0"/>
    <w:rsid w:val="00591AD4"/>
    <w:rsid w:val="00591BD0"/>
    <w:rsid w:val="005920A2"/>
    <w:rsid w:val="00592723"/>
    <w:rsid w:val="00592954"/>
    <w:rsid w:val="00592F61"/>
    <w:rsid w:val="00593139"/>
    <w:rsid w:val="00593297"/>
    <w:rsid w:val="00593C1D"/>
    <w:rsid w:val="00594ECE"/>
    <w:rsid w:val="005951CB"/>
    <w:rsid w:val="00595A27"/>
    <w:rsid w:val="00595C49"/>
    <w:rsid w:val="005960D5"/>
    <w:rsid w:val="0059676B"/>
    <w:rsid w:val="00596B00"/>
    <w:rsid w:val="005972AF"/>
    <w:rsid w:val="005973FA"/>
    <w:rsid w:val="00597435"/>
    <w:rsid w:val="005978D1"/>
    <w:rsid w:val="00597B18"/>
    <w:rsid w:val="00597D70"/>
    <w:rsid w:val="00597D78"/>
    <w:rsid w:val="00597DA6"/>
    <w:rsid w:val="00597DC3"/>
    <w:rsid w:val="005A02D9"/>
    <w:rsid w:val="005A0A15"/>
    <w:rsid w:val="005A0A7D"/>
    <w:rsid w:val="005A0AD7"/>
    <w:rsid w:val="005A173A"/>
    <w:rsid w:val="005A1ECD"/>
    <w:rsid w:val="005A2968"/>
    <w:rsid w:val="005A3567"/>
    <w:rsid w:val="005A40E9"/>
    <w:rsid w:val="005A489A"/>
    <w:rsid w:val="005A51CB"/>
    <w:rsid w:val="005A5420"/>
    <w:rsid w:val="005A55A2"/>
    <w:rsid w:val="005A5813"/>
    <w:rsid w:val="005A5F73"/>
    <w:rsid w:val="005A6565"/>
    <w:rsid w:val="005A6645"/>
    <w:rsid w:val="005A667E"/>
    <w:rsid w:val="005A6F81"/>
    <w:rsid w:val="005A73F9"/>
    <w:rsid w:val="005A794A"/>
    <w:rsid w:val="005A7AA2"/>
    <w:rsid w:val="005A7CE3"/>
    <w:rsid w:val="005A7D21"/>
    <w:rsid w:val="005A7E3E"/>
    <w:rsid w:val="005B0C6D"/>
    <w:rsid w:val="005B0C7B"/>
    <w:rsid w:val="005B10A8"/>
    <w:rsid w:val="005B1B6E"/>
    <w:rsid w:val="005B1E64"/>
    <w:rsid w:val="005B1E7C"/>
    <w:rsid w:val="005B2033"/>
    <w:rsid w:val="005B23A1"/>
    <w:rsid w:val="005B2B0E"/>
    <w:rsid w:val="005B2E05"/>
    <w:rsid w:val="005B4738"/>
    <w:rsid w:val="005B4997"/>
    <w:rsid w:val="005B621C"/>
    <w:rsid w:val="005B76A1"/>
    <w:rsid w:val="005C0232"/>
    <w:rsid w:val="005C0323"/>
    <w:rsid w:val="005C0588"/>
    <w:rsid w:val="005C0A3E"/>
    <w:rsid w:val="005C0C56"/>
    <w:rsid w:val="005C0DEC"/>
    <w:rsid w:val="005C1534"/>
    <w:rsid w:val="005C37CB"/>
    <w:rsid w:val="005C39C8"/>
    <w:rsid w:val="005C41F8"/>
    <w:rsid w:val="005C42D2"/>
    <w:rsid w:val="005C42ED"/>
    <w:rsid w:val="005C44A8"/>
    <w:rsid w:val="005C4610"/>
    <w:rsid w:val="005C4BBA"/>
    <w:rsid w:val="005C4F85"/>
    <w:rsid w:val="005C5141"/>
    <w:rsid w:val="005C5A4E"/>
    <w:rsid w:val="005C5C96"/>
    <w:rsid w:val="005C6281"/>
    <w:rsid w:val="005C6444"/>
    <w:rsid w:val="005C69C2"/>
    <w:rsid w:val="005C6BF1"/>
    <w:rsid w:val="005C7AA3"/>
    <w:rsid w:val="005D049E"/>
    <w:rsid w:val="005D05C3"/>
    <w:rsid w:val="005D0DF7"/>
    <w:rsid w:val="005D116C"/>
    <w:rsid w:val="005D12C4"/>
    <w:rsid w:val="005D14BF"/>
    <w:rsid w:val="005D16F4"/>
    <w:rsid w:val="005D1A49"/>
    <w:rsid w:val="005D205D"/>
    <w:rsid w:val="005D24DA"/>
    <w:rsid w:val="005D30E6"/>
    <w:rsid w:val="005D3297"/>
    <w:rsid w:val="005D3479"/>
    <w:rsid w:val="005D366C"/>
    <w:rsid w:val="005D3D36"/>
    <w:rsid w:val="005D44FF"/>
    <w:rsid w:val="005D45A4"/>
    <w:rsid w:val="005D4634"/>
    <w:rsid w:val="005D4AA4"/>
    <w:rsid w:val="005D5028"/>
    <w:rsid w:val="005D51C4"/>
    <w:rsid w:val="005D5A42"/>
    <w:rsid w:val="005D65B1"/>
    <w:rsid w:val="005D65EC"/>
    <w:rsid w:val="005D66B9"/>
    <w:rsid w:val="005D67E0"/>
    <w:rsid w:val="005D6E89"/>
    <w:rsid w:val="005D6E90"/>
    <w:rsid w:val="005D7087"/>
    <w:rsid w:val="005D70FB"/>
    <w:rsid w:val="005E0080"/>
    <w:rsid w:val="005E00A9"/>
    <w:rsid w:val="005E0588"/>
    <w:rsid w:val="005E05BD"/>
    <w:rsid w:val="005E0D9E"/>
    <w:rsid w:val="005E119A"/>
    <w:rsid w:val="005E1A08"/>
    <w:rsid w:val="005E1E8D"/>
    <w:rsid w:val="005E2B79"/>
    <w:rsid w:val="005E2C5A"/>
    <w:rsid w:val="005E2D0B"/>
    <w:rsid w:val="005E3636"/>
    <w:rsid w:val="005E3C5E"/>
    <w:rsid w:val="005E4AF9"/>
    <w:rsid w:val="005E4E0E"/>
    <w:rsid w:val="005E522A"/>
    <w:rsid w:val="005E5C55"/>
    <w:rsid w:val="005E664E"/>
    <w:rsid w:val="005E6D06"/>
    <w:rsid w:val="005E7325"/>
    <w:rsid w:val="005E7B5D"/>
    <w:rsid w:val="005E7E42"/>
    <w:rsid w:val="005F0640"/>
    <w:rsid w:val="005F1115"/>
    <w:rsid w:val="005F136E"/>
    <w:rsid w:val="005F1666"/>
    <w:rsid w:val="005F1B3A"/>
    <w:rsid w:val="005F2195"/>
    <w:rsid w:val="005F3BED"/>
    <w:rsid w:val="005F4334"/>
    <w:rsid w:val="005F4AFA"/>
    <w:rsid w:val="005F5B0D"/>
    <w:rsid w:val="005F66EC"/>
    <w:rsid w:val="005F6AF3"/>
    <w:rsid w:val="005F7447"/>
    <w:rsid w:val="006000C1"/>
    <w:rsid w:val="00600786"/>
    <w:rsid w:val="006010EC"/>
    <w:rsid w:val="0060146E"/>
    <w:rsid w:val="0060181F"/>
    <w:rsid w:val="006018E8"/>
    <w:rsid w:val="00601CA9"/>
    <w:rsid w:val="00601E79"/>
    <w:rsid w:val="006024A7"/>
    <w:rsid w:val="0060380C"/>
    <w:rsid w:val="00603D22"/>
    <w:rsid w:val="0060540A"/>
    <w:rsid w:val="00606296"/>
    <w:rsid w:val="006062E3"/>
    <w:rsid w:val="006077DA"/>
    <w:rsid w:val="00607BDD"/>
    <w:rsid w:val="00610063"/>
    <w:rsid w:val="00610575"/>
    <w:rsid w:val="00611440"/>
    <w:rsid w:val="006115BA"/>
    <w:rsid w:val="006116A1"/>
    <w:rsid w:val="00611BC8"/>
    <w:rsid w:val="00611EA5"/>
    <w:rsid w:val="00612148"/>
    <w:rsid w:val="00612222"/>
    <w:rsid w:val="00612236"/>
    <w:rsid w:val="00612431"/>
    <w:rsid w:val="0061297C"/>
    <w:rsid w:val="00612D70"/>
    <w:rsid w:val="0061359A"/>
    <w:rsid w:val="0061389C"/>
    <w:rsid w:val="0061505F"/>
    <w:rsid w:val="006152E6"/>
    <w:rsid w:val="0061684F"/>
    <w:rsid w:val="0061756F"/>
    <w:rsid w:val="00617889"/>
    <w:rsid w:val="006178C3"/>
    <w:rsid w:val="006202FA"/>
    <w:rsid w:val="00620AD8"/>
    <w:rsid w:val="00620EEF"/>
    <w:rsid w:val="00620F8D"/>
    <w:rsid w:val="00621F0C"/>
    <w:rsid w:val="00622093"/>
    <w:rsid w:val="00622984"/>
    <w:rsid w:val="00622C45"/>
    <w:rsid w:val="006231A0"/>
    <w:rsid w:val="006233B2"/>
    <w:rsid w:val="00623A83"/>
    <w:rsid w:val="00623F41"/>
    <w:rsid w:val="00624DC7"/>
    <w:rsid w:val="00624E93"/>
    <w:rsid w:val="006251D5"/>
    <w:rsid w:val="006261A1"/>
    <w:rsid w:val="006263BB"/>
    <w:rsid w:val="006267E2"/>
    <w:rsid w:val="006269C9"/>
    <w:rsid w:val="006273FE"/>
    <w:rsid w:val="00627524"/>
    <w:rsid w:val="00627F53"/>
    <w:rsid w:val="0063021F"/>
    <w:rsid w:val="00630A8E"/>
    <w:rsid w:val="0063122C"/>
    <w:rsid w:val="006319B3"/>
    <w:rsid w:val="0063298A"/>
    <w:rsid w:val="00632A20"/>
    <w:rsid w:val="00633095"/>
    <w:rsid w:val="006332E0"/>
    <w:rsid w:val="00633B1F"/>
    <w:rsid w:val="0063423F"/>
    <w:rsid w:val="00634301"/>
    <w:rsid w:val="006347ED"/>
    <w:rsid w:val="00634814"/>
    <w:rsid w:val="00634E09"/>
    <w:rsid w:val="00635327"/>
    <w:rsid w:val="00635C37"/>
    <w:rsid w:val="0063624F"/>
    <w:rsid w:val="00636A11"/>
    <w:rsid w:val="00636AB6"/>
    <w:rsid w:val="006371B0"/>
    <w:rsid w:val="00637859"/>
    <w:rsid w:val="00637B25"/>
    <w:rsid w:val="006401B3"/>
    <w:rsid w:val="0064114D"/>
    <w:rsid w:val="006412D1"/>
    <w:rsid w:val="006413E9"/>
    <w:rsid w:val="00641A32"/>
    <w:rsid w:val="00641E68"/>
    <w:rsid w:val="00641ED1"/>
    <w:rsid w:val="00642EC7"/>
    <w:rsid w:val="00643832"/>
    <w:rsid w:val="006438BC"/>
    <w:rsid w:val="00644CDA"/>
    <w:rsid w:val="006450D3"/>
    <w:rsid w:val="006453CD"/>
    <w:rsid w:val="00645BC6"/>
    <w:rsid w:val="00645C26"/>
    <w:rsid w:val="00645CD9"/>
    <w:rsid w:val="006461AA"/>
    <w:rsid w:val="00646521"/>
    <w:rsid w:val="00646815"/>
    <w:rsid w:val="00646AFE"/>
    <w:rsid w:val="006477F8"/>
    <w:rsid w:val="00651002"/>
    <w:rsid w:val="00652092"/>
    <w:rsid w:val="006529C1"/>
    <w:rsid w:val="00653E32"/>
    <w:rsid w:val="0065438C"/>
    <w:rsid w:val="00654456"/>
    <w:rsid w:val="006546ED"/>
    <w:rsid w:val="00654A80"/>
    <w:rsid w:val="00654BDE"/>
    <w:rsid w:val="00654F02"/>
    <w:rsid w:val="00655069"/>
    <w:rsid w:val="006550D9"/>
    <w:rsid w:val="006551D0"/>
    <w:rsid w:val="00655688"/>
    <w:rsid w:val="00655DA6"/>
    <w:rsid w:val="00655E13"/>
    <w:rsid w:val="00655EB3"/>
    <w:rsid w:val="006564EC"/>
    <w:rsid w:val="00656C43"/>
    <w:rsid w:val="006570D0"/>
    <w:rsid w:val="006571DC"/>
    <w:rsid w:val="00657AFF"/>
    <w:rsid w:val="00657DB7"/>
    <w:rsid w:val="00657F93"/>
    <w:rsid w:val="00660337"/>
    <w:rsid w:val="006606CB"/>
    <w:rsid w:val="0066135C"/>
    <w:rsid w:val="00661BC8"/>
    <w:rsid w:val="00661C85"/>
    <w:rsid w:val="00662478"/>
    <w:rsid w:val="00662B02"/>
    <w:rsid w:val="00663A9C"/>
    <w:rsid w:val="00664066"/>
    <w:rsid w:val="00664EF9"/>
    <w:rsid w:val="00665248"/>
    <w:rsid w:val="00666A3B"/>
    <w:rsid w:val="00667405"/>
    <w:rsid w:val="00667C14"/>
    <w:rsid w:val="006710E3"/>
    <w:rsid w:val="006718DA"/>
    <w:rsid w:val="00671F85"/>
    <w:rsid w:val="00672603"/>
    <w:rsid w:val="00672A5F"/>
    <w:rsid w:val="00673F22"/>
    <w:rsid w:val="006743B6"/>
    <w:rsid w:val="00674514"/>
    <w:rsid w:val="006750D0"/>
    <w:rsid w:val="006755B4"/>
    <w:rsid w:val="00676558"/>
    <w:rsid w:val="0067697C"/>
    <w:rsid w:val="006802A6"/>
    <w:rsid w:val="00681562"/>
    <w:rsid w:val="00681A96"/>
    <w:rsid w:val="00681DB5"/>
    <w:rsid w:val="006820D0"/>
    <w:rsid w:val="0068249B"/>
    <w:rsid w:val="00682B40"/>
    <w:rsid w:val="00685442"/>
    <w:rsid w:val="00685857"/>
    <w:rsid w:val="00685AEB"/>
    <w:rsid w:val="0068632C"/>
    <w:rsid w:val="0068651A"/>
    <w:rsid w:val="0068673B"/>
    <w:rsid w:val="00686901"/>
    <w:rsid w:val="0069016B"/>
    <w:rsid w:val="0069024B"/>
    <w:rsid w:val="006918A3"/>
    <w:rsid w:val="00691907"/>
    <w:rsid w:val="00692EF1"/>
    <w:rsid w:val="00693876"/>
    <w:rsid w:val="006938E8"/>
    <w:rsid w:val="00693978"/>
    <w:rsid w:val="00693C47"/>
    <w:rsid w:val="00693F7E"/>
    <w:rsid w:val="00694D57"/>
    <w:rsid w:val="00694F93"/>
    <w:rsid w:val="006952B8"/>
    <w:rsid w:val="006966AF"/>
    <w:rsid w:val="00696EDE"/>
    <w:rsid w:val="0069789B"/>
    <w:rsid w:val="006A019A"/>
    <w:rsid w:val="006A0338"/>
    <w:rsid w:val="006A0E2A"/>
    <w:rsid w:val="006A1885"/>
    <w:rsid w:val="006A1A4B"/>
    <w:rsid w:val="006A21AB"/>
    <w:rsid w:val="006A22F5"/>
    <w:rsid w:val="006A2634"/>
    <w:rsid w:val="006A2861"/>
    <w:rsid w:val="006A2C8E"/>
    <w:rsid w:val="006A328F"/>
    <w:rsid w:val="006A42DE"/>
    <w:rsid w:val="006A48CA"/>
    <w:rsid w:val="006A5062"/>
    <w:rsid w:val="006A553E"/>
    <w:rsid w:val="006A594C"/>
    <w:rsid w:val="006A5BBD"/>
    <w:rsid w:val="006A5C12"/>
    <w:rsid w:val="006A65B7"/>
    <w:rsid w:val="006A6838"/>
    <w:rsid w:val="006A6D86"/>
    <w:rsid w:val="006A7045"/>
    <w:rsid w:val="006A71DF"/>
    <w:rsid w:val="006A72DA"/>
    <w:rsid w:val="006A77FA"/>
    <w:rsid w:val="006A7916"/>
    <w:rsid w:val="006B072E"/>
    <w:rsid w:val="006B0D22"/>
    <w:rsid w:val="006B0EB1"/>
    <w:rsid w:val="006B0EFD"/>
    <w:rsid w:val="006B17C1"/>
    <w:rsid w:val="006B1A3C"/>
    <w:rsid w:val="006B216A"/>
    <w:rsid w:val="006B22E7"/>
    <w:rsid w:val="006B2806"/>
    <w:rsid w:val="006B311F"/>
    <w:rsid w:val="006B31C4"/>
    <w:rsid w:val="006B32A0"/>
    <w:rsid w:val="006B336D"/>
    <w:rsid w:val="006B3B6B"/>
    <w:rsid w:val="006B3CF2"/>
    <w:rsid w:val="006B40E7"/>
    <w:rsid w:val="006B458E"/>
    <w:rsid w:val="006B4B66"/>
    <w:rsid w:val="006B5D11"/>
    <w:rsid w:val="006B7358"/>
    <w:rsid w:val="006B7389"/>
    <w:rsid w:val="006B7537"/>
    <w:rsid w:val="006B753D"/>
    <w:rsid w:val="006B7D55"/>
    <w:rsid w:val="006C0975"/>
    <w:rsid w:val="006C14F4"/>
    <w:rsid w:val="006C2372"/>
    <w:rsid w:val="006C29E3"/>
    <w:rsid w:val="006C2AF5"/>
    <w:rsid w:val="006C2DB2"/>
    <w:rsid w:val="006C3354"/>
    <w:rsid w:val="006C33FE"/>
    <w:rsid w:val="006C3428"/>
    <w:rsid w:val="006C34CF"/>
    <w:rsid w:val="006C492E"/>
    <w:rsid w:val="006C499C"/>
    <w:rsid w:val="006C4FEE"/>
    <w:rsid w:val="006C57A3"/>
    <w:rsid w:val="006C5945"/>
    <w:rsid w:val="006C5ED7"/>
    <w:rsid w:val="006C6251"/>
    <w:rsid w:val="006C626C"/>
    <w:rsid w:val="006C6310"/>
    <w:rsid w:val="006C6B21"/>
    <w:rsid w:val="006C7390"/>
    <w:rsid w:val="006C7C73"/>
    <w:rsid w:val="006C7C74"/>
    <w:rsid w:val="006C7E59"/>
    <w:rsid w:val="006D00A7"/>
    <w:rsid w:val="006D0AF9"/>
    <w:rsid w:val="006D0C8B"/>
    <w:rsid w:val="006D0E8D"/>
    <w:rsid w:val="006D0FAD"/>
    <w:rsid w:val="006D1094"/>
    <w:rsid w:val="006D196E"/>
    <w:rsid w:val="006D1EF2"/>
    <w:rsid w:val="006D2231"/>
    <w:rsid w:val="006D2E58"/>
    <w:rsid w:val="006D3725"/>
    <w:rsid w:val="006D492B"/>
    <w:rsid w:val="006D547B"/>
    <w:rsid w:val="006D578B"/>
    <w:rsid w:val="006D70AD"/>
    <w:rsid w:val="006D7218"/>
    <w:rsid w:val="006D7B47"/>
    <w:rsid w:val="006E1A08"/>
    <w:rsid w:val="006E1CBF"/>
    <w:rsid w:val="006E211E"/>
    <w:rsid w:val="006E2BCC"/>
    <w:rsid w:val="006E330B"/>
    <w:rsid w:val="006E3372"/>
    <w:rsid w:val="006E36F1"/>
    <w:rsid w:val="006E3C70"/>
    <w:rsid w:val="006E4B89"/>
    <w:rsid w:val="006E4DA9"/>
    <w:rsid w:val="006E514A"/>
    <w:rsid w:val="006E5763"/>
    <w:rsid w:val="006E5A72"/>
    <w:rsid w:val="006E5ABE"/>
    <w:rsid w:val="006E5ED0"/>
    <w:rsid w:val="006E6163"/>
    <w:rsid w:val="006E63DB"/>
    <w:rsid w:val="006E7078"/>
    <w:rsid w:val="006E76BF"/>
    <w:rsid w:val="006E7A17"/>
    <w:rsid w:val="006E7CBE"/>
    <w:rsid w:val="006E7D0D"/>
    <w:rsid w:val="006F1B77"/>
    <w:rsid w:val="006F1CBF"/>
    <w:rsid w:val="006F1E48"/>
    <w:rsid w:val="006F2268"/>
    <w:rsid w:val="006F242B"/>
    <w:rsid w:val="006F28E8"/>
    <w:rsid w:val="006F3121"/>
    <w:rsid w:val="006F3C81"/>
    <w:rsid w:val="006F4267"/>
    <w:rsid w:val="006F4304"/>
    <w:rsid w:val="006F44DF"/>
    <w:rsid w:val="006F5576"/>
    <w:rsid w:val="006F5735"/>
    <w:rsid w:val="006F5E3E"/>
    <w:rsid w:val="006F61D7"/>
    <w:rsid w:val="006F6F7C"/>
    <w:rsid w:val="006F7A70"/>
    <w:rsid w:val="006F7FED"/>
    <w:rsid w:val="00700127"/>
    <w:rsid w:val="007001BD"/>
    <w:rsid w:val="00700970"/>
    <w:rsid w:val="007010B2"/>
    <w:rsid w:val="00701B22"/>
    <w:rsid w:val="00701BD4"/>
    <w:rsid w:val="00702023"/>
    <w:rsid w:val="007023E1"/>
    <w:rsid w:val="00702B4C"/>
    <w:rsid w:val="00703973"/>
    <w:rsid w:val="00704AC6"/>
    <w:rsid w:val="00705957"/>
    <w:rsid w:val="00705A9A"/>
    <w:rsid w:val="00705C3C"/>
    <w:rsid w:val="00705E20"/>
    <w:rsid w:val="007061DB"/>
    <w:rsid w:val="00706497"/>
    <w:rsid w:val="007069C0"/>
    <w:rsid w:val="00707210"/>
    <w:rsid w:val="007100D8"/>
    <w:rsid w:val="00710260"/>
    <w:rsid w:val="00710F38"/>
    <w:rsid w:val="0071193D"/>
    <w:rsid w:val="00712F2F"/>
    <w:rsid w:val="00713145"/>
    <w:rsid w:val="00713630"/>
    <w:rsid w:val="007137D7"/>
    <w:rsid w:val="00713BA2"/>
    <w:rsid w:val="0071433F"/>
    <w:rsid w:val="00714B36"/>
    <w:rsid w:val="00714F12"/>
    <w:rsid w:val="00715000"/>
    <w:rsid w:val="00715467"/>
    <w:rsid w:val="007158F3"/>
    <w:rsid w:val="00715E99"/>
    <w:rsid w:val="00715EE4"/>
    <w:rsid w:val="007160D6"/>
    <w:rsid w:val="007161DC"/>
    <w:rsid w:val="007166BF"/>
    <w:rsid w:val="007168B4"/>
    <w:rsid w:val="00716C06"/>
    <w:rsid w:val="00717173"/>
    <w:rsid w:val="007172A7"/>
    <w:rsid w:val="007178AF"/>
    <w:rsid w:val="00717CEA"/>
    <w:rsid w:val="0072280C"/>
    <w:rsid w:val="007230AB"/>
    <w:rsid w:val="007231D9"/>
    <w:rsid w:val="007235F3"/>
    <w:rsid w:val="0072375E"/>
    <w:rsid w:val="00723763"/>
    <w:rsid w:val="00723851"/>
    <w:rsid w:val="00723AFD"/>
    <w:rsid w:val="0072429E"/>
    <w:rsid w:val="00724875"/>
    <w:rsid w:val="00724D8A"/>
    <w:rsid w:val="00724F61"/>
    <w:rsid w:val="0072519A"/>
    <w:rsid w:val="0072628D"/>
    <w:rsid w:val="007264C0"/>
    <w:rsid w:val="00726B85"/>
    <w:rsid w:val="00726EA1"/>
    <w:rsid w:val="007270BB"/>
    <w:rsid w:val="0072716A"/>
    <w:rsid w:val="00727199"/>
    <w:rsid w:val="007271F3"/>
    <w:rsid w:val="00727834"/>
    <w:rsid w:val="00730256"/>
    <w:rsid w:val="00731055"/>
    <w:rsid w:val="007314BE"/>
    <w:rsid w:val="007316CA"/>
    <w:rsid w:val="007323F8"/>
    <w:rsid w:val="00732531"/>
    <w:rsid w:val="00734D30"/>
    <w:rsid w:val="007351CC"/>
    <w:rsid w:val="007364EC"/>
    <w:rsid w:val="0073654F"/>
    <w:rsid w:val="00736BD7"/>
    <w:rsid w:val="00736E98"/>
    <w:rsid w:val="0073728E"/>
    <w:rsid w:val="00737615"/>
    <w:rsid w:val="0073764C"/>
    <w:rsid w:val="00737955"/>
    <w:rsid w:val="00737E72"/>
    <w:rsid w:val="007406CA"/>
    <w:rsid w:val="00740F34"/>
    <w:rsid w:val="007415C8"/>
    <w:rsid w:val="00741902"/>
    <w:rsid w:val="00742CE0"/>
    <w:rsid w:val="00744DBC"/>
    <w:rsid w:val="0074504D"/>
    <w:rsid w:val="00745AF5"/>
    <w:rsid w:val="00746382"/>
    <w:rsid w:val="007465A7"/>
    <w:rsid w:val="00746872"/>
    <w:rsid w:val="00746944"/>
    <w:rsid w:val="007469E2"/>
    <w:rsid w:val="00746E7C"/>
    <w:rsid w:val="00747073"/>
    <w:rsid w:val="007478BD"/>
    <w:rsid w:val="00747918"/>
    <w:rsid w:val="00747F3C"/>
    <w:rsid w:val="007514FD"/>
    <w:rsid w:val="00751FDE"/>
    <w:rsid w:val="007524C6"/>
    <w:rsid w:val="0075251F"/>
    <w:rsid w:val="00752CBA"/>
    <w:rsid w:val="00753770"/>
    <w:rsid w:val="00753EB8"/>
    <w:rsid w:val="0075432A"/>
    <w:rsid w:val="00754782"/>
    <w:rsid w:val="00754B3F"/>
    <w:rsid w:val="00754E79"/>
    <w:rsid w:val="00755014"/>
    <w:rsid w:val="0075538F"/>
    <w:rsid w:val="00755DE1"/>
    <w:rsid w:val="00755F88"/>
    <w:rsid w:val="00755F8D"/>
    <w:rsid w:val="00755FED"/>
    <w:rsid w:val="007563F3"/>
    <w:rsid w:val="007564A6"/>
    <w:rsid w:val="00756BC6"/>
    <w:rsid w:val="007571F5"/>
    <w:rsid w:val="0075759A"/>
    <w:rsid w:val="00757685"/>
    <w:rsid w:val="00757833"/>
    <w:rsid w:val="00760872"/>
    <w:rsid w:val="00761535"/>
    <w:rsid w:val="00762275"/>
    <w:rsid w:val="007626D5"/>
    <w:rsid w:val="00763796"/>
    <w:rsid w:val="007642C6"/>
    <w:rsid w:val="00764547"/>
    <w:rsid w:val="00764759"/>
    <w:rsid w:val="00764E0B"/>
    <w:rsid w:val="00764F42"/>
    <w:rsid w:val="00766553"/>
    <w:rsid w:val="00766806"/>
    <w:rsid w:val="00766EB0"/>
    <w:rsid w:val="00767A2B"/>
    <w:rsid w:val="00767A61"/>
    <w:rsid w:val="00767BFB"/>
    <w:rsid w:val="0077064F"/>
    <w:rsid w:val="00771310"/>
    <w:rsid w:val="0077157D"/>
    <w:rsid w:val="007718F0"/>
    <w:rsid w:val="007719A9"/>
    <w:rsid w:val="00772BFC"/>
    <w:rsid w:val="00773CFB"/>
    <w:rsid w:val="00773ECB"/>
    <w:rsid w:val="00774954"/>
    <w:rsid w:val="00774B17"/>
    <w:rsid w:val="00774DCF"/>
    <w:rsid w:val="00774DE3"/>
    <w:rsid w:val="0077542C"/>
    <w:rsid w:val="00775653"/>
    <w:rsid w:val="00775E87"/>
    <w:rsid w:val="007761CE"/>
    <w:rsid w:val="00776A88"/>
    <w:rsid w:val="00776DB2"/>
    <w:rsid w:val="00777409"/>
    <w:rsid w:val="00780088"/>
    <w:rsid w:val="007802CD"/>
    <w:rsid w:val="00781835"/>
    <w:rsid w:val="00781923"/>
    <w:rsid w:val="00781F07"/>
    <w:rsid w:val="00782486"/>
    <w:rsid w:val="007824C2"/>
    <w:rsid w:val="00782A50"/>
    <w:rsid w:val="00782D8D"/>
    <w:rsid w:val="00782DD5"/>
    <w:rsid w:val="00783BD9"/>
    <w:rsid w:val="00783D20"/>
    <w:rsid w:val="00784182"/>
    <w:rsid w:val="00784201"/>
    <w:rsid w:val="0078445F"/>
    <w:rsid w:val="0078582A"/>
    <w:rsid w:val="00785951"/>
    <w:rsid w:val="00785CF2"/>
    <w:rsid w:val="00786692"/>
    <w:rsid w:val="00786D77"/>
    <w:rsid w:val="00787673"/>
    <w:rsid w:val="007876AF"/>
    <w:rsid w:val="007878FA"/>
    <w:rsid w:val="00790FE0"/>
    <w:rsid w:val="00792CD7"/>
    <w:rsid w:val="00792E4B"/>
    <w:rsid w:val="00793BD4"/>
    <w:rsid w:val="007945D9"/>
    <w:rsid w:val="00794E56"/>
    <w:rsid w:val="00795BE0"/>
    <w:rsid w:val="00795D38"/>
    <w:rsid w:val="00795EA7"/>
    <w:rsid w:val="00796055"/>
    <w:rsid w:val="007962F6"/>
    <w:rsid w:val="00796702"/>
    <w:rsid w:val="00796DB8"/>
    <w:rsid w:val="00797BBD"/>
    <w:rsid w:val="00797E5A"/>
    <w:rsid w:val="00797FDC"/>
    <w:rsid w:val="007A0122"/>
    <w:rsid w:val="007A06B9"/>
    <w:rsid w:val="007A187A"/>
    <w:rsid w:val="007A45F0"/>
    <w:rsid w:val="007A4C2C"/>
    <w:rsid w:val="007A52E1"/>
    <w:rsid w:val="007A634C"/>
    <w:rsid w:val="007A64B3"/>
    <w:rsid w:val="007A64C6"/>
    <w:rsid w:val="007A67B2"/>
    <w:rsid w:val="007A7D66"/>
    <w:rsid w:val="007B0854"/>
    <w:rsid w:val="007B0F5C"/>
    <w:rsid w:val="007B1750"/>
    <w:rsid w:val="007B2F8E"/>
    <w:rsid w:val="007B3521"/>
    <w:rsid w:val="007B3DC6"/>
    <w:rsid w:val="007B4BD5"/>
    <w:rsid w:val="007B56EF"/>
    <w:rsid w:val="007B573C"/>
    <w:rsid w:val="007B60D8"/>
    <w:rsid w:val="007B6216"/>
    <w:rsid w:val="007B66FC"/>
    <w:rsid w:val="007B6A07"/>
    <w:rsid w:val="007B6B51"/>
    <w:rsid w:val="007B7B09"/>
    <w:rsid w:val="007C0FD9"/>
    <w:rsid w:val="007C225B"/>
    <w:rsid w:val="007C232B"/>
    <w:rsid w:val="007C2D0E"/>
    <w:rsid w:val="007C33BB"/>
    <w:rsid w:val="007C342D"/>
    <w:rsid w:val="007C357D"/>
    <w:rsid w:val="007C3BBA"/>
    <w:rsid w:val="007C4051"/>
    <w:rsid w:val="007C468A"/>
    <w:rsid w:val="007C4ADB"/>
    <w:rsid w:val="007C4F3B"/>
    <w:rsid w:val="007C516B"/>
    <w:rsid w:val="007C52AA"/>
    <w:rsid w:val="007C52F1"/>
    <w:rsid w:val="007C5C2C"/>
    <w:rsid w:val="007C5D3E"/>
    <w:rsid w:val="007C6040"/>
    <w:rsid w:val="007C661A"/>
    <w:rsid w:val="007C6C26"/>
    <w:rsid w:val="007C70BD"/>
    <w:rsid w:val="007C7179"/>
    <w:rsid w:val="007C765E"/>
    <w:rsid w:val="007D01C1"/>
    <w:rsid w:val="007D0BC3"/>
    <w:rsid w:val="007D0D18"/>
    <w:rsid w:val="007D0EC1"/>
    <w:rsid w:val="007D1005"/>
    <w:rsid w:val="007D1A57"/>
    <w:rsid w:val="007D1D02"/>
    <w:rsid w:val="007D20F8"/>
    <w:rsid w:val="007D26FF"/>
    <w:rsid w:val="007D2C58"/>
    <w:rsid w:val="007D2C76"/>
    <w:rsid w:val="007D34ED"/>
    <w:rsid w:val="007D39CF"/>
    <w:rsid w:val="007D3C04"/>
    <w:rsid w:val="007D43B3"/>
    <w:rsid w:val="007D49D9"/>
    <w:rsid w:val="007D4A12"/>
    <w:rsid w:val="007D4C5F"/>
    <w:rsid w:val="007D4F7B"/>
    <w:rsid w:val="007D55B3"/>
    <w:rsid w:val="007D57FC"/>
    <w:rsid w:val="007D64F1"/>
    <w:rsid w:val="007D65EA"/>
    <w:rsid w:val="007D6690"/>
    <w:rsid w:val="007D6D2C"/>
    <w:rsid w:val="007D7D9D"/>
    <w:rsid w:val="007E03DF"/>
    <w:rsid w:val="007E0470"/>
    <w:rsid w:val="007E0E56"/>
    <w:rsid w:val="007E1FD4"/>
    <w:rsid w:val="007E2945"/>
    <w:rsid w:val="007E2F2D"/>
    <w:rsid w:val="007E30EF"/>
    <w:rsid w:val="007E32F9"/>
    <w:rsid w:val="007E3371"/>
    <w:rsid w:val="007E3374"/>
    <w:rsid w:val="007E478D"/>
    <w:rsid w:val="007E54A8"/>
    <w:rsid w:val="007E5A16"/>
    <w:rsid w:val="007E5C86"/>
    <w:rsid w:val="007E5E0B"/>
    <w:rsid w:val="007E66BE"/>
    <w:rsid w:val="007E69F5"/>
    <w:rsid w:val="007E76C6"/>
    <w:rsid w:val="007F137E"/>
    <w:rsid w:val="007F1836"/>
    <w:rsid w:val="007F23BF"/>
    <w:rsid w:val="007F2570"/>
    <w:rsid w:val="007F25A6"/>
    <w:rsid w:val="007F3449"/>
    <w:rsid w:val="007F345D"/>
    <w:rsid w:val="007F3485"/>
    <w:rsid w:val="007F381B"/>
    <w:rsid w:val="007F4131"/>
    <w:rsid w:val="007F442A"/>
    <w:rsid w:val="007F4497"/>
    <w:rsid w:val="007F48A6"/>
    <w:rsid w:val="007F501E"/>
    <w:rsid w:val="007F5DE5"/>
    <w:rsid w:val="007F609C"/>
    <w:rsid w:val="007F64AE"/>
    <w:rsid w:val="007F686F"/>
    <w:rsid w:val="007F6948"/>
    <w:rsid w:val="007F742D"/>
    <w:rsid w:val="007F763E"/>
    <w:rsid w:val="007F7697"/>
    <w:rsid w:val="007F7847"/>
    <w:rsid w:val="007F7DB6"/>
    <w:rsid w:val="008005AE"/>
    <w:rsid w:val="0080079A"/>
    <w:rsid w:val="008010C8"/>
    <w:rsid w:val="008015A5"/>
    <w:rsid w:val="00801655"/>
    <w:rsid w:val="008017FD"/>
    <w:rsid w:val="008023B5"/>
    <w:rsid w:val="008028DD"/>
    <w:rsid w:val="00802B4D"/>
    <w:rsid w:val="00802D64"/>
    <w:rsid w:val="00802E85"/>
    <w:rsid w:val="008030EF"/>
    <w:rsid w:val="00805169"/>
    <w:rsid w:val="00805461"/>
    <w:rsid w:val="00805520"/>
    <w:rsid w:val="00805649"/>
    <w:rsid w:val="00806073"/>
    <w:rsid w:val="00806455"/>
    <w:rsid w:val="00806703"/>
    <w:rsid w:val="00806B0A"/>
    <w:rsid w:val="00806DA5"/>
    <w:rsid w:val="00806E2E"/>
    <w:rsid w:val="0080738F"/>
    <w:rsid w:val="00810213"/>
    <w:rsid w:val="0081070F"/>
    <w:rsid w:val="00810C12"/>
    <w:rsid w:val="008114D2"/>
    <w:rsid w:val="00811850"/>
    <w:rsid w:val="00811B71"/>
    <w:rsid w:val="00811BE8"/>
    <w:rsid w:val="008124C2"/>
    <w:rsid w:val="00812674"/>
    <w:rsid w:val="00812EF7"/>
    <w:rsid w:val="008135C8"/>
    <w:rsid w:val="00813CCF"/>
    <w:rsid w:val="00814682"/>
    <w:rsid w:val="00814B0D"/>
    <w:rsid w:val="00814DCF"/>
    <w:rsid w:val="008152D3"/>
    <w:rsid w:val="00815899"/>
    <w:rsid w:val="00815C34"/>
    <w:rsid w:val="00815E9A"/>
    <w:rsid w:val="0081608E"/>
    <w:rsid w:val="00816482"/>
    <w:rsid w:val="008167B7"/>
    <w:rsid w:val="00816882"/>
    <w:rsid w:val="00817664"/>
    <w:rsid w:val="00817FE2"/>
    <w:rsid w:val="00820D33"/>
    <w:rsid w:val="00821423"/>
    <w:rsid w:val="00821877"/>
    <w:rsid w:val="008218F8"/>
    <w:rsid w:val="008219F3"/>
    <w:rsid w:val="00821B3C"/>
    <w:rsid w:val="00821F79"/>
    <w:rsid w:val="008221B6"/>
    <w:rsid w:val="00822A43"/>
    <w:rsid w:val="00822E07"/>
    <w:rsid w:val="00823B73"/>
    <w:rsid w:val="00824507"/>
    <w:rsid w:val="00824DF2"/>
    <w:rsid w:val="00825764"/>
    <w:rsid w:val="00825EA5"/>
    <w:rsid w:val="00825F56"/>
    <w:rsid w:val="00826152"/>
    <w:rsid w:val="00826812"/>
    <w:rsid w:val="0082697B"/>
    <w:rsid w:val="00826B4D"/>
    <w:rsid w:val="00830AC6"/>
    <w:rsid w:val="00830E2D"/>
    <w:rsid w:val="008320D4"/>
    <w:rsid w:val="00835250"/>
    <w:rsid w:val="00835B69"/>
    <w:rsid w:val="008372E0"/>
    <w:rsid w:val="0083745D"/>
    <w:rsid w:val="00837BAE"/>
    <w:rsid w:val="00840117"/>
    <w:rsid w:val="00840DAA"/>
    <w:rsid w:val="00841024"/>
    <w:rsid w:val="00841224"/>
    <w:rsid w:val="00842049"/>
    <w:rsid w:val="00842548"/>
    <w:rsid w:val="00842627"/>
    <w:rsid w:val="0084289A"/>
    <w:rsid w:val="00842E81"/>
    <w:rsid w:val="00843B35"/>
    <w:rsid w:val="008441FB"/>
    <w:rsid w:val="00844677"/>
    <w:rsid w:val="00844D15"/>
    <w:rsid w:val="00844DF8"/>
    <w:rsid w:val="00845027"/>
    <w:rsid w:val="00845104"/>
    <w:rsid w:val="00845186"/>
    <w:rsid w:val="008469D9"/>
    <w:rsid w:val="00846F95"/>
    <w:rsid w:val="008474D4"/>
    <w:rsid w:val="0084768B"/>
    <w:rsid w:val="00847FD0"/>
    <w:rsid w:val="008502B1"/>
    <w:rsid w:val="00850F27"/>
    <w:rsid w:val="00851055"/>
    <w:rsid w:val="008518A6"/>
    <w:rsid w:val="00852220"/>
    <w:rsid w:val="008527BD"/>
    <w:rsid w:val="00852FB7"/>
    <w:rsid w:val="008531FA"/>
    <w:rsid w:val="00853B5B"/>
    <w:rsid w:val="00853D14"/>
    <w:rsid w:val="008543E7"/>
    <w:rsid w:val="00855059"/>
    <w:rsid w:val="008550BE"/>
    <w:rsid w:val="00855C4D"/>
    <w:rsid w:val="00855E0F"/>
    <w:rsid w:val="008574E2"/>
    <w:rsid w:val="008601B1"/>
    <w:rsid w:val="00860963"/>
    <w:rsid w:val="00860BA6"/>
    <w:rsid w:val="00860C99"/>
    <w:rsid w:val="008616D5"/>
    <w:rsid w:val="0086221C"/>
    <w:rsid w:val="00862D00"/>
    <w:rsid w:val="00863333"/>
    <w:rsid w:val="0086382E"/>
    <w:rsid w:val="008638D5"/>
    <w:rsid w:val="00864031"/>
    <w:rsid w:val="00864898"/>
    <w:rsid w:val="00864AB5"/>
    <w:rsid w:val="00864EC0"/>
    <w:rsid w:val="00865093"/>
    <w:rsid w:val="0086553D"/>
    <w:rsid w:val="00865D9C"/>
    <w:rsid w:val="00866244"/>
    <w:rsid w:val="008665E5"/>
    <w:rsid w:val="00866B3C"/>
    <w:rsid w:val="008676C0"/>
    <w:rsid w:val="00867B26"/>
    <w:rsid w:val="00867B89"/>
    <w:rsid w:val="00867BEA"/>
    <w:rsid w:val="00867CEE"/>
    <w:rsid w:val="00870E2E"/>
    <w:rsid w:val="008710CD"/>
    <w:rsid w:val="00872A60"/>
    <w:rsid w:val="008730FA"/>
    <w:rsid w:val="00873325"/>
    <w:rsid w:val="008739DC"/>
    <w:rsid w:val="00873A3D"/>
    <w:rsid w:val="008741F8"/>
    <w:rsid w:val="00874431"/>
    <w:rsid w:val="00874B0E"/>
    <w:rsid w:val="00874F95"/>
    <w:rsid w:val="00875376"/>
    <w:rsid w:val="0087571D"/>
    <w:rsid w:val="00875A1B"/>
    <w:rsid w:val="00875D97"/>
    <w:rsid w:val="00876542"/>
    <w:rsid w:val="008774A4"/>
    <w:rsid w:val="0087766D"/>
    <w:rsid w:val="00877932"/>
    <w:rsid w:val="00877B4C"/>
    <w:rsid w:val="00880344"/>
    <w:rsid w:val="00881218"/>
    <w:rsid w:val="00881910"/>
    <w:rsid w:val="00881E09"/>
    <w:rsid w:val="00881EFC"/>
    <w:rsid w:val="008823CB"/>
    <w:rsid w:val="00882B4D"/>
    <w:rsid w:val="00882CF8"/>
    <w:rsid w:val="008832C9"/>
    <w:rsid w:val="00883B10"/>
    <w:rsid w:val="00883B14"/>
    <w:rsid w:val="00884025"/>
    <w:rsid w:val="00884644"/>
    <w:rsid w:val="00885146"/>
    <w:rsid w:val="00885706"/>
    <w:rsid w:val="00886223"/>
    <w:rsid w:val="00886810"/>
    <w:rsid w:val="00886943"/>
    <w:rsid w:val="00887094"/>
    <w:rsid w:val="008872C2"/>
    <w:rsid w:val="0088737B"/>
    <w:rsid w:val="0088764B"/>
    <w:rsid w:val="00887720"/>
    <w:rsid w:val="00887AD6"/>
    <w:rsid w:val="00887C95"/>
    <w:rsid w:val="008902E5"/>
    <w:rsid w:val="00890361"/>
    <w:rsid w:val="0089119A"/>
    <w:rsid w:val="008912EE"/>
    <w:rsid w:val="00891566"/>
    <w:rsid w:val="00891AF6"/>
    <w:rsid w:val="00891C4C"/>
    <w:rsid w:val="00891F85"/>
    <w:rsid w:val="008922A7"/>
    <w:rsid w:val="00893194"/>
    <w:rsid w:val="0089364A"/>
    <w:rsid w:val="00894244"/>
    <w:rsid w:val="00895004"/>
    <w:rsid w:val="008953E4"/>
    <w:rsid w:val="00895D8A"/>
    <w:rsid w:val="0089607B"/>
    <w:rsid w:val="008965AE"/>
    <w:rsid w:val="0089743B"/>
    <w:rsid w:val="008975A6"/>
    <w:rsid w:val="0089786A"/>
    <w:rsid w:val="008979F0"/>
    <w:rsid w:val="00897B86"/>
    <w:rsid w:val="008A019D"/>
    <w:rsid w:val="008A04C0"/>
    <w:rsid w:val="008A075A"/>
    <w:rsid w:val="008A0A43"/>
    <w:rsid w:val="008A136E"/>
    <w:rsid w:val="008A16E6"/>
    <w:rsid w:val="008A1FA7"/>
    <w:rsid w:val="008A2268"/>
    <w:rsid w:val="008A2704"/>
    <w:rsid w:val="008A27B6"/>
    <w:rsid w:val="008A297E"/>
    <w:rsid w:val="008A2E36"/>
    <w:rsid w:val="008A2F3E"/>
    <w:rsid w:val="008A337A"/>
    <w:rsid w:val="008A353A"/>
    <w:rsid w:val="008A37F0"/>
    <w:rsid w:val="008A3876"/>
    <w:rsid w:val="008A41C9"/>
    <w:rsid w:val="008A45DE"/>
    <w:rsid w:val="008A4AA8"/>
    <w:rsid w:val="008A4CB2"/>
    <w:rsid w:val="008A50CE"/>
    <w:rsid w:val="008A51A7"/>
    <w:rsid w:val="008A63CB"/>
    <w:rsid w:val="008A68D2"/>
    <w:rsid w:val="008A73FA"/>
    <w:rsid w:val="008A74F4"/>
    <w:rsid w:val="008B0980"/>
    <w:rsid w:val="008B0A3E"/>
    <w:rsid w:val="008B1311"/>
    <w:rsid w:val="008B1614"/>
    <w:rsid w:val="008B2519"/>
    <w:rsid w:val="008B25EE"/>
    <w:rsid w:val="008B2D5A"/>
    <w:rsid w:val="008B33A8"/>
    <w:rsid w:val="008B38A1"/>
    <w:rsid w:val="008B3BA1"/>
    <w:rsid w:val="008B52D9"/>
    <w:rsid w:val="008B5CFA"/>
    <w:rsid w:val="008B5D88"/>
    <w:rsid w:val="008B67A2"/>
    <w:rsid w:val="008B6C69"/>
    <w:rsid w:val="008B6CE2"/>
    <w:rsid w:val="008B7DB6"/>
    <w:rsid w:val="008C0311"/>
    <w:rsid w:val="008C0708"/>
    <w:rsid w:val="008C1157"/>
    <w:rsid w:val="008C12F6"/>
    <w:rsid w:val="008C1663"/>
    <w:rsid w:val="008C1859"/>
    <w:rsid w:val="008C20B6"/>
    <w:rsid w:val="008C27AE"/>
    <w:rsid w:val="008C283A"/>
    <w:rsid w:val="008C299F"/>
    <w:rsid w:val="008C2CF2"/>
    <w:rsid w:val="008C324D"/>
    <w:rsid w:val="008C338B"/>
    <w:rsid w:val="008C3B72"/>
    <w:rsid w:val="008C3E9F"/>
    <w:rsid w:val="008C4486"/>
    <w:rsid w:val="008C44DA"/>
    <w:rsid w:val="008C487D"/>
    <w:rsid w:val="008C5118"/>
    <w:rsid w:val="008C51A4"/>
    <w:rsid w:val="008C51D8"/>
    <w:rsid w:val="008C52F8"/>
    <w:rsid w:val="008C58E7"/>
    <w:rsid w:val="008C5DA2"/>
    <w:rsid w:val="008C5FB8"/>
    <w:rsid w:val="008C625F"/>
    <w:rsid w:val="008C62BF"/>
    <w:rsid w:val="008C6791"/>
    <w:rsid w:val="008C70F8"/>
    <w:rsid w:val="008D006C"/>
    <w:rsid w:val="008D0EC4"/>
    <w:rsid w:val="008D1C3C"/>
    <w:rsid w:val="008D2AC8"/>
    <w:rsid w:val="008D4EDA"/>
    <w:rsid w:val="008D50CB"/>
    <w:rsid w:val="008D5CBE"/>
    <w:rsid w:val="008D6E45"/>
    <w:rsid w:val="008D7149"/>
    <w:rsid w:val="008D714C"/>
    <w:rsid w:val="008D7B29"/>
    <w:rsid w:val="008D7C3E"/>
    <w:rsid w:val="008E00D0"/>
    <w:rsid w:val="008E01BC"/>
    <w:rsid w:val="008E1E6E"/>
    <w:rsid w:val="008E2736"/>
    <w:rsid w:val="008E2809"/>
    <w:rsid w:val="008E2C64"/>
    <w:rsid w:val="008E3594"/>
    <w:rsid w:val="008E5E34"/>
    <w:rsid w:val="008E6209"/>
    <w:rsid w:val="008E62D4"/>
    <w:rsid w:val="008E6704"/>
    <w:rsid w:val="008E6D60"/>
    <w:rsid w:val="008E70E7"/>
    <w:rsid w:val="008E750D"/>
    <w:rsid w:val="008E7D93"/>
    <w:rsid w:val="008F0620"/>
    <w:rsid w:val="008F08F6"/>
    <w:rsid w:val="008F1D48"/>
    <w:rsid w:val="008F293E"/>
    <w:rsid w:val="008F4737"/>
    <w:rsid w:val="008F4F10"/>
    <w:rsid w:val="008F503F"/>
    <w:rsid w:val="008F5C36"/>
    <w:rsid w:val="008F6067"/>
    <w:rsid w:val="008F644D"/>
    <w:rsid w:val="008F7104"/>
    <w:rsid w:val="008F76E9"/>
    <w:rsid w:val="008F77E7"/>
    <w:rsid w:val="008F7B5D"/>
    <w:rsid w:val="008F7F1F"/>
    <w:rsid w:val="009002DD"/>
    <w:rsid w:val="00900367"/>
    <w:rsid w:val="009007EE"/>
    <w:rsid w:val="00900C85"/>
    <w:rsid w:val="00900E6E"/>
    <w:rsid w:val="00901390"/>
    <w:rsid w:val="00901D12"/>
    <w:rsid w:val="00901FB6"/>
    <w:rsid w:val="009025BD"/>
    <w:rsid w:val="00902640"/>
    <w:rsid w:val="00902F5B"/>
    <w:rsid w:val="00903BF1"/>
    <w:rsid w:val="00904368"/>
    <w:rsid w:val="00904676"/>
    <w:rsid w:val="009047E6"/>
    <w:rsid w:val="00904C09"/>
    <w:rsid w:val="0090536E"/>
    <w:rsid w:val="00905FA0"/>
    <w:rsid w:val="009067F5"/>
    <w:rsid w:val="0090773D"/>
    <w:rsid w:val="00907E3D"/>
    <w:rsid w:val="0091046B"/>
    <w:rsid w:val="009106F2"/>
    <w:rsid w:val="00911D0B"/>
    <w:rsid w:val="009141DB"/>
    <w:rsid w:val="009141EE"/>
    <w:rsid w:val="0091432E"/>
    <w:rsid w:val="009144DC"/>
    <w:rsid w:val="00914999"/>
    <w:rsid w:val="00914BC5"/>
    <w:rsid w:val="00914FA2"/>
    <w:rsid w:val="009167C3"/>
    <w:rsid w:val="00916B49"/>
    <w:rsid w:val="0091768F"/>
    <w:rsid w:val="00917CA3"/>
    <w:rsid w:val="00920351"/>
    <w:rsid w:val="009205D3"/>
    <w:rsid w:val="00921608"/>
    <w:rsid w:val="00921AEC"/>
    <w:rsid w:val="00922AD5"/>
    <w:rsid w:val="00922ECE"/>
    <w:rsid w:val="00923461"/>
    <w:rsid w:val="009234A7"/>
    <w:rsid w:val="00924A14"/>
    <w:rsid w:val="00925B9B"/>
    <w:rsid w:val="00926FFE"/>
    <w:rsid w:val="00927C7A"/>
    <w:rsid w:val="0093039D"/>
    <w:rsid w:val="00930628"/>
    <w:rsid w:val="00930DDF"/>
    <w:rsid w:val="00930FC3"/>
    <w:rsid w:val="00931A17"/>
    <w:rsid w:val="00931CED"/>
    <w:rsid w:val="00931D71"/>
    <w:rsid w:val="009322CF"/>
    <w:rsid w:val="0093403B"/>
    <w:rsid w:val="009343FF"/>
    <w:rsid w:val="009349E3"/>
    <w:rsid w:val="00934DEF"/>
    <w:rsid w:val="00935263"/>
    <w:rsid w:val="0093552D"/>
    <w:rsid w:val="00935762"/>
    <w:rsid w:val="009361DF"/>
    <w:rsid w:val="00936201"/>
    <w:rsid w:val="00936209"/>
    <w:rsid w:val="00937043"/>
    <w:rsid w:val="009371EC"/>
    <w:rsid w:val="00937224"/>
    <w:rsid w:val="0093779D"/>
    <w:rsid w:val="009401F3"/>
    <w:rsid w:val="00940609"/>
    <w:rsid w:val="0094154B"/>
    <w:rsid w:val="00941715"/>
    <w:rsid w:val="00941D08"/>
    <w:rsid w:val="009422CF"/>
    <w:rsid w:val="00942371"/>
    <w:rsid w:val="00942A02"/>
    <w:rsid w:val="00942B37"/>
    <w:rsid w:val="0094324A"/>
    <w:rsid w:val="00943EEC"/>
    <w:rsid w:val="0094443F"/>
    <w:rsid w:val="009448F8"/>
    <w:rsid w:val="00945103"/>
    <w:rsid w:val="00945184"/>
    <w:rsid w:val="00945730"/>
    <w:rsid w:val="00945B4A"/>
    <w:rsid w:val="00945B64"/>
    <w:rsid w:val="00946812"/>
    <w:rsid w:val="009470AA"/>
    <w:rsid w:val="009473F9"/>
    <w:rsid w:val="00947E8A"/>
    <w:rsid w:val="009502F5"/>
    <w:rsid w:val="009504A5"/>
    <w:rsid w:val="009504F1"/>
    <w:rsid w:val="0095097B"/>
    <w:rsid w:val="009515C2"/>
    <w:rsid w:val="0095163C"/>
    <w:rsid w:val="009519D8"/>
    <w:rsid w:val="00952038"/>
    <w:rsid w:val="009521B8"/>
    <w:rsid w:val="009524AB"/>
    <w:rsid w:val="00952A39"/>
    <w:rsid w:val="00952DA2"/>
    <w:rsid w:val="009530E4"/>
    <w:rsid w:val="0095322C"/>
    <w:rsid w:val="009535B4"/>
    <w:rsid w:val="009536E2"/>
    <w:rsid w:val="0095384D"/>
    <w:rsid w:val="009544A8"/>
    <w:rsid w:val="00954DCB"/>
    <w:rsid w:val="00954E09"/>
    <w:rsid w:val="0095508B"/>
    <w:rsid w:val="009550E6"/>
    <w:rsid w:val="009559B8"/>
    <w:rsid w:val="00956264"/>
    <w:rsid w:val="00956548"/>
    <w:rsid w:val="00956772"/>
    <w:rsid w:val="00956864"/>
    <w:rsid w:val="00956875"/>
    <w:rsid w:val="00956EDD"/>
    <w:rsid w:val="0095700B"/>
    <w:rsid w:val="00957B71"/>
    <w:rsid w:val="00957F4A"/>
    <w:rsid w:val="0096080B"/>
    <w:rsid w:val="009613D8"/>
    <w:rsid w:val="00961B56"/>
    <w:rsid w:val="00962495"/>
    <w:rsid w:val="00962605"/>
    <w:rsid w:val="009629BD"/>
    <w:rsid w:val="009629DD"/>
    <w:rsid w:val="00962B7A"/>
    <w:rsid w:val="00962EA2"/>
    <w:rsid w:val="00963392"/>
    <w:rsid w:val="00963B3D"/>
    <w:rsid w:val="00963B4D"/>
    <w:rsid w:val="009642E1"/>
    <w:rsid w:val="00964C30"/>
    <w:rsid w:val="009654B0"/>
    <w:rsid w:val="0096556F"/>
    <w:rsid w:val="00965DFD"/>
    <w:rsid w:val="00965EB8"/>
    <w:rsid w:val="009672B4"/>
    <w:rsid w:val="00967C35"/>
    <w:rsid w:val="00970E4F"/>
    <w:rsid w:val="00971183"/>
    <w:rsid w:val="009712E9"/>
    <w:rsid w:val="00971E27"/>
    <w:rsid w:val="00971ED1"/>
    <w:rsid w:val="0097213E"/>
    <w:rsid w:val="00972233"/>
    <w:rsid w:val="009726E8"/>
    <w:rsid w:val="00972BE7"/>
    <w:rsid w:val="00973F81"/>
    <w:rsid w:val="0097451F"/>
    <w:rsid w:val="00975A6B"/>
    <w:rsid w:val="0097630D"/>
    <w:rsid w:val="00976E92"/>
    <w:rsid w:val="0097760B"/>
    <w:rsid w:val="009779EE"/>
    <w:rsid w:val="00980195"/>
    <w:rsid w:val="009802E1"/>
    <w:rsid w:val="00981C2D"/>
    <w:rsid w:val="00981D3E"/>
    <w:rsid w:val="0098239B"/>
    <w:rsid w:val="00983197"/>
    <w:rsid w:val="00983291"/>
    <w:rsid w:val="00985412"/>
    <w:rsid w:val="00985631"/>
    <w:rsid w:val="00985AEC"/>
    <w:rsid w:val="009863EF"/>
    <w:rsid w:val="00986A63"/>
    <w:rsid w:val="00986AF6"/>
    <w:rsid w:val="00986CE6"/>
    <w:rsid w:val="00987113"/>
    <w:rsid w:val="009877F6"/>
    <w:rsid w:val="00990142"/>
    <w:rsid w:val="00990473"/>
    <w:rsid w:val="00990EA1"/>
    <w:rsid w:val="00991CF7"/>
    <w:rsid w:val="00991E85"/>
    <w:rsid w:val="00992257"/>
    <w:rsid w:val="00992711"/>
    <w:rsid w:val="00992852"/>
    <w:rsid w:val="0099394E"/>
    <w:rsid w:val="00994234"/>
    <w:rsid w:val="00994D4A"/>
    <w:rsid w:val="009952BD"/>
    <w:rsid w:val="00995315"/>
    <w:rsid w:val="00995B9E"/>
    <w:rsid w:val="00995C03"/>
    <w:rsid w:val="00996161"/>
    <w:rsid w:val="009965A5"/>
    <w:rsid w:val="00996A2E"/>
    <w:rsid w:val="00997479"/>
    <w:rsid w:val="009976B8"/>
    <w:rsid w:val="00997D86"/>
    <w:rsid w:val="009A0317"/>
    <w:rsid w:val="009A0CDB"/>
    <w:rsid w:val="009A1600"/>
    <w:rsid w:val="009A19D9"/>
    <w:rsid w:val="009A1BA7"/>
    <w:rsid w:val="009A268E"/>
    <w:rsid w:val="009A2BE7"/>
    <w:rsid w:val="009A30EC"/>
    <w:rsid w:val="009A4DFB"/>
    <w:rsid w:val="009A5132"/>
    <w:rsid w:val="009A5BAE"/>
    <w:rsid w:val="009A65EF"/>
    <w:rsid w:val="009A6B86"/>
    <w:rsid w:val="009A70A4"/>
    <w:rsid w:val="009A7B08"/>
    <w:rsid w:val="009A7B4E"/>
    <w:rsid w:val="009A7C58"/>
    <w:rsid w:val="009B038A"/>
    <w:rsid w:val="009B0783"/>
    <w:rsid w:val="009B0894"/>
    <w:rsid w:val="009B0B5A"/>
    <w:rsid w:val="009B0CED"/>
    <w:rsid w:val="009B18AF"/>
    <w:rsid w:val="009B2ADE"/>
    <w:rsid w:val="009B309E"/>
    <w:rsid w:val="009B3584"/>
    <w:rsid w:val="009B37FB"/>
    <w:rsid w:val="009B434B"/>
    <w:rsid w:val="009B460B"/>
    <w:rsid w:val="009B475A"/>
    <w:rsid w:val="009B4767"/>
    <w:rsid w:val="009B5E18"/>
    <w:rsid w:val="009B61AD"/>
    <w:rsid w:val="009B7AF3"/>
    <w:rsid w:val="009B7CE6"/>
    <w:rsid w:val="009B7EDD"/>
    <w:rsid w:val="009C07CA"/>
    <w:rsid w:val="009C0E37"/>
    <w:rsid w:val="009C10C1"/>
    <w:rsid w:val="009C3CD9"/>
    <w:rsid w:val="009C4C66"/>
    <w:rsid w:val="009C51CC"/>
    <w:rsid w:val="009C5A39"/>
    <w:rsid w:val="009C5D73"/>
    <w:rsid w:val="009C5E97"/>
    <w:rsid w:val="009C623B"/>
    <w:rsid w:val="009C65DD"/>
    <w:rsid w:val="009C6738"/>
    <w:rsid w:val="009C6A73"/>
    <w:rsid w:val="009C792D"/>
    <w:rsid w:val="009C7DB1"/>
    <w:rsid w:val="009C7DEC"/>
    <w:rsid w:val="009D0514"/>
    <w:rsid w:val="009D0F20"/>
    <w:rsid w:val="009D15B9"/>
    <w:rsid w:val="009D17FB"/>
    <w:rsid w:val="009D1BE1"/>
    <w:rsid w:val="009D1D89"/>
    <w:rsid w:val="009D1F31"/>
    <w:rsid w:val="009D292A"/>
    <w:rsid w:val="009D3420"/>
    <w:rsid w:val="009D4CD4"/>
    <w:rsid w:val="009D5FFD"/>
    <w:rsid w:val="009D653C"/>
    <w:rsid w:val="009D6540"/>
    <w:rsid w:val="009D6763"/>
    <w:rsid w:val="009D7518"/>
    <w:rsid w:val="009D7C51"/>
    <w:rsid w:val="009E096F"/>
    <w:rsid w:val="009E09F5"/>
    <w:rsid w:val="009E0AF7"/>
    <w:rsid w:val="009E0E81"/>
    <w:rsid w:val="009E18B2"/>
    <w:rsid w:val="009E19AC"/>
    <w:rsid w:val="009E1CEE"/>
    <w:rsid w:val="009E2175"/>
    <w:rsid w:val="009E2214"/>
    <w:rsid w:val="009E2394"/>
    <w:rsid w:val="009E2DBA"/>
    <w:rsid w:val="009E30CF"/>
    <w:rsid w:val="009E3B70"/>
    <w:rsid w:val="009E45A6"/>
    <w:rsid w:val="009E5711"/>
    <w:rsid w:val="009E583E"/>
    <w:rsid w:val="009E59EC"/>
    <w:rsid w:val="009E5AA6"/>
    <w:rsid w:val="009E5DD4"/>
    <w:rsid w:val="009E6556"/>
    <w:rsid w:val="009E7C9F"/>
    <w:rsid w:val="009E7EE4"/>
    <w:rsid w:val="009F052D"/>
    <w:rsid w:val="009F0603"/>
    <w:rsid w:val="009F0803"/>
    <w:rsid w:val="009F0C67"/>
    <w:rsid w:val="009F11F6"/>
    <w:rsid w:val="009F17CA"/>
    <w:rsid w:val="009F1D71"/>
    <w:rsid w:val="009F1D83"/>
    <w:rsid w:val="009F25AB"/>
    <w:rsid w:val="009F2D14"/>
    <w:rsid w:val="009F2F1F"/>
    <w:rsid w:val="009F3374"/>
    <w:rsid w:val="009F38D0"/>
    <w:rsid w:val="009F4B14"/>
    <w:rsid w:val="009F5347"/>
    <w:rsid w:val="009F53F0"/>
    <w:rsid w:val="009F59CC"/>
    <w:rsid w:val="009F5D70"/>
    <w:rsid w:val="009F752E"/>
    <w:rsid w:val="00A009E8"/>
    <w:rsid w:val="00A01010"/>
    <w:rsid w:val="00A017CA"/>
    <w:rsid w:val="00A01B87"/>
    <w:rsid w:val="00A01BD3"/>
    <w:rsid w:val="00A0262E"/>
    <w:rsid w:val="00A0344D"/>
    <w:rsid w:val="00A03BA4"/>
    <w:rsid w:val="00A03CE5"/>
    <w:rsid w:val="00A03F1A"/>
    <w:rsid w:val="00A04B66"/>
    <w:rsid w:val="00A04B8F"/>
    <w:rsid w:val="00A04E13"/>
    <w:rsid w:val="00A05710"/>
    <w:rsid w:val="00A05A97"/>
    <w:rsid w:val="00A07077"/>
    <w:rsid w:val="00A07447"/>
    <w:rsid w:val="00A07A94"/>
    <w:rsid w:val="00A07FC0"/>
    <w:rsid w:val="00A1085C"/>
    <w:rsid w:val="00A10CA3"/>
    <w:rsid w:val="00A11BE9"/>
    <w:rsid w:val="00A12114"/>
    <w:rsid w:val="00A122F3"/>
    <w:rsid w:val="00A123F5"/>
    <w:rsid w:val="00A1276A"/>
    <w:rsid w:val="00A12D7B"/>
    <w:rsid w:val="00A1347D"/>
    <w:rsid w:val="00A13577"/>
    <w:rsid w:val="00A150F4"/>
    <w:rsid w:val="00A156D7"/>
    <w:rsid w:val="00A1572E"/>
    <w:rsid w:val="00A15E08"/>
    <w:rsid w:val="00A1616E"/>
    <w:rsid w:val="00A16250"/>
    <w:rsid w:val="00A17267"/>
    <w:rsid w:val="00A20756"/>
    <w:rsid w:val="00A2099D"/>
    <w:rsid w:val="00A20A09"/>
    <w:rsid w:val="00A20F09"/>
    <w:rsid w:val="00A21CB8"/>
    <w:rsid w:val="00A229FC"/>
    <w:rsid w:val="00A22AD9"/>
    <w:rsid w:val="00A22DB5"/>
    <w:rsid w:val="00A233F2"/>
    <w:rsid w:val="00A236F1"/>
    <w:rsid w:val="00A2385D"/>
    <w:rsid w:val="00A239A6"/>
    <w:rsid w:val="00A239CC"/>
    <w:rsid w:val="00A23E24"/>
    <w:rsid w:val="00A242DA"/>
    <w:rsid w:val="00A247E4"/>
    <w:rsid w:val="00A24BE7"/>
    <w:rsid w:val="00A2534D"/>
    <w:rsid w:val="00A258C3"/>
    <w:rsid w:val="00A270D4"/>
    <w:rsid w:val="00A2769F"/>
    <w:rsid w:val="00A301EB"/>
    <w:rsid w:val="00A3140B"/>
    <w:rsid w:val="00A31AFB"/>
    <w:rsid w:val="00A32213"/>
    <w:rsid w:val="00A3231E"/>
    <w:rsid w:val="00A33246"/>
    <w:rsid w:val="00A332E5"/>
    <w:rsid w:val="00A337E3"/>
    <w:rsid w:val="00A344C3"/>
    <w:rsid w:val="00A349F7"/>
    <w:rsid w:val="00A34C2C"/>
    <w:rsid w:val="00A3517D"/>
    <w:rsid w:val="00A35F31"/>
    <w:rsid w:val="00A374DA"/>
    <w:rsid w:val="00A4017B"/>
    <w:rsid w:val="00A40E99"/>
    <w:rsid w:val="00A41072"/>
    <w:rsid w:val="00A411D0"/>
    <w:rsid w:val="00A41459"/>
    <w:rsid w:val="00A4241D"/>
    <w:rsid w:val="00A42582"/>
    <w:rsid w:val="00A428D6"/>
    <w:rsid w:val="00A43633"/>
    <w:rsid w:val="00A43AE6"/>
    <w:rsid w:val="00A43C08"/>
    <w:rsid w:val="00A445C3"/>
    <w:rsid w:val="00A44A5E"/>
    <w:rsid w:val="00A452E2"/>
    <w:rsid w:val="00A458E8"/>
    <w:rsid w:val="00A4664B"/>
    <w:rsid w:val="00A4684D"/>
    <w:rsid w:val="00A46922"/>
    <w:rsid w:val="00A469E6"/>
    <w:rsid w:val="00A46C86"/>
    <w:rsid w:val="00A4705E"/>
    <w:rsid w:val="00A47452"/>
    <w:rsid w:val="00A474A2"/>
    <w:rsid w:val="00A47CCC"/>
    <w:rsid w:val="00A47D8B"/>
    <w:rsid w:val="00A50059"/>
    <w:rsid w:val="00A500A5"/>
    <w:rsid w:val="00A501A1"/>
    <w:rsid w:val="00A503AF"/>
    <w:rsid w:val="00A50E56"/>
    <w:rsid w:val="00A50EDC"/>
    <w:rsid w:val="00A50F55"/>
    <w:rsid w:val="00A5204D"/>
    <w:rsid w:val="00A52184"/>
    <w:rsid w:val="00A52B13"/>
    <w:rsid w:val="00A537D3"/>
    <w:rsid w:val="00A53B56"/>
    <w:rsid w:val="00A53C29"/>
    <w:rsid w:val="00A542A2"/>
    <w:rsid w:val="00A5442C"/>
    <w:rsid w:val="00A54786"/>
    <w:rsid w:val="00A54DA5"/>
    <w:rsid w:val="00A551E9"/>
    <w:rsid w:val="00A55226"/>
    <w:rsid w:val="00A55853"/>
    <w:rsid w:val="00A55A0E"/>
    <w:rsid w:val="00A55E92"/>
    <w:rsid w:val="00A55F29"/>
    <w:rsid w:val="00A569C5"/>
    <w:rsid w:val="00A56F81"/>
    <w:rsid w:val="00A56FCE"/>
    <w:rsid w:val="00A602A1"/>
    <w:rsid w:val="00A60DE6"/>
    <w:rsid w:val="00A60EE6"/>
    <w:rsid w:val="00A61034"/>
    <w:rsid w:val="00A61265"/>
    <w:rsid w:val="00A613D5"/>
    <w:rsid w:val="00A61418"/>
    <w:rsid w:val="00A6180A"/>
    <w:rsid w:val="00A62437"/>
    <w:rsid w:val="00A62CE0"/>
    <w:rsid w:val="00A631EA"/>
    <w:rsid w:val="00A63B5A"/>
    <w:rsid w:val="00A63C0A"/>
    <w:rsid w:val="00A649C9"/>
    <w:rsid w:val="00A650F3"/>
    <w:rsid w:val="00A65392"/>
    <w:rsid w:val="00A661A5"/>
    <w:rsid w:val="00A66A7B"/>
    <w:rsid w:val="00A66CE2"/>
    <w:rsid w:val="00A67593"/>
    <w:rsid w:val="00A67983"/>
    <w:rsid w:val="00A703B0"/>
    <w:rsid w:val="00A72304"/>
    <w:rsid w:val="00A729BD"/>
    <w:rsid w:val="00A730D2"/>
    <w:rsid w:val="00A7328D"/>
    <w:rsid w:val="00A7343E"/>
    <w:rsid w:val="00A73664"/>
    <w:rsid w:val="00A74A97"/>
    <w:rsid w:val="00A7561A"/>
    <w:rsid w:val="00A75AF2"/>
    <w:rsid w:val="00A75E16"/>
    <w:rsid w:val="00A7610E"/>
    <w:rsid w:val="00A76A02"/>
    <w:rsid w:val="00A76E35"/>
    <w:rsid w:val="00A77887"/>
    <w:rsid w:val="00A77F12"/>
    <w:rsid w:val="00A805C1"/>
    <w:rsid w:val="00A805EF"/>
    <w:rsid w:val="00A80B29"/>
    <w:rsid w:val="00A81349"/>
    <w:rsid w:val="00A815BB"/>
    <w:rsid w:val="00A81B45"/>
    <w:rsid w:val="00A81E54"/>
    <w:rsid w:val="00A8232C"/>
    <w:rsid w:val="00A831D3"/>
    <w:rsid w:val="00A833DF"/>
    <w:rsid w:val="00A833E7"/>
    <w:rsid w:val="00A83C4B"/>
    <w:rsid w:val="00A83C9B"/>
    <w:rsid w:val="00A83D96"/>
    <w:rsid w:val="00A8406E"/>
    <w:rsid w:val="00A85D4F"/>
    <w:rsid w:val="00A86060"/>
    <w:rsid w:val="00A8634A"/>
    <w:rsid w:val="00A874B9"/>
    <w:rsid w:val="00A877CB"/>
    <w:rsid w:val="00A878B5"/>
    <w:rsid w:val="00A87AA8"/>
    <w:rsid w:val="00A87F36"/>
    <w:rsid w:val="00A900C6"/>
    <w:rsid w:val="00A9085E"/>
    <w:rsid w:val="00A91990"/>
    <w:rsid w:val="00A92056"/>
    <w:rsid w:val="00A92253"/>
    <w:rsid w:val="00A92566"/>
    <w:rsid w:val="00A92584"/>
    <w:rsid w:val="00A92A7D"/>
    <w:rsid w:val="00A92D9F"/>
    <w:rsid w:val="00A93277"/>
    <w:rsid w:val="00A93F50"/>
    <w:rsid w:val="00A94129"/>
    <w:rsid w:val="00A94268"/>
    <w:rsid w:val="00A944E0"/>
    <w:rsid w:val="00A94653"/>
    <w:rsid w:val="00A94776"/>
    <w:rsid w:val="00A958AA"/>
    <w:rsid w:val="00A95C11"/>
    <w:rsid w:val="00A9614A"/>
    <w:rsid w:val="00A96922"/>
    <w:rsid w:val="00A97153"/>
    <w:rsid w:val="00A97813"/>
    <w:rsid w:val="00A97DBC"/>
    <w:rsid w:val="00A97F57"/>
    <w:rsid w:val="00AA0A9A"/>
    <w:rsid w:val="00AA0B7E"/>
    <w:rsid w:val="00AA118A"/>
    <w:rsid w:val="00AA1BA7"/>
    <w:rsid w:val="00AA2727"/>
    <w:rsid w:val="00AA2DBD"/>
    <w:rsid w:val="00AA2FB1"/>
    <w:rsid w:val="00AA3AC3"/>
    <w:rsid w:val="00AA3D24"/>
    <w:rsid w:val="00AA4865"/>
    <w:rsid w:val="00AA554A"/>
    <w:rsid w:val="00AA5631"/>
    <w:rsid w:val="00AA57B0"/>
    <w:rsid w:val="00AA699B"/>
    <w:rsid w:val="00AA7895"/>
    <w:rsid w:val="00AB00F9"/>
    <w:rsid w:val="00AB057E"/>
    <w:rsid w:val="00AB0712"/>
    <w:rsid w:val="00AB0CF6"/>
    <w:rsid w:val="00AB1380"/>
    <w:rsid w:val="00AB15F6"/>
    <w:rsid w:val="00AB2454"/>
    <w:rsid w:val="00AB2AE4"/>
    <w:rsid w:val="00AB3FB6"/>
    <w:rsid w:val="00AB3FED"/>
    <w:rsid w:val="00AB41BD"/>
    <w:rsid w:val="00AB43EA"/>
    <w:rsid w:val="00AB43F9"/>
    <w:rsid w:val="00AB4636"/>
    <w:rsid w:val="00AB47E3"/>
    <w:rsid w:val="00AB6A34"/>
    <w:rsid w:val="00AB6C31"/>
    <w:rsid w:val="00AB72C1"/>
    <w:rsid w:val="00AB7F00"/>
    <w:rsid w:val="00AC016B"/>
    <w:rsid w:val="00AC0301"/>
    <w:rsid w:val="00AC04CC"/>
    <w:rsid w:val="00AC0690"/>
    <w:rsid w:val="00AC0C58"/>
    <w:rsid w:val="00AC1EA6"/>
    <w:rsid w:val="00AC2022"/>
    <w:rsid w:val="00AC343C"/>
    <w:rsid w:val="00AC3CD1"/>
    <w:rsid w:val="00AC43D6"/>
    <w:rsid w:val="00AC47E7"/>
    <w:rsid w:val="00AC4949"/>
    <w:rsid w:val="00AC58E9"/>
    <w:rsid w:val="00AC5A23"/>
    <w:rsid w:val="00AC5B66"/>
    <w:rsid w:val="00AC6D63"/>
    <w:rsid w:val="00AC6FFA"/>
    <w:rsid w:val="00AC74A8"/>
    <w:rsid w:val="00AC74F1"/>
    <w:rsid w:val="00AD0DEF"/>
    <w:rsid w:val="00AD0FFC"/>
    <w:rsid w:val="00AD1174"/>
    <w:rsid w:val="00AD16A4"/>
    <w:rsid w:val="00AD1CEA"/>
    <w:rsid w:val="00AD1D94"/>
    <w:rsid w:val="00AD1E60"/>
    <w:rsid w:val="00AD202F"/>
    <w:rsid w:val="00AD20EA"/>
    <w:rsid w:val="00AD2177"/>
    <w:rsid w:val="00AD256F"/>
    <w:rsid w:val="00AD270E"/>
    <w:rsid w:val="00AD27C3"/>
    <w:rsid w:val="00AD2C29"/>
    <w:rsid w:val="00AD3CE9"/>
    <w:rsid w:val="00AD40F0"/>
    <w:rsid w:val="00AD4BF4"/>
    <w:rsid w:val="00AD566C"/>
    <w:rsid w:val="00AD71C7"/>
    <w:rsid w:val="00AD74A8"/>
    <w:rsid w:val="00AD75AC"/>
    <w:rsid w:val="00AD79F8"/>
    <w:rsid w:val="00AE0B19"/>
    <w:rsid w:val="00AE1040"/>
    <w:rsid w:val="00AE199F"/>
    <w:rsid w:val="00AE1E35"/>
    <w:rsid w:val="00AE235B"/>
    <w:rsid w:val="00AE2501"/>
    <w:rsid w:val="00AE2748"/>
    <w:rsid w:val="00AE2A12"/>
    <w:rsid w:val="00AE2CEE"/>
    <w:rsid w:val="00AE2D24"/>
    <w:rsid w:val="00AE3AF7"/>
    <w:rsid w:val="00AE3C42"/>
    <w:rsid w:val="00AE47B4"/>
    <w:rsid w:val="00AE49B9"/>
    <w:rsid w:val="00AE4C51"/>
    <w:rsid w:val="00AE50AD"/>
    <w:rsid w:val="00AE586C"/>
    <w:rsid w:val="00AE5A53"/>
    <w:rsid w:val="00AE6FEC"/>
    <w:rsid w:val="00AE7A52"/>
    <w:rsid w:val="00AE7CD9"/>
    <w:rsid w:val="00AF067D"/>
    <w:rsid w:val="00AF0792"/>
    <w:rsid w:val="00AF0BA7"/>
    <w:rsid w:val="00AF0C6D"/>
    <w:rsid w:val="00AF0EA2"/>
    <w:rsid w:val="00AF17C6"/>
    <w:rsid w:val="00AF1D73"/>
    <w:rsid w:val="00AF1F89"/>
    <w:rsid w:val="00AF21D4"/>
    <w:rsid w:val="00AF24F1"/>
    <w:rsid w:val="00AF2B22"/>
    <w:rsid w:val="00AF2BF7"/>
    <w:rsid w:val="00AF2C63"/>
    <w:rsid w:val="00AF2F3B"/>
    <w:rsid w:val="00AF2FB7"/>
    <w:rsid w:val="00AF30F5"/>
    <w:rsid w:val="00AF3E81"/>
    <w:rsid w:val="00AF4887"/>
    <w:rsid w:val="00AF591E"/>
    <w:rsid w:val="00AF641D"/>
    <w:rsid w:val="00AF6EB4"/>
    <w:rsid w:val="00AF73C9"/>
    <w:rsid w:val="00AF7A0F"/>
    <w:rsid w:val="00AF7B61"/>
    <w:rsid w:val="00B00300"/>
    <w:rsid w:val="00B00409"/>
    <w:rsid w:val="00B007A8"/>
    <w:rsid w:val="00B013EC"/>
    <w:rsid w:val="00B0197F"/>
    <w:rsid w:val="00B01A42"/>
    <w:rsid w:val="00B01AF5"/>
    <w:rsid w:val="00B01B52"/>
    <w:rsid w:val="00B01BA2"/>
    <w:rsid w:val="00B02457"/>
    <w:rsid w:val="00B02FB1"/>
    <w:rsid w:val="00B03436"/>
    <w:rsid w:val="00B03DF9"/>
    <w:rsid w:val="00B0413F"/>
    <w:rsid w:val="00B0659A"/>
    <w:rsid w:val="00B0681F"/>
    <w:rsid w:val="00B0711F"/>
    <w:rsid w:val="00B0722B"/>
    <w:rsid w:val="00B10334"/>
    <w:rsid w:val="00B108AD"/>
    <w:rsid w:val="00B117A1"/>
    <w:rsid w:val="00B12288"/>
    <w:rsid w:val="00B1313C"/>
    <w:rsid w:val="00B13416"/>
    <w:rsid w:val="00B140E2"/>
    <w:rsid w:val="00B148FC"/>
    <w:rsid w:val="00B150F9"/>
    <w:rsid w:val="00B15390"/>
    <w:rsid w:val="00B15826"/>
    <w:rsid w:val="00B15850"/>
    <w:rsid w:val="00B161E1"/>
    <w:rsid w:val="00B1644F"/>
    <w:rsid w:val="00B16807"/>
    <w:rsid w:val="00B16A28"/>
    <w:rsid w:val="00B16D43"/>
    <w:rsid w:val="00B17ACA"/>
    <w:rsid w:val="00B17CC2"/>
    <w:rsid w:val="00B205AC"/>
    <w:rsid w:val="00B207D3"/>
    <w:rsid w:val="00B20A0F"/>
    <w:rsid w:val="00B20A39"/>
    <w:rsid w:val="00B210B0"/>
    <w:rsid w:val="00B21229"/>
    <w:rsid w:val="00B21944"/>
    <w:rsid w:val="00B22991"/>
    <w:rsid w:val="00B22B90"/>
    <w:rsid w:val="00B2379C"/>
    <w:rsid w:val="00B2459D"/>
    <w:rsid w:val="00B252A4"/>
    <w:rsid w:val="00B25948"/>
    <w:rsid w:val="00B260DD"/>
    <w:rsid w:val="00B2628A"/>
    <w:rsid w:val="00B263BB"/>
    <w:rsid w:val="00B26771"/>
    <w:rsid w:val="00B26C80"/>
    <w:rsid w:val="00B304B3"/>
    <w:rsid w:val="00B3050E"/>
    <w:rsid w:val="00B31B13"/>
    <w:rsid w:val="00B320A5"/>
    <w:rsid w:val="00B327C7"/>
    <w:rsid w:val="00B3280A"/>
    <w:rsid w:val="00B32CAC"/>
    <w:rsid w:val="00B3322C"/>
    <w:rsid w:val="00B33269"/>
    <w:rsid w:val="00B33CAE"/>
    <w:rsid w:val="00B33FCB"/>
    <w:rsid w:val="00B34251"/>
    <w:rsid w:val="00B3515E"/>
    <w:rsid w:val="00B3553D"/>
    <w:rsid w:val="00B369BE"/>
    <w:rsid w:val="00B369C6"/>
    <w:rsid w:val="00B36AF5"/>
    <w:rsid w:val="00B36F90"/>
    <w:rsid w:val="00B36F9F"/>
    <w:rsid w:val="00B3771B"/>
    <w:rsid w:val="00B40016"/>
    <w:rsid w:val="00B40266"/>
    <w:rsid w:val="00B40A6A"/>
    <w:rsid w:val="00B40EDF"/>
    <w:rsid w:val="00B40EE5"/>
    <w:rsid w:val="00B4184E"/>
    <w:rsid w:val="00B4277B"/>
    <w:rsid w:val="00B42971"/>
    <w:rsid w:val="00B4319C"/>
    <w:rsid w:val="00B43388"/>
    <w:rsid w:val="00B4346D"/>
    <w:rsid w:val="00B43752"/>
    <w:rsid w:val="00B439DD"/>
    <w:rsid w:val="00B43C3C"/>
    <w:rsid w:val="00B43E24"/>
    <w:rsid w:val="00B44181"/>
    <w:rsid w:val="00B4426E"/>
    <w:rsid w:val="00B44702"/>
    <w:rsid w:val="00B451F8"/>
    <w:rsid w:val="00B45594"/>
    <w:rsid w:val="00B4692F"/>
    <w:rsid w:val="00B46EF2"/>
    <w:rsid w:val="00B47D37"/>
    <w:rsid w:val="00B50701"/>
    <w:rsid w:val="00B50872"/>
    <w:rsid w:val="00B51036"/>
    <w:rsid w:val="00B513B8"/>
    <w:rsid w:val="00B51525"/>
    <w:rsid w:val="00B51773"/>
    <w:rsid w:val="00B52791"/>
    <w:rsid w:val="00B52D40"/>
    <w:rsid w:val="00B537E3"/>
    <w:rsid w:val="00B53A9A"/>
    <w:rsid w:val="00B53B51"/>
    <w:rsid w:val="00B53F5B"/>
    <w:rsid w:val="00B54230"/>
    <w:rsid w:val="00B56064"/>
    <w:rsid w:val="00B564C7"/>
    <w:rsid w:val="00B56650"/>
    <w:rsid w:val="00B56D09"/>
    <w:rsid w:val="00B57113"/>
    <w:rsid w:val="00B600EF"/>
    <w:rsid w:val="00B6014B"/>
    <w:rsid w:val="00B60579"/>
    <w:rsid w:val="00B60EA9"/>
    <w:rsid w:val="00B61104"/>
    <w:rsid w:val="00B61DB2"/>
    <w:rsid w:val="00B61FEB"/>
    <w:rsid w:val="00B62003"/>
    <w:rsid w:val="00B625B0"/>
    <w:rsid w:val="00B62FF4"/>
    <w:rsid w:val="00B633B6"/>
    <w:rsid w:val="00B6443F"/>
    <w:rsid w:val="00B649F2"/>
    <w:rsid w:val="00B6519D"/>
    <w:rsid w:val="00B6570B"/>
    <w:rsid w:val="00B66115"/>
    <w:rsid w:val="00B6630F"/>
    <w:rsid w:val="00B667AE"/>
    <w:rsid w:val="00B6722B"/>
    <w:rsid w:val="00B6760A"/>
    <w:rsid w:val="00B70112"/>
    <w:rsid w:val="00B70EDA"/>
    <w:rsid w:val="00B710A7"/>
    <w:rsid w:val="00B71C59"/>
    <w:rsid w:val="00B71CB7"/>
    <w:rsid w:val="00B72416"/>
    <w:rsid w:val="00B72543"/>
    <w:rsid w:val="00B72C03"/>
    <w:rsid w:val="00B732C1"/>
    <w:rsid w:val="00B73A35"/>
    <w:rsid w:val="00B74540"/>
    <w:rsid w:val="00B74E87"/>
    <w:rsid w:val="00B74FB1"/>
    <w:rsid w:val="00B75A44"/>
    <w:rsid w:val="00B75A74"/>
    <w:rsid w:val="00B75BB0"/>
    <w:rsid w:val="00B75BC9"/>
    <w:rsid w:val="00B7613B"/>
    <w:rsid w:val="00B762A2"/>
    <w:rsid w:val="00B76789"/>
    <w:rsid w:val="00B76E85"/>
    <w:rsid w:val="00B7742F"/>
    <w:rsid w:val="00B80F0C"/>
    <w:rsid w:val="00B81215"/>
    <w:rsid w:val="00B818B7"/>
    <w:rsid w:val="00B82107"/>
    <w:rsid w:val="00B82775"/>
    <w:rsid w:val="00B827EC"/>
    <w:rsid w:val="00B83894"/>
    <w:rsid w:val="00B83AA9"/>
    <w:rsid w:val="00B840E3"/>
    <w:rsid w:val="00B842E4"/>
    <w:rsid w:val="00B84629"/>
    <w:rsid w:val="00B8609B"/>
    <w:rsid w:val="00B86C83"/>
    <w:rsid w:val="00B87415"/>
    <w:rsid w:val="00B876BB"/>
    <w:rsid w:val="00B87EC8"/>
    <w:rsid w:val="00B909E0"/>
    <w:rsid w:val="00B90E9F"/>
    <w:rsid w:val="00B91ED5"/>
    <w:rsid w:val="00B91F36"/>
    <w:rsid w:val="00B92012"/>
    <w:rsid w:val="00B9240F"/>
    <w:rsid w:val="00B9280D"/>
    <w:rsid w:val="00B929F9"/>
    <w:rsid w:val="00B92F22"/>
    <w:rsid w:val="00B931E4"/>
    <w:rsid w:val="00B9391D"/>
    <w:rsid w:val="00B94023"/>
    <w:rsid w:val="00B94274"/>
    <w:rsid w:val="00B94364"/>
    <w:rsid w:val="00B94489"/>
    <w:rsid w:val="00B95761"/>
    <w:rsid w:val="00B961DF"/>
    <w:rsid w:val="00B9621D"/>
    <w:rsid w:val="00B96270"/>
    <w:rsid w:val="00B962F1"/>
    <w:rsid w:val="00B96305"/>
    <w:rsid w:val="00B96B8C"/>
    <w:rsid w:val="00B97012"/>
    <w:rsid w:val="00B972BE"/>
    <w:rsid w:val="00B9730D"/>
    <w:rsid w:val="00B9760E"/>
    <w:rsid w:val="00B97702"/>
    <w:rsid w:val="00B97E04"/>
    <w:rsid w:val="00B97FE3"/>
    <w:rsid w:val="00BA0362"/>
    <w:rsid w:val="00BA0D31"/>
    <w:rsid w:val="00BA15EF"/>
    <w:rsid w:val="00BA15F3"/>
    <w:rsid w:val="00BA1748"/>
    <w:rsid w:val="00BA1CA8"/>
    <w:rsid w:val="00BA2232"/>
    <w:rsid w:val="00BA25F5"/>
    <w:rsid w:val="00BA2686"/>
    <w:rsid w:val="00BA2AAB"/>
    <w:rsid w:val="00BA2AB7"/>
    <w:rsid w:val="00BA4761"/>
    <w:rsid w:val="00BA49FD"/>
    <w:rsid w:val="00BA5365"/>
    <w:rsid w:val="00BA5936"/>
    <w:rsid w:val="00BA5C75"/>
    <w:rsid w:val="00BA7254"/>
    <w:rsid w:val="00BA76D8"/>
    <w:rsid w:val="00BB0015"/>
    <w:rsid w:val="00BB0EED"/>
    <w:rsid w:val="00BB103E"/>
    <w:rsid w:val="00BB15AD"/>
    <w:rsid w:val="00BB1FB6"/>
    <w:rsid w:val="00BB2596"/>
    <w:rsid w:val="00BB2FE2"/>
    <w:rsid w:val="00BB309E"/>
    <w:rsid w:val="00BB3B08"/>
    <w:rsid w:val="00BB454F"/>
    <w:rsid w:val="00BB4AF2"/>
    <w:rsid w:val="00BB4E53"/>
    <w:rsid w:val="00BB5167"/>
    <w:rsid w:val="00BB51E3"/>
    <w:rsid w:val="00BB5999"/>
    <w:rsid w:val="00BB5ED3"/>
    <w:rsid w:val="00BB6B51"/>
    <w:rsid w:val="00BB70C3"/>
    <w:rsid w:val="00BB710B"/>
    <w:rsid w:val="00BB7110"/>
    <w:rsid w:val="00BB72C9"/>
    <w:rsid w:val="00BB748B"/>
    <w:rsid w:val="00BB76F8"/>
    <w:rsid w:val="00BB7826"/>
    <w:rsid w:val="00BB7BDA"/>
    <w:rsid w:val="00BB7FBF"/>
    <w:rsid w:val="00BC10FB"/>
    <w:rsid w:val="00BC1212"/>
    <w:rsid w:val="00BC13EA"/>
    <w:rsid w:val="00BC14B8"/>
    <w:rsid w:val="00BC19B4"/>
    <w:rsid w:val="00BC1A3E"/>
    <w:rsid w:val="00BC2530"/>
    <w:rsid w:val="00BC29C9"/>
    <w:rsid w:val="00BC2D71"/>
    <w:rsid w:val="00BC3106"/>
    <w:rsid w:val="00BC3331"/>
    <w:rsid w:val="00BC3C59"/>
    <w:rsid w:val="00BC4414"/>
    <w:rsid w:val="00BC4A5E"/>
    <w:rsid w:val="00BC4E04"/>
    <w:rsid w:val="00BC57FB"/>
    <w:rsid w:val="00BC5987"/>
    <w:rsid w:val="00BC77BA"/>
    <w:rsid w:val="00BC7B09"/>
    <w:rsid w:val="00BD0054"/>
    <w:rsid w:val="00BD02A0"/>
    <w:rsid w:val="00BD0D60"/>
    <w:rsid w:val="00BD11EF"/>
    <w:rsid w:val="00BD15CF"/>
    <w:rsid w:val="00BD17E1"/>
    <w:rsid w:val="00BD1ADD"/>
    <w:rsid w:val="00BD26DD"/>
    <w:rsid w:val="00BD2764"/>
    <w:rsid w:val="00BD4C15"/>
    <w:rsid w:val="00BD4C5F"/>
    <w:rsid w:val="00BD5662"/>
    <w:rsid w:val="00BD5B71"/>
    <w:rsid w:val="00BD5CE4"/>
    <w:rsid w:val="00BD6381"/>
    <w:rsid w:val="00BD6A2D"/>
    <w:rsid w:val="00BD6E02"/>
    <w:rsid w:val="00BD762E"/>
    <w:rsid w:val="00BD7CFB"/>
    <w:rsid w:val="00BD7D4E"/>
    <w:rsid w:val="00BE098E"/>
    <w:rsid w:val="00BE0F18"/>
    <w:rsid w:val="00BE1EB7"/>
    <w:rsid w:val="00BE2365"/>
    <w:rsid w:val="00BE242C"/>
    <w:rsid w:val="00BE258B"/>
    <w:rsid w:val="00BE268C"/>
    <w:rsid w:val="00BE2AA4"/>
    <w:rsid w:val="00BE2BAE"/>
    <w:rsid w:val="00BE3058"/>
    <w:rsid w:val="00BE354C"/>
    <w:rsid w:val="00BE392A"/>
    <w:rsid w:val="00BE4863"/>
    <w:rsid w:val="00BE4878"/>
    <w:rsid w:val="00BE5005"/>
    <w:rsid w:val="00BE5325"/>
    <w:rsid w:val="00BE6188"/>
    <w:rsid w:val="00BE6291"/>
    <w:rsid w:val="00BE64AA"/>
    <w:rsid w:val="00BE6515"/>
    <w:rsid w:val="00BE6BCA"/>
    <w:rsid w:val="00BE6C3A"/>
    <w:rsid w:val="00BE7041"/>
    <w:rsid w:val="00BE7407"/>
    <w:rsid w:val="00BE7FBD"/>
    <w:rsid w:val="00BF0162"/>
    <w:rsid w:val="00BF028D"/>
    <w:rsid w:val="00BF058A"/>
    <w:rsid w:val="00BF0649"/>
    <w:rsid w:val="00BF06B0"/>
    <w:rsid w:val="00BF0848"/>
    <w:rsid w:val="00BF0EE3"/>
    <w:rsid w:val="00BF126E"/>
    <w:rsid w:val="00BF1535"/>
    <w:rsid w:val="00BF1DAE"/>
    <w:rsid w:val="00BF2218"/>
    <w:rsid w:val="00BF277D"/>
    <w:rsid w:val="00BF2BEB"/>
    <w:rsid w:val="00BF316F"/>
    <w:rsid w:val="00BF3469"/>
    <w:rsid w:val="00BF3E08"/>
    <w:rsid w:val="00BF41E4"/>
    <w:rsid w:val="00BF44EE"/>
    <w:rsid w:val="00BF4983"/>
    <w:rsid w:val="00BF4C07"/>
    <w:rsid w:val="00BF4F7E"/>
    <w:rsid w:val="00BF59D0"/>
    <w:rsid w:val="00BF5B49"/>
    <w:rsid w:val="00BF6AC0"/>
    <w:rsid w:val="00BF6D44"/>
    <w:rsid w:val="00BF6F72"/>
    <w:rsid w:val="00BF7C83"/>
    <w:rsid w:val="00C00EBD"/>
    <w:rsid w:val="00C0112B"/>
    <w:rsid w:val="00C017AF"/>
    <w:rsid w:val="00C01AFF"/>
    <w:rsid w:val="00C02190"/>
    <w:rsid w:val="00C02282"/>
    <w:rsid w:val="00C027F3"/>
    <w:rsid w:val="00C0280C"/>
    <w:rsid w:val="00C02B13"/>
    <w:rsid w:val="00C02D58"/>
    <w:rsid w:val="00C04062"/>
    <w:rsid w:val="00C042EC"/>
    <w:rsid w:val="00C043E4"/>
    <w:rsid w:val="00C048F7"/>
    <w:rsid w:val="00C05432"/>
    <w:rsid w:val="00C0594F"/>
    <w:rsid w:val="00C06302"/>
    <w:rsid w:val="00C065E6"/>
    <w:rsid w:val="00C07592"/>
    <w:rsid w:val="00C0783C"/>
    <w:rsid w:val="00C10E9D"/>
    <w:rsid w:val="00C11246"/>
    <w:rsid w:val="00C116A4"/>
    <w:rsid w:val="00C11944"/>
    <w:rsid w:val="00C12671"/>
    <w:rsid w:val="00C12AA4"/>
    <w:rsid w:val="00C130B2"/>
    <w:rsid w:val="00C132AC"/>
    <w:rsid w:val="00C13E6C"/>
    <w:rsid w:val="00C148B2"/>
    <w:rsid w:val="00C15092"/>
    <w:rsid w:val="00C15874"/>
    <w:rsid w:val="00C16DD4"/>
    <w:rsid w:val="00C175A6"/>
    <w:rsid w:val="00C176D5"/>
    <w:rsid w:val="00C179AC"/>
    <w:rsid w:val="00C204E2"/>
    <w:rsid w:val="00C209A4"/>
    <w:rsid w:val="00C21321"/>
    <w:rsid w:val="00C21EC2"/>
    <w:rsid w:val="00C22F84"/>
    <w:rsid w:val="00C23256"/>
    <w:rsid w:val="00C2341C"/>
    <w:rsid w:val="00C234D0"/>
    <w:rsid w:val="00C23765"/>
    <w:rsid w:val="00C23D55"/>
    <w:rsid w:val="00C24185"/>
    <w:rsid w:val="00C2421F"/>
    <w:rsid w:val="00C24CC1"/>
    <w:rsid w:val="00C25322"/>
    <w:rsid w:val="00C25623"/>
    <w:rsid w:val="00C25A15"/>
    <w:rsid w:val="00C268FF"/>
    <w:rsid w:val="00C26D06"/>
    <w:rsid w:val="00C303D5"/>
    <w:rsid w:val="00C303E3"/>
    <w:rsid w:val="00C306D5"/>
    <w:rsid w:val="00C30AD3"/>
    <w:rsid w:val="00C30F6F"/>
    <w:rsid w:val="00C31726"/>
    <w:rsid w:val="00C31B78"/>
    <w:rsid w:val="00C31DCC"/>
    <w:rsid w:val="00C32505"/>
    <w:rsid w:val="00C33AAE"/>
    <w:rsid w:val="00C33D06"/>
    <w:rsid w:val="00C34299"/>
    <w:rsid w:val="00C34A2D"/>
    <w:rsid w:val="00C34D00"/>
    <w:rsid w:val="00C34ED3"/>
    <w:rsid w:val="00C34F5D"/>
    <w:rsid w:val="00C34F9C"/>
    <w:rsid w:val="00C35C49"/>
    <w:rsid w:val="00C360CF"/>
    <w:rsid w:val="00C36212"/>
    <w:rsid w:val="00C3660A"/>
    <w:rsid w:val="00C367BA"/>
    <w:rsid w:val="00C372B3"/>
    <w:rsid w:val="00C403CE"/>
    <w:rsid w:val="00C4068C"/>
    <w:rsid w:val="00C4091A"/>
    <w:rsid w:val="00C409E9"/>
    <w:rsid w:val="00C414E1"/>
    <w:rsid w:val="00C42506"/>
    <w:rsid w:val="00C4276E"/>
    <w:rsid w:val="00C428F0"/>
    <w:rsid w:val="00C44C9E"/>
    <w:rsid w:val="00C455E0"/>
    <w:rsid w:val="00C45A3E"/>
    <w:rsid w:val="00C4642F"/>
    <w:rsid w:val="00C4659B"/>
    <w:rsid w:val="00C46994"/>
    <w:rsid w:val="00C46F93"/>
    <w:rsid w:val="00C4793A"/>
    <w:rsid w:val="00C50267"/>
    <w:rsid w:val="00C50378"/>
    <w:rsid w:val="00C50391"/>
    <w:rsid w:val="00C50E79"/>
    <w:rsid w:val="00C51F5B"/>
    <w:rsid w:val="00C51FF8"/>
    <w:rsid w:val="00C525D4"/>
    <w:rsid w:val="00C52FCB"/>
    <w:rsid w:val="00C539F0"/>
    <w:rsid w:val="00C53E80"/>
    <w:rsid w:val="00C542A3"/>
    <w:rsid w:val="00C54619"/>
    <w:rsid w:val="00C5488C"/>
    <w:rsid w:val="00C55788"/>
    <w:rsid w:val="00C56100"/>
    <w:rsid w:val="00C6097A"/>
    <w:rsid w:val="00C60B6A"/>
    <w:rsid w:val="00C6183D"/>
    <w:rsid w:val="00C6251A"/>
    <w:rsid w:val="00C62B36"/>
    <w:rsid w:val="00C6313C"/>
    <w:rsid w:val="00C633E4"/>
    <w:rsid w:val="00C63645"/>
    <w:rsid w:val="00C6383B"/>
    <w:rsid w:val="00C6452A"/>
    <w:rsid w:val="00C645CE"/>
    <w:rsid w:val="00C64F06"/>
    <w:rsid w:val="00C64F29"/>
    <w:rsid w:val="00C65356"/>
    <w:rsid w:val="00C6548A"/>
    <w:rsid w:val="00C65AF6"/>
    <w:rsid w:val="00C65B27"/>
    <w:rsid w:val="00C66518"/>
    <w:rsid w:val="00C665E9"/>
    <w:rsid w:val="00C66680"/>
    <w:rsid w:val="00C70DE1"/>
    <w:rsid w:val="00C7102E"/>
    <w:rsid w:val="00C71815"/>
    <w:rsid w:val="00C71C88"/>
    <w:rsid w:val="00C71E7F"/>
    <w:rsid w:val="00C72B59"/>
    <w:rsid w:val="00C72BA3"/>
    <w:rsid w:val="00C733B1"/>
    <w:rsid w:val="00C73F10"/>
    <w:rsid w:val="00C753F3"/>
    <w:rsid w:val="00C75509"/>
    <w:rsid w:val="00C76086"/>
    <w:rsid w:val="00C76220"/>
    <w:rsid w:val="00C76B02"/>
    <w:rsid w:val="00C76E7E"/>
    <w:rsid w:val="00C771E2"/>
    <w:rsid w:val="00C77660"/>
    <w:rsid w:val="00C778ED"/>
    <w:rsid w:val="00C802C9"/>
    <w:rsid w:val="00C807C5"/>
    <w:rsid w:val="00C80F97"/>
    <w:rsid w:val="00C80FF4"/>
    <w:rsid w:val="00C81F1A"/>
    <w:rsid w:val="00C82039"/>
    <w:rsid w:val="00C8218A"/>
    <w:rsid w:val="00C82462"/>
    <w:rsid w:val="00C824A1"/>
    <w:rsid w:val="00C82EA0"/>
    <w:rsid w:val="00C835AB"/>
    <w:rsid w:val="00C83F30"/>
    <w:rsid w:val="00C83FB8"/>
    <w:rsid w:val="00C84433"/>
    <w:rsid w:val="00C84791"/>
    <w:rsid w:val="00C84DA1"/>
    <w:rsid w:val="00C85648"/>
    <w:rsid w:val="00C858E2"/>
    <w:rsid w:val="00C86190"/>
    <w:rsid w:val="00C869D4"/>
    <w:rsid w:val="00C86B0B"/>
    <w:rsid w:val="00C875EE"/>
    <w:rsid w:val="00C87795"/>
    <w:rsid w:val="00C87857"/>
    <w:rsid w:val="00C87BA5"/>
    <w:rsid w:val="00C90522"/>
    <w:rsid w:val="00C905CE"/>
    <w:rsid w:val="00C92DED"/>
    <w:rsid w:val="00C92F3E"/>
    <w:rsid w:val="00C93526"/>
    <w:rsid w:val="00C93C45"/>
    <w:rsid w:val="00C94C82"/>
    <w:rsid w:val="00C95F2C"/>
    <w:rsid w:val="00C96192"/>
    <w:rsid w:val="00C96F2D"/>
    <w:rsid w:val="00C9778E"/>
    <w:rsid w:val="00C97AE6"/>
    <w:rsid w:val="00C97FD2"/>
    <w:rsid w:val="00CA10C5"/>
    <w:rsid w:val="00CA1B67"/>
    <w:rsid w:val="00CA2AA0"/>
    <w:rsid w:val="00CA33D0"/>
    <w:rsid w:val="00CA3CA0"/>
    <w:rsid w:val="00CA3FA0"/>
    <w:rsid w:val="00CA46D6"/>
    <w:rsid w:val="00CA72DA"/>
    <w:rsid w:val="00CA7A86"/>
    <w:rsid w:val="00CA7B02"/>
    <w:rsid w:val="00CA7EE1"/>
    <w:rsid w:val="00CB0007"/>
    <w:rsid w:val="00CB0287"/>
    <w:rsid w:val="00CB0663"/>
    <w:rsid w:val="00CB14F9"/>
    <w:rsid w:val="00CB1B5B"/>
    <w:rsid w:val="00CB219C"/>
    <w:rsid w:val="00CB21BB"/>
    <w:rsid w:val="00CB22ED"/>
    <w:rsid w:val="00CB22F6"/>
    <w:rsid w:val="00CB23AB"/>
    <w:rsid w:val="00CB2419"/>
    <w:rsid w:val="00CB29ED"/>
    <w:rsid w:val="00CB2B76"/>
    <w:rsid w:val="00CB30C4"/>
    <w:rsid w:val="00CB3619"/>
    <w:rsid w:val="00CB37DE"/>
    <w:rsid w:val="00CB39C6"/>
    <w:rsid w:val="00CB39EB"/>
    <w:rsid w:val="00CB41B3"/>
    <w:rsid w:val="00CB43DE"/>
    <w:rsid w:val="00CB45AF"/>
    <w:rsid w:val="00CB463C"/>
    <w:rsid w:val="00CB471D"/>
    <w:rsid w:val="00CB4A3D"/>
    <w:rsid w:val="00CB4A42"/>
    <w:rsid w:val="00CB646A"/>
    <w:rsid w:val="00CB667E"/>
    <w:rsid w:val="00CB6AF3"/>
    <w:rsid w:val="00CB7002"/>
    <w:rsid w:val="00CB7483"/>
    <w:rsid w:val="00CB7862"/>
    <w:rsid w:val="00CB798F"/>
    <w:rsid w:val="00CB79AC"/>
    <w:rsid w:val="00CB7F26"/>
    <w:rsid w:val="00CC07C1"/>
    <w:rsid w:val="00CC0DB9"/>
    <w:rsid w:val="00CC0FAC"/>
    <w:rsid w:val="00CC1124"/>
    <w:rsid w:val="00CC1812"/>
    <w:rsid w:val="00CC18B0"/>
    <w:rsid w:val="00CC1A1B"/>
    <w:rsid w:val="00CC1DEE"/>
    <w:rsid w:val="00CC3E75"/>
    <w:rsid w:val="00CC46A4"/>
    <w:rsid w:val="00CC5672"/>
    <w:rsid w:val="00CC640E"/>
    <w:rsid w:val="00CC6C6C"/>
    <w:rsid w:val="00CC6C6E"/>
    <w:rsid w:val="00CC757D"/>
    <w:rsid w:val="00CC7A47"/>
    <w:rsid w:val="00CC7E6C"/>
    <w:rsid w:val="00CD0014"/>
    <w:rsid w:val="00CD08E9"/>
    <w:rsid w:val="00CD0A39"/>
    <w:rsid w:val="00CD0ED6"/>
    <w:rsid w:val="00CD0FE6"/>
    <w:rsid w:val="00CD12C4"/>
    <w:rsid w:val="00CD1FA3"/>
    <w:rsid w:val="00CD25BE"/>
    <w:rsid w:val="00CD2BAD"/>
    <w:rsid w:val="00CD3370"/>
    <w:rsid w:val="00CD465D"/>
    <w:rsid w:val="00CD4B9F"/>
    <w:rsid w:val="00CD5196"/>
    <w:rsid w:val="00CD6259"/>
    <w:rsid w:val="00CD626B"/>
    <w:rsid w:val="00CD704E"/>
    <w:rsid w:val="00CD7BE2"/>
    <w:rsid w:val="00CE0213"/>
    <w:rsid w:val="00CE0613"/>
    <w:rsid w:val="00CE0AC2"/>
    <w:rsid w:val="00CE0B55"/>
    <w:rsid w:val="00CE0CDE"/>
    <w:rsid w:val="00CE112B"/>
    <w:rsid w:val="00CE169C"/>
    <w:rsid w:val="00CE1BDC"/>
    <w:rsid w:val="00CE1D38"/>
    <w:rsid w:val="00CE1EA2"/>
    <w:rsid w:val="00CE2CBA"/>
    <w:rsid w:val="00CE2E21"/>
    <w:rsid w:val="00CE3239"/>
    <w:rsid w:val="00CE3BAA"/>
    <w:rsid w:val="00CE443E"/>
    <w:rsid w:val="00CE4C4C"/>
    <w:rsid w:val="00CE4F28"/>
    <w:rsid w:val="00CE555B"/>
    <w:rsid w:val="00CE59D8"/>
    <w:rsid w:val="00CE608B"/>
    <w:rsid w:val="00CE628A"/>
    <w:rsid w:val="00CE63F0"/>
    <w:rsid w:val="00CE6E76"/>
    <w:rsid w:val="00CE6F07"/>
    <w:rsid w:val="00CE6FF5"/>
    <w:rsid w:val="00CE707F"/>
    <w:rsid w:val="00CE7473"/>
    <w:rsid w:val="00CE77FA"/>
    <w:rsid w:val="00CE78C2"/>
    <w:rsid w:val="00CE7E8B"/>
    <w:rsid w:val="00CF0D49"/>
    <w:rsid w:val="00CF0E77"/>
    <w:rsid w:val="00CF11A8"/>
    <w:rsid w:val="00CF18B4"/>
    <w:rsid w:val="00CF1C00"/>
    <w:rsid w:val="00CF2C08"/>
    <w:rsid w:val="00CF2C56"/>
    <w:rsid w:val="00CF2F07"/>
    <w:rsid w:val="00CF4316"/>
    <w:rsid w:val="00CF4A09"/>
    <w:rsid w:val="00CF506F"/>
    <w:rsid w:val="00CF5345"/>
    <w:rsid w:val="00CF66EF"/>
    <w:rsid w:val="00CF6809"/>
    <w:rsid w:val="00CF701B"/>
    <w:rsid w:val="00CF751B"/>
    <w:rsid w:val="00CF7F11"/>
    <w:rsid w:val="00D00769"/>
    <w:rsid w:val="00D00D2C"/>
    <w:rsid w:val="00D02A89"/>
    <w:rsid w:val="00D02D83"/>
    <w:rsid w:val="00D02E87"/>
    <w:rsid w:val="00D02FFC"/>
    <w:rsid w:val="00D034D8"/>
    <w:rsid w:val="00D0360C"/>
    <w:rsid w:val="00D036B0"/>
    <w:rsid w:val="00D03B6C"/>
    <w:rsid w:val="00D04348"/>
    <w:rsid w:val="00D04773"/>
    <w:rsid w:val="00D04D18"/>
    <w:rsid w:val="00D054E8"/>
    <w:rsid w:val="00D06440"/>
    <w:rsid w:val="00D0682C"/>
    <w:rsid w:val="00D06AEE"/>
    <w:rsid w:val="00D070E5"/>
    <w:rsid w:val="00D10A37"/>
    <w:rsid w:val="00D10F6D"/>
    <w:rsid w:val="00D1144F"/>
    <w:rsid w:val="00D1210E"/>
    <w:rsid w:val="00D1234F"/>
    <w:rsid w:val="00D12856"/>
    <w:rsid w:val="00D12DDC"/>
    <w:rsid w:val="00D1371F"/>
    <w:rsid w:val="00D13C58"/>
    <w:rsid w:val="00D13E4A"/>
    <w:rsid w:val="00D14927"/>
    <w:rsid w:val="00D14BF4"/>
    <w:rsid w:val="00D157AB"/>
    <w:rsid w:val="00D15B1B"/>
    <w:rsid w:val="00D15B48"/>
    <w:rsid w:val="00D15B8E"/>
    <w:rsid w:val="00D1654B"/>
    <w:rsid w:val="00D17ACA"/>
    <w:rsid w:val="00D17ACE"/>
    <w:rsid w:val="00D17CCE"/>
    <w:rsid w:val="00D203A2"/>
    <w:rsid w:val="00D20568"/>
    <w:rsid w:val="00D2084B"/>
    <w:rsid w:val="00D2121B"/>
    <w:rsid w:val="00D21A68"/>
    <w:rsid w:val="00D21C11"/>
    <w:rsid w:val="00D21CB0"/>
    <w:rsid w:val="00D21F7C"/>
    <w:rsid w:val="00D220D5"/>
    <w:rsid w:val="00D22710"/>
    <w:rsid w:val="00D227C8"/>
    <w:rsid w:val="00D2296B"/>
    <w:rsid w:val="00D22E19"/>
    <w:rsid w:val="00D22EBF"/>
    <w:rsid w:val="00D23149"/>
    <w:rsid w:val="00D233DA"/>
    <w:rsid w:val="00D2371C"/>
    <w:rsid w:val="00D23C6E"/>
    <w:rsid w:val="00D24A00"/>
    <w:rsid w:val="00D24C7D"/>
    <w:rsid w:val="00D24DDA"/>
    <w:rsid w:val="00D24FCD"/>
    <w:rsid w:val="00D264BF"/>
    <w:rsid w:val="00D268D4"/>
    <w:rsid w:val="00D27140"/>
    <w:rsid w:val="00D27CD6"/>
    <w:rsid w:val="00D30392"/>
    <w:rsid w:val="00D30405"/>
    <w:rsid w:val="00D30B05"/>
    <w:rsid w:val="00D3149B"/>
    <w:rsid w:val="00D3159D"/>
    <w:rsid w:val="00D317D3"/>
    <w:rsid w:val="00D31827"/>
    <w:rsid w:val="00D318CA"/>
    <w:rsid w:val="00D31CE3"/>
    <w:rsid w:val="00D332BF"/>
    <w:rsid w:val="00D33944"/>
    <w:rsid w:val="00D346FC"/>
    <w:rsid w:val="00D347AE"/>
    <w:rsid w:val="00D34ACB"/>
    <w:rsid w:val="00D35496"/>
    <w:rsid w:val="00D35706"/>
    <w:rsid w:val="00D35880"/>
    <w:rsid w:val="00D35B47"/>
    <w:rsid w:val="00D35E22"/>
    <w:rsid w:val="00D35FAA"/>
    <w:rsid w:val="00D36039"/>
    <w:rsid w:val="00D362E9"/>
    <w:rsid w:val="00D363A4"/>
    <w:rsid w:val="00D37175"/>
    <w:rsid w:val="00D37384"/>
    <w:rsid w:val="00D37B02"/>
    <w:rsid w:val="00D40222"/>
    <w:rsid w:val="00D408EB"/>
    <w:rsid w:val="00D408F9"/>
    <w:rsid w:val="00D40CCC"/>
    <w:rsid w:val="00D40F91"/>
    <w:rsid w:val="00D415E7"/>
    <w:rsid w:val="00D41868"/>
    <w:rsid w:val="00D418D3"/>
    <w:rsid w:val="00D41D16"/>
    <w:rsid w:val="00D41D52"/>
    <w:rsid w:val="00D425BE"/>
    <w:rsid w:val="00D42811"/>
    <w:rsid w:val="00D434ED"/>
    <w:rsid w:val="00D43860"/>
    <w:rsid w:val="00D438B2"/>
    <w:rsid w:val="00D43BE3"/>
    <w:rsid w:val="00D4451E"/>
    <w:rsid w:val="00D451C7"/>
    <w:rsid w:val="00D45A23"/>
    <w:rsid w:val="00D45D6A"/>
    <w:rsid w:val="00D461C7"/>
    <w:rsid w:val="00D46D42"/>
    <w:rsid w:val="00D46EC9"/>
    <w:rsid w:val="00D47286"/>
    <w:rsid w:val="00D479D8"/>
    <w:rsid w:val="00D508DE"/>
    <w:rsid w:val="00D50B59"/>
    <w:rsid w:val="00D50EB5"/>
    <w:rsid w:val="00D514AF"/>
    <w:rsid w:val="00D51A4B"/>
    <w:rsid w:val="00D5288C"/>
    <w:rsid w:val="00D52E28"/>
    <w:rsid w:val="00D5337D"/>
    <w:rsid w:val="00D533EA"/>
    <w:rsid w:val="00D5384A"/>
    <w:rsid w:val="00D53CDD"/>
    <w:rsid w:val="00D53F6E"/>
    <w:rsid w:val="00D543B5"/>
    <w:rsid w:val="00D54BC7"/>
    <w:rsid w:val="00D54C92"/>
    <w:rsid w:val="00D55178"/>
    <w:rsid w:val="00D555A4"/>
    <w:rsid w:val="00D558CC"/>
    <w:rsid w:val="00D5707E"/>
    <w:rsid w:val="00D57141"/>
    <w:rsid w:val="00D579EC"/>
    <w:rsid w:val="00D57D16"/>
    <w:rsid w:val="00D6015B"/>
    <w:rsid w:val="00D6026E"/>
    <w:rsid w:val="00D611DF"/>
    <w:rsid w:val="00D6120F"/>
    <w:rsid w:val="00D619FD"/>
    <w:rsid w:val="00D61A4F"/>
    <w:rsid w:val="00D62629"/>
    <w:rsid w:val="00D6271D"/>
    <w:rsid w:val="00D62BC8"/>
    <w:rsid w:val="00D630AE"/>
    <w:rsid w:val="00D64271"/>
    <w:rsid w:val="00D648B3"/>
    <w:rsid w:val="00D64ED1"/>
    <w:rsid w:val="00D65A12"/>
    <w:rsid w:val="00D65B9B"/>
    <w:rsid w:val="00D6610B"/>
    <w:rsid w:val="00D66E81"/>
    <w:rsid w:val="00D672F7"/>
    <w:rsid w:val="00D67B99"/>
    <w:rsid w:val="00D7041D"/>
    <w:rsid w:val="00D70F8B"/>
    <w:rsid w:val="00D7276D"/>
    <w:rsid w:val="00D72930"/>
    <w:rsid w:val="00D73814"/>
    <w:rsid w:val="00D7397A"/>
    <w:rsid w:val="00D73A14"/>
    <w:rsid w:val="00D73B95"/>
    <w:rsid w:val="00D73E8A"/>
    <w:rsid w:val="00D73EF7"/>
    <w:rsid w:val="00D7472A"/>
    <w:rsid w:val="00D74857"/>
    <w:rsid w:val="00D74859"/>
    <w:rsid w:val="00D753FA"/>
    <w:rsid w:val="00D7551F"/>
    <w:rsid w:val="00D756B6"/>
    <w:rsid w:val="00D757EB"/>
    <w:rsid w:val="00D75A71"/>
    <w:rsid w:val="00D75B13"/>
    <w:rsid w:val="00D75EF8"/>
    <w:rsid w:val="00D765E9"/>
    <w:rsid w:val="00D77346"/>
    <w:rsid w:val="00D775E8"/>
    <w:rsid w:val="00D77B3D"/>
    <w:rsid w:val="00D77C04"/>
    <w:rsid w:val="00D803E1"/>
    <w:rsid w:val="00D8042A"/>
    <w:rsid w:val="00D80855"/>
    <w:rsid w:val="00D80B08"/>
    <w:rsid w:val="00D81297"/>
    <w:rsid w:val="00D812BB"/>
    <w:rsid w:val="00D81AF5"/>
    <w:rsid w:val="00D81FCB"/>
    <w:rsid w:val="00D82F6F"/>
    <w:rsid w:val="00D835EE"/>
    <w:rsid w:val="00D83612"/>
    <w:rsid w:val="00D83629"/>
    <w:rsid w:val="00D83A36"/>
    <w:rsid w:val="00D84ED8"/>
    <w:rsid w:val="00D857EB"/>
    <w:rsid w:val="00D860F8"/>
    <w:rsid w:val="00D860FD"/>
    <w:rsid w:val="00D867B9"/>
    <w:rsid w:val="00D8745C"/>
    <w:rsid w:val="00D87BCB"/>
    <w:rsid w:val="00D912CF"/>
    <w:rsid w:val="00D91650"/>
    <w:rsid w:val="00D91BAE"/>
    <w:rsid w:val="00D92889"/>
    <w:rsid w:val="00D930B5"/>
    <w:rsid w:val="00D93B1D"/>
    <w:rsid w:val="00D948AB"/>
    <w:rsid w:val="00D94ACE"/>
    <w:rsid w:val="00D9538F"/>
    <w:rsid w:val="00D96279"/>
    <w:rsid w:val="00D962C1"/>
    <w:rsid w:val="00D97496"/>
    <w:rsid w:val="00D97569"/>
    <w:rsid w:val="00DA02BC"/>
    <w:rsid w:val="00DA099B"/>
    <w:rsid w:val="00DA0B08"/>
    <w:rsid w:val="00DA115D"/>
    <w:rsid w:val="00DA12FE"/>
    <w:rsid w:val="00DA13A7"/>
    <w:rsid w:val="00DA1C07"/>
    <w:rsid w:val="00DA3338"/>
    <w:rsid w:val="00DA404B"/>
    <w:rsid w:val="00DA47B9"/>
    <w:rsid w:val="00DA48AC"/>
    <w:rsid w:val="00DA4908"/>
    <w:rsid w:val="00DA60ED"/>
    <w:rsid w:val="00DA66E7"/>
    <w:rsid w:val="00DA6917"/>
    <w:rsid w:val="00DA6B6C"/>
    <w:rsid w:val="00DA7288"/>
    <w:rsid w:val="00DA7423"/>
    <w:rsid w:val="00DA7A92"/>
    <w:rsid w:val="00DA7C51"/>
    <w:rsid w:val="00DA7C80"/>
    <w:rsid w:val="00DA7D96"/>
    <w:rsid w:val="00DB1C19"/>
    <w:rsid w:val="00DB28BE"/>
    <w:rsid w:val="00DB2C8C"/>
    <w:rsid w:val="00DB2F78"/>
    <w:rsid w:val="00DB3047"/>
    <w:rsid w:val="00DB37D0"/>
    <w:rsid w:val="00DB381B"/>
    <w:rsid w:val="00DB42CE"/>
    <w:rsid w:val="00DB42F6"/>
    <w:rsid w:val="00DB5B61"/>
    <w:rsid w:val="00DB6A62"/>
    <w:rsid w:val="00DB6ACF"/>
    <w:rsid w:val="00DB6EB5"/>
    <w:rsid w:val="00DB6EF0"/>
    <w:rsid w:val="00DB73B6"/>
    <w:rsid w:val="00DB79D9"/>
    <w:rsid w:val="00DB7D06"/>
    <w:rsid w:val="00DC0530"/>
    <w:rsid w:val="00DC11AF"/>
    <w:rsid w:val="00DC16E8"/>
    <w:rsid w:val="00DC1AA5"/>
    <w:rsid w:val="00DC1E7E"/>
    <w:rsid w:val="00DC2365"/>
    <w:rsid w:val="00DC2FB3"/>
    <w:rsid w:val="00DC436E"/>
    <w:rsid w:val="00DC4AF3"/>
    <w:rsid w:val="00DC5C5C"/>
    <w:rsid w:val="00DC5E5E"/>
    <w:rsid w:val="00DC5EAE"/>
    <w:rsid w:val="00DC5EC6"/>
    <w:rsid w:val="00DC6590"/>
    <w:rsid w:val="00DC6656"/>
    <w:rsid w:val="00DC68E3"/>
    <w:rsid w:val="00DC6AA2"/>
    <w:rsid w:val="00DC6CF2"/>
    <w:rsid w:val="00DC70CB"/>
    <w:rsid w:val="00DC7438"/>
    <w:rsid w:val="00DC7896"/>
    <w:rsid w:val="00DC7C26"/>
    <w:rsid w:val="00DC7F59"/>
    <w:rsid w:val="00DD02D8"/>
    <w:rsid w:val="00DD0468"/>
    <w:rsid w:val="00DD1812"/>
    <w:rsid w:val="00DD1D4C"/>
    <w:rsid w:val="00DD2863"/>
    <w:rsid w:val="00DD2BE6"/>
    <w:rsid w:val="00DD2D6B"/>
    <w:rsid w:val="00DD2F85"/>
    <w:rsid w:val="00DD2F98"/>
    <w:rsid w:val="00DD33DF"/>
    <w:rsid w:val="00DD375E"/>
    <w:rsid w:val="00DD4264"/>
    <w:rsid w:val="00DD436A"/>
    <w:rsid w:val="00DD4B62"/>
    <w:rsid w:val="00DD4C85"/>
    <w:rsid w:val="00DD4E30"/>
    <w:rsid w:val="00DD577A"/>
    <w:rsid w:val="00DD6037"/>
    <w:rsid w:val="00DD6640"/>
    <w:rsid w:val="00DD77BB"/>
    <w:rsid w:val="00DE090A"/>
    <w:rsid w:val="00DE0C37"/>
    <w:rsid w:val="00DE0CCB"/>
    <w:rsid w:val="00DE14C7"/>
    <w:rsid w:val="00DE294A"/>
    <w:rsid w:val="00DE3702"/>
    <w:rsid w:val="00DE4A6D"/>
    <w:rsid w:val="00DE6EC6"/>
    <w:rsid w:val="00DE77E4"/>
    <w:rsid w:val="00DE7AE9"/>
    <w:rsid w:val="00DE7CA4"/>
    <w:rsid w:val="00DE7E0F"/>
    <w:rsid w:val="00DF0352"/>
    <w:rsid w:val="00DF07D1"/>
    <w:rsid w:val="00DF195E"/>
    <w:rsid w:val="00DF1D86"/>
    <w:rsid w:val="00DF44AE"/>
    <w:rsid w:val="00DF45D4"/>
    <w:rsid w:val="00DF488F"/>
    <w:rsid w:val="00DF4CD8"/>
    <w:rsid w:val="00DF4F7A"/>
    <w:rsid w:val="00DF57ED"/>
    <w:rsid w:val="00DF5A46"/>
    <w:rsid w:val="00DF5FC0"/>
    <w:rsid w:val="00DF6383"/>
    <w:rsid w:val="00DF6BD1"/>
    <w:rsid w:val="00DF6D5B"/>
    <w:rsid w:val="00DF6D82"/>
    <w:rsid w:val="00DF73F0"/>
    <w:rsid w:val="00DF79B4"/>
    <w:rsid w:val="00DF79C5"/>
    <w:rsid w:val="00DF7F53"/>
    <w:rsid w:val="00E00F7C"/>
    <w:rsid w:val="00E01343"/>
    <w:rsid w:val="00E01621"/>
    <w:rsid w:val="00E01F9B"/>
    <w:rsid w:val="00E02DA7"/>
    <w:rsid w:val="00E02E3A"/>
    <w:rsid w:val="00E02FB7"/>
    <w:rsid w:val="00E0348C"/>
    <w:rsid w:val="00E03CF4"/>
    <w:rsid w:val="00E047D2"/>
    <w:rsid w:val="00E047DE"/>
    <w:rsid w:val="00E04AD8"/>
    <w:rsid w:val="00E0628E"/>
    <w:rsid w:val="00E0653D"/>
    <w:rsid w:val="00E0659B"/>
    <w:rsid w:val="00E065C7"/>
    <w:rsid w:val="00E0715C"/>
    <w:rsid w:val="00E078FD"/>
    <w:rsid w:val="00E10BF9"/>
    <w:rsid w:val="00E10E77"/>
    <w:rsid w:val="00E10F53"/>
    <w:rsid w:val="00E11442"/>
    <w:rsid w:val="00E11B34"/>
    <w:rsid w:val="00E1340C"/>
    <w:rsid w:val="00E1455D"/>
    <w:rsid w:val="00E14752"/>
    <w:rsid w:val="00E14966"/>
    <w:rsid w:val="00E14B94"/>
    <w:rsid w:val="00E14DEC"/>
    <w:rsid w:val="00E14FD6"/>
    <w:rsid w:val="00E15B9D"/>
    <w:rsid w:val="00E15D8B"/>
    <w:rsid w:val="00E17321"/>
    <w:rsid w:val="00E1751F"/>
    <w:rsid w:val="00E17C2A"/>
    <w:rsid w:val="00E17CC4"/>
    <w:rsid w:val="00E20F3D"/>
    <w:rsid w:val="00E20FE7"/>
    <w:rsid w:val="00E22410"/>
    <w:rsid w:val="00E22E3B"/>
    <w:rsid w:val="00E232E8"/>
    <w:rsid w:val="00E241C5"/>
    <w:rsid w:val="00E251AE"/>
    <w:rsid w:val="00E25724"/>
    <w:rsid w:val="00E260F8"/>
    <w:rsid w:val="00E26664"/>
    <w:rsid w:val="00E26A4B"/>
    <w:rsid w:val="00E27716"/>
    <w:rsid w:val="00E277FC"/>
    <w:rsid w:val="00E27C75"/>
    <w:rsid w:val="00E27DAE"/>
    <w:rsid w:val="00E27E38"/>
    <w:rsid w:val="00E27FCB"/>
    <w:rsid w:val="00E305B6"/>
    <w:rsid w:val="00E30F61"/>
    <w:rsid w:val="00E3106A"/>
    <w:rsid w:val="00E3137C"/>
    <w:rsid w:val="00E31A69"/>
    <w:rsid w:val="00E31D32"/>
    <w:rsid w:val="00E31F52"/>
    <w:rsid w:val="00E32303"/>
    <w:rsid w:val="00E32337"/>
    <w:rsid w:val="00E33232"/>
    <w:rsid w:val="00E3353C"/>
    <w:rsid w:val="00E33C33"/>
    <w:rsid w:val="00E33F96"/>
    <w:rsid w:val="00E3448A"/>
    <w:rsid w:val="00E353FC"/>
    <w:rsid w:val="00E35989"/>
    <w:rsid w:val="00E36075"/>
    <w:rsid w:val="00E36217"/>
    <w:rsid w:val="00E36632"/>
    <w:rsid w:val="00E3668F"/>
    <w:rsid w:val="00E36DEF"/>
    <w:rsid w:val="00E37278"/>
    <w:rsid w:val="00E372DA"/>
    <w:rsid w:val="00E376DA"/>
    <w:rsid w:val="00E37B9A"/>
    <w:rsid w:val="00E37D49"/>
    <w:rsid w:val="00E37DE0"/>
    <w:rsid w:val="00E4027C"/>
    <w:rsid w:val="00E40690"/>
    <w:rsid w:val="00E40AAB"/>
    <w:rsid w:val="00E411C7"/>
    <w:rsid w:val="00E4131A"/>
    <w:rsid w:val="00E418A8"/>
    <w:rsid w:val="00E41C34"/>
    <w:rsid w:val="00E42AFC"/>
    <w:rsid w:val="00E43275"/>
    <w:rsid w:val="00E43BA3"/>
    <w:rsid w:val="00E43CBC"/>
    <w:rsid w:val="00E43E46"/>
    <w:rsid w:val="00E44B96"/>
    <w:rsid w:val="00E456FD"/>
    <w:rsid w:val="00E461D6"/>
    <w:rsid w:val="00E473A2"/>
    <w:rsid w:val="00E47440"/>
    <w:rsid w:val="00E50133"/>
    <w:rsid w:val="00E50668"/>
    <w:rsid w:val="00E5106C"/>
    <w:rsid w:val="00E51175"/>
    <w:rsid w:val="00E527F0"/>
    <w:rsid w:val="00E53BB0"/>
    <w:rsid w:val="00E5462B"/>
    <w:rsid w:val="00E54760"/>
    <w:rsid w:val="00E54A3E"/>
    <w:rsid w:val="00E54AD3"/>
    <w:rsid w:val="00E54B95"/>
    <w:rsid w:val="00E550DF"/>
    <w:rsid w:val="00E56460"/>
    <w:rsid w:val="00E5670F"/>
    <w:rsid w:val="00E569DB"/>
    <w:rsid w:val="00E56C11"/>
    <w:rsid w:val="00E56D62"/>
    <w:rsid w:val="00E570A7"/>
    <w:rsid w:val="00E572EF"/>
    <w:rsid w:val="00E579D5"/>
    <w:rsid w:val="00E57BD8"/>
    <w:rsid w:val="00E57D55"/>
    <w:rsid w:val="00E60356"/>
    <w:rsid w:val="00E6103E"/>
    <w:rsid w:val="00E6129E"/>
    <w:rsid w:val="00E613BB"/>
    <w:rsid w:val="00E615BC"/>
    <w:rsid w:val="00E61A48"/>
    <w:rsid w:val="00E61D4F"/>
    <w:rsid w:val="00E62078"/>
    <w:rsid w:val="00E622F0"/>
    <w:rsid w:val="00E62C58"/>
    <w:rsid w:val="00E62EC0"/>
    <w:rsid w:val="00E63C1D"/>
    <w:rsid w:val="00E63E77"/>
    <w:rsid w:val="00E63EE6"/>
    <w:rsid w:val="00E6439F"/>
    <w:rsid w:val="00E6484D"/>
    <w:rsid w:val="00E64BB7"/>
    <w:rsid w:val="00E64E93"/>
    <w:rsid w:val="00E64EFF"/>
    <w:rsid w:val="00E65ADA"/>
    <w:rsid w:val="00E65FFF"/>
    <w:rsid w:val="00E6706E"/>
    <w:rsid w:val="00E670BB"/>
    <w:rsid w:val="00E6727C"/>
    <w:rsid w:val="00E67367"/>
    <w:rsid w:val="00E7038B"/>
    <w:rsid w:val="00E710A2"/>
    <w:rsid w:val="00E71674"/>
    <w:rsid w:val="00E71B22"/>
    <w:rsid w:val="00E71CAC"/>
    <w:rsid w:val="00E72379"/>
    <w:rsid w:val="00E723AB"/>
    <w:rsid w:val="00E725F9"/>
    <w:rsid w:val="00E728F8"/>
    <w:rsid w:val="00E72971"/>
    <w:rsid w:val="00E72F46"/>
    <w:rsid w:val="00E74391"/>
    <w:rsid w:val="00E7457A"/>
    <w:rsid w:val="00E75444"/>
    <w:rsid w:val="00E75448"/>
    <w:rsid w:val="00E75889"/>
    <w:rsid w:val="00E75D47"/>
    <w:rsid w:val="00E7609F"/>
    <w:rsid w:val="00E76E90"/>
    <w:rsid w:val="00E7748C"/>
    <w:rsid w:val="00E77A15"/>
    <w:rsid w:val="00E77BD3"/>
    <w:rsid w:val="00E77E6A"/>
    <w:rsid w:val="00E80674"/>
    <w:rsid w:val="00E809B3"/>
    <w:rsid w:val="00E80ACC"/>
    <w:rsid w:val="00E80D3C"/>
    <w:rsid w:val="00E80D91"/>
    <w:rsid w:val="00E81306"/>
    <w:rsid w:val="00E81600"/>
    <w:rsid w:val="00E827FF"/>
    <w:rsid w:val="00E8283D"/>
    <w:rsid w:val="00E82FC0"/>
    <w:rsid w:val="00E830F0"/>
    <w:rsid w:val="00E834C7"/>
    <w:rsid w:val="00E848D2"/>
    <w:rsid w:val="00E85095"/>
    <w:rsid w:val="00E85511"/>
    <w:rsid w:val="00E85748"/>
    <w:rsid w:val="00E85752"/>
    <w:rsid w:val="00E85AD3"/>
    <w:rsid w:val="00E861F8"/>
    <w:rsid w:val="00E863D9"/>
    <w:rsid w:val="00E86505"/>
    <w:rsid w:val="00E8686D"/>
    <w:rsid w:val="00E86F6C"/>
    <w:rsid w:val="00E87AB5"/>
    <w:rsid w:val="00E900CF"/>
    <w:rsid w:val="00E909EE"/>
    <w:rsid w:val="00E911AD"/>
    <w:rsid w:val="00E9233C"/>
    <w:rsid w:val="00E92458"/>
    <w:rsid w:val="00E92E85"/>
    <w:rsid w:val="00E9311E"/>
    <w:rsid w:val="00E9333A"/>
    <w:rsid w:val="00E940E6"/>
    <w:rsid w:val="00E94B53"/>
    <w:rsid w:val="00E955BE"/>
    <w:rsid w:val="00E9630B"/>
    <w:rsid w:val="00E964F1"/>
    <w:rsid w:val="00E9686B"/>
    <w:rsid w:val="00E96E63"/>
    <w:rsid w:val="00E9783E"/>
    <w:rsid w:val="00EA010A"/>
    <w:rsid w:val="00EA0A51"/>
    <w:rsid w:val="00EA0CB1"/>
    <w:rsid w:val="00EA152C"/>
    <w:rsid w:val="00EA1835"/>
    <w:rsid w:val="00EA22A9"/>
    <w:rsid w:val="00EA236F"/>
    <w:rsid w:val="00EA2580"/>
    <w:rsid w:val="00EA334C"/>
    <w:rsid w:val="00EA4453"/>
    <w:rsid w:val="00EA46E5"/>
    <w:rsid w:val="00EA4913"/>
    <w:rsid w:val="00EA525D"/>
    <w:rsid w:val="00EA60ED"/>
    <w:rsid w:val="00EA694C"/>
    <w:rsid w:val="00EA74E6"/>
    <w:rsid w:val="00EA7531"/>
    <w:rsid w:val="00EA7BE8"/>
    <w:rsid w:val="00EA7C4F"/>
    <w:rsid w:val="00EB01D5"/>
    <w:rsid w:val="00EB01F6"/>
    <w:rsid w:val="00EB0319"/>
    <w:rsid w:val="00EB0531"/>
    <w:rsid w:val="00EB05FD"/>
    <w:rsid w:val="00EB075D"/>
    <w:rsid w:val="00EB0EC6"/>
    <w:rsid w:val="00EB193D"/>
    <w:rsid w:val="00EB1DDC"/>
    <w:rsid w:val="00EB1FF6"/>
    <w:rsid w:val="00EB394D"/>
    <w:rsid w:val="00EB3BE3"/>
    <w:rsid w:val="00EB4396"/>
    <w:rsid w:val="00EB4425"/>
    <w:rsid w:val="00EB484F"/>
    <w:rsid w:val="00EB4FC9"/>
    <w:rsid w:val="00EB5964"/>
    <w:rsid w:val="00EB5978"/>
    <w:rsid w:val="00EB69D1"/>
    <w:rsid w:val="00EB6BAD"/>
    <w:rsid w:val="00EB6BD0"/>
    <w:rsid w:val="00EB71A7"/>
    <w:rsid w:val="00EB753C"/>
    <w:rsid w:val="00EB78EC"/>
    <w:rsid w:val="00EB7DEA"/>
    <w:rsid w:val="00EC01AD"/>
    <w:rsid w:val="00EC0D60"/>
    <w:rsid w:val="00EC0FF4"/>
    <w:rsid w:val="00EC1919"/>
    <w:rsid w:val="00EC23F9"/>
    <w:rsid w:val="00EC399B"/>
    <w:rsid w:val="00EC4017"/>
    <w:rsid w:val="00EC4245"/>
    <w:rsid w:val="00EC4868"/>
    <w:rsid w:val="00EC4CBA"/>
    <w:rsid w:val="00EC4F6F"/>
    <w:rsid w:val="00EC5D54"/>
    <w:rsid w:val="00EC7EBA"/>
    <w:rsid w:val="00ED0062"/>
    <w:rsid w:val="00ED0361"/>
    <w:rsid w:val="00ED06EF"/>
    <w:rsid w:val="00ED1D27"/>
    <w:rsid w:val="00ED2434"/>
    <w:rsid w:val="00ED260A"/>
    <w:rsid w:val="00ED2646"/>
    <w:rsid w:val="00ED2E8C"/>
    <w:rsid w:val="00ED3EB1"/>
    <w:rsid w:val="00ED445B"/>
    <w:rsid w:val="00ED4B8A"/>
    <w:rsid w:val="00ED4C1A"/>
    <w:rsid w:val="00ED51C6"/>
    <w:rsid w:val="00ED6E92"/>
    <w:rsid w:val="00ED7013"/>
    <w:rsid w:val="00ED7A2D"/>
    <w:rsid w:val="00EE08AA"/>
    <w:rsid w:val="00EE1C0B"/>
    <w:rsid w:val="00EE2257"/>
    <w:rsid w:val="00EE2549"/>
    <w:rsid w:val="00EE285B"/>
    <w:rsid w:val="00EE28D1"/>
    <w:rsid w:val="00EE28E1"/>
    <w:rsid w:val="00EE2E4D"/>
    <w:rsid w:val="00EE369A"/>
    <w:rsid w:val="00EE3B6A"/>
    <w:rsid w:val="00EE408C"/>
    <w:rsid w:val="00EE41C3"/>
    <w:rsid w:val="00EE4365"/>
    <w:rsid w:val="00EE467E"/>
    <w:rsid w:val="00EE4CD4"/>
    <w:rsid w:val="00EE562E"/>
    <w:rsid w:val="00EE62C1"/>
    <w:rsid w:val="00EE675A"/>
    <w:rsid w:val="00EE6866"/>
    <w:rsid w:val="00EE69E3"/>
    <w:rsid w:val="00EE7300"/>
    <w:rsid w:val="00EE79DA"/>
    <w:rsid w:val="00EE7C24"/>
    <w:rsid w:val="00EF0B53"/>
    <w:rsid w:val="00EF1004"/>
    <w:rsid w:val="00EF232A"/>
    <w:rsid w:val="00EF244C"/>
    <w:rsid w:val="00EF2688"/>
    <w:rsid w:val="00EF2A1F"/>
    <w:rsid w:val="00EF33A4"/>
    <w:rsid w:val="00EF33CA"/>
    <w:rsid w:val="00EF43EB"/>
    <w:rsid w:val="00EF4970"/>
    <w:rsid w:val="00EF58BA"/>
    <w:rsid w:val="00EF5BB7"/>
    <w:rsid w:val="00EF71A9"/>
    <w:rsid w:val="00EF72F9"/>
    <w:rsid w:val="00EF7826"/>
    <w:rsid w:val="00EF7B1A"/>
    <w:rsid w:val="00F0010B"/>
    <w:rsid w:val="00F0185B"/>
    <w:rsid w:val="00F01F2E"/>
    <w:rsid w:val="00F02261"/>
    <w:rsid w:val="00F024FA"/>
    <w:rsid w:val="00F02DE4"/>
    <w:rsid w:val="00F03661"/>
    <w:rsid w:val="00F03A8D"/>
    <w:rsid w:val="00F03DCA"/>
    <w:rsid w:val="00F04A50"/>
    <w:rsid w:val="00F0525C"/>
    <w:rsid w:val="00F06151"/>
    <w:rsid w:val="00F06230"/>
    <w:rsid w:val="00F06969"/>
    <w:rsid w:val="00F07132"/>
    <w:rsid w:val="00F0787A"/>
    <w:rsid w:val="00F07DD6"/>
    <w:rsid w:val="00F10ABE"/>
    <w:rsid w:val="00F10FFC"/>
    <w:rsid w:val="00F11854"/>
    <w:rsid w:val="00F1244E"/>
    <w:rsid w:val="00F1281D"/>
    <w:rsid w:val="00F12ECB"/>
    <w:rsid w:val="00F13319"/>
    <w:rsid w:val="00F13647"/>
    <w:rsid w:val="00F14ACE"/>
    <w:rsid w:val="00F14E71"/>
    <w:rsid w:val="00F15AFA"/>
    <w:rsid w:val="00F15CA6"/>
    <w:rsid w:val="00F15D3E"/>
    <w:rsid w:val="00F163C6"/>
    <w:rsid w:val="00F20156"/>
    <w:rsid w:val="00F21260"/>
    <w:rsid w:val="00F21773"/>
    <w:rsid w:val="00F21A54"/>
    <w:rsid w:val="00F21B7B"/>
    <w:rsid w:val="00F21CDA"/>
    <w:rsid w:val="00F21F45"/>
    <w:rsid w:val="00F21F7E"/>
    <w:rsid w:val="00F22690"/>
    <w:rsid w:val="00F22B85"/>
    <w:rsid w:val="00F23262"/>
    <w:rsid w:val="00F23302"/>
    <w:rsid w:val="00F2357F"/>
    <w:rsid w:val="00F23617"/>
    <w:rsid w:val="00F23F36"/>
    <w:rsid w:val="00F242CD"/>
    <w:rsid w:val="00F24806"/>
    <w:rsid w:val="00F24C4E"/>
    <w:rsid w:val="00F260CD"/>
    <w:rsid w:val="00F2745B"/>
    <w:rsid w:val="00F27938"/>
    <w:rsid w:val="00F279F3"/>
    <w:rsid w:val="00F27C4E"/>
    <w:rsid w:val="00F27FFD"/>
    <w:rsid w:val="00F30530"/>
    <w:rsid w:val="00F308D3"/>
    <w:rsid w:val="00F31080"/>
    <w:rsid w:val="00F31D2A"/>
    <w:rsid w:val="00F3211B"/>
    <w:rsid w:val="00F32545"/>
    <w:rsid w:val="00F326C8"/>
    <w:rsid w:val="00F34044"/>
    <w:rsid w:val="00F34065"/>
    <w:rsid w:val="00F341E2"/>
    <w:rsid w:val="00F347B8"/>
    <w:rsid w:val="00F35D27"/>
    <w:rsid w:val="00F36491"/>
    <w:rsid w:val="00F365C1"/>
    <w:rsid w:val="00F36B2F"/>
    <w:rsid w:val="00F36D23"/>
    <w:rsid w:val="00F37114"/>
    <w:rsid w:val="00F376E9"/>
    <w:rsid w:val="00F37A4A"/>
    <w:rsid w:val="00F37CDF"/>
    <w:rsid w:val="00F37ECB"/>
    <w:rsid w:val="00F40718"/>
    <w:rsid w:val="00F40761"/>
    <w:rsid w:val="00F40959"/>
    <w:rsid w:val="00F409F5"/>
    <w:rsid w:val="00F40B04"/>
    <w:rsid w:val="00F40E43"/>
    <w:rsid w:val="00F41AA7"/>
    <w:rsid w:val="00F423F8"/>
    <w:rsid w:val="00F42C0F"/>
    <w:rsid w:val="00F42D4A"/>
    <w:rsid w:val="00F42EAB"/>
    <w:rsid w:val="00F430D8"/>
    <w:rsid w:val="00F4390A"/>
    <w:rsid w:val="00F458C7"/>
    <w:rsid w:val="00F45A59"/>
    <w:rsid w:val="00F45E22"/>
    <w:rsid w:val="00F460AA"/>
    <w:rsid w:val="00F4679B"/>
    <w:rsid w:val="00F47036"/>
    <w:rsid w:val="00F4720D"/>
    <w:rsid w:val="00F47BD4"/>
    <w:rsid w:val="00F501D9"/>
    <w:rsid w:val="00F507FB"/>
    <w:rsid w:val="00F50C11"/>
    <w:rsid w:val="00F50E5C"/>
    <w:rsid w:val="00F51551"/>
    <w:rsid w:val="00F51C9D"/>
    <w:rsid w:val="00F51DC1"/>
    <w:rsid w:val="00F52921"/>
    <w:rsid w:val="00F52A9F"/>
    <w:rsid w:val="00F5303F"/>
    <w:rsid w:val="00F53921"/>
    <w:rsid w:val="00F539AC"/>
    <w:rsid w:val="00F53DF2"/>
    <w:rsid w:val="00F53E5F"/>
    <w:rsid w:val="00F54422"/>
    <w:rsid w:val="00F5475C"/>
    <w:rsid w:val="00F550C6"/>
    <w:rsid w:val="00F55DFB"/>
    <w:rsid w:val="00F56469"/>
    <w:rsid w:val="00F56781"/>
    <w:rsid w:val="00F56ABF"/>
    <w:rsid w:val="00F56C68"/>
    <w:rsid w:val="00F571E3"/>
    <w:rsid w:val="00F57347"/>
    <w:rsid w:val="00F57D04"/>
    <w:rsid w:val="00F60847"/>
    <w:rsid w:val="00F60D37"/>
    <w:rsid w:val="00F61000"/>
    <w:rsid w:val="00F611CB"/>
    <w:rsid w:val="00F61254"/>
    <w:rsid w:val="00F618B2"/>
    <w:rsid w:val="00F61EFD"/>
    <w:rsid w:val="00F6218E"/>
    <w:rsid w:val="00F623BA"/>
    <w:rsid w:val="00F6241E"/>
    <w:rsid w:val="00F64029"/>
    <w:rsid w:val="00F642E1"/>
    <w:rsid w:val="00F648F7"/>
    <w:rsid w:val="00F64BCD"/>
    <w:rsid w:val="00F64FF4"/>
    <w:rsid w:val="00F651FE"/>
    <w:rsid w:val="00F6558E"/>
    <w:rsid w:val="00F659DA"/>
    <w:rsid w:val="00F65A0F"/>
    <w:rsid w:val="00F668DE"/>
    <w:rsid w:val="00F67194"/>
    <w:rsid w:val="00F67420"/>
    <w:rsid w:val="00F6765C"/>
    <w:rsid w:val="00F70554"/>
    <w:rsid w:val="00F70824"/>
    <w:rsid w:val="00F70D98"/>
    <w:rsid w:val="00F71DA9"/>
    <w:rsid w:val="00F728E8"/>
    <w:rsid w:val="00F72AF6"/>
    <w:rsid w:val="00F72C3F"/>
    <w:rsid w:val="00F72E0B"/>
    <w:rsid w:val="00F732AC"/>
    <w:rsid w:val="00F7335B"/>
    <w:rsid w:val="00F73870"/>
    <w:rsid w:val="00F73CAA"/>
    <w:rsid w:val="00F73E13"/>
    <w:rsid w:val="00F74202"/>
    <w:rsid w:val="00F74665"/>
    <w:rsid w:val="00F75186"/>
    <w:rsid w:val="00F754E0"/>
    <w:rsid w:val="00F75F7E"/>
    <w:rsid w:val="00F76F08"/>
    <w:rsid w:val="00F76FD6"/>
    <w:rsid w:val="00F772CA"/>
    <w:rsid w:val="00F77FC8"/>
    <w:rsid w:val="00F80036"/>
    <w:rsid w:val="00F808AB"/>
    <w:rsid w:val="00F80DC2"/>
    <w:rsid w:val="00F817B4"/>
    <w:rsid w:val="00F8194B"/>
    <w:rsid w:val="00F82182"/>
    <w:rsid w:val="00F82942"/>
    <w:rsid w:val="00F82D7A"/>
    <w:rsid w:val="00F82D96"/>
    <w:rsid w:val="00F83A12"/>
    <w:rsid w:val="00F83D88"/>
    <w:rsid w:val="00F83FD5"/>
    <w:rsid w:val="00F842DE"/>
    <w:rsid w:val="00F84830"/>
    <w:rsid w:val="00F855EC"/>
    <w:rsid w:val="00F85C82"/>
    <w:rsid w:val="00F86824"/>
    <w:rsid w:val="00F87061"/>
    <w:rsid w:val="00F8718D"/>
    <w:rsid w:val="00F87539"/>
    <w:rsid w:val="00F87BF3"/>
    <w:rsid w:val="00F9047A"/>
    <w:rsid w:val="00F91107"/>
    <w:rsid w:val="00F912FC"/>
    <w:rsid w:val="00F917AA"/>
    <w:rsid w:val="00F919AD"/>
    <w:rsid w:val="00F91CA3"/>
    <w:rsid w:val="00F91D70"/>
    <w:rsid w:val="00F92246"/>
    <w:rsid w:val="00F924E4"/>
    <w:rsid w:val="00F92B4A"/>
    <w:rsid w:val="00F94802"/>
    <w:rsid w:val="00F948CE"/>
    <w:rsid w:val="00F949F8"/>
    <w:rsid w:val="00F94B25"/>
    <w:rsid w:val="00F94B43"/>
    <w:rsid w:val="00F95020"/>
    <w:rsid w:val="00F9536A"/>
    <w:rsid w:val="00F957E8"/>
    <w:rsid w:val="00F95930"/>
    <w:rsid w:val="00F95A20"/>
    <w:rsid w:val="00F95A58"/>
    <w:rsid w:val="00F96D99"/>
    <w:rsid w:val="00F96ED9"/>
    <w:rsid w:val="00F97262"/>
    <w:rsid w:val="00F97419"/>
    <w:rsid w:val="00F97659"/>
    <w:rsid w:val="00F97AA0"/>
    <w:rsid w:val="00FA0132"/>
    <w:rsid w:val="00FA0415"/>
    <w:rsid w:val="00FA057E"/>
    <w:rsid w:val="00FA08A7"/>
    <w:rsid w:val="00FA0C8C"/>
    <w:rsid w:val="00FA133E"/>
    <w:rsid w:val="00FA13F9"/>
    <w:rsid w:val="00FA1D1C"/>
    <w:rsid w:val="00FA1F17"/>
    <w:rsid w:val="00FA2085"/>
    <w:rsid w:val="00FA22E7"/>
    <w:rsid w:val="00FA2E12"/>
    <w:rsid w:val="00FA3089"/>
    <w:rsid w:val="00FA3762"/>
    <w:rsid w:val="00FA3C24"/>
    <w:rsid w:val="00FA3D37"/>
    <w:rsid w:val="00FA5023"/>
    <w:rsid w:val="00FA55B7"/>
    <w:rsid w:val="00FA61BC"/>
    <w:rsid w:val="00FA6532"/>
    <w:rsid w:val="00FA66A2"/>
    <w:rsid w:val="00FA67DA"/>
    <w:rsid w:val="00FA7848"/>
    <w:rsid w:val="00FA79F0"/>
    <w:rsid w:val="00FB0875"/>
    <w:rsid w:val="00FB1453"/>
    <w:rsid w:val="00FB2059"/>
    <w:rsid w:val="00FB26F0"/>
    <w:rsid w:val="00FB2CF0"/>
    <w:rsid w:val="00FB2D7D"/>
    <w:rsid w:val="00FB2EB0"/>
    <w:rsid w:val="00FB311E"/>
    <w:rsid w:val="00FB3776"/>
    <w:rsid w:val="00FB414B"/>
    <w:rsid w:val="00FB451E"/>
    <w:rsid w:val="00FB48ED"/>
    <w:rsid w:val="00FB5209"/>
    <w:rsid w:val="00FB54BA"/>
    <w:rsid w:val="00FB59D4"/>
    <w:rsid w:val="00FB5B26"/>
    <w:rsid w:val="00FB64FC"/>
    <w:rsid w:val="00FB66B4"/>
    <w:rsid w:val="00FB6875"/>
    <w:rsid w:val="00FB6B81"/>
    <w:rsid w:val="00FB7B2A"/>
    <w:rsid w:val="00FB7DB9"/>
    <w:rsid w:val="00FB7EAE"/>
    <w:rsid w:val="00FB7F58"/>
    <w:rsid w:val="00FB7F76"/>
    <w:rsid w:val="00FC0BEC"/>
    <w:rsid w:val="00FC0CDA"/>
    <w:rsid w:val="00FC1511"/>
    <w:rsid w:val="00FC2197"/>
    <w:rsid w:val="00FC28E3"/>
    <w:rsid w:val="00FC2D27"/>
    <w:rsid w:val="00FC3131"/>
    <w:rsid w:val="00FC31DB"/>
    <w:rsid w:val="00FC35F7"/>
    <w:rsid w:val="00FC3B4D"/>
    <w:rsid w:val="00FC523F"/>
    <w:rsid w:val="00FC52FB"/>
    <w:rsid w:val="00FC53B2"/>
    <w:rsid w:val="00FC66F5"/>
    <w:rsid w:val="00FC6F20"/>
    <w:rsid w:val="00FC6F26"/>
    <w:rsid w:val="00FC7351"/>
    <w:rsid w:val="00FC789E"/>
    <w:rsid w:val="00FD073C"/>
    <w:rsid w:val="00FD0A20"/>
    <w:rsid w:val="00FD13F3"/>
    <w:rsid w:val="00FD1CF9"/>
    <w:rsid w:val="00FD27BE"/>
    <w:rsid w:val="00FD29AE"/>
    <w:rsid w:val="00FD2AA7"/>
    <w:rsid w:val="00FD3439"/>
    <w:rsid w:val="00FD3A23"/>
    <w:rsid w:val="00FD3C96"/>
    <w:rsid w:val="00FD41F0"/>
    <w:rsid w:val="00FD41F8"/>
    <w:rsid w:val="00FD62AA"/>
    <w:rsid w:val="00FD63EF"/>
    <w:rsid w:val="00FD7C66"/>
    <w:rsid w:val="00FD7ED0"/>
    <w:rsid w:val="00FE072B"/>
    <w:rsid w:val="00FE1046"/>
    <w:rsid w:val="00FE1D78"/>
    <w:rsid w:val="00FE23B3"/>
    <w:rsid w:val="00FE2798"/>
    <w:rsid w:val="00FE285E"/>
    <w:rsid w:val="00FE2E80"/>
    <w:rsid w:val="00FE3026"/>
    <w:rsid w:val="00FE313C"/>
    <w:rsid w:val="00FE3339"/>
    <w:rsid w:val="00FE349B"/>
    <w:rsid w:val="00FE3B95"/>
    <w:rsid w:val="00FE3C6F"/>
    <w:rsid w:val="00FE3E52"/>
    <w:rsid w:val="00FE445F"/>
    <w:rsid w:val="00FE483E"/>
    <w:rsid w:val="00FE4963"/>
    <w:rsid w:val="00FE4B78"/>
    <w:rsid w:val="00FE4B7B"/>
    <w:rsid w:val="00FE53E1"/>
    <w:rsid w:val="00FE649A"/>
    <w:rsid w:val="00FE6A0A"/>
    <w:rsid w:val="00FE75AD"/>
    <w:rsid w:val="00FE76AD"/>
    <w:rsid w:val="00FF0143"/>
    <w:rsid w:val="00FF015C"/>
    <w:rsid w:val="00FF0CF4"/>
    <w:rsid w:val="00FF11FF"/>
    <w:rsid w:val="00FF1744"/>
    <w:rsid w:val="00FF1D35"/>
    <w:rsid w:val="00FF2986"/>
    <w:rsid w:val="00FF35F2"/>
    <w:rsid w:val="00FF388B"/>
    <w:rsid w:val="00FF4347"/>
    <w:rsid w:val="00FF5612"/>
    <w:rsid w:val="00FF5899"/>
    <w:rsid w:val="00FF66A5"/>
    <w:rsid w:val="00FF66DB"/>
    <w:rsid w:val="00FF6952"/>
    <w:rsid w:val="00FF6EEC"/>
    <w:rsid w:val="00FF6FE7"/>
    <w:rsid w:val="00FF7BCC"/>
    <w:rsid w:val="014E64B4"/>
    <w:rsid w:val="030D5CD5"/>
    <w:rsid w:val="05025FFE"/>
    <w:rsid w:val="13D8690D"/>
    <w:rsid w:val="149D36CE"/>
    <w:rsid w:val="193C011C"/>
    <w:rsid w:val="1A950AD9"/>
    <w:rsid w:val="21186DB2"/>
    <w:rsid w:val="22601FD9"/>
    <w:rsid w:val="235411C2"/>
    <w:rsid w:val="32151E47"/>
    <w:rsid w:val="34343B43"/>
    <w:rsid w:val="352572FB"/>
    <w:rsid w:val="3B746244"/>
    <w:rsid w:val="459578E3"/>
    <w:rsid w:val="473D616C"/>
    <w:rsid w:val="487660AE"/>
    <w:rsid w:val="4BFE1C3A"/>
    <w:rsid w:val="59173378"/>
    <w:rsid w:val="5F0B2022"/>
    <w:rsid w:val="5F153CCA"/>
    <w:rsid w:val="63CB2C13"/>
    <w:rsid w:val="6DA07A80"/>
    <w:rsid w:val="78DA57C2"/>
    <w:rsid w:val="7A514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3" w:qFormat="1"/>
    <w:lsdException w:name="index 4" w:qFormat="1"/>
    <w:lsdException w:name="index 5" w:qFormat="1"/>
    <w:lsdException w:name="index 6" w:qFormat="1"/>
    <w:lsdException w:name="index 7" w:qFormat="1"/>
    <w:lsdException w:name="index 8" w:qFormat="1"/>
    <w:lsdException w:name="toc 1" w:uiPriority="39" w:qFormat="1"/>
    <w:lsdException w:name="toc 2" w:uiPriority="39" w:qFormat="1"/>
    <w:lsdException w:name="toc 3"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uiPriority="99" w:qFormat="1"/>
    <w:lsdException w:name="header" w:qFormat="1"/>
    <w:lsdException w:name="footer" w:qFormat="1"/>
    <w:lsdException w:name="index heading" w:qFormat="1"/>
    <w:lsdException w:name="caption" w:qFormat="1"/>
    <w:lsdException w:name="table of figures" w:qFormat="1"/>
    <w:lsdException w:name="envelope address" w:qFormat="1"/>
    <w:lsdException w:name="annotation reference" w:uiPriority="99" w:qFormat="1"/>
    <w:lsdException w:name="line number" w:semiHidden="1" w:uiPriority="99" w:unhideWhenUsed="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uiPriority="1" w:unhideWhenUsed="1" w:qFormat="1"/>
    <w:lsdException w:name="Body Text" w:qFormat="1"/>
    <w:lsdException w:name="Body Text Indent" w:qFormat="1"/>
    <w:lsdException w:name="List Continue" w:qFormat="1"/>
    <w:lsdException w:name="List Continue 2" w:qFormat="1"/>
    <w:lsdException w:name="List Continue 3"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lock Text" w:qFormat="1"/>
    <w:lsdException w:name="Hyperlink" w:qFormat="1"/>
    <w:lsdException w:name="Strong" w:uiPriority="22" w:qFormat="1"/>
    <w:lsdException w:name="Emphasis" w:qFormat="1"/>
    <w:lsdException w:name="Document Map" w:qFormat="1"/>
    <w:lsdException w:name="E-mail Signature" w:qFormat="1"/>
    <w:lsdException w:name="HTML Top of Form" w:semiHidden="1" w:uiPriority="99" w:unhideWhenUsed="1"/>
    <w:lsdException w:name="HTML Bottom of Form" w:semiHidden="1" w:uiPriority="99" w:unhideWhenUsed="1"/>
    <w:lsdException w:name="Normal (Web)" w:uiPriority="99"/>
    <w:lsdException w:name="HTML Acronym" w:qFormat="1"/>
    <w:lsdException w:name="HTML Address" w:qFormat="1"/>
    <w:lsdException w:name="HTML Cite" w:qFormat="1"/>
    <w:lsdException w:name="HTML Code" w:qFormat="1"/>
    <w:lsdException w:name="HTML Typewriter" w:qFormat="1"/>
    <w:lsdException w:name="Normal Table"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qFormat="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qFormat="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ff3">
    <w:name w:val="Normal"/>
    <w:qFormat/>
    <w:pPr>
      <w:widowControl w:val="0"/>
      <w:jc w:val="both"/>
    </w:pPr>
    <w:rPr>
      <w:kern w:val="2"/>
      <w:sz w:val="21"/>
      <w:szCs w:val="24"/>
    </w:rPr>
  </w:style>
  <w:style w:type="paragraph" w:styleId="10">
    <w:name w:val="heading 1"/>
    <w:basedOn w:val="aff3"/>
    <w:next w:val="aff3"/>
    <w:link w:val="1Char"/>
    <w:qFormat/>
    <w:pPr>
      <w:keepNext/>
      <w:keepLines/>
      <w:spacing w:before="340" w:after="330" w:line="578" w:lineRule="auto"/>
      <w:outlineLvl w:val="0"/>
    </w:pPr>
    <w:rPr>
      <w:b/>
      <w:bCs/>
      <w:kern w:val="44"/>
      <w:sz w:val="44"/>
      <w:szCs w:val="44"/>
    </w:rPr>
  </w:style>
  <w:style w:type="paragraph" w:styleId="2">
    <w:name w:val="heading 2"/>
    <w:basedOn w:val="aff3"/>
    <w:next w:val="aff3"/>
    <w:link w:val="2Char"/>
    <w:qFormat/>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ff3"/>
    <w:next w:val="aff3"/>
    <w:link w:val="3Char"/>
    <w:qFormat/>
    <w:pPr>
      <w:keepNext/>
      <w:keepLines/>
      <w:numPr>
        <w:ilvl w:val="2"/>
        <w:numId w:val="1"/>
      </w:numPr>
      <w:tabs>
        <w:tab w:val="left" w:pos="720"/>
      </w:tabs>
      <w:spacing w:before="260" w:after="260" w:line="416" w:lineRule="auto"/>
      <w:ind w:left="720"/>
      <w:outlineLvl w:val="2"/>
    </w:pPr>
    <w:rPr>
      <w:b/>
      <w:bCs/>
      <w:sz w:val="32"/>
      <w:szCs w:val="32"/>
    </w:rPr>
  </w:style>
  <w:style w:type="paragraph" w:styleId="4">
    <w:name w:val="heading 4"/>
    <w:basedOn w:val="aff3"/>
    <w:next w:val="aff3"/>
    <w:link w:val="4Char"/>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ff3"/>
    <w:next w:val="aff3"/>
    <w:link w:val="5Char"/>
    <w:qFormat/>
    <w:pPr>
      <w:keepNext/>
      <w:keepLines/>
      <w:numPr>
        <w:ilvl w:val="4"/>
        <w:numId w:val="1"/>
      </w:numPr>
      <w:spacing w:before="280" w:after="290" w:line="376" w:lineRule="auto"/>
      <w:outlineLvl w:val="4"/>
    </w:pPr>
    <w:rPr>
      <w:b/>
      <w:bCs/>
      <w:sz w:val="28"/>
      <w:szCs w:val="28"/>
    </w:rPr>
  </w:style>
  <w:style w:type="paragraph" w:styleId="6">
    <w:name w:val="heading 6"/>
    <w:basedOn w:val="aff3"/>
    <w:next w:val="aff3"/>
    <w:link w:val="6Char"/>
    <w:qFormat/>
    <w:pPr>
      <w:keepNext/>
      <w:keepLines/>
      <w:numPr>
        <w:ilvl w:val="5"/>
        <w:numId w:val="1"/>
      </w:numPr>
      <w:spacing w:before="240" w:after="64" w:line="320" w:lineRule="auto"/>
      <w:outlineLvl w:val="5"/>
    </w:pPr>
    <w:rPr>
      <w:rFonts w:ascii="Arial" w:eastAsia="黑体" w:hAnsi="Arial"/>
      <w:b/>
      <w:bCs/>
      <w:sz w:val="24"/>
      <w:szCs w:val="20"/>
    </w:rPr>
  </w:style>
  <w:style w:type="paragraph" w:styleId="7">
    <w:name w:val="heading 7"/>
    <w:basedOn w:val="aff3"/>
    <w:next w:val="aff3"/>
    <w:link w:val="7Char"/>
    <w:qFormat/>
    <w:pPr>
      <w:keepNext/>
      <w:keepLines/>
      <w:spacing w:before="240" w:after="64" w:line="320" w:lineRule="auto"/>
      <w:outlineLvl w:val="6"/>
    </w:pPr>
    <w:rPr>
      <w:b/>
      <w:bCs/>
      <w:sz w:val="24"/>
      <w:szCs w:val="20"/>
    </w:rPr>
  </w:style>
  <w:style w:type="paragraph" w:styleId="8">
    <w:name w:val="heading 8"/>
    <w:basedOn w:val="aff3"/>
    <w:next w:val="aff3"/>
    <w:link w:val="8Char"/>
    <w:qFormat/>
    <w:pPr>
      <w:keepNext/>
      <w:keepLines/>
      <w:numPr>
        <w:ilvl w:val="7"/>
        <w:numId w:val="1"/>
      </w:numPr>
      <w:spacing w:before="240" w:after="64" w:line="320" w:lineRule="auto"/>
      <w:outlineLvl w:val="7"/>
    </w:pPr>
    <w:rPr>
      <w:rFonts w:ascii="Arial" w:eastAsia="黑体" w:hAnsi="Arial"/>
      <w:sz w:val="24"/>
      <w:szCs w:val="20"/>
    </w:rPr>
  </w:style>
  <w:style w:type="paragraph" w:styleId="9">
    <w:name w:val="heading 9"/>
    <w:basedOn w:val="aff3"/>
    <w:next w:val="aff3"/>
    <w:link w:val="9Char"/>
    <w:qFormat/>
    <w:pPr>
      <w:keepNext/>
      <w:keepLines/>
      <w:numPr>
        <w:ilvl w:val="8"/>
        <w:numId w:val="1"/>
      </w:numPr>
      <w:spacing w:before="240" w:after="64" w:line="320" w:lineRule="auto"/>
      <w:outlineLvl w:val="8"/>
    </w:pPr>
    <w:rPr>
      <w:rFonts w:ascii="Arial" w:eastAsia="黑体" w:hAnsi="Arial"/>
      <w:szCs w:val="21"/>
    </w:rPr>
  </w:style>
  <w:style w:type="character" w:default="1" w:styleId="aff4">
    <w:name w:val="Default Paragraph Font"/>
    <w:uiPriority w:val="1"/>
    <w:semiHidden/>
    <w:unhideWhenUsed/>
  </w:style>
  <w:style w:type="table" w:default="1" w:styleId="aff5">
    <w:name w:val="Normal Table"/>
    <w:uiPriority w:val="99"/>
    <w:semiHidden/>
    <w:unhideWhenUsed/>
    <w:tblPr>
      <w:tblInd w:w="0" w:type="dxa"/>
      <w:tblCellMar>
        <w:top w:w="0" w:type="dxa"/>
        <w:left w:w="108" w:type="dxa"/>
        <w:bottom w:w="0" w:type="dxa"/>
        <w:right w:w="108" w:type="dxa"/>
      </w:tblCellMar>
    </w:tblPr>
  </w:style>
  <w:style w:type="numbering" w:default="1" w:styleId="aff6">
    <w:name w:val="No List"/>
    <w:uiPriority w:val="99"/>
    <w:semiHidden/>
    <w:unhideWhenUsed/>
  </w:style>
  <w:style w:type="paragraph" w:styleId="30">
    <w:name w:val="List 3"/>
    <w:basedOn w:val="aff3"/>
    <w:qFormat/>
    <w:pPr>
      <w:ind w:leftChars="400" w:left="100" w:hangingChars="200" w:hanging="200"/>
    </w:pPr>
    <w:rPr>
      <w:szCs w:val="20"/>
    </w:rPr>
  </w:style>
  <w:style w:type="paragraph" w:styleId="aff7">
    <w:name w:val="annotation subject"/>
    <w:basedOn w:val="aff8"/>
    <w:next w:val="aff8"/>
    <w:link w:val="Char"/>
    <w:qFormat/>
    <w:rPr>
      <w:b/>
      <w:bCs/>
      <w:kern w:val="2"/>
      <w:szCs w:val="24"/>
    </w:rPr>
  </w:style>
  <w:style w:type="paragraph" w:styleId="aff8">
    <w:name w:val="annotation text"/>
    <w:basedOn w:val="aff3"/>
    <w:link w:val="Char0"/>
    <w:uiPriority w:val="99"/>
    <w:qFormat/>
    <w:pPr>
      <w:jc w:val="left"/>
    </w:pPr>
    <w:rPr>
      <w:kern w:val="0"/>
      <w:szCs w:val="20"/>
    </w:rPr>
  </w:style>
  <w:style w:type="paragraph" w:styleId="70">
    <w:name w:val="toc 7"/>
    <w:basedOn w:val="aff3"/>
    <w:next w:val="aff3"/>
    <w:uiPriority w:val="39"/>
    <w:qFormat/>
    <w:pPr>
      <w:ind w:left="1050"/>
      <w:jc w:val="left"/>
    </w:pPr>
    <w:rPr>
      <w:rFonts w:ascii="Calibri" w:hAnsi="Calibri"/>
      <w:sz w:val="20"/>
      <w:szCs w:val="20"/>
    </w:rPr>
  </w:style>
  <w:style w:type="paragraph" w:styleId="aff9">
    <w:name w:val="Body Text First Indent"/>
    <w:basedOn w:val="aff3"/>
    <w:link w:val="Char1"/>
    <w:qFormat/>
    <w:pPr>
      <w:autoSpaceDE w:val="0"/>
      <w:autoSpaceDN w:val="0"/>
      <w:adjustRightInd w:val="0"/>
      <w:spacing w:line="360" w:lineRule="auto"/>
      <w:ind w:firstLine="425"/>
    </w:pPr>
    <w:rPr>
      <w:kern w:val="0"/>
      <w:szCs w:val="20"/>
    </w:rPr>
  </w:style>
  <w:style w:type="paragraph" w:styleId="20">
    <w:name w:val="List Number 2"/>
    <w:basedOn w:val="aff3"/>
    <w:qFormat/>
    <w:pPr>
      <w:tabs>
        <w:tab w:val="left" w:pos="780"/>
      </w:tabs>
      <w:ind w:left="780" w:hanging="360"/>
    </w:pPr>
    <w:rPr>
      <w:szCs w:val="20"/>
    </w:rPr>
  </w:style>
  <w:style w:type="paragraph" w:styleId="affa">
    <w:name w:val="table of authorities"/>
    <w:basedOn w:val="aff3"/>
    <w:next w:val="aff3"/>
    <w:qFormat/>
    <w:pPr>
      <w:ind w:leftChars="200" w:left="420"/>
    </w:pPr>
    <w:rPr>
      <w:szCs w:val="20"/>
    </w:rPr>
  </w:style>
  <w:style w:type="paragraph" w:styleId="affb">
    <w:name w:val="macro"/>
    <w:link w:val="Char2"/>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c">
    <w:name w:val="Note Heading"/>
    <w:basedOn w:val="aff3"/>
    <w:next w:val="aff3"/>
    <w:link w:val="Char3"/>
    <w:qFormat/>
    <w:pPr>
      <w:jc w:val="center"/>
    </w:pPr>
    <w:rPr>
      <w:szCs w:val="20"/>
    </w:rPr>
  </w:style>
  <w:style w:type="paragraph" w:styleId="40">
    <w:name w:val="List Bullet 4"/>
    <w:basedOn w:val="aff3"/>
    <w:qFormat/>
    <w:pPr>
      <w:tabs>
        <w:tab w:val="left" w:pos="1620"/>
      </w:tabs>
      <w:ind w:leftChars="600" w:left="1620" w:hangingChars="200" w:hanging="360"/>
    </w:pPr>
    <w:rPr>
      <w:szCs w:val="20"/>
    </w:rPr>
  </w:style>
  <w:style w:type="paragraph" w:styleId="80">
    <w:name w:val="index 8"/>
    <w:basedOn w:val="aff3"/>
    <w:next w:val="aff3"/>
    <w:qFormat/>
    <w:pPr>
      <w:ind w:left="1680" w:hanging="210"/>
      <w:jc w:val="left"/>
    </w:pPr>
    <w:rPr>
      <w:rFonts w:ascii="Calibri" w:hAnsi="Calibri"/>
      <w:sz w:val="20"/>
      <w:szCs w:val="20"/>
    </w:rPr>
  </w:style>
  <w:style w:type="paragraph" w:styleId="affd">
    <w:name w:val="E-mail Signature"/>
    <w:basedOn w:val="aff3"/>
    <w:link w:val="Char4"/>
    <w:qFormat/>
    <w:rPr>
      <w:szCs w:val="20"/>
    </w:rPr>
  </w:style>
  <w:style w:type="paragraph" w:styleId="affe">
    <w:name w:val="List Number"/>
    <w:basedOn w:val="aff3"/>
    <w:qFormat/>
    <w:pPr>
      <w:tabs>
        <w:tab w:val="left" w:pos="360"/>
      </w:tabs>
      <w:ind w:left="360" w:hangingChars="200" w:hanging="360"/>
    </w:pPr>
    <w:rPr>
      <w:szCs w:val="20"/>
    </w:rPr>
  </w:style>
  <w:style w:type="paragraph" w:styleId="afff">
    <w:name w:val="Normal Indent"/>
    <w:basedOn w:val="aff3"/>
    <w:link w:val="Char5"/>
    <w:qFormat/>
    <w:pPr>
      <w:adjustRightInd w:val="0"/>
      <w:spacing w:line="360" w:lineRule="atLeast"/>
      <w:ind w:firstLine="420"/>
      <w:textAlignment w:val="baseline"/>
    </w:pPr>
    <w:rPr>
      <w:kern w:val="0"/>
      <w:szCs w:val="20"/>
    </w:rPr>
  </w:style>
  <w:style w:type="paragraph" w:styleId="afff0">
    <w:name w:val="caption"/>
    <w:basedOn w:val="aff3"/>
    <w:next w:val="aff3"/>
    <w:link w:val="Char6"/>
    <w:qFormat/>
    <w:pPr>
      <w:spacing w:before="152" w:after="160"/>
    </w:pPr>
    <w:rPr>
      <w:rFonts w:ascii="Arial" w:eastAsia="黑体" w:hAnsi="Arial" w:cs="Arial"/>
      <w:sz w:val="20"/>
      <w:szCs w:val="20"/>
    </w:rPr>
  </w:style>
  <w:style w:type="paragraph" w:styleId="50">
    <w:name w:val="index 5"/>
    <w:basedOn w:val="aff3"/>
    <w:next w:val="aff3"/>
    <w:qFormat/>
    <w:pPr>
      <w:ind w:left="1050" w:hanging="210"/>
      <w:jc w:val="left"/>
    </w:pPr>
    <w:rPr>
      <w:rFonts w:ascii="Calibri" w:hAnsi="Calibri"/>
      <w:sz w:val="20"/>
      <w:szCs w:val="20"/>
    </w:rPr>
  </w:style>
  <w:style w:type="paragraph" w:styleId="afff1">
    <w:name w:val="List Bullet"/>
    <w:basedOn w:val="aff3"/>
    <w:link w:val="Char7"/>
    <w:qFormat/>
    <w:pPr>
      <w:tabs>
        <w:tab w:val="left" w:pos="360"/>
      </w:tabs>
      <w:ind w:left="360" w:hangingChars="200" w:hanging="360"/>
    </w:pPr>
    <w:rPr>
      <w:szCs w:val="20"/>
    </w:rPr>
  </w:style>
  <w:style w:type="paragraph" w:styleId="afff2">
    <w:name w:val="envelope address"/>
    <w:basedOn w:val="aff3"/>
    <w:qFormat/>
    <w:pPr>
      <w:framePr w:w="7920" w:h="1980" w:hRule="exact" w:hSpace="180" w:wrap="around" w:hAnchor="page" w:xAlign="center" w:yAlign="bottom"/>
      <w:snapToGrid w:val="0"/>
      <w:ind w:leftChars="1400" w:left="100"/>
    </w:pPr>
    <w:rPr>
      <w:rFonts w:ascii="Arial" w:hAnsi="Arial" w:cs="Arial"/>
      <w:sz w:val="24"/>
      <w:szCs w:val="20"/>
    </w:rPr>
  </w:style>
  <w:style w:type="paragraph" w:styleId="afff3">
    <w:name w:val="Document Map"/>
    <w:basedOn w:val="aff3"/>
    <w:link w:val="Char8"/>
    <w:qFormat/>
    <w:pPr>
      <w:shd w:val="clear" w:color="auto" w:fill="000080"/>
    </w:pPr>
  </w:style>
  <w:style w:type="paragraph" w:styleId="afff4">
    <w:name w:val="toa heading"/>
    <w:basedOn w:val="aff3"/>
    <w:next w:val="aff3"/>
    <w:qFormat/>
    <w:pPr>
      <w:spacing w:before="120"/>
    </w:pPr>
    <w:rPr>
      <w:rFonts w:ascii="Arial" w:hAnsi="Arial" w:cs="Arial"/>
      <w:sz w:val="24"/>
      <w:szCs w:val="20"/>
    </w:rPr>
  </w:style>
  <w:style w:type="paragraph" w:styleId="60">
    <w:name w:val="index 6"/>
    <w:basedOn w:val="aff3"/>
    <w:next w:val="aff3"/>
    <w:qFormat/>
    <w:pPr>
      <w:ind w:left="1260" w:hanging="210"/>
      <w:jc w:val="left"/>
    </w:pPr>
    <w:rPr>
      <w:rFonts w:ascii="Calibri" w:hAnsi="Calibri"/>
      <w:sz w:val="20"/>
      <w:szCs w:val="20"/>
    </w:rPr>
  </w:style>
  <w:style w:type="paragraph" w:styleId="afff5">
    <w:name w:val="Salutation"/>
    <w:basedOn w:val="aff3"/>
    <w:next w:val="aff3"/>
    <w:link w:val="Char9"/>
    <w:qFormat/>
    <w:rPr>
      <w:szCs w:val="20"/>
    </w:rPr>
  </w:style>
  <w:style w:type="paragraph" w:styleId="31">
    <w:name w:val="Body Text 3"/>
    <w:basedOn w:val="aff3"/>
    <w:link w:val="3Char0"/>
    <w:qFormat/>
    <w:pPr>
      <w:spacing w:after="120"/>
    </w:pPr>
    <w:rPr>
      <w:sz w:val="16"/>
      <w:szCs w:val="16"/>
    </w:rPr>
  </w:style>
  <w:style w:type="paragraph" w:styleId="afff6">
    <w:name w:val="Closing"/>
    <w:basedOn w:val="aff3"/>
    <w:link w:val="Chara"/>
    <w:qFormat/>
    <w:pPr>
      <w:ind w:leftChars="2100" w:left="100"/>
    </w:pPr>
    <w:rPr>
      <w:szCs w:val="20"/>
    </w:rPr>
  </w:style>
  <w:style w:type="paragraph" w:styleId="32">
    <w:name w:val="List Bullet 3"/>
    <w:basedOn w:val="aff3"/>
    <w:link w:val="3Char1"/>
    <w:qFormat/>
    <w:pPr>
      <w:tabs>
        <w:tab w:val="left" w:pos="1200"/>
      </w:tabs>
      <w:ind w:leftChars="400" w:left="1200" w:hangingChars="200" w:hanging="360"/>
    </w:pPr>
    <w:rPr>
      <w:szCs w:val="20"/>
    </w:rPr>
  </w:style>
  <w:style w:type="paragraph" w:styleId="afff7">
    <w:name w:val="Body Text"/>
    <w:basedOn w:val="aff3"/>
    <w:link w:val="Charb"/>
    <w:qFormat/>
    <w:pPr>
      <w:jc w:val="center"/>
    </w:pPr>
    <w:rPr>
      <w:szCs w:val="20"/>
    </w:rPr>
  </w:style>
  <w:style w:type="paragraph" w:styleId="afff8">
    <w:name w:val="Body Text Indent"/>
    <w:basedOn w:val="aff3"/>
    <w:link w:val="Charc"/>
    <w:qFormat/>
    <w:pPr>
      <w:spacing w:after="120"/>
      <w:ind w:leftChars="200" w:left="420"/>
    </w:pPr>
    <w:rPr>
      <w:szCs w:val="20"/>
    </w:rPr>
  </w:style>
  <w:style w:type="paragraph" w:styleId="33">
    <w:name w:val="List Number 3"/>
    <w:basedOn w:val="aff3"/>
    <w:qFormat/>
    <w:pPr>
      <w:tabs>
        <w:tab w:val="left" w:pos="1200"/>
      </w:tabs>
      <w:ind w:left="1200" w:hanging="360"/>
    </w:pPr>
    <w:rPr>
      <w:szCs w:val="20"/>
    </w:rPr>
  </w:style>
  <w:style w:type="paragraph" w:styleId="21">
    <w:name w:val="List 2"/>
    <w:basedOn w:val="aff3"/>
    <w:link w:val="2Char0"/>
    <w:qFormat/>
    <w:pPr>
      <w:ind w:leftChars="200" w:left="100" w:hangingChars="200" w:hanging="200"/>
    </w:pPr>
    <w:rPr>
      <w:szCs w:val="20"/>
    </w:rPr>
  </w:style>
  <w:style w:type="paragraph" w:styleId="afff9">
    <w:name w:val="List Continue"/>
    <w:basedOn w:val="aff3"/>
    <w:qFormat/>
    <w:pPr>
      <w:spacing w:after="120"/>
      <w:ind w:leftChars="200" w:left="420"/>
    </w:pPr>
    <w:rPr>
      <w:szCs w:val="20"/>
    </w:rPr>
  </w:style>
  <w:style w:type="paragraph" w:styleId="afffa">
    <w:name w:val="Block Text"/>
    <w:basedOn w:val="aff3"/>
    <w:qFormat/>
    <w:pPr>
      <w:spacing w:after="120"/>
      <w:ind w:leftChars="700" w:left="1440" w:rightChars="700" w:right="1440"/>
    </w:pPr>
    <w:rPr>
      <w:szCs w:val="20"/>
    </w:rPr>
  </w:style>
  <w:style w:type="paragraph" w:styleId="22">
    <w:name w:val="List Bullet 2"/>
    <w:basedOn w:val="aff3"/>
    <w:link w:val="2Char1"/>
    <w:qFormat/>
    <w:pPr>
      <w:tabs>
        <w:tab w:val="left" w:pos="780"/>
      </w:tabs>
      <w:ind w:leftChars="200" w:left="780" w:hangingChars="200" w:hanging="360"/>
    </w:pPr>
    <w:rPr>
      <w:szCs w:val="20"/>
    </w:rPr>
  </w:style>
  <w:style w:type="paragraph" w:styleId="HTML">
    <w:name w:val="HTML Address"/>
    <w:basedOn w:val="aff3"/>
    <w:link w:val="HTMLChar"/>
    <w:qFormat/>
    <w:rPr>
      <w:i/>
      <w:iCs/>
      <w:szCs w:val="20"/>
    </w:rPr>
  </w:style>
  <w:style w:type="paragraph" w:styleId="41">
    <w:name w:val="index 4"/>
    <w:basedOn w:val="aff3"/>
    <w:next w:val="aff3"/>
    <w:qFormat/>
    <w:pPr>
      <w:ind w:left="840" w:hanging="210"/>
      <w:jc w:val="left"/>
    </w:pPr>
    <w:rPr>
      <w:rFonts w:ascii="Calibri" w:hAnsi="Calibri"/>
      <w:sz w:val="20"/>
      <w:szCs w:val="20"/>
    </w:rPr>
  </w:style>
  <w:style w:type="paragraph" w:styleId="51">
    <w:name w:val="toc 5"/>
    <w:basedOn w:val="aff3"/>
    <w:next w:val="aff3"/>
    <w:uiPriority w:val="39"/>
    <w:qFormat/>
    <w:pPr>
      <w:ind w:left="630"/>
      <w:jc w:val="left"/>
    </w:pPr>
    <w:rPr>
      <w:rFonts w:ascii="Calibri" w:hAnsi="Calibri"/>
      <w:sz w:val="20"/>
      <w:szCs w:val="20"/>
    </w:rPr>
  </w:style>
  <w:style w:type="paragraph" w:styleId="34">
    <w:name w:val="toc 3"/>
    <w:basedOn w:val="aff3"/>
    <w:next w:val="aff3"/>
    <w:qFormat/>
    <w:pPr>
      <w:ind w:left="210"/>
      <w:jc w:val="left"/>
    </w:pPr>
    <w:rPr>
      <w:rFonts w:ascii="Calibri" w:hAnsi="Calibri"/>
      <w:sz w:val="20"/>
      <w:szCs w:val="20"/>
    </w:rPr>
  </w:style>
  <w:style w:type="paragraph" w:styleId="afffb">
    <w:name w:val="Plain Text"/>
    <w:basedOn w:val="aff3"/>
    <w:link w:val="Chard"/>
    <w:rPr>
      <w:rFonts w:ascii="宋体" w:hAnsi="Courier New" w:cs="Courier New"/>
      <w:szCs w:val="21"/>
    </w:rPr>
  </w:style>
  <w:style w:type="paragraph" w:styleId="52">
    <w:name w:val="List Bullet 5"/>
    <w:basedOn w:val="aff3"/>
    <w:qFormat/>
    <w:pPr>
      <w:tabs>
        <w:tab w:val="left" w:pos="2040"/>
      </w:tabs>
      <w:ind w:leftChars="800" w:left="2040" w:hangingChars="200" w:hanging="360"/>
    </w:pPr>
    <w:rPr>
      <w:szCs w:val="20"/>
    </w:rPr>
  </w:style>
  <w:style w:type="paragraph" w:styleId="42">
    <w:name w:val="List Number 4"/>
    <w:basedOn w:val="aff3"/>
    <w:qFormat/>
    <w:pPr>
      <w:tabs>
        <w:tab w:val="left" w:pos="1620"/>
      </w:tabs>
      <w:ind w:left="1620" w:hanging="360"/>
    </w:pPr>
    <w:rPr>
      <w:szCs w:val="20"/>
    </w:rPr>
  </w:style>
  <w:style w:type="paragraph" w:styleId="81">
    <w:name w:val="toc 8"/>
    <w:basedOn w:val="aff3"/>
    <w:next w:val="aff3"/>
    <w:uiPriority w:val="39"/>
    <w:qFormat/>
    <w:pPr>
      <w:ind w:left="1260"/>
      <w:jc w:val="left"/>
    </w:pPr>
    <w:rPr>
      <w:rFonts w:ascii="Calibri" w:hAnsi="Calibri"/>
      <w:sz w:val="20"/>
      <w:szCs w:val="20"/>
    </w:rPr>
  </w:style>
  <w:style w:type="paragraph" w:styleId="35">
    <w:name w:val="index 3"/>
    <w:basedOn w:val="aff3"/>
    <w:next w:val="aff3"/>
    <w:qFormat/>
    <w:pPr>
      <w:ind w:left="630" w:hanging="210"/>
      <w:jc w:val="left"/>
    </w:pPr>
    <w:rPr>
      <w:rFonts w:ascii="Calibri" w:hAnsi="Calibri"/>
      <w:sz w:val="20"/>
      <w:szCs w:val="20"/>
    </w:rPr>
  </w:style>
  <w:style w:type="paragraph" w:styleId="afffc">
    <w:name w:val="Date"/>
    <w:basedOn w:val="aff3"/>
    <w:next w:val="aff3"/>
    <w:link w:val="Chare"/>
    <w:qFormat/>
    <w:pPr>
      <w:ind w:leftChars="2500" w:left="100"/>
    </w:pPr>
    <w:rPr>
      <w:szCs w:val="20"/>
    </w:rPr>
  </w:style>
  <w:style w:type="paragraph" w:styleId="23">
    <w:name w:val="Body Text Indent 2"/>
    <w:basedOn w:val="aff3"/>
    <w:link w:val="2Char2"/>
    <w:qFormat/>
    <w:pPr>
      <w:spacing w:after="120" w:line="480" w:lineRule="auto"/>
      <w:ind w:leftChars="200" w:left="420"/>
    </w:pPr>
    <w:rPr>
      <w:szCs w:val="20"/>
    </w:rPr>
  </w:style>
  <w:style w:type="paragraph" w:styleId="afffd">
    <w:name w:val="endnote text"/>
    <w:basedOn w:val="aff3"/>
    <w:link w:val="Charf"/>
    <w:qFormat/>
    <w:pPr>
      <w:snapToGrid w:val="0"/>
      <w:jc w:val="left"/>
    </w:pPr>
  </w:style>
  <w:style w:type="paragraph" w:styleId="53">
    <w:name w:val="List Continue 5"/>
    <w:basedOn w:val="aff3"/>
    <w:qFormat/>
    <w:pPr>
      <w:spacing w:after="120"/>
      <w:ind w:leftChars="1000" w:left="2100"/>
    </w:pPr>
    <w:rPr>
      <w:szCs w:val="20"/>
    </w:rPr>
  </w:style>
  <w:style w:type="paragraph" w:styleId="afffe">
    <w:name w:val="Balloon Text"/>
    <w:basedOn w:val="aff3"/>
    <w:link w:val="Charf0"/>
    <w:rPr>
      <w:sz w:val="18"/>
      <w:szCs w:val="18"/>
    </w:rPr>
  </w:style>
  <w:style w:type="paragraph" w:styleId="affff">
    <w:name w:val="footer"/>
    <w:basedOn w:val="aff3"/>
    <w:link w:val="Charf1"/>
    <w:qFormat/>
    <w:pPr>
      <w:snapToGrid w:val="0"/>
      <w:ind w:rightChars="100" w:right="210"/>
      <w:jc w:val="right"/>
    </w:pPr>
    <w:rPr>
      <w:sz w:val="18"/>
      <w:szCs w:val="18"/>
    </w:rPr>
  </w:style>
  <w:style w:type="paragraph" w:styleId="affff0">
    <w:name w:val="envelope return"/>
    <w:basedOn w:val="aff3"/>
    <w:pPr>
      <w:snapToGrid w:val="0"/>
    </w:pPr>
    <w:rPr>
      <w:rFonts w:ascii="Arial" w:hAnsi="Arial" w:cs="Arial"/>
      <w:szCs w:val="20"/>
    </w:rPr>
  </w:style>
  <w:style w:type="paragraph" w:styleId="24">
    <w:name w:val="Body Text First Indent 2"/>
    <w:basedOn w:val="afff8"/>
    <w:link w:val="2Char3"/>
    <w:qFormat/>
    <w:pPr>
      <w:ind w:firstLineChars="200" w:firstLine="210"/>
    </w:pPr>
  </w:style>
  <w:style w:type="paragraph" w:styleId="aff2">
    <w:name w:val="header"/>
    <w:basedOn w:val="aff3"/>
    <w:link w:val="Charf2"/>
    <w:qFormat/>
    <w:pPr>
      <w:numPr>
        <w:numId w:val="2"/>
      </w:numPr>
      <w:snapToGrid w:val="0"/>
      <w:jc w:val="left"/>
    </w:pPr>
    <w:rPr>
      <w:sz w:val="18"/>
      <w:szCs w:val="18"/>
    </w:rPr>
  </w:style>
  <w:style w:type="paragraph" w:styleId="affff1">
    <w:name w:val="Signature"/>
    <w:basedOn w:val="aff3"/>
    <w:link w:val="Charf3"/>
    <w:qFormat/>
    <w:pPr>
      <w:ind w:leftChars="2100" w:left="100"/>
    </w:pPr>
    <w:rPr>
      <w:szCs w:val="20"/>
    </w:rPr>
  </w:style>
  <w:style w:type="paragraph" w:styleId="11">
    <w:name w:val="toc 1"/>
    <w:basedOn w:val="aff3"/>
    <w:next w:val="aff3"/>
    <w:uiPriority w:val="39"/>
    <w:qFormat/>
    <w:pPr>
      <w:spacing w:before="360"/>
      <w:jc w:val="left"/>
    </w:pPr>
    <w:rPr>
      <w:rFonts w:ascii="Cambria" w:hAnsi="Cambria"/>
      <w:b/>
      <w:bCs/>
      <w:caps/>
      <w:sz w:val="24"/>
    </w:rPr>
  </w:style>
  <w:style w:type="paragraph" w:styleId="43">
    <w:name w:val="List Continue 4"/>
    <w:basedOn w:val="aff3"/>
    <w:pPr>
      <w:spacing w:after="120"/>
      <w:ind w:leftChars="800" w:left="1680"/>
    </w:pPr>
    <w:rPr>
      <w:szCs w:val="20"/>
    </w:rPr>
  </w:style>
  <w:style w:type="paragraph" w:styleId="44">
    <w:name w:val="toc 4"/>
    <w:basedOn w:val="aff3"/>
    <w:next w:val="aff3"/>
    <w:uiPriority w:val="39"/>
    <w:qFormat/>
    <w:pPr>
      <w:ind w:left="420"/>
      <w:jc w:val="left"/>
    </w:pPr>
    <w:rPr>
      <w:rFonts w:ascii="Calibri" w:hAnsi="Calibri"/>
      <w:sz w:val="20"/>
      <w:szCs w:val="20"/>
    </w:rPr>
  </w:style>
  <w:style w:type="paragraph" w:styleId="affff2">
    <w:name w:val="index heading"/>
    <w:basedOn w:val="aff3"/>
    <w:next w:val="12"/>
    <w:qFormat/>
    <w:pPr>
      <w:spacing w:before="120" w:after="120"/>
      <w:jc w:val="center"/>
    </w:pPr>
    <w:rPr>
      <w:rFonts w:ascii="Calibri" w:hAnsi="Calibri"/>
      <w:b/>
      <w:bCs/>
      <w:iCs/>
      <w:szCs w:val="20"/>
    </w:rPr>
  </w:style>
  <w:style w:type="paragraph" w:styleId="12">
    <w:name w:val="index 1"/>
    <w:basedOn w:val="aff3"/>
    <w:next w:val="affff3"/>
    <w:qFormat/>
    <w:pPr>
      <w:tabs>
        <w:tab w:val="right" w:leader="dot" w:pos="9299"/>
      </w:tabs>
      <w:jc w:val="left"/>
    </w:pPr>
    <w:rPr>
      <w:rFonts w:ascii="宋体"/>
      <w:szCs w:val="21"/>
    </w:rPr>
  </w:style>
  <w:style w:type="paragraph" w:customStyle="1" w:styleId="affff3">
    <w:name w:val="段"/>
    <w:link w:val="Charf4"/>
    <w:qFormat/>
    <w:pPr>
      <w:tabs>
        <w:tab w:val="center" w:pos="4201"/>
        <w:tab w:val="right" w:leader="dot" w:pos="9298"/>
      </w:tabs>
      <w:autoSpaceDE w:val="0"/>
      <w:autoSpaceDN w:val="0"/>
      <w:ind w:firstLineChars="200" w:firstLine="420"/>
      <w:jc w:val="both"/>
    </w:pPr>
    <w:rPr>
      <w:rFonts w:ascii="宋体"/>
      <w:sz w:val="21"/>
    </w:rPr>
  </w:style>
  <w:style w:type="paragraph" w:styleId="affff4">
    <w:name w:val="Subtitle"/>
    <w:basedOn w:val="aff3"/>
    <w:link w:val="Charf5"/>
    <w:qFormat/>
    <w:pPr>
      <w:spacing w:before="240" w:after="60" w:line="312" w:lineRule="auto"/>
      <w:jc w:val="center"/>
      <w:outlineLvl w:val="1"/>
    </w:pPr>
    <w:rPr>
      <w:rFonts w:ascii="Arial" w:hAnsi="Arial" w:cs="Arial"/>
      <w:b/>
      <w:bCs/>
      <w:kern w:val="28"/>
      <w:sz w:val="32"/>
      <w:szCs w:val="32"/>
    </w:rPr>
  </w:style>
  <w:style w:type="paragraph" w:styleId="54">
    <w:name w:val="List Number 5"/>
    <w:basedOn w:val="aff3"/>
    <w:qFormat/>
    <w:pPr>
      <w:tabs>
        <w:tab w:val="left" w:pos="2040"/>
      </w:tabs>
      <w:ind w:left="2040" w:hanging="360"/>
    </w:pPr>
    <w:rPr>
      <w:szCs w:val="20"/>
    </w:rPr>
  </w:style>
  <w:style w:type="paragraph" w:styleId="affff5">
    <w:name w:val="List"/>
    <w:basedOn w:val="aff3"/>
    <w:link w:val="Charf6"/>
    <w:qFormat/>
    <w:pPr>
      <w:ind w:left="200" w:hangingChars="200" w:hanging="200"/>
    </w:pPr>
    <w:rPr>
      <w:szCs w:val="20"/>
    </w:rPr>
  </w:style>
  <w:style w:type="paragraph" w:styleId="af">
    <w:name w:val="footnote text"/>
    <w:basedOn w:val="aff3"/>
    <w:link w:val="Charf7"/>
    <w:qFormat/>
    <w:pPr>
      <w:numPr>
        <w:numId w:val="3"/>
      </w:numPr>
      <w:snapToGrid w:val="0"/>
      <w:jc w:val="left"/>
    </w:pPr>
    <w:rPr>
      <w:rFonts w:ascii="宋体"/>
      <w:sz w:val="18"/>
      <w:szCs w:val="18"/>
    </w:rPr>
  </w:style>
  <w:style w:type="paragraph" w:styleId="61">
    <w:name w:val="toc 6"/>
    <w:basedOn w:val="aff3"/>
    <w:next w:val="aff3"/>
    <w:uiPriority w:val="39"/>
    <w:qFormat/>
    <w:pPr>
      <w:ind w:left="840"/>
      <w:jc w:val="left"/>
    </w:pPr>
    <w:rPr>
      <w:rFonts w:ascii="Calibri" w:hAnsi="Calibri"/>
      <w:sz w:val="20"/>
      <w:szCs w:val="20"/>
    </w:rPr>
  </w:style>
  <w:style w:type="paragraph" w:styleId="55">
    <w:name w:val="List 5"/>
    <w:basedOn w:val="aff3"/>
    <w:qFormat/>
    <w:pPr>
      <w:ind w:leftChars="800" w:left="100" w:hangingChars="200" w:hanging="200"/>
    </w:pPr>
    <w:rPr>
      <w:szCs w:val="20"/>
    </w:rPr>
  </w:style>
  <w:style w:type="paragraph" w:styleId="36">
    <w:name w:val="Body Text Indent 3"/>
    <w:basedOn w:val="aff3"/>
    <w:link w:val="3Char2"/>
    <w:pPr>
      <w:spacing w:after="120"/>
      <w:ind w:leftChars="200" w:left="420"/>
    </w:pPr>
    <w:rPr>
      <w:sz w:val="16"/>
      <w:szCs w:val="16"/>
    </w:rPr>
  </w:style>
  <w:style w:type="paragraph" w:styleId="71">
    <w:name w:val="index 7"/>
    <w:basedOn w:val="aff3"/>
    <w:next w:val="aff3"/>
    <w:qFormat/>
    <w:pPr>
      <w:ind w:left="1470" w:hanging="210"/>
      <w:jc w:val="left"/>
    </w:pPr>
    <w:rPr>
      <w:rFonts w:ascii="Calibri" w:hAnsi="Calibri"/>
      <w:sz w:val="20"/>
      <w:szCs w:val="20"/>
    </w:rPr>
  </w:style>
  <w:style w:type="paragraph" w:styleId="90">
    <w:name w:val="index 9"/>
    <w:basedOn w:val="aff3"/>
    <w:next w:val="aff3"/>
    <w:pPr>
      <w:ind w:left="1890" w:hanging="210"/>
      <w:jc w:val="left"/>
    </w:pPr>
    <w:rPr>
      <w:rFonts w:ascii="Calibri" w:hAnsi="Calibri"/>
      <w:sz w:val="20"/>
      <w:szCs w:val="20"/>
    </w:rPr>
  </w:style>
  <w:style w:type="paragraph" w:styleId="affff6">
    <w:name w:val="table of figures"/>
    <w:basedOn w:val="aff3"/>
    <w:next w:val="aff3"/>
    <w:qFormat/>
    <w:pPr>
      <w:ind w:leftChars="200" w:left="840" w:hangingChars="200" w:hanging="420"/>
    </w:pPr>
    <w:rPr>
      <w:szCs w:val="20"/>
    </w:rPr>
  </w:style>
  <w:style w:type="paragraph" w:styleId="25">
    <w:name w:val="toc 2"/>
    <w:basedOn w:val="aff3"/>
    <w:next w:val="aff3"/>
    <w:uiPriority w:val="39"/>
    <w:qFormat/>
    <w:pPr>
      <w:spacing w:before="240"/>
      <w:jc w:val="left"/>
    </w:pPr>
    <w:rPr>
      <w:rFonts w:ascii="Calibri" w:hAnsi="Calibri"/>
      <w:b/>
      <w:bCs/>
      <w:sz w:val="20"/>
      <w:szCs w:val="20"/>
    </w:rPr>
  </w:style>
  <w:style w:type="paragraph" w:styleId="91">
    <w:name w:val="toc 9"/>
    <w:basedOn w:val="aff3"/>
    <w:next w:val="aff3"/>
    <w:uiPriority w:val="39"/>
    <w:qFormat/>
    <w:pPr>
      <w:ind w:left="1470"/>
      <w:jc w:val="left"/>
    </w:pPr>
    <w:rPr>
      <w:rFonts w:ascii="Calibri" w:hAnsi="Calibri"/>
      <w:sz w:val="20"/>
      <w:szCs w:val="20"/>
    </w:rPr>
  </w:style>
  <w:style w:type="paragraph" w:styleId="26">
    <w:name w:val="Body Text 2"/>
    <w:basedOn w:val="aff3"/>
    <w:link w:val="2Char4"/>
    <w:qFormat/>
    <w:pPr>
      <w:spacing w:after="120" w:line="480" w:lineRule="auto"/>
    </w:pPr>
    <w:rPr>
      <w:szCs w:val="20"/>
    </w:rPr>
  </w:style>
  <w:style w:type="paragraph" w:styleId="45">
    <w:name w:val="List 4"/>
    <w:basedOn w:val="aff3"/>
    <w:pPr>
      <w:ind w:leftChars="600" w:left="100" w:hangingChars="200" w:hanging="200"/>
    </w:pPr>
    <w:rPr>
      <w:szCs w:val="20"/>
    </w:rPr>
  </w:style>
  <w:style w:type="paragraph" w:styleId="27">
    <w:name w:val="List Continue 2"/>
    <w:basedOn w:val="aff3"/>
    <w:qFormat/>
    <w:pPr>
      <w:spacing w:after="120"/>
      <w:ind w:leftChars="400" w:left="840"/>
    </w:pPr>
    <w:rPr>
      <w:szCs w:val="20"/>
    </w:rPr>
  </w:style>
  <w:style w:type="paragraph" w:styleId="affff7">
    <w:name w:val="Message Header"/>
    <w:basedOn w:val="aff3"/>
    <w:link w:val="Charf8"/>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0"/>
    </w:rPr>
  </w:style>
  <w:style w:type="paragraph" w:styleId="HTML0">
    <w:name w:val="HTML Preformatted"/>
    <w:basedOn w:val="aff3"/>
    <w:link w:val="HTMLChar0"/>
    <w:rPr>
      <w:rFonts w:ascii="Courier New" w:hAnsi="Courier New" w:cs="Courier New"/>
      <w:sz w:val="20"/>
      <w:szCs w:val="20"/>
    </w:rPr>
  </w:style>
  <w:style w:type="paragraph" w:styleId="affff8">
    <w:name w:val="Normal (Web)"/>
    <w:basedOn w:val="aff3"/>
    <w:uiPriority w:val="99"/>
    <w:pPr>
      <w:widowControl/>
      <w:spacing w:before="100" w:beforeAutospacing="1" w:after="100" w:afterAutospacing="1"/>
      <w:jc w:val="left"/>
    </w:pPr>
    <w:rPr>
      <w:rFonts w:ascii="Arial Unicode MS" w:eastAsia="Arial Unicode MS" w:hAnsi="Arial Unicode MS" w:cs="Arial Unicode MS"/>
      <w:kern w:val="0"/>
      <w:sz w:val="24"/>
      <w:szCs w:val="20"/>
    </w:rPr>
  </w:style>
  <w:style w:type="paragraph" w:styleId="37">
    <w:name w:val="List Continue 3"/>
    <w:basedOn w:val="aff3"/>
    <w:qFormat/>
    <w:pPr>
      <w:spacing w:after="120"/>
      <w:ind w:leftChars="600" w:left="1260"/>
    </w:pPr>
    <w:rPr>
      <w:szCs w:val="20"/>
    </w:rPr>
  </w:style>
  <w:style w:type="paragraph" w:styleId="28">
    <w:name w:val="index 2"/>
    <w:basedOn w:val="aff3"/>
    <w:next w:val="aff3"/>
    <w:pPr>
      <w:ind w:left="420" w:hanging="210"/>
      <w:jc w:val="left"/>
    </w:pPr>
    <w:rPr>
      <w:rFonts w:ascii="Calibri" w:hAnsi="Calibri"/>
      <w:sz w:val="20"/>
      <w:szCs w:val="20"/>
    </w:rPr>
  </w:style>
  <w:style w:type="paragraph" w:styleId="affff9">
    <w:name w:val="Title"/>
    <w:basedOn w:val="aff3"/>
    <w:link w:val="Charf9"/>
    <w:qFormat/>
    <w:pPr>
      <w:spacing w:before="240" w:after="60"/>
      <w:jc w:val="center"/>
      <w:outlineLvl w:val="0"/>
    </w:pPr>
    <w:rPr>
      <w:rFonts w:ascii="Arial" w:hAnsi="Arial" w:cs="Arial"/>
      <w:b/>
      <w:bCs/>
      <w:sz w:val="32"/>
      <w:szCs w:val="32"/>
    </w:rPr>
  </w:style>
  <w:style w:type="character" w:styleId="affffa">
    <w:name w:val="Strong"/>
    <w:uiPriority w:val="22"/>
    <w:qFormat/>
    <w:rPr>
      <w:b/>
      <w:bCs/>
    </w:rPr>
  </w:style>
  <w:style w:type="character" w:styleId="affffb">
    <w:name w:val="endnote reference"/>
    <w:rPr>
      <w:vertAlign w:val="superscript"/>
    </w:rPr>
  </w:style>
  <w:style w:type="character" w:styleId="affffc">
    <w:name w:val="page number"/>
    <w:rPr>
      <w:rFonts w:ascii="Times New Roman" w:eastAsia="宋体" w:hAnsi="Times New Roman"/>
      <w:sz w:val="18"/>
    </w:rPr>
  </w:style>
  <w:style w:type="character" w:styleId="affffd">
    <w:name w:val="FollowedHyperlink"/>
    <w:rPr>
      <w:color w:val="800080"/>
      <w:u w:val="single"/>
    </w:rPr>
  </w:style>
  <w:style w:type="character" w:styleId="affffe">
    <w:name w:val="Emphasis"/>
    <w:qFormat/>
    <w:rPr>
      <w:color w:val="CC0033"/>
    </w:rPr>
  </w:style>
  <w:style w:type="character" w:styleId="HTML1">
    <w:name w:val="HTML Definition"/>
    <w:rPr>
      <w:rFonts w:eastAsia="黑体"/>
      <w:i/>
      <w:iCs/>
      <w:sz w:val="21"/>
      <w:szCs w:val="21"/>
      <w:lang w:val="en-US" w:eastAsia="zh-CN" w:bidi="ar-SA"/>
    </w:rPr>
  </w:style>
  <w:style w:type="character" w:styleId="HTML2">
    <w:name w:val="HTML Typewriter"/>
    <w:qFormat/>
    <w:rPr>
      <w:rFonts w:ascii="Courier New" w:eastAsia="黑体" w:hAnsi="Courier New"/>
      <w:sz w:val="20"/>
      <w:szCs w:val="20"/>
      <w:lang w:val="en-US" w:eastAsia="zh-CN" w:bidi="ar-SA"/>
    </w:rPr>
  </w:style>
  <w:style w:type="character" w:styleId="HTML3">
    <w:name w:val="HTML Acronym"/>
    <w:qFormat/>
    <w:rPr>
      <w:rFonts w:eastAsia="黑体"/>
      <w:sz w:val="21"/>
      <w:szCs w:val="21"/>
      <w:lang w:val="en-US" w:eastAsia="zh-CN" w:bidi="ar-SA"/>
    </w:rPr>
  </w:style>
  <w:style w:type="character" w:styleId="HTML4">
    <w:name w:val="HTML Variable"/>
    <w:rPr>
      <w:rFonts w:eastAsia="黑体"/>
      <w:i/>
      <w:iCs/>
      <w:sz w:val="21"/>
      <w:szCs w:val="21"/>
      <w:lang w:val="en-US" w:eastAsia="zh-CN" w:bidi="ar-SA"/>
    </w:rPr>
  </w:style>
  <w:style w:type="character" w:styleId="afffff">
    <w:name w:val="Hyperlink"/>
    <w:qFormat/>
    <w:rPr>
      <w:color w:val="0000FF"/>
      <w:spacing w:val="0"/>
      <w:w w:val="100"/>
      <w:szCs w:val="21"/>
      <w:u w:val="single"/>
    </w:rPr>
  </w:style>
  <w:style w:type="character" w:styleId="HTML5">
    <w:name w:val="HTML Code"/>
    <w:qFormat/>
    <w:rPr>
      <w:rFonts w:ascii="Courier New" w:eastAsia="黑体" w:hAnsi="Courier New"/>
      <w:sz w:val="20"/>
      <w:szCs w:val="20"/>
      <w:lang w:val="en-US" w:eastAsia="zh-CN" w:bidi="ar-SA"/>
    </w:rPr>
  </w:style>
  <w:style w:type="character" w:styleId="afffff0">
    <w:name w:val="annotation reference"/>
    <w:uiPriority w:val="99"/>
    <w:qFormat/>
    <w:rPr>
      <w:rFonts w:eastAsia="黑体"/>
      <w:sz w:val="21"/>
      <w:szCs w:val="21"/>
      <w:lang w:val="en-US" w:eastAsia="zh-CN" w:bidi="ar-SA"/>
    </w:rPr>
  </w:style>
  <w:style w:type="character" w:styleId="HTML6">
    <w:name w:val="HTML Cite"/>
    <w:qFormat/>
    <w:rPr>
      <w:rFonts w:eastAsia="黑体"/>
      <w:i/>
      <w:iCs/>
      <w:sz w:val="21"/>
      <w:szCs w:val="21"/>
      <w:lang w:val="en-US" w:eastAsia="zh-CN" w:bidi="ar-SA"/>
    </w:rPr>
  </w:style>
  <w:style w:type="character" w:styleId="afffff1">
    <w:name w:val="footnote reference"/>
    <w:rPr>
      <w:vertAlign w:val="superscript"/>
    </w:rPr>
  </w:style>
  <w:style w:type="character" w:styleId="HTML7">
    <w:name w:val="HTML Keyboard"/>
    <w:rPr>
      <w:rFonts w:ascii="Courier New" w:eastAsia="黑体" w:hAnsi="Courier New"/>
      <w:sz w:val="20"/>
      <w:szCs w:val="20"/>
      <w:lang w:val="en-US" w:eastAsia="zh-CN" w:bidi="ar-SA"/>
    </w:rPr>
  </w:style>
  <w:style w:type="character" w:styleId="HTML8">
    <w:name w:val="HTML Sample"/>
    <w:rPr>
      <w:rFonts w:ascii="Courier New" w:eastAsia="黑体" w:hAnsi="Courier New"/>
      <w:sz w:val="21"/>
      <w:szCs w:val="21"/>
      <w:lang w:val="en-US" w:eastAsia="zh-CN" w:bidi="ar-SA"/>
    </w:rPr>
  </w:style>
  <w:style w:type="table" w:styleId="afffff2">
    <w:name w:val="Table Grid"/>
    <w:basedOn w:val="aff5"/>
    <w:qFormat/>
    <w:pPr>
      <w:numPr>
        <w:numId w:val="4"/>
      </w:numPr>
      <w:ind w:left="0" w:firstLine="0"/>
    </w:pPr>
    <w:rPr>
      <w:rFonts w:ascii="宋体"/>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29">
    <w:name w:val="Table Classic 2"/>
    <w:basedOn w:val="aff5"/>
    <w:qFormat/>
    <w:pPr>
      <w:spacing w:after="180"/>
    </w:pPr>
    <w:rPr>
      <w:lang w:eastAsia="ja-JP"/>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character" w:customStyle="1" w:styleId="1Char">
    <w:name w:val="标题 1 Char"/>
    <w:link w:val="10"/>
    <w:rPr>
      <w:rFonts w:ascii="Times New Roman" w:eastAsia="宋体" w:hAnsi="Times New Roman" w:cs="Times New Roman"/>
      <w:b/>
      <w:bCs/>
      <w:kern w:val="44"/>
      <w:sz w:val="44"/>
      <w:szCs w:val="44"/>
    </w:rPr>
  </w:style>
  <w:style w:type="character" w:customStyle="1" w:styleId="2Char">
    <w:name w:val="标题 2 Char"/>
    <w:link w:val="2"/>
    <w:qFormat/>
    <w:rPr>
      <w:rFonts w:ascii="Arial" w:eastAsia="黑体" w:hAnsi="Arial"/>
      <w:b/>
      <w:bCs/>
      <w:kern w:val="2"/>
      <w:sz w:val="32"/>
      <w:szCs w:val="32"/>
    </w:rPr>
  </w:style>
  <w:style w:type="character" w:customStyle="1" w:styleId="3Char">
    <w:name w:val="标题 3 Char"/>
    <w:link w:val="3"/>
    <w:qFormat/>
    <w:rPr>
      <w:rFonts w:ascii="Times New Roman" w:hAnsi="Times New Roman"/>
      <w:b/>
      <w:bCs/>
      <w:kern w:val="2"/>
      <w:sz w:val="32"/>
      <w:szCs w:val="32"/>
    </w:rPr>
  </w:style>
  <w:style w:type="character" w:customStyle="1" w:styleId="4Char">
    <w:name w:val="标题 4 Char"/>
    <w:link w:val="4"/>
    <w:qFormat/>
    <w:rPr>
      <w:rFonts w:ascii="Arial" w:eastAsia="黑体" w:hAnsi="Arial"/>
      <w:b/>
      <w:bCs/>
      <w:kern w:val="2"/>
      <w:sz w:val="28"/>
      <w:szCs w:val="28"/>
    </w:rPr>
  </w:style>
  <w:style w:type="character" w:customStyle="1" w:styleId="5Char">
    <w:name w:val="标题 5 Char"/>
    <w:link w:val="5"/>
    <w:rPr>
      <w:rFonts w:ascii="Times New Roman" w:hAnsi="Times New Roman"/>
      <w:b/>
      <w:bCs/>
      <w:kern w:val="2"/>
      <w:sz w:val="28"/>
      <w:szCs w:val="28"/>
    </w:rPr>
  </w:style>
  <w:style w:type="character" w:customStyle="1" w:styleId="6Char">
    <w:name w:val="标题 6 Char"/>
    <w:link w:val="6"/>
    <w:rPr>
      <w:rFonts w:ascii="Arial" w:eastAsia="黑体" w:hAnsi="Arial"/>
      <w:b/>
      <w:bCs/>
      <w:kern w:val="2"/>
      <w:sz w:val="24"/>
    </w:rPr>
  </w:style>
  <w:style w:type="character" w:customStyle="1" w:styleId="7Char">
    <w:name w:val="标题 7 Char"/>
    <w:link w:val="7"/>
    <w:qFormat/>
    <w:rPr>
      <w:rFonts w:ascii="Times New Roman" w:eastAsia="宋体" w:hAnsi="Times New Roman" w:cs="Times New Roman"/>
      <w:b/>
      <w:bCs/>
      <w:sz w:val="24"/>
      <w:szCs w:val="20"/>
    </w:rPr>
  </w:style>
  <w:style w:type="character" w:customStyle="1" w:styleId="8Char">
    <w:name w:val="标题 8 Char"/>
    <w:link w:val="8"/>
    <w:qFormat/>
    <w:rPr>
      <w:rFonts w:ascii="Arial" w:eastAsia="黑体" w:hAnsi="Arial"/>
      <w:kern w:val="2"/>
      <w:sz w:val="24"/>
    </w:rPr>
  </w:style>
  <w:style w:type="character" w:customStyle="1" w:styleId="9Char">
    <w:name w:val="标题 9 Char"/>
    <w:link w:val="9"/>
    <w:qFormat/>
    <w:rPr>
      <w:rFonts w:ascii="Arial" w:eastAsia="黑体" w:hAnsi="Arial"/>
      <w:kern w:val="2"/>
      <w:sz w:val="21"/>
      <w:szCs w:val="21"/>
    </w:rPr>
  </w:style>
  <w:style w:type="character" w:customStyle="1" w:styleId="Charf4">
    <w:name w:val="段 Char"/>
    <w:link w:val="affff3"/>
    <w:qFormat/>
    <w:rPr>
      <w:rFonts w:ascii="宋体" w:hAnsi="Times New Roman"/>
      <w:sz w:val="21"/>
      <w:lang w:val="en-US" w:eastAsia="zh-CN" w:bidi="ar-SA"/>
    </w:rPr>
  </w:style>
  <w:style w:type="paragraph" w:customStyle="1" w:styleId="a4">
    <w:name w:val="一级条标题"/>
    <w:next w:val="affff3"/>
    <w:qFormat/>
    <w:pPr>
      <w:numPr>
        <w:ilvl w:val="1"/>
        <w:numId w:val="5"/>
      </w:numPr>
      <w:spacing w:beforeLines="50" w:afterLines="50"/>
      <w:outlineLvl w:val="2"/>
    </w:pPr>
    <w:rPr>
      <w:rFonts w:ascii="黑体" w:eastAsia="黑体"/>
      <w:sz w:val="21"/>
      <w:szCs w:val="21"/>
    </w:rPr>
  </w:style>
  <w:style w:type="paragraph" w:customStyle="1" w:styleId="afffff3">
    <w:name w:val="标准书脚_奇数页"/>
    <w:qFormat/>
    <w:pPr>
      <w:spacing w:before="120"/>
      <w:ind w:right="198"/>
      <w:jc w:val="right"/>
    </w:pPr>
    <w:rPr>
      <w:rFonts w:ascii="宋体"/>
      <w:sz w:val="18"/>
      <w:szCs w:val="18"/>
    </w:rPr>
  </w:style>
  <w:style w:type="paragraph" w:customStyle="1" w:styleId="afe">
    <w:name w:val="标准书眉_奇数页"/>
    <w:next w:val="aff3"/>
    <w:qFormat/>
    <w:pPr>
      <w:numPr>
        <w:ilvl w:val="1"/>
        <w:numId w:val="6"/>
      </w:numPr>
      <w:tabs>
        <w:tab w:val="center" w:pos="4154"/>
        <w:tab w:val="right" w:pos="8306"/>
      </w:tabs>
      <w:spacing w:after="220"/>
      <w:jc w:val="right"/>
    </w:pPr>
    <w:rPr>
      <w:rFonts w:ascii="黑体" w:eastAsia="黑体"/>
      <w:sz w:val="21"/>
      <w:szCs w:val="21"/>
    </w:rPr>
  </w:style>
  <w:style w:type="paragraph" w:customStyle="1" w:styleId="a3">
    <w:name w:val="章标题"/>
    <w:next w:val="affff3"/>
    <w:pPr>
      <w:numPr>
        <w:numId w:val="5"/>
      </w:numPr>
      <w:spacing w:beforeLines="100" w:afterLines="100"/>
      <w:jc w:val="both"/>
      <w:outlineLvl w:val="1"/>
    </w:pPr>
    <w:rPr>
      <w:rFonts w:ascii="黑体" w:eastAsia="黑体"/>
      <w:sz w:val="21"/>
    </w:rPr>
  </w:style>
  <w:style w:type="paragraph" w:customStyle="1" w:styleId="a5">
    <w:name w:val="二级条标题"/>
    <w:basedOn w:val="a4"/>
    <w:next w:val="affff3"/>
    <w:qFormat/>
    <w:pPr>
      <w:numPr>
        <w:ilvl w:val="2"/>
      </w:numPr>
      <w:spacing w:before="156" w:after="156"/>
      <w:ind w:left="4395"/>
      <w:outlineLvl w:val="3"/>
    </w:pPr>
  </w:style>
  <w:style w:type="paragraph" w:customStyle="1" w:styleId="2a">
    <w:name w:val="封面标准号2"/>
    <w:qFormat/>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b">
    <w:name w:val="列项——（一级）"/>
    <w:qFormat/>
    <w:pPr>
      <w:widowControl w:val="0"/>
      <w:numPr>
        <w:numId w:val="7"/>
      </w:numPr>
      <w:jc w:val="both"/>
    </w:pPr>
    <w:rPr>
      <w:rFonts w:ascii="宋体"/>
      <w:sz w:val="21"/>
    </w:rPr>
  </w:style>
  <w:style w:type="paragraph" w:customStyle="1" w:styleId="ac">
    <w:name w:val="列项●（二级）"/>
    <w:qFormat/>
    <w:pPr>
      <w:numPr>
        <w:ilvl w:val="1"/>
        <w:numId w:val="7"/>
      </w:numPr>
      <w:tabs>
        <w:tab w:val="left" w:pos="840"/>
      </w:tabs>
      <w:jc w:val="both"/>
    </w:pPr>
    <w:rPr>
      <w:rFonts w:ascii="宋体"/>
      <w:sz w:val="21"/>
    </w:rPr>
  </w:style>
  <w:style w:type="paragraph" w:customStyle="1" w:styleId="aff">
    <w:name w:val="目次、标准名称标题"/>
    <w:basedOn w:val="aff3"/>
    <w:next w:val="affff3"/>
    <w:qFormat/>
    <w:pPr>
      <w:keepNext/>
      <w:pageBreakBefore/>
      <w:widowControl/>
      <w:numPr>
        <w:ilvl w:val="4"/>
        <w:numId w:val="6"/>
      </w:numPr>
      <w:shd w:val="clear" w:color="FFFFFF" w:fill="FFFFFF"/>
      <w:spacing w:before="640" w:after="560" w:line="460" w:lineRule="exact"/>
      <w:jc w:val="center"/>
      <w:outlineLvl w:val="0"/>
    </w:pPr>
    <w:rPr>
      <w:rFonts w:ascii="黑体" w:eastAsia="黑体"/>
      <w:kern w:val="0"/>
      <w:sz w:val="32"/>
      <w:szCs w:val="20"/>
    </w:rPr>
  </w:style>
  <w:style w:type="paragraph" w:customStyle="1" w:styleId="a6">
    <w:name w:val="三级条标题"/>
    <w:basedOn w:val="a5"/>
    <w:next w:val="affff3"/>
    <w:pPr>
      <w:numPr>
        <w:ilvl w:val="3"/>
      </w:numPr>
      <w:spacing w:before="50" w:after="50"/>
      <w:outlineLvl w:val="4"/>
    </w:pPr>
  </w:style>
  <w:style w:type="paragraph" w:customStyle="1" w:styleId="a1">
    <w:name w:val="示例"/>
    <w:next w:val="afffff4"/>
    <w:pPr>
      <w:widowControl w:val="0"/>
      <w:numPr>
        <w:numId w:val="8"/>
      </w:numPr>
      <w:jc w:val="both"/>
    </w:pPr>
    <w:rPr>
      <w:rFonts w:ascii="宋体"/>
      <w:sz w:val="18"/>
      <w:szCs w:val="18"/>
    </w:rPr>
  </w:style>
  <w:style w:type="paragraph" w:customStyle="1" w:styleId="afffff4">
    <w:name w:val="示例内容"/>
    <w:qFormat/>
    <w:pPr>
      <w:ind w:firstLineChars="200" w:firstLine="200"/>
    </w:pPr>
    <w:rPr>
      <w:rFonts w:ascii="宋体"/>
      <w:sz w:val="18"/>
      <w:szCs w:val="18"/>
    </w:rPr>
  </w:style>
  <w:style w:type="paragraph" w:customStyle="1" w:styleId="af2">
    <w:name w:val="数字编号列项（二级）"/>
    <w:qFormat/>
    <w:pPr>
      <w:numPr>
        <w:ilvl w:val="1"/>
        <w:numId w:val="9"/>
      </w:numPr>
      <w:jc w:val="both"/>
    </w:pPr>
    <w:rPr>
      <w:rFonts w:ascii="宋体"/>
      <w:sz w:val="21"/>
    </w:rPr>
  </w:style>
  <w:style w:type="paragraph" w:customStyle="1" w:styleId="a7">
    <w:name w:val="四级条标题"/>
    <w:basedOn w:val="a6"/>
    <w:next w:val="affff3"/>
    <w:qFormat/>
    <w:pPr>
      <w:numPr>
        <w:ilvl w:val="4"/>
      </w:numPr>
      <w:outlineLvl w:val="5"/>
    </w:pPr>
  </w:style>
  <w:style w:type="paragraph" w:customStyle="1" w:styleId="a8">
    <w:name w:val="五级条标题"/>
    <w:basedOn w:val="a7"/>
    <w:next w:val="affff3"/>
    <w:qFormat/>
    <w:pPr>
      <w:numPr>
        <w:ilvl w:val="5"/>
      </w:numPr>
      <w:outlineLvl w:val="6"/>
    </w:pPr>
  </w:style>
  <w:style w:type="character" w:customStyle="1" w:styleId="Charf1">
    <w:name w:val="页脚 Char"/>
    <w:link w:val="affff"/>
    <w:rPr>
      <w:rFonts w:ascii="Times New Roman" w:eastAsia="宋体" w:hAnsi="Times New Roman" w:cs="Times New Roman"/>
      <w:sz w:val="18"/>
      <w:szCs w:val="18"/>
    </w:rPr>
  </w:style>
  <w:style w:type="character" w:customStyle="1" w:styleId="Charf2">
    <w:name w:val="页眉 Char"/>
    <w:link w:val="aff2"/>
    <w:qFormat/>
    <w:rPr>
      <w:rFonts w:ascii="Times New Roman" w:hAnsi="Times New Roman"/>
      <w:kern w:val="2"/>
      <w:sz w:val="18"/>
      <w:szCs w:val="18"/>
    </w:rPr>
  </w:style>
  <w:style w:type="paragraph" w:customStyle="1" w:styleId="a">
    <w:name w:val="注："/>
    <w:next w:val="affff3"/>
    <w:qFormat/>
    <w:pPr>
      <w:widowControl w:val="0"/>
      <w:numPr>
        <w:numId w:val="10"/>
      </w:numPr>
      <w:autoSpaceDE w:val="0"/>
      <w:autoSpaceDN w:val="0"/>
      <w:jc w:val="both"/>
    </w:pPr>
    <w:rPr>
      <w:rFonts w:ascii="宋体"/>
      <w:sz w:val="18"/>
      <w:szCs w:val="18"/>
    </w:rPr>
  </w:style>
  <w:style w:type="paragraph" w:customStyle="1" w:styleId="afffff5">
    <w:name w:val="注×："/>
    <w:qFormat/>
    <w:pPr>
      <w:widowControl w:val="0"/>
      <w:autoSpaceDE w:val="0"/>
      <w:autoSpaceDN w:val="0"/>
      <w:ind w:left="811" w:hanging="448"/>
      <w:jc w:val="both"/>
    </w:pPr>
    <w:rPr>
      <w:rFonts w:ascii="宋体"/>
      <w:sz w:val="18"/>
      <w:szCs w:val="18"/>
    </w:rPr>
  </w:style>
  <w:style w:type="paragraph" w:customStyle="1" w:styleId="af1">
    <w:name w:val="字母编号列项（一级）"/>
    <w:qFormat/>
    <w:pPr>
      <w:numPr>
        <w:numId w:val="9"/>
      </w:numPr>
      <w:jc w:val="both"/>
    </w:pPr>
    <w:rPr>
      <w:rFonts w:ascii="宋体"/>
      <w:sz w:val="21"/>
    </w:rPr>
  </w:style>
  <w:style w:type="paragraph" w:customStyle="1" w:styleId="ad">
    <w:name w:val="列项◆（三级）"/>
    <w:basedOn w:val="aff3"/>
    <w:qFormat/>
    <w:pPr>
      <w:numPr>
        <w:ilvl w:val="2"/>
        <w:numId w:val="7"/>
      </w:numPr>
    </w:pPr>
    <w:rPr>
      <w:rFonts w:ascii="宋体"/>
      <w:szCs w:val="21"/>
    </w:rPr>
  </w:style>
  <w:style w:type="paragraph" w:customStyle="1" w:styleId="af3">
    <w:name w:val="编号列项（三级）"/>
    <w:pPr>
      <w:numPr>
        <w:ilvl w:val="2"/>
        <w:numId w:val="9"/>
      </w:numPr>
    </w:pPr>
    <w:rPr>
      <w:rFonts w:ascii="宋体"/>
      <w:sz w:val="21"/>
    </w:rPr>
  </w:style>
  <w:style w:type="paragraph" w:customStyle="1" w:styleId="af4">
    <w:name w:val="示例×："/>
    <w:basedOn w:val="a3"/>
    <w:qFormat/>
    <w:pPr>
      <w:numPr>
        <w:numId w:val="11"/>
      </w:numPr>
      <w:spacing w:beforeLines="0" w:afterLines="0"/>
      <w:outlineLvl w:val="9"/>
    </w:pPr>
    <w:rPr>
      <w:rFonts w:ascii="宋体" w:eastAsia="宋体"/>
      <w:sz w:val="18"/>
      <w:szCs w:val="18"/>
    </w:rPr>
  </w:style>
  <w:style w:type="paragraph" w:customStyle="1" w:styleId="afffff6">
    <w:name w:val="二级无"/>
    <w:basedOn w:val="a5"/>
    <w:pPr>
      <w:spacing w:beforeLines="0" w:afterLines="0"/>
    </w:pPr>
    <w:rPr>
      <w:rFonts w:ascii="宋体" w:eastAsia="宋体"/>
    </w:rPr>
  </w:style>
  <w:style w:type="paragraph" w:customStyle="1" w:styleId="afffff7">
    <w:name w:val="注：（正文）"/>
    <w:basedOn w:val="a"/>
    <w:next w:val="affff3"/>
  </w:style>
  <w:style w:type="paragraph" w:customStyle="1" w:styleId="a2">
    <w:name w:val="注×：（正文）"/>
    <w:qFormat/>
    <w:pPr>
      <w:numPr>
        <w:numId w:val="12"/>
      </w:numPr>
      <w:jc w:val="both"/>
    </w:pPr>
    <w:rPr>
      <w:rFonts w:ascii="宋体"/>
      <w:sz w:val="18"/>
      <w:szCs w:val="18"/>
    </w:rPr>
  </w:style>
  <w:style w:type="paragraph" w:customStyle="1" w:styleId="afffff8">
    <w:name w:val="标准标志"/>
    <w:next w:val="aff3"/>
    <w:qFormat/>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fff9">
    <w:name w:val="标准称谓"/>
    <w:next w:val="aff3"/>
    <w:qFormat/>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fffa">
    <w:name w:val="标准书脚_偶数页"/>
    <w:qFormat/>
    <w:pPr>
      <w:spacing w:before="120"/>
      <w:ind w:left="221"/>
    </w:pPr>
    <w:rPr>
      <w:rFonts w:ascii="宋体"/>
      <w:sz w:val="18"/>
      <w:szCs w:val="18"/>
    </w:rPr>
  </w:style>
  <w:style w:type="paragraph" w:customStyle="1" w:styleId="afffffb">
    <w:name w:val="标准书眉_偶数页"/>
    <w:basedOn w:val="afe"/>
    <w:next w:val="aff3"/>
    <w:qFormat/>
    <w:pPr>
      <w:jc w:val="left"/>
    </w:pPr>
  </w:style>
  <w:style w:type="paragraph" w:customStyle="1" w:styleId="afffffc">
    <w:name w:val="标准书眉一"/>
    <w:qFormat/>
    <w:pPr>
      <w:jc w:val="both"/>
    </w:pPr>
  </w:style>
  <w:style w:type="paragraph" w:customStyle="1" w:styleId="afffffd">
    <w:name w:val="参考文献"/>
    <w:basedOn w:val="aff3"/>
    <w:next w:val="affff3"/>
    <w:qFormat/>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fe">
    <w:name w:val="参考文献、索引标题"/>
    <w:basedOn w:val="aff3"/>
    <w:next w:val="affff3"/>
    <w:qFormat/>
    <w:pPr>
      <w:keepNext/>
      <w:pageBreakBefore/>
      <w:widowControl/>
      <w:shd w:val="clear" w:color="FFFFFF" w:fill="FFFFFF"/>
      <w:spacing w:before="640" w:after="200"/>
      <w:jc w:val="center"/>
      <w:outlineLvl w:val="0"/>
    </w:pPr>
    <w:rPr>
      <w:rFonts w:ascii="黑体" w:eastAsia="黑体"/>
      <w:kern w:val="0"/>
      <w:szCs w:val="20"/>
    </w:rPr>
  </w:style>
  <w:style w:type="character" w:customStyle="1" w:styleId="affffff">
    <w:name w:val="发布"/>
    <w:qFormat/>
    <w:rPr>
      <w:rFonts w:ascii="黑体" w:eastAsia="黑体"/>
      <w:spacing w:val="85"/>
      <w:w w:val="100"/>
      <w:position w:val="3"/>
      <w:sz w:val="28"/>
      <w:szCs w:val="28"/>
    </w:rPr>
  </w:style>
  <w:style w:type="paragraph" w:customStyle="1" w:styleId="affffff0">
    <w:name w:val="发布部门"/>
    <w:next w:val="affff3"/>
    <w:qFormat/>
    <w:pPr>
      <w:framePr w:w="7938" w:h="1134" w:hRule="exact" w:hSpace="125" w:vSpace="181" w:wrap="around" w:vAnchor="page" w:hAnchor="page" w:x="2150" w:y="14630" w:anchorLock="1"/>
      <w:jc w:val="center"/>
    </w:pPr>
    <w:rPr>
      <w:rFonts w:ascii="宋体"/>
      <w:b/>
      <w:spacing w:val="20"/>
      <w:w w:val="135"/>
      <w:sz w:val="28"/>
    </w:rPr>
  </w:style>
  <w:style w:type="paragraph" w:customStyle="1" w:styleId="affffff1">
    <w:name w:val="发布日期"/>
    <w:qFormat/>
    <w:pPr>
      <w:framePr w:w="3997" w:h="471" w:hRule="exact" w:vSpace="181" w:wrap="around" w:hAnchor="page" w:x="7089" w:y="14097" w:anchorLock="1"/>
    </w:pPr>
    <w:rPr>
      <w:rFonts w:eastAsia="黑体"/>
      <w:sz w:val="28"/>
    </w:rPr>
  </w:style>
  <w:style w:type="paragraph" w:customStyle="1" w:styleId="affffff2">
    <w:name w:val="封面标准代替信息"/>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3">
    <w:name w:val="封面标准号1"/>
    <w:qFormat/>
    <w:pPr>
      <w:widowControl w:val="0"/>
      <w:kinsoku w:val="0"/>
      <w:overflowPunct w:val="0"/>
      <w:autoSpaceDE w:val="0"/>
      <w:autoSpaceDN w:val="0"/>
      <w:spacing w:before="308"/>
      <w:jc w:val="right"/>
      <w:textAlignment w:val="center"/>
    </w:pPr>
    <w:rPr>
      <w:sz w:val="28"/>
    </w:rPr>
  </w:style>
  <w:style w:type="paragraph" w:customStyle="1" w:styleId="affffff3">
    <w:name w:val="封面标准名称"/>
    <w:qFormat/>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ffff4">
    <w:name w:val="封面标准英文名称"/>
    <w:basedOn w:val="affffff3"/>
    <w:qFormat/>
    <w:pPr>
      <w:framePr w:wrap="around"/>
      <w:spacing w:before="370" w:line="400" w:lineRule="exact"/>
    </w:pPr>
    <w:rPr>
      <w:rFonts w:ascii="Times New Roman"/>
      <w:sz w:val="28"/>
      <w:szCs w:val="28"/>
    </w:rPr>
  </w:style>
  <w:style w:type="paragraph" w:customStyle="1" w:styleId="affffff5">
    <w:name w:val="封面一致性程度标识"/>
    <w:basedOn w:val="affffff4"/>
    <w:qFormat/>
    <w:pPr>
      <w:framePr w:wrap="around"/>
      <w:spacing w:before="440"/>
    </w:pPr>
    <w:rPr>
      <w:rFonts w:ascii="宋体" w:eastAsia="宋体"/>
    </w:rPr>
  </w:style>
  <w:style w:type="paragraph" w:customStyle="1" w:styleId="affffff6">
    <w:name w:val="封面标准文稿类别"/>
    <w:basedOn w:val="affffff5"/>
    <w:qFormat/>
    <w:pPr>
      <w:framePr w:wrap="around"/>
      <w:spacing w:after="160" w:line="240" w:lineRule="auto"/>
    </w:pPr>
    <w:rPr>
      <w:sz w:val="24"/>
    </w:rPr>
  </w:style>
  <w:style w:type="paragraph" w:customStyle="1" w:styleId="affffff7">
    <w:name w:val="封面标准文稿编辑信息"/>
    <w:basedOn w:val="affffff6"/>
    <w:qFormat/>
    <w:pPr>
      <w:framePr w:wrap="around"/>
      <w:spacing w:before="180" w:line="180" w:lineRule="exact"/>
    </w:pPr>
    <w:rPr>
      <w:sz w:val="21"/>
    </w:rPr>
  </w:style>
  <w:style w:type="paragraph" w:customStyle="1" w:styleId="affffff8">
    <w:name w:val="封面正文"/>
    <w:qFormat/>
    <w:pPr>
      <w:jc w:val="both"/>
    </w:pPr>
  </w:style>
  <w:style w:type="paragraph" w:customStyle="1" w:styleId="af7">
    <w:name w:val="附录标识"/>
    <w:basedOn w:val="aff3"/>
    <w:next w:val="affff3"/>
    <w:qFormat/>
    <w:pPr>
      <w:keepNext/>
      <w:widowControl/>
      <w:numPr>
        <w:numId w:val="13"/>
      </w:numPr>
      <w:shd w:val="clear" w:color="FFFFFF" w:fill="FFFFFF"/>
      <w:tabs>
        <w:tab w:val="left" w:pos="6405"/>
      </w:tabs>
      <w:spacing w:before="640" w:after="280"/>
      <w:jc w:val="center"/>
      <w:outlineLvl w:val="0"/>
    </w:pPr>
    <w:rPr>
      <w:rFonts w:ascii="黑体" w:eastAsia="黑体"/>
      <w:kern w:val="0"/>
      <w:szCs w:val="20"/>
    </w:rPr>
  </w:style>
  <w:style w:type="paragraph" w:customStyle="1" w:styleId="affffff9">
    <w:name w:val="附录标题"/>
    <w:basedOn w:val="affff3"/>
    <w:next w:val="affff3"/>
    <w:qFormat/>
    <w:pPr>
      <w:ind w:firstLineChars="0" w:firstLine="0"/>
      <w:jc w:val="center"/>
    </w:pPr>
    <w:rPr>
      <w:rFonts w:ascii="黑体" w:eastAsia="黑体"/>
    </w:rPr>
  </w:style>
  <w:style w:type="paragraph" w:customStyle="1" w:styleId="af5">
    <w:name w:val="附录表标号"/>
    <w:basedOn w:val="aff3"/>
    <w:next w:val="affff3"/>
    <w:qFormat/>
    <w:pPr>
      <w:numPr>
        <w:numId w:val="14"/>
      </w:numPr>
      <w:spacing w:line="14" w:lineRule="exact"/>
      <w:ind w:left="811" w:hanging="448"/>
      <w:jc w:val="center"/>
      <w:outlineLvl w:val="0"/>
    </w:pPr>
    <w:rPr>
      <w:color w:val="FFFFFF"/>
    </w:rPr>
  </w:style>
  <w:style w:type="paragraph" w:customStyle="1" w:styleId="af6">
    <w:name w:val="附录表标题"/>
    <w:basedOn w:val="aff3"/>
    <w:next w:val="affff3"/>
    <w:qFormat/>
    <w:pPr>
      <w:numPr>
        <w:ilvl w:val="1"/>
        <w:numId w:val="14"/>
      </w:numPr>
      <w:spacing w:beforeLines="50" w:afterLines="50"/>
      <w:jc w:val="center"/>
    </w:pPr>
    <w:rPr>
      <w:rFonts w:ascii="黑体" w:eastAsia="黑体"/>
      <w:szCs w:val="21"/>
    </w:rPr>
  </w:style>
  <w:style w:type="paragraph" w:customStyle="1" w:styleId="afa">
    <w:name w:val="附录二级条标题"/>
    <w:basedOn w:val="aff3"/>
    <w:next w:val="affff3"/>
    <w:qFormat/>
    <w:pPr>
      <w:widowControl/>
      <w:numPr>
        <w:ilvl w:val="3"/>
        <w:numId w:val="13"/>
      </w:numPr>
      <w:tabs>
        <w:tab w:val="left"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fffa">
    <w:name w:val="附录二级无"/>
    <w:basedOn w:val="afa"/>
    <w:qFormat/>
    <w:pPr>
      <w:tabs>
        <w:tab w:val="clear" w:pos="360"/>
      </w:tabs>
      <w:spacing w:beforeLines="0" w:afterLines="0"/>
    </w:pPr>
    <w:rPr>
      <w:rFonts w:ascii="宋体" w:eastAsia="宋体"/>
      <w:szCs w:val="21"/>
    </w:rPr>
  </w:style>
  <w:style w:type="paragraph" w:customStyle="1" w:styleId="affffffb">
    <w:name w:val="附录公式"/>
    <w:basedOn w:val="affff3"/>
    <w:next w:val="affff3"/>
    <w:link w:val="Charfa"/>
    <w:qFormat/>
  </w:style>
  <w:style w:type="character" w:customStyle="1" w:styleId="Charfa">
    <w:name w:val="附录公式 Char"/>
    <w:link w:val="affffffb"/>
    <w:qFormat/>
    <w:rPr>
      <w:rFonts w:ascii="宋体" w:hAnsi="Times New Roman"/>
      <w:sz w:val="21"/>
      <w:lang w:val="en-US" w:eastAsia="zh-CN" w:bidi="ar-SA"/>
    </w:rPr>
  </w:style>
  <w:style w:type="paragraph" w:customStyle="1" w:styleId="affffffc">
    <w:name w:val="附录公式编号制表符"/>
    <w:basedOn w:val="aff3"/>
    <w:next w:val="affff3"/>
    <w:qFormat/>
    <w:pPr>
      <w:widowControl/>
      <w:tabs>
        <w:tab w:val="center" w:pos="4201"/>
        <w:tab w:val="right" w:leader="dot" w:pos="9298"/>
      </w:tabs>
      <w:autoSpaceDE w:val="0"/>
      <w:autoSpaceDN w:val="0"/>
    </w:pPr>
    <w:rPr>
      <w:rFonts w:ascii="宋体"/>
      <w:kern w:val="0"/>
      <w:szCs w:val="20"/>
    </w:rPr>
  </w:style>
  <w:style w:type="paragraph" w:customStyle="1" w:styleId="afb">
    <w:name w:val="附录三级条标题"/>
    <w:basedOn w:val="afa"/>
    <w:next w:val="affff3"/>
    <w:qFormat/>
    <w:pPr>
      <w:numPr>
        <w:ilvl w:val="4"/>
      </w:numPr>
      <w:outlineLvl w:val="4"/>
    </w:pPr>
  </w:style>
  <w:style w:type="paragraph" w:customStyle="1" w:styleId="affffffd">
    <w:name w:val="附录三级无"/>
    <w:basedOn w:val="afb"/>
    <w:qFormat/>
    <w:pPr>
      <w:tabs>
        <w:tab w:val="clear" w:pos="360"/>
      </w:tabs>
      <w:spacing w:beforeLines="0" w:afterLines="0"/>
    </w:pPr>
    <w:rPr>
      <w:rFonts w:ascii="宋体" w:eastAsia="宋体"/>
      <w:szCs w:val="21"/>
    </w:rPr>
  </w:style>
  <w:style w:type="paragraph" w:customStyle="1" w:styleId="aff1">
    <w:name w:val="附录数字编号列项（二级）"/>
    <w:qFormat/>
    <w:pPr>
      <w:numPr>
        <w:ilvl w:val="1"/>
        <w:numId w:val="15"/>
      </w:numPr>
    </w:pPr>
    <w:rPr>
      <w:rFonts w:ascii="宋体"/>
      <w:sz w:val="21"/>
    </w:rPr>
  </w:style>
  <w:style w:type="paragraph" w:customStyle="1" w:styleId="afc">
    <w:name w:val="附录四级条标题"/>
    <w:basedOn w:val="afb"/>
    <w:next w:val="affff3"/>
    <w:qFormat/>
    <w:pPr>
      <w:numPr>
        <w:ilvl w:val="5"/>
      </w:numPr>
      <w:outlineLvl w:val="5"/>
    </w:pPr>
  </w:style>
  <w:style w:type="paragraph" w:customStyle="1" w:styleId="affffffe">
    <w:name w:val="附录四级无"/>
    <w:basedOn w:val="afc"/>
    <w:qFormat/>
    <w:pPr>
      <w:tabs>
        <w:tab w:val="clear" w:pos="360"/>
      </w:tabs>
      <w:spacing w:beforeLines="0" w:afterLines="0"/>
    </w:pPr>
    <w:rPr>
      <w:rFonts w:ascii="宋体" w:eastAsia="宋体"/>
      <w:szCs w:val="21"/>
    </w:rPr>
  </w:style>
  <w:style w:type="paragraph" w:customStyle="1" w:styleId="a9">
    <w:name w:val="附录图标号"/>
    <w:basedOn w:val="aff3"/>
    <w:qFormat/>
    <w:pPr>
      <w:keepNext/>
      <w:pageBreakBefore/>
      <w:widowControl/>
      <w:numPr>
        <w:numId w:val="16"/>
      </w:numPr>
      <w:spacing w:line="14" w:lineRule="exact"/>
      <w:ind w:left="0" w:firstLine="363"/>
      <w:jc w:val="center"/>
      <w:outlineLvl w:val="0"/>
    </w:pPr>
    <w:rPr>
      <w:color w:val="FFFFFF"/>
    </w:rPr>
  </w:style>
  <w:style w:type="paragraph" w:customStyle="1" w:styleId="aa">
    <w:name w:val="附录图标题"/>
    <w:basedOn w:val="aff3"/>
    <w:next w:val="affff3"/>
    <w:qFormat/>
    <w:pPr>
      <w:numPr>
        <w:ilvl w:val="1"/>
        <w:numId w:val="16"/>
      </w:numPr>
      <w:tabs>
        <w:tab w:val="left" w:pos="363"/>
      </w:tabs>
      <w:spacing w:beforeLines="50" w:afterLines="50"/>
      <w:ind w:left="0" w:firstLine="0"/>
      <w:jc w:val="center"/>
    </w:pPr>
    <w:rPr>
      <w:rFonts w:ascii="黑体" w:eastAsia="黑体"/>
      <w:szCs w:val="21"/>
    </w:rPr>
  </w:style>
  <w:style w:type="paragraph" w:customStyle="1" w:styleId="afd">
    <w:name w:val="附录五级条标题"/>
    <w:basedOn w:val="afc"/>
    <w:next w:val="affff3"/>
    <w:qFormat/>
    <w:pPr>
      <w:numPr>
        <w:ilvl w:val="6"/>
      </w:numPr>
      <w:outlineLvl w:val="6"/>
    </w:pPr>
  </w:style>
  <w:style w:type="paragraph" w:customStyle="1" w:styleId="afffffff">
    <w:name w:val="附录五级无"/>
    <w:basedOn w:val="afd"/>
    <w:qFormat/>
    <w:pPr>
      <w:tabs>
        <w:tab w:val="clear" w:pos="360"/>
      </w:tabs>
      <w:spacing w:beforeLines="0" w:afterLines="0"/>
    </w:pPr>
    <w:rPr>
      <w:rFonts w:ascii="宋体" w:eastAsia="宋体"/>
      <w:szCs w:val="21"/>
    </w:rPr>
  </w:style>
  <w:style w:type="paragraph" w:customStyle="1" w:styleId="af8">
    <w:name w:val="附录章标题"/>
    <w:next w:val="affff3"/>
    <w:qFormat/>
    <w:pPr>
      <w:numPr>
        <w:ilvl w:val="1"/>
        <w:numId w:val="13"/>
      </w:numPr>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f9">
    <w:name w:val="附录一级条标题"/>
    <w:basedOn w:val="af8"/>
    <w:next w:val="affff3"/>
    <w:qFormat/>
    <w:pPr>
      <w:numPr>
        <w:ilvl w:val="2"/>
      </w:numPr>
      <w:tabs>
        <w:tab w:val="left" w:pos="360"/>
      </w:tabs>
      <w:autoSpaceDN w:val="0"/>
      <w:spacing w:beforeLines="50" w:afterLines="50"/>
      <w:outlineLvl w:val="2"/>
    </w:pPr>
  </w:style>
  <w:style w:type="paragraph" w:customStyle="1" w:styleId="afffffff0">
    <w:name w:val="附录一级无"/>
    <w:basedOn w:val="af9"/>
    <w:qFormat/>
    <w:pPr>
      <w:tabs>
        <w:tab w:val="clear" w:pos="360"/>
      </w:tabs>
      <w:spacing w:beforeLines="0" w:afterLines="0"/>
    </w:pPr>
    <w:rPr>
      <w:rFonts w:ascii="宋体" w:eastAsia="宋体"/>
      <w:szCs w:val="21"/>
    </w:rPr>
  </w:style>
  <w:style w:type="paragraph" w:customStyle="1" w:styleId="aff0">
    <w:name w:val="附录字母编号列项（一级）"/>
    <w:qFormat/>
    <w:pPr>
      <w:numPr>
        <w:numId w:val="15"/>
      </w:numPr>
    </w:pPr>
    <w:rPr>
      <w:rFonts w:ascii="宋体"/>
      <w:sz w:val="21"/>
    </w:rPr>
  </w:style>
  <w:style w:type="character" w:customStyle="1" w:styleId="Charf7">
    <w:name w:val="脚注文本 Char"/>
    <w:link w:val="af"/>
    <w:qFormat/>
    <w:rPr>
      <w:rFonts w:ascii="宋体" w:hAnsi="Times New Roman"/>
      <w:kern w:val="2"/>
      <w:sz w:val="18"/>
      <w:szCs w:val="18"/>
    </w:rPr>
  </w:style>
  <w:style w:type="paragraph" w:customStyle="1" w:styleId="afffffff1">
    <w:name w:val="列项说明"/>
    <w:basedOn w:val="aff3"/>
    <w:qFormat/>
    <w:pPr>
      <w:adjustRightInd w:val="0"/>
      <w:spacing w:line="320" w:lineRule="exact"/>
      <w:ind w:leftChars="200" w:left="400" w:hangingChars="200" w:hanging="200"/>
      <w:jc w:val="left"/>
      <w:textAlignment w:val="baseline"/>
    </w:pPr>
    <w:rPr>
      <w:rFonts w:ascii="宋体"/>
      <w:kern w:val="0"/>
      <w:szCs w:val="20"/>
    </w:rPr>
  </w:style>
  <w:style w:type="paragraph" w:customStyle="1" w:styleId="afffffff2">
    <w:name w:val="列项说明数字编号"/>
    <w:qFormat/>
    <w:pPr>
      <w:ind w:leftChars="400" w:left="600" w:hangingChars="200" w:hanging="200"/>
    </w:pPr>
    <w:rPr>
      <w:rFonts w:ascii="宋体"/>
      <w:sz w:val="21"/>
    </w:rPr>
  </w:style>
  <w:style w:type="paragraph" w:customStyle="1" w:styleId="afffffff3">
    <w:name w:val="目次、索引正文"/>
    <w:qFormat/>
    <w:pPr>
      <w:spacing w:line="320" w:lineRule="exact"/>
      <w:jc w:val="both"/>
    </w:pPr>
    <w:rPr>
      <w:rFonts w:ascii="宋体"/>
      <w:sz w:val="21"/>
    </w:rPr>
  </w:style>
  <w:style w:type="paragraph" w:customStyle="1" w:styleId="afffffff4">
    <w:name w:val="其他标准标志"/>
    <w:basedOn w:val="afffff8"/>
    <w:qFormat/>
    <w:pPr>
      <w:framePr w:w="6101" w:wrap="around" w:vAnchor="page" w:hAnchor="page" w:x="4673" w:y="942"/>
    </w:pPr>
    <w:rPr>
      <w:w w:val="130"/>
    </w:rPr>
  </w:style>
  <w:style w:type="paragraph" w:customStyle="1" w:styleId="afffffff5">
    <w:name w:val="其他标准称谓"/>
    <w:next w:val="aff3"/>
    <w:qFormat/>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fff6">
    <w:name w:val="其他发布部门"/>
    <w:basedOn w:val="affffff0"/>
    <w:qFormat/>
    <w:pPr>
      <w:framePr w:wrap="around" w:y="15310"/>
      <w:spacing w:line="0" w:lineRule="atLeast"/>
    </w:pPr>
    <w:rPr>
      <w:rFonts w:ascii="黑体" w:eastAsia="黑体"/>
      <w:b w:val="0"/>
    </w:rPr>
  </w:style>
  <w:style w:type="paragraph" w:customStyle="1" w:styleId="afffffff7">
    <w:name w:val="前言、引言标题"/>
    <w:next w:val="affff3"/>
    <w:qFormat/>
    <w:pPr>
      <w:keepNext/>
      <w:pageBreakBefore/>
      <w:shd w:val="clear" w:color="FFFFFF" w:fill="FFFFFF"/>
      <w:spacing w:before="640" w:after="560"/>
      <w:jc w:val="center"/>
      <w:outlineLvl w:val="0"/>
    </w:pPr>
    <w:rPr>
      <w:rFonts w:ascii="黑体" w:eastAsia="黑体"/>
      <w:sz w:val="32"/>
    </w:rPr>
  </w:style>
  <w:style w:type="paragraph" w:customStyle="1" w:styleId="afffffff8">
    <w:name w:val="三级无"/>
    <w:basedOn w:val="a6"/>
    <w:qFormat/>
    <w:pPr>
      <w:spacing w:beforeLines="0" w:afterLines="0"/>
    </w:pPr>
    <w:rPr>
      <w:rFonts w:ascii="宋体" w:eastAsia="宋体"/>
    </w:rPr>
  </w:style>
  <w:style w:type="paragraph" w:customStyle="1" w:styleId="afffffff9">
    <w:name w:val="实施日期"/>
    <w:basedOn w:val="affffff1"/>
    <w:qFormat/>
    <w:pPr>
      <w:framePr w:wrap="around" w:vAnchor="page" w:hAnchor="text"/>
      <w:jc w:val="right"/>
    </w:pPr>
  </w:style>
  <w:style w:type="paragraph" w:customStyle="1" w:styleId="afffffffa">
    <w:name w:val="示例后文字"/>
    <w:basedOn w:val="affff3"/>
    <w:next w:val="affff3"/>
    <w:qFormat/>
    <w:pPr>
      <w:ind w:firstLine="360"/>
    </w:pPr>
    <w:rPr>
      <w:sz w:val="18"/>
    </w:rPr>
  </w:style>
  <w:style w:type="paragraph" w:customStyle="1" w:styleId="afffffffb">
    <w:name w:val="首示例"/>
    <w:next w:val="affff3"/>
    <w:link w:val="Charfb"/>
    <w:qFormat/>
    <w:pPr>
      <w:tabs>
        <w:tab w:val="left" w:pos="360"/>
      </w:tabs>
    </w:pPr>
    <w:rPr>
      <w:rFonts w:ascii="宋体" w:hAnsi="宋体"/>
      <w:kern w:val="2"/>
      <w:sz w:val="18"/>
      <w:szCs w:val="18"/>
    </w:rPr>
  </w:style>
  <w:style w:type="character" w:customStyle="1" w:styleId="Charfb">
    <w:name w:val="首示例 Char"/>
    <w:link w:val="afffffffb"/>
    <w:qFormat/>
    <w:rPr>
      <w:rFonts w:ascii="宋体" w:hAnsi="宋体"/>
      <w:kern w:val="2"/>
      <w:sz w:val="18"/>
      <w:szCs w:val="18"/>
      <w:lang w:val="en-US" w:eastAsia="zh-CN" w:bidi="ar-SA"/>
    </w:rPr>
  </w:style>
  <w:style w:type="paragraph" w:customStyle="1" w:styleId="a0">
    <w:name w:val="四级无"/>
    <w:basedOn w:val="a7"/>
    <w:qFormat/>
    <w:pPr>
      <w:numPr>
        <w:ilvl w:val="0"/>
        <w:numId w:val="17"/>
      </w:numPr>
      <w:spacing w:beforeLines="0" w:afterLines="0"/>
      <w:ind w:firstLine="0"/>
    </w:pPr>
    <w:rPr>
      <w:rFonts w:ascii="宋体" w:eastAsia="宋体"/>
    </w:rPr>
  </w:style>
  <w:style w:type="paragraph" w:customStyle="1" w:styleId="afffffffc">
    <w:name w:val="条文脚注"/>
    <w:basedOn w:val="af"/>
    <w:qFormat/>
    <w:pPr>
      <w:numPr>
        <w:numId w:val="0"/>
      </w:numPr>
      <w:jc w:val="both"/>
    </w:pPr>
  </w:style>
  <w:style w:type="paragraph" w:customStyle="1" w:styleId="afffffffd">
    <w:name w:val="图标脚注说明"/>
    <w:basedOn w:val="affff3"/>
    <w:qFormat/>
    <w:pPr>
      <w:ind w:left="840" w:firstLineChars="0" w:hanging="420"/>
    </w:pPr>
    <w:rPr>
      <w:sz w:val="18"/>
      <w:szCs w:val="18"/>
    </w:rPr>
  </w:style>
  <w:style w:type="paragraph" w:customStyle="1" w:styleId="afffffffe">
    <w:name w:val="图表脚注说明"/>
    <w:basedOn w:val="aff3"/>
    <w:qFormat/>
    <w:pPr>
      <w:ind w:left="544" w:hanging="181"/>
    </w:pPr>
    <w:rPr>
      <w:rFonts w:ascii="宋体"/>
      <w:sz w:val="18"/>
      <w:szCs w:val="18"/>
    </w:rPr>
  </w:style>
  <w:style w:type="paragraph" w:customStyle="1" w:styleId="affffffff">
    <w:name w:val="图的脚注"/>
    <w:next w:val="affff3"/>
    <w:qFormat/>
    <w:pPr>
      <w:widowControl w:val="0"/>
      <w:ind w:leftChars="200" w:left="840" w:hangingChars="200" w:hanging="420"/>
      <w:jc w:val="both"/>
    </w:pPr>
    <w:rPr>
      <w:rFonts w:ascii="宋体"/>
      <w:sz w:val="18"/>
    </w:rPr>
  </w:style>
  <w:style w:type="character" w:customStyle="1" w:styleId="Charf">
    <w:name w:val="尾注文本 Char"/>
    <w:link w:val="afffd"/>
    <w:qFormat/>
    <w:rPr>
      <w:rFonts w:ascii="Times New Roman" w:eastAsia="宋体" w:hAnsi="Times New Roman" w:cs="Times New Roman"/>
      <w:szCs w:val="24"/>
    </w:rPr>
  </w:style>
  <w:style w:type="character" w:customStyle="1" w:styleId="Char8">
    <w:name w:val="文档结构图 Char"/>
    <w:link w:val="afff3"/>
    <w:qFormat/>
    <w:rPr>
      <w:rFonts w:ascii="Times New Roman" w:eastAsia="宋体" w:hAnsi="Times New Roman" w:cs="Times New Roman"/>
      <w:szCs w:val="24"/>
      <w:shd w:val="clear" w:color="auto" w:fill="000080"/>
    </w:rPr>
  </w:style>
  <w:style w:type="paragraph" w:customStyle="1" w:styleId="affffffff0">
    <w:name w:val="文献分类号"/>
    <w:qFormat/>
    <w:pPr>
      <w:framePr w:hSpace="180" w:vSpace="180" w:wrap="around" w:hAnchor="margin" w:y="1" w:anchorLock="1"/>
      <w:widowControl w:val="0"/>
      <w:textAlignment w:val="center"/>
    </w:pPr>
    <w:rPr>
      <w:rFonts w:ascii="黑体" w:eastAsia="黑体"/>
      <w:sz w:val="21"/>
      <w:szCs w:val="21"/>
    </w:rPr>
  </w:style>
  <w:style w:type="paragraph" w:customStyle="1" w:styleId="affffffff1">
    <w:name w:val="五级无"/>
    <w:basedOn w:val="a8"/>
    <w:qFormat/>
    <w:pPr>
      <w:spacing w:beforeLines="0" w:afterLines="0"/>
    </w:pPr>
    <w:rPr>
      <w:rFonts w:ascii="宋体" w:eastAsia="宋体"/>
    </w:rPr>
  </w:style>
  <w:style w:type="paragraph" w:customStyle="1" w:styleId="affffffff2">
    <w:name w:val="一级无"/>
    <w:basedOn w:val="a4"/>
    <w:qFormat/>
    <w:pPr>
      <w:spacing w:beforeLines="0" w:afterLines="0"/>
    </w:pPr>
    <w:rPr>
      <w:rFonts w:ascii="宋体" w:eastAsia="宋体"/>
    </w:rPr>
  </w:style>
  <w:style w:type="paragraph" w:customStyle="1" w:styleId="affffffff3">
    <w:name w:val="正文表标题"/>
    <w:next w:val="affff3"/>
    <w:qFormat/>
    <w:pPr>
      <w:spacing w:beforeLines="50" w:afterLines="50"/>
      <w:jc w:val="center"/>
    </w:pPr>
    <w:rPr>
      <w:rFonts w:ascii="黑体" w:eastAsia="黑体"/>
      <w:sz w:val="21"/>
    </w:rPr>
  </w:style>
  <w:style w:type="paragraph" w:customStyle="1" w:styleId="affffffff4">
    <w:name w:val="正文公式编号制表符"/>
    <w:basedOn w:val="affff3"/>
    <w:next w:val="affff3"/>
    <w:qFormat/>
    <w:pPr>
      <w:ind w:firstLineChars="0" w:firstLine="0"/>
    </w:pPr>
  </w:style>
  <w:style w:type="paragraph" w:customStyle="1" w:styleId="affffffff5">
    <w:name w:val="正文图标题"/>
    <w:next w:val="affff3"/>
    <w:qFormat/>
    <w:pPr>
      <w:spacing w:beforeLines="50" w:afterLines="50"/>
      <w:jc w:val="center"/>
    </w:pPr>
    <w:rPr>
      <w:rFonts w:ascii="黑体" w:eastAsia="黑体"/>
      <w:sz w:val="21"/>
    </w:rPr>
  </w:style>
  <w:style w:type="paragraph" w:customStyle="1" w:styleId="affffffff6">
    <w:name w:val="终结线"/>
    <w:basedOn w:val="aff3"/>
    <w:qFormat/>
    <w:pPr>
      <w:framePr w:hSpace="181" w:vSpace="181" w:wrap="around" w:vAnchor="text" w:hAnchor="margin" w:xAlign="center" w:y="285"/>
    </w:pPr>
  </w:style>
  <w:style w:type="paragraph" w:customStyle="1" w:styleId="affffffff7">
    <w:name w:val="其他发布日期"/>
    <w:basedOn w:val="affffff1"/>
    <w:qFormat/>
    <w:pPr>
      <w:framePr w:wrap="around" w:vAnchor="page" w:hAnchor="text" w:x="1419"/>
    </w:pPr>
  </w:style>
  <w:style w:type="paragraph" w:customStyle="1" w:styleId="affffffff8">
    <w:name w:val="其他实施日期"/>
    <w:basedOn w:val="afffffff9"/>
    <w:qFormat/>
    <w:pPr>
      <w:framePr w:wrap="around"/>
    </w:pPr>
  </w:style>
  <w:style w:type="paragraph" w:customStyle="1" w:styleId="2b">
    <w:name w:val="封面标准名称2"/>
    <w:basedOn w:val="affffff3"/>
    <w:qFormat/>
    <w:pPr>
      <w:framePr w:wrap="around" w:y="4469"/>
      <w:spacing w:beforeLines="630"/>
    </w:pPr>
  </w:style>
  <w:style w:type="paragraph" w:customStyle="1" w:styleId="2c">
    <w:name w:val="封面标准英文名称2"/>
    <w:basedOn w:val="affffff4"/>
    <w:qFormat/>
    <w:pPr>
      <w:framePr w:wrap="around" w:y="4469"/>
    </w:pPr>
  </w:style>
  <w:style w:type="paragraph" w:customStyle="1" w:styleId="2d">
    <w:name w:val="封面一致性程度标识2"/>
    <w:basedOn w:val="affffff5"/>
    <w:qFormat/>
    <w:pPr>
      <w:framePr w:wrap="around" w:y="4469"/>
    </w:pPr>
  </w:style>
  <w:style w:type="paragraph" w:customStyle="1" w:styleId="2e">
    <w:name w:val="封面标准文稿类别2"/>
    <w:basedOn w:val="affffff6"/>
    <w:qFormat/>
    <w:pPr>
      <w:framePr w:wrap="around" w:y="4469"/>
    </w:pPr>
  </w:style>
  <w:style w:type="paragraph" w:customStyle="1" w:styleId="2f">
    <w:name w:val="封面标准文稿编辑信息2"/>
    <w:basedOn w:val="affffff7"/>
    <w:qFormat/>
    <w:pPr>
      <w:framePr w:wrap="around" w:y="4469"/>
    </w:pPr>
  </w:style>
  <w:style w:type="paragraph" w:customStyle="1" w:styleId="CharCharCharCharChar1CharCharChar">
    <w:name w:val="Char Char Char Char Char1 Char Char Char"/>
    <w:basedOn w:val="aff3"/>
    <w:qFormat/>
    <w:pPr>
      <w:keepNext/>
      <w:autoSpaceDE w:val="0"/>
      <w:autoSpaceDN w:val="0"/>
      <w:adjustRightInd w:val="0"/>
      <w:snapToGrid w:val="0"/>
      <w:spacing w:line="300" w:lineRule="auto"/>
      <w:jc w:val="left"/>
    </w:pPr>
    <w:rPr>
      <w:rFonts w:eastAsia="黑体"/>
      <w:kern w:val="0"/>
      <w:szCs w:val="21"/>
    </w:rPr>
  </w:style>
  <w:style w:type="character" w:customStyle="1" w:styleId="HTMLChar">
    <w:name w:val="HTML 地址 Char"/>
    <w:link w:val="HTML"/>
    <w:qFormat/>
    <w:rPr>
      <w:rFonts w:ascii="Times New Roman" w:eastAsia="宋体" w:hAnsi="Times New Roman" w:cs="Times New Roman"/>
      <w:i/>
      <w:iCs/>
      <w:szCs w:val="20"/>
    </w:rPr>
  </w:style>
  <w:style w:type="character" w:customStyle="1" w:styleId="HTMLChar0">
    <w:name w:val="HTML 预设格式 Char"/>
    <w:link w:val="HTML0"/>
    <w:uiPriority w:val="99"/>
    <w:qFormat/>
    <w:rPr>
      <w:rFonts w:ascii="Courier New" w:eastAsia="宋体" w:hAnsi="Courier New" w:cs="Courier New"/>
      <w:sz w:val="20"/>
      <w:szCs w:val="20"/>
    </w:rPr>
  </w:style>
  <w:style w:type="character" w:customStyle="1" w:styleId="Charf9">
    <w:name w:val="标题 Char"/>
    <w:link w:val="affff9"/>
    <w:qFormat/>
    <w:rPr>
      <w:rFonts w:ascii="Arial" w:eastAsia="宋体" w:hAnsi="Arial" w:cs="Arial"/>
      <w:b/>
      <w:bCs/>
      <w:sz w:val="32"/>
      <w:szCs w:val="32"/>
    </w:rPr>
  </w:style>
  <w:style w:type="paragraph" w:customStyle="1" w:styleId="affffffff9">
    <w:name w:val="二级无标题条"/>
    <w:basedOn w:val="aff3"/>
    <w:qFormat/>
    <w:rPr>
      <w:szCs w:val="20"/>
    </w:rPr>
  </w:style>
  <w:style w:type="character" w:customStyle="1" w:styleId="EmailStyle172">
    <w:name w:val="EmailStyle172"/>
    <w:qFormat/>
    <w:rPr>
      <w:rFonts w:ascii="Arial" w:eastAsia="宋体" w:hAnsi="Arial" w:cs="Arial"/>
      <w:color w:val="auto"/>
      <w:sz w:val="20"/>
      <w:szCs w:val="21"/>
      <w:lang w:val="en-US" w:eastAsia="zh-CN" w:bidi="ar-SA"/>
    </w:rPr>
  </w:style>
  <w:style w:type="character" w:customStyle="1" w:styleId="EmailStyle173">
    <w:name w:val="EmailStyle173"/>
    <w:qFormat/>
    <w:rPr>
      <w:rFonts w:ascii="Arial" w:eastAsia="宋体" w:hAnsi="Arial" w:cs="Arial"/>
      <w:color w:val="auto"/>
      <w:sz w:val="20"/>
      <w:szCs w:val="21"/>
      <w:lang w:val="en-US" w:eastAsia="zh-CN" w:bidi="ar-SA"/>
    </w:rPr>
  </w:style>
  <w:style w:type="paragraph" w:customStyle="1" w:styleId="affffffffa">
    <w:name w:val="列项——"/>
    <w:qFormat/>
    <w:pPr>
      <w:widowControl w:val="0"/>
      <w:tabs>
        <w:tab w:val="left" w:pos="854"/>
      </w:tabs>
      <w:ind w:leftChars="200" w:left="840" w:hangingChars="200" w:hanging="420"/>
      <w:jc w:val="both"/>
    </w:pPr>
    <w:rPr>
      <w:rFonts w:ascii="宋体"/>
      <w:sz w:val="21"/>
    </w:rPr>
  </w:style>
  <w:style w:type="paragraph" w:customStyle="1" w:styleId="affffffffb">
    <w:name w:val="列项·"/>
    <w:qFormat/>
    <w:pPr>
      <w:tabs>
        <w:tab w:val="left" w:pos="840"/>
      </w:tabs>
      <w:ind w:leftChars="200" w:left="840" w:hangingChars="200" w:hanging="420"/>
      <w:jc w:val="both"/>
    </w:pPr>
    <w:rPr>
      <w:rFonts w:ascii="宋体"/>
      <w:sz w:val="21"/>
    </w:rPr>
  </w:style>
  <w:style w:type="paragraph" w:customStyle="1" w:styleId="affffffffc">
    <w:name w:val="三级无标题条"/>
    <w:basedOn w:val="aff3"/>
    <w:qFormat/>
    <w:rPr>
      <w:szCs w:val="20"/>
    </w:rPr>
  </w:style>
  <w:style w:type="paragraph" w:customStyle="1" w:styleId="affffffffd">
    <w:name w:val="四级无标题条"/>
    <w:basedOn w:val="aff3"/>
    <w:qFormat/>
    <w:rPr>
      <w:szCs w:val="20"/>
    </w:rPr>
  </w:style>
  <w:style w:type="paragraph" w:customStyle="1" w:styleId="affffffffe">
    <w:name w:val="图表脚注"/>
    <w:next w:val="affff3"/>
    <w:qFormat/>
    <w:pPr>
      <w:ind w:leftChars="200" w:left="300" w:hangingChars="100" w:hanging="100"/>
      <w:jc w:val="both"/>
    </w:pPr>
    <w:rPr>
      <w:rFonts w:ascii="宋体"/>
      <w:sz w:val="18"/>
    </w:rPr>
  </w:style>
  <w:style w:type="paragraph" w:customStyle="1" w:styleId="afffffffff">
    <w:name w:val="无标题条"/>
    <w:next w:val="affff3"/>
    <w:qFormat/>
    <w:pPr>
      <w:jc w:val="both"/>
    </w:pPr>
    <w:rPr>
      <w:sz w:val="21"/>
    </w:rPr>
  </w:style>
  <w:style w:type="paragraph" w:customStyle="1" w:styleId="afffffffff0">
    <w:name w:val="五级无标题条"/>
    <w:basedOn w:val="aff3"/>
    <w:qFormat/>
    <w:rPr>
      <w:szCs w:val="20"/>
    </w:rPr>
  </w:style>
  <w:style w:type="paragraph" w:customStyle="1" w:styleId="afffffffff1">
    <w:name w:val="一级无标题条"/>
    <w:basedOn w:val="aff3"/>
    <w:qFormat/>
    <w:rPr>
      <w:szCs w:val="20"/>
    </w:rPr>
  </w:style>
  <w:style w:type="paragraph" w:customStyle="1" w:styleId="Figure">
    <w:name w:val="Figure"/>
    <w:basedOn w:val="aff3"/>
    <w:next w:val="aff3"/>
    <w:qFormat/>
    <w:pPr>
      <w:tabs>
        <w:tab w:val="left" w:pos="425"/>
        <w:tab w:val="left" w:pos="794"/>
        <w:tab w:val="left" w:pos="1191"/>
        <w:tab w:val="left" w:pos="1588"/>
        <w:tab w:val="left" w:pos="1985"/>
      </w:tabs>
      <w:autoSpaceDE w:val="0"/>
      <w:autoSpaceDN w:val="0"/>
      <w:adjustRightInd w:val="0"/>
      <w:spacing w:before="240" w:after="480"/>
      <w:ind w:left="425" w:hanging="425"/>
      <w:jc w:val="center"/>
      <w:textAlignment w:val="baseline"/>
    </w:pPr>
    <w:rPr>
      <w:kern w:val="0"/>
      <w:szCs w:val="20"/>
    </w:rPr>
  </w:style>
  <w:style w:type="paragraph" w:customStyle="1" w:styleId="afffffffff2">
    <w:name w:val="图形文字"/>
    <w:basedOn w:val="aff3"/>
    <w:qFormat/>
    <w:pPr>
      <w:adjustRightInd w:val="0"/>
      <w:spacing w:line="320" w:lineRule="atLeast"/>
      <w:jc w:val="center"/>
      <w:textAlignment w:val="baseline"/>
    </w:pPr>
    <w:rPr>
      <w:rFonts w:ascii="TimesNewRomanPSMT" w:hAnsi="TimesNewRomanPSMT"/>
      <w:kern w:val="0"/>
      <w:szCs w:val="20"/>
    </w:rPr>
  </w:style>
  <w:style w:type="paragraph" w:customStyle="1" w:styleId="46">
    <w:name w:val="样式 4"/>
    <w:basedOn w:val="4"/>
    <w:qFormat/>
    <w:pPr>
      <w:adjustRightInd w:val="0"/>
      <w:spacing w:line="376" w:lineRule="atLeast"/>
      <w:jc w:val="left"/>
      <w:textAlignment w:val="baseline"/>
      <w:outlineLvl w:val="9"/>
    </w:pPr>
    <w:rPr>
      <w:rFonts w:eastAsia="宋体"/>
      <w:b w:val="0"/>
      <w:kern w:val="0"/>
      <w:sz w:val="24"/>
    </w:rPr>
  </w:style>
  <w:style w:type="paragraph" w:customStyle="1" w:styleId="afffffffff3">
    <w:name w:val="列项细分"/>
    <w:basedOn w:val="aff3"/>
    <w:qFormat/>
    <w:pPr>
      <w:tabs>
        <w:tab w:val="decimal" w:pos="1161"/>
        <w:tab w:val="left" w:pos="1196"/>
      </w:tabs>
      <w:adjustRightInd w:val="0"/>
      <w:spacing w:line="360" w:lineRule="atLeast"/>
      <w:ind w:left="1140" w:hanging="301"/>
      <w:textAlignment w:val="baseline"/>
    </w:pPr>
    <w:rPr>
      <w:rFonts w:ascii="宋体"/>
      <w:kern w:val="0"/>
      <w:szCs w:val="20"/>
    </w:rPr>
  </w:style>
  <w:style w:type="paragraph" w:customStyle="1" w:styleId="afffffffff4">
    <w:name w:val="列项"/>
    <w:basedOn w:val="aff3"/>
    <w:qFormat/>
    <w:pPr>
      <w:tabs>
        <w:tab w:val="left" w:pos="709"/>
      </w:tabs>
      <w:adjustRightInd w:val="0"/>
      <w:spacing w:line="360" w:lineRule="atLeast"/>
      <w:ind w:firstLine="420"/>
      <w:textAlignment w:val="baseline"/>
    </w:pPr>
    <w:rPr>
      <w:kern w:val="0"/>
      <w:szCs w:val="20"/>
    </w:rPr>
  </w:style>
  <w:style w:type="paragraph" w:customStyle="1" w:styleId="TableTitle">
    <w:name w:val="Table_Title"/>
    <w:basedOn w:val="aff3"/>
    <w:next w:val="aff3"/>
    <w:qFormat/>
    <w:pPr>
      <w:keepNext/>
      <w:tabs>
        <w:tab w:val="left" w:pos="425"/>
      </w:tabs>
      <w:autoSpaceDE w:val="0"/>
      <w:autoSpaceDN w:val="0"/>
      <w:adjustRightInd w:val="0"/>
      <w:spacing w:after="57"/>
      <w:ind w:left="425" w:hanging="425"/>
      <w:jc w:val="center"/>
      <w:textAlignment w:val="baseline"/>
    </w:pPr>
    <w:rPr>
      <w:kern w:val="0"/>
      <w:szCs w:val="20"/>
    </w:rPr>
  </w:style>
  <w:style w:type="paragraph" w:customStyle="1" w:styleId="14">
    <w:name w:val="附录标题1"/>
    <w:basedOn w:val="aff3"/>
    <w:next w:val="aff3"/>
    <w:qFormat/>
    <w:pPr>
      <w:adjustRightInd w:val="0"/>
      <w:spacing w:line="360" w:lineRule="atLeast"/>
      <w:ind w:left="432" w:hanging="432"/>
      <w:jc w:val="center"/>
      <w:textAlignment w:val="baseline"/>
    </w:pPr>
    <w:rPr>
      <w:b/>
      <w:kern w:val="0"/>
      <w:szCs w:val="20"/>
    </w:rPr>
  </w:style>
  <w:style w:type="paragraph" w:customStyle="1" w:styleId="2f0">
    <w:name w:val="附录标题2"/>
    <w:basedOn w:val="aff3"/>
    <w:next w:val="aff3"/>
    <w:qFormat/>
    <w:pPr>
      <w:adjustRightInd w:val="0"/>
      <w:spacing w:line="360" w:lineRule="atLeast"/>
      <w:textAlignment w:val="baseline"/>
    </w:pPr>
    <w:rPr>
      <w:b/>
      <w:kern w:val="0"/>
      <w:szCs w:val="20"/>
    </w:rPr>
  </w:style>
  <w:style w:type="paragraph" w:customStyle="1" w:styleId="38">
    <w:name w:val="附录标题3"/>
    <w:basedOn w:val="aff3"/>
    <w:next w:val="aff3"/>
    <w:qFormat/>
    <w:pPr>
      <w:adjustRightInd w:val="0"/>
      <w:spacing w:line="360" w:lineRule="atLeast"/>
      <w:ind w:left="720" w:hanging="720"/>
      <w:textAlignment w:val="baseline"/>
    </w:pPr>
    <w:rPr>
      <w:b/>
      <w:kern w:val="0"/>
      <w:szCs w:val="20"/>
    </w:rPr>
  </w:style>
  <w:style w:type="paragraph" w:customStyle="1" w:styleId="47">
    <w:name w:val="附录标题4"/>
    <w:basedOn w:val="aff3"/>
    <w:next w:val="aff3"/>
    <w:qFormat/>
    <w:pPr>
      <w:adjustRightInd w:val="0"/>
      <w:spacing w:line="360" w:lineRule="atLeast"/>
      <w:ind w:left="864" w:hanging="864"/>
      <w:textAlignment w:val="baseline"/>
    </w:pPr>
    <w:rPr>
      <w:kern w:val="0"/>
      <w:szCs w:val="20"/>
    </w:rPr>
  </w:style>
  <w:style w:type="paragraph" w:customStyle="1" w:styleId="56">
    <w:name w:val="附录标题5"/>
    <w:basedOn w:val="aff3"/>
    <w:next w:val="aff3"/>
    <w:qFormat/>
    <w:pPr>
      <w:tabs>
        <w:tab w:val="left" w:pos="1008"/>
      </w:tabs>
      <w:adjustRightInd w:val="0"/>
      <w:spacing w:line="360" w:lineRule="atLeast"/>
      <w:ind w:left="1008" w:hanging="1008"/>
      <w:textAlignment w:val="baseline"/>
    </w:pPr>
    <w:rPr>
      <w:kern w:val="0"/>
      <w:szCs w:val="20"/>
    </w:rPr>
  </w:style>
  <w:style w:type="paragraph" w:customStyle="1" w:styleId="FIGURETEXT">
    <w:name w:val="FIGURE_TEXT"/>
    <w:qFormat/>
    <w:pPr>
      <w:tabs>
        <w:tab w:val="left" w:pos="3960"/>
      </w:tabs>
      <w:jc w:val="center"/>
    </w:pPr>
  </w:style>
  <w:style w:type="paragraph" w:customStyle="1" w:styleId="afffffffff5">
    <w:name w:val="È±Ê¡ÎÄ±¾"/>
    <w:basedOn w:val="aff3"/>
    <w:qFormat/>
    <w:pPr>
      <w:widowControl/>
      <w:overflowPunct w:val="0"/>
      <w:autoSpaceDE w:val="0"/>
      <w:autoSpaceDN w:val="0"/>
      <w:adjustRightInd w:val="0"/>
      <w:jc w:val="left"/>
      <w:textAlignment w:val="baseline"/>
    </w:pPr>
    <w:rPr>
      <w:kern w:val="0"/>
      <w:sz w:val="24"/>
      <w:szCs w:val="20"/>
    </w:rPr>
  </w:style>
  <w:style w:type="paragraph" w:customStyle="1" w:styleId="afffffffff6">
    <w:name w:val="È±?"/>
    <w:qFormat/>
    <w:pPr>
      <w:overflowPunct w:val="0"/>
      <w:autoSpaceDE w:val="0"/>
      <w:autoSpaceDN w:val="0"/>
      <w:adjustRightInd w:val="0"/>
      <w:textAlignment w:val="baseline"/>
    </w:pPr>
    <w:rPr>
      <w:sz w:val="24"/>
    </w:rPr>
  </w:style>
  <w:style w:type="paragraph" w:customStyle="1" w:styleId="TableText">
    <w:name w:val="Table_Text"/>
    <w:basedOn w:val="affff3"/>
    <w:qFormat/>
    <w:pPr>
      <w:widowControl w:val="0"/>
      <w:tabs>
        <w:tab w:val="clear" w:pos="4201"/>
        <w:tab w:val="clear" w:pos="9298"/>
      </w:tabs>
      <w:adjustRightInd w:val="0"/>
      <w:ind w:firstLineChars="0" w:firstLine="0"/>
    </w:pPr>
    <w:rPr>
      <w:rFonts w:ascii="Times New Roman"/>
      <w:color w:val="000000"/>
      <w:kern w:val="2"/>
      <w:szCs w:val="24"/>
    </w:rPr>
  </w:style>
  <w:style w:type="paragraph" w:customStyle="1" w:styleId="a14">
    <w:name w:val="a14"/>
    <w:basedOn w:val="aff3"/>
    <w:qFormat/>
    <w:pPr>
      <w:widowControl/>
      <w:spacing w:before="100" w:after="100" w:line="300" w:lineRule="atLeast"/>
      <w:ind w:firstLine="375"/>
      <w:jc w:val="left"/>
    </w:pPr>
    <w:rPr>
      <w:rFonts w:ascii="宋体" w:hAnsi="宋体"/>
      <w:kern w:val="0"/>
      <w:szCs w:val="20"/>
    </w:rPr>
  </w:style>
  <w:style w:type="paragraph" w:customStyle="1" w:styleId="1">
    <w:name w:val="列项 1"/>
    <w:basedOn w:val="affffffffb"/>
    <w:qFormat/>
    <w:pPr>
      <w:numPr>
        <w:numId w:val="18"/>
      </w:numPr>
      <w:tabs>
        <w:tab w:val="clear" w:pos="840"/>
      </w:tabs>
      <w:snapToGrid w:val="0"/>
      <w:spacing w:line="320" w:lineRule="atLeast"/>
      <w:ind w:leftChars="0" w:left="0" w:firstLineChars="0" w:firstLine="0"/>
    </w:pPr>
    <w:rPr>
      <w:rFonts w:ascii="Times New Roman"/>
    </w:rPr>
  </w:style>
  <w:style w:type="paragraph" w:customStyle="1" w:styleId="afffffffff7">
    <w:name w:val="序号"/>
    <w:basedOn w:val="aff3"/>
    <w:qFormat/>
    <w:pPr>
      <w:tabs>
        <w:tab w:val="left" w:pos="425"/>
      </w:tabs>
      <w:ind w:left="425" w:hanging="425"/>
    </w:pPr>
    <w:rPr>
      <w:szCs w:val="20"/>
    </w:rPr>
  </w:style>
  <w:style w:type="paragraph" w:customStyle="1" w:styleId="4074">
    <w:name w:val="样式 正文（首行缩进两字）标题4 + 左侧:  0.74 厘米"/>
    <w:basedOn w:val="afff"/>
    <w:qFormat/>
    <w:pPr>
      <w:adjustRightInd/>
      <w:spacing w:line="360" w:lineRule="auto"/>
      <w:ind w:firstLineChars="200" w:firstLine="200"/>
      <w:textAlignment w:val="auto"/>
    </w:pPr>
    <w:rPr>
      <w:kern w:val="2"/>
      <w:sz w:val="24"/>
    </w:rPr>
  </w:style>
  <w:style w:type="character" w:customStyle="1" w:styleId="Char5">
    <w:name w:val="正文缩进 Char"/>
    <w:link w:val="afff"/>
    <w:qFormat/>
    <w:rPr>
      <w:rFonts w:ascii="Times New Roman" w:eastAsia="宋体" w:hAnsi="Times New Roman" w:cs="Times New Roman"/>
      <w:kern w:val="0"/>
      <w:szCs w:val="20"/>
    </w:rPr>
  </w:style>
  <w:style w:type="paragraph" w:customStyle="1" w:styleId="15">
    <w:name w:val="牛样式1"/>
    <w:basedOn w:val="aff3"/>
    <w:qFormat/>
    <w:pPr>
      <w:adjustRightInd w:val="0"/>
      <w:spacing w:line="315" w:lineRule="atLeast"/>
      <w:jc w:val="left"/>
      <w:textAlignment w:val="baseline"/>
    </w:pPr>
    <w:rPr>
      <w:rFonts w:ascii="Arial" w:eastAsia="黑体"/>
      <w:kern w:val="0"/>
      <w:szCs w:val="20"/>
      <w:lang w:eastAsia="zh-TW"/>
    </w:rPr>
  </w:style>
  <w:style w:type="paragraph" w:customStyle="1" w:styleId="afffffffff8">
    <w:name w:val="缺省文本"/>
    <w:basedOn w:val="aff3"/>
    <w:qFormat/>
    <w:pPr>
      <w:autoSpaceDE w:val="0"/>
      <w:autoSpaceDN w:val="0"/>
      <w:adjustRightInd w:val="0"/>
      <w:jc w:val="left"/>
    </w:pPr>
    <w:rPr>
      <w:kern w:val="0"/>
      <w:sz w:val="24"/>
      <w:szCs w:val="20"/>
    </w:rPr>
  </w:style>
  <w:style w:type="character" w:customStyle="1" w:styleId="Charb">
    <w:name w:val="正文文本 Char"/>
    <w:link w:val="afff7"/>
    <w:qFormat/>
    <w:rPr>
      <w:rFonts w:ascii="Times New Roman" w:eastAsia="宋体" w:hAnsi="Times New Roman" w:cs="Times New Roman"/>
      <w:szCs w:val="20"/>
    </w:rPr>
  </w:style>
  <w:style w:type="character" w:customStyle="1" w:styleId="Char0">
    <w:name w:val="批注文字 Char"/>
    <w:link w:val="aff8"/>
    <w:uiPriority w:val="99"/>
    <w:qFormat/>
    <w:rPr>
      <w:rFonts w:ascii="Times New Roman" w:eastAsia="宋体" w:hAnsi="Times New Roman" w:cs="Times New Roman"/>
      <w:kern w:val="0"/>
      <w:szCs w:val="20"/>
    </w:rPr>
  </w:style>
  <w:style w:type="paragraph" w:customStyle="1" w:styleId="TH">
    <w:name w:val="TH"/>
    <w:basedOn w:val="aff3"/>
    <w:link w:val="THChar"/>
    <w:qFormat/>
    <w:pPr>
      <w:keepNext/>
      <w:keepLines/>
      <w:widowControl/>
      <w:spacing w:before="60" w:after="180" w:line="300" w:lineRule="auto"/>
      <w:jc w:val="center"/>
      <w:outlineLvl w:val="0"/>
    </w:pPr>
    <w:rPr>
      <w:rFonts w:ascii="Arial" w:hAnsi="Arial"/>
      <w:b/>
      <w:kern w:val="0"/>
      <w:sz w:val="20"/>
      <w:szCs w:val="20"/>
      <w:lang w:val="en-GB"/>
    </w:rPr>
  </w:style>
  <w:style w:type="paragraph" w:customStyle="1" w:styleId="TAH">
    <w:name w:val="TAH"/>
    <w:basedOn w:val="TAC"/>
    <w:link w:val="TAHCar"/>
    <w:qFormat/>
    <w:rPr>
      <w:b/>
    </w:rPr>
  </w:style>
  <w:style w:type="paragraph" w:customStyle="1" w:styleId="TAC">
    <w:name w:val="TAC"/>
    <w:basedOn w:val="aff3"/>
    <w:link w:val="TACChar"/>
    <w:qFormat/>
    <w:pPr>
      <w:keepNext/>
      <w:keepLines/>
      <w:widowControl/>
      <w:spacing w:line="300" w:lineRule="auto"/>
      <w:jc w:val="center"/>
      <w:outlineLvl w:val="0"/>
    </w:pPr>
    <w:rPr>
      <w:rFonts w:ascii="Arial" w:hAnsi="Arial"/>
      <w:kern w:val="0"/>
      <w:sz w:val="18"/>
      <w:szCs w:val="20"/>
      <w:lang w:val="en-GB"/>
    </w:rPr>
  </w:style>
  <w:style w:type="paragraph" w:customStyle="1" w:styleId="EQ">
    <w:name w:val="EQ"/>
    <w:basedOn w:val="aff3"/>
    <w:next w:val="aff3"/>
    <w:link w:val="EQChar"/>
    <w:qFormat/>
    <w:pPr>
      <w:keepLines/>
      <w:widowControl/>
      <w:tabs>
        <w:tab w:val="center" w:pos="4536"/>
        <w:tab w:val="right" w:pos="9072"/>
      </w:tabs>
      <w:overflowPunct w:val="0"/>
      <w:autoSpaceDE w:val="0"/>
      <w:autoSpaceDN w:val="0"/>
      <w:adjustRightInd w:val="0"/>
      <w:spacing w:after="180"/>
      <w:jc w:val="left"/>
      <w:textAlignment w:val="baseline"/>
    </w:pPr>
    <w:rPr>
      <w:kern w:val="0"/>
      <w:sz w:val="20"/>
      <w:szCs w:val="20"/>
      <w:lang w:val="en-GB" w:eastAsia="en-US"/>
    </w:rPr>
  </w:style>
  <w:style w:type="character" w:customStyle="1" w:styleId="ZGSM">
    <w:name w:val="ZGSM"/>
    <w:qFormat/>
  </w:style>
  <w:style w:type="paragraph" w:customStyle="1" w:styleId="afffffffff9">
    <w:name w:val="表格文字"/>
    <w:basedOn w:val="aff3"/>
    <w:qFormat/>
    <w:pPr>
      <w:adjustRightInd w:val="0"/>
      <w:spacing w:line="360" w:lineRule="atLeast"/>
      <w:jc w:val="center"/>
      <w:textAlignment w:val="baseline"/>
    </w:pPr>
    <w:rPr>
      <w:rFonts w:ascii="宋体"/>
      <w:kern w:val="0"/>
      <w:sz w:val="28"/>
      <w:szCs w:val="20"/>
    </w:rPr>
  </w:style>
  <w:style w:type="character" w:customStyle="1" w:styleId="Char1">
    <w:name w:val="正文首行缩进 Char"/>
    <w:link w:val="aff9"/>
    <w:qFormat/>
    <w:rPr>
      <w:rFonts w:ascii="Times New Roman" w:eastAsia="宋体" w:hAnsi="Times New Roman" w:cs="Times New Roman"/>
      <w:kern w:val="0"/>
      <w:szCs w:val="20"/>
    </w:rPr>
  </w:style>
  <w:style w:type="character" w:customStyle="1" w:styleId="Char9">
    <w:name w:val="称呼 Char"/>
    <w:link w:val="afff5"/>
    <w:qFormat/>
    <w:rPr>
      <w:rFonts w:ascii="Times New Roman" w:eastAsia="宋体" w:hAnsi="Times New Roman" w:cs="Times New Roman"/>
      <w:szCs w:val="20"/>
    </w:rPr>
  </w:style>
  <w:style w:type="character" w:customStyle="1" w:styleId="Char4">
    <w:name w:val="电子邮件签名 Char"/>
    <w:link w:val="affd"/>
    <w:qFormat/>
    <w:rPr>
      <w:rFonts w:ascii="Times New Roman" w:eastAsia="宋体" w:hAnsi="Times New Roman" w:cs="Times New Roman"/>
      <w:szCs w:val="20"/>
    </w:rPr>
  </w:style>
  <w:style w:type="character" w:customStyle="1" w:styleId="Char2">
    <w:name w:val="宏文本 Char"/>
    <w:link w:val="affb"/>
    <w:qFormat/>
    <w:rPr>
      <w:rFonts w:ascii="Courier New" w:hAnsi="Courier New" w:cs="Courier New"/>
      <w:kern w:val="2"/>
      <w:sz w:val="24"/>
      <w:szCs w:val="24"/>
      <w:lang w:val="en-US" w:eastAsia="zh-CN" w:bidi="ar-SA"/>
    </w:rPr>
  </w:style>
  <w:style w:type="character" w:customStyle="1" w:styleId="Chara">
    <w:name w:val="结束语 Char"/>
    <w:link w:val="afff6"/>
    <w:qFormat/>
    <w:rPr>
      <w:rFonts w:ascii="Times New Roman" w:eastAsia="宋体" w:hAnsi="Times New Roman" w:cs="Times New Roman"/>
      <w:szCs w:val="20"/>
    </w:rPr>
  </w:style>
  <w:style w:type="character" w:customStyle="1" w:styleId="Chard">
    <w:name w:val="纯文本 Char"/>
    <w:link w:val="afffb"/>
    <w:qFormat/>
    <w:rPr>
      <w:rFonts w:ascii="宋体" w:eastAsia="宋体" w:hAnsi="Courier New" w:cs="Courier New"/>
      <w:szCs w:val="21"/>
    </w:rPr>
  </w:style>
  <w:style w:type="character" w:customStyle="1" w:styleId="Charf3">
    <w:name w:val="签名 Char"/>
    <w:link w:val="affff1"/>
    <w:qFormat/>
    <w:rPr>
      <w:rFonts w:ascii="Times New Roman" w:eastAsia="宋体" w:hAnsi="Times New Roman" w:cs="Times New Roman"/>
      <w:szCs w:val="20"/>
    </w:rPr>
  </w:style>
  <w:style w:type="character" w:customStyle="1" w:styleId="Chare">
    <w:name w:val="日期 Char"/>
    <w:link w:val="afffc"/>
    <w:qFormat/>
    <w:rPr>
      <w:rFonts w:ascii="Times New Roman" w:eastAsia="宋体" w:hAnsi="Times New Roman" w:cs="Times New Roman"/>
      <w:szCs w:val="20"/>
    </w:rPr>
  </w:style>
  <w:style w:type="character" w:customStyle="1" w:styleId="Charf5">
    <w:name w:val="副标题 Char"/>
    <w:link w:val="affff4"/>
    <w:qFormat/>
    <w:rPr>
      <w:rFonts w:ascii="Arial" w:eastAsia="宋体" w:hAnsi="Arial" w:cs="Arial"/>
      <w:b/>
      <w:bCs/>
      <w:kern w:val="28"/>
      <w:sz w:val="32"/>
      <w:szCs w:val="32"/>
    </w:rPr>
  </w:style>
  <w:style w:type="character" w:customStyle="1" w:styleId="Charf8">
    <w:name w:val="信息标题 Char"/>
    <w:link w:val="affff7"/>
    <w:qFormat/>
    <w:rPr>
      <w:rFonts w:ascii="Arial" w:eastAsia="宋体" w:hAnsi="Arial" w:cs="Arial"/>
      <w:sz w:val="24"/>
      <w:szCs w:val="20"/>
      <w:shd w:val="pct20" w:color="auto" w:fill="auto"/>
    </w:rPr>
  </w:style>
  <w:style w:type="character" w:customStyle="1" w:styleId="Charc">
    <w:name w:val="正文文本缩进 Char"/>
    <w:link w:val="afff8"/>
    <w:qFormat/>
    <w:rPr>
      <w:rFonts w:ascii="Times New Roman" w:eastAsia="宋体" w:hAnsi="Times New Roman" w:cs="Times New Roman"/>
      <w:szCs w:val="20"/>
    </w:rPr>
  </w:style>
  <w:style w:type="character" w:customStyle="1" w:styleId="2Char3">
    <w:name w:val="正文首行缩进 2 Char"/>
    <w:link w:val="24"/>
    <w:qFormat/>
    <w:rPr>
      <w:rFonts w:ascii="Times New Roman" w:eastAsia="宋体" w:hAnsi="Times New Roman" w:cs="Times New Roman"/>
      <w:szCs w:val="20"/>
    </w:rPr>
  </w:style>
  <w:style w:type="character" w:customStyle="1" w:styleId="2Char4">
    <w:name w:val="正文文本 2 Char"/>
    <w:link w:val="26"/>
    <w:qFormat/>
    <w:rPr>
      <w:rFonts w:ascii="Times New Roman" w:eastAsia="宋体" w:hAnsi="Times New Roman" w:cs="Times New Roman"/>
      <w:szCs w:val="20"/>
    </w:rPr>
  </w:style>
  <w:style w:type="character" w:customStyle="1" w:styleId="3Char0">
    <w:name w:val="正文文本 3 Char"/>
    <w:link w:val="31"/>
    <w:qFormat/>
    <w:rPr>
      <w:rFonts w:ascii="Times New Roman" w:eastAsia="宋体" w:hAnsi="Times New Roman" w:cs="Times New Roman"/>
      <w:sz w:val="16"/>
      <w:szCs w:val="16"/>
    </w:rPr>
  </w:style>
  <w:style w:type="character" w:customStyle="1" w:styleId="2Char2">
    <w:name w:val="正文文本缩进 2 Char"/>
    <w:link w:val="23"/>
    <w:qFormat/>
    <w:rPr>
      <w:rFonts w:ascii="Times New Roman" w:eastAsia="宋体" w:hAnsi="Times New Roman" w:cs="Times New Roman"/>
      <w:szCs w:val="20"/>
    </w:rPr>
  </w:style>
  <w:style w:type="character" w:customStyle="1" w:styleId="3Char2">
    <w:name w:val="正文文本缩进 3 Char"/>
    <w:link w:val="36"/>
    <w:qFormat/>
    <w:rPr>
      <w:rFonts w:ascii="Times New Roman" w:eastAsia="宋体" w:hAnsi="Times New Roman" w:cs="Times New Roman"/>
      <w:sz w:val="16"/>
      <w:szCs w:val="16"/>
    </w:rPr>
  </w:style>
  <w:style w:type="character" w:customStyle="1" w:styleId="Char3">
    <w:name w:val="注释标题 Char"/>
    <w:link w:val="affc"/>
    <w:qFormat/>
    <w:rPr>
      <w:rFonts w:ascii="Times New Roman" w:eastAsia="宋体" w:hAnsi="Times New Roman" w:cs="Times New Roman"/>
      <w:szCs w:val="20"/>
    </w:rPr>
  </w:style>
  <w:style w:type="paragraph" w:customStyle="1" w:styleId="TAL">
    <w:name w:val="TAL"/>
    <w:basedOn w:val="aff3"/>
    <w:link w:val="TALChar"/>
    <w:qFormat/>
    <w:pPr>
      <w:keepNext/>
      <w:keepLines/>
      <w:widowControl/>
      <w:tabs>
        <w:tab w:val="left" w:pos="0"/>
      </w:tabs>
      <w:spacing w:line="300" w:lineRule="auto"/>
      <w:ind w:firstLine="40"/>
      <w:jc w:val="left"/>
      <w:outlineLvl w:val="0"/>
    </w:pPr>
    <w:rPr>
      <w:rFonts w:ascii="Arial" w:hAnsi="Arial"/>
      <w:kern w:val="0"/>
      <w:sz w:val="18"/>
      <w:szCs w:val="20"/>
      <w:lang w:val="en-GB"/>
    </w:rPr>
  </w:style>
  <w:style w:type="paragraph" w:customStyle="1" w:styleId="afffffffffa">
    <w:name w:val="正文抵头"/>
    <w:basedOn w:val="aff3"/>
    <w:qFormat/>
    <w:pPr>
      <w:widowControl/>
      <w:spacing w:after="120"/>
    </w:pPr>
    <w:rPr>
      <w:kern w:val="0"/>
      <w:szCs w:val="20"/>
    </w:rPr>
  </w:style>
  <w:style w:type="paragraph" w:customStyle="1" w:styleId="NF">
    <w:name w:val="NF"/>
    <w:basedOn w:val="aff3"/>
    <w:qFormat/>
    <w:pPr>
      <w:keepNext/>
      <w:keepLines/>
      <w:widowControl/>
      <w:overflowPunct w:val="0"/>
      <w:autoSpaceDE w:val="0"/>
      <w:autoSpaceDN w:val="0"/>
      <w:adjustRightInd w:val="0"/>
      <w:ind w:left="1135" w:hanging="851"/>
      <w:jc w:val="left"/>
      <w:textAlignment w:val="baseline"/>
    </w:pPr>
    <w:rPr>
      <w:rFonts w:ascii="Arial" w:hAnsi="Arial"/>
      <w:kern w:val="0"/>
      <w:sz w:val="18"/>
      <w:szCs w:val="20"/>
      <w:lang w:val="en-GB"/>
    </w:rPr>
  </w:style>
  <w:style w:type="paragraph" w:customStyle="1" w:styleId="TF">
    <w:name w:val="TF"/>
    <w:basedOn w:val="TH"/>
    <w:link w:val="TFChar"/>
    <w:qFormat/>
    <w:pPr>
      <w:keepNext w:val="0"/>
      <w:overflowPunct w:val="0"/>
      <w:autoSpaceDE w:val="0"/>
      <w:autoSpaceDN w:val="0"/>
      <w:adjustRightInd w:val="0"/>
      <w:spacing w:before="0" w:after="240" w:line="240" w:lineRule="auto"/>
      <w:ind w:firstLine="425"/>
      <w:textAlignment w:val="baseline"/>
      <w:outlineLvl w:val="9"/>
    </w:pPr>
    <w:rPr>
      <w:sz w:val="21"/>
    </w:rPr>
  </w:style>
  <w:style w:type="paragraph" w:customStyle="1" w:styleId="ZT">
    <w:name w:val="ZT"/>
    <w:qForma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character" w:customStyle="1" w:styleId="Charf0">
    <w:name w:val="批注框文本 Char"/>
    <w:link w:val="afffe"/>
    <w:qFormat/>
    <w:rPr>
      <w:rFonts w:ascii="Times New Roman" w:eastAsia="宋体" w:hAnsi="Times New Roman" w:cs="Times New Roman"/>
      <w:sz w:val="18"/>
      <w:szCs w:val="18"/>
    </w:rPr>
  </w:style>
  <w:style w:type="character" w:customStyle="1" w:styleId="Char">
    <w:name w:val="批注主题 Char"/>
    <w:link w:val="aff7"/>
    <w:qFormat/>
    <w:rPr>
      <w:rFonts w:ascii="Times New Roman" w:eastAsia="宋体" w:hAnsi="Times New Roman" w:cs="Times New Roman"/>
      <w:b/>
      <w:bCs/>
      <w:kern w:val="0"/>
      <w:szCs w:val="24"/>
    </w:rPr>
  </w:style>
  <w:style w:type="paragraph" w:customStyle="1" w:styleId="afffffffffb">
    <w:name w:val="首页页脚"/>
    <w:basedOn w:val="affff"/>
    <w:qFormat/>
    <w:pPr>
      <w:pBdr>
        <w:top w:val="single" w:sz="4" w:space="1" w:color="auto"/>
      </w:pBdr>
      <w:tabs>
        <w:tab w:val="center" w:pos="4153"/>
        <w:tab w:val="right" w:pos="8306"/>
      </w:tabs>
      <w:ind w:rightChars="0" w:right="0"/>
      <w:jc w:val="both"/>
    </w:pPr>
    <w:rPr>
      <w:rFonts w:ascii="黑体" w:eastAsia="黑体"/>
      <w:b/>
      <w:sz w:val="21"/>
      <w:szCs w:val="20"/>
    </w:rPr>
  </w:style>
  <w:style w:type="paragraph" w:customStyle="1" w:styleId="afffffffffc">
    <w:name w:val="正文页眉"/>
    <w:basedOn w:val="aff2"/>
    <w:qFormat/>
    <w:pPr>
      <w:pBdr>
        <w:bottom w:val="single" w:sz="6" w:space="1" w:color="auto"/>
      </w:pBdr>
      <w:tabs>
        <w:tab w:val="center" w:pos="4153"/>
        <w:tab w:val="right" w:pos="8306"/>
      </w:tabs>
      <w:jc w:val="center"/>
    </w:pPr>
    <w:rPr>
      <w:rFonts w:eastAsia="黑体"/>
      <w:b/>
      <w:sz w:val="21"/>
      <w:szCs w:val="20"/>
    </w:rPr>
  </w:style>
  <w:style w:type="paragraph" w:customStyle="1" w:styleId="16">
    <w:name w:val="注1"/>
    <w:basedOn w:val="aff3"/>
    <w:next w:val="aff3"/>
    <w:qFormat/>
    <w:pPr>
      <w:ind w:left="783" w:hanging="363"/>
    </w:pPr>
    <w:rPr>
      <w:sz w:val="18"/>
      <w:szCs w:val="20"/>
    </w:rPr>
  </w:style>
  <w:style w:type="paragraph" w:customStyle="1" w:styleId="2f1">
    <w:name w:val="注2"/>
    <w:basedOn w:val="aff3"/>
    <w:qFormat/>
    <w:pPr>
      <w:ind w:left="618" w:hanging="198"/>
    </w:pPr>
    <w:rPr>
      <w:sz w:val="18"/>
      <w:szCs w:val="20"/>
    </w:rPr>
  </w:style>
  <w:style w:type="paragraph" w:customStyle="1" w:styleId="39">
    <w:name w:val="注3"/>
    <w:basedOn w:val="aff3"/>
    <w:qFormat/>
    <w:pPr>
      <w:ind w:left="930" w:hanging="510"/>
    </w:pPr>
    <w:rPr>
      <w:sz w:val="18"/>
      <w:szCs w:val="20"/>
    </w:rPr>
  </w:style>
  <w:style w:type="paragraph" w:customStyle="1" w:styleId="B10">
    <w:name w:val="B1"/>
    <w:basedOn w:val="affff5"/>
    <w:link w:val="B1Char1"/>
    <w:qFormat/>
    <w:pPr>
      <w:widowControl/>
      <w:spacing w:after="180"/>
      <w:ind w:left="568" w:firstLineChars="0" w:hanging="284"/>
      <w:jc w:val="left"/>
    </w:pPr>
    <w:rPr>
      <w:kern w:val="0"/>
      <w:sz w:val="20"/>
      <w:lang w:val="en-GB" w:eastAsia="en-US"/>
    </w:rPr>
  </w:style>
  <w:style w:type="character" w:customStyle="1" w:styleId="B1Char1">
    <w:name w:val="B1 Char1"/>
    <w:link w:val="B10"/>
    <w:qFormat/>
    <w:rPr>
      <w:rFonts w:ascii="Times New Roman" w:eastAsia="宋体" w:hAnsi="Times New Roman" w:cs="Times New Roman"/>
      <w:kern w:val="0"/>
      <w:sz w:val="20"/>
      <w:szCs w:val="20"/>
      <w:lang w:val="en-GB" w:eastAsia="en-US"/>
    </w:rPr>
  </w:style>
  <w:style w:type="paragraph" w:customStyle="1" w:styleId="B20">
    <w:name w:val="B2"/>
    <w:basedOn w:val="21"/>
    <w:qFormat/>
    <w:pPr>
      <w:widowControl/>
      <w:spacing w:after="180"/>
      <w:ind w:leftChars="0" w:left="851" w:firstLineChars="0" w:hanging="284"/>
      <w:jc w:val="left"/>
    </w:pPr>
    <w:rPr>
      <w:kern w:val="0"/>
      <w:sz w:val="20"/>
      <w:lang w:val="en-GB" w:eastAsia="en-US"/>
    </w:rPr>
  </w:style>
  <w:style w:type="paragraph" w:customStyle="1" w:styleId="B30">
    <w:name w:val="B3"/>
    <w:basedOn w:val="30"/>
    <w:link w:val="B3Char"/>
    <w:qFormat/>
    <w:pPr>
      <w:widowControl/>
      <w:spacing w:after="180"/>
      <w:ind w:leftChars="0" w:left="1135" w:firstLineChars="0" w:hanging="284"/>
      <w:jc w:val="left"/>
    </w:pPr>
    <w:rPr>
      <w:kern w:val="0"/>
      <w:sz w:val="20"/>
      <w:lang w:val="en-GB" w:eastAsia="en-US"/>
    </w:rPr>
  </w:style>
  <w:style w:type="paragraph" w:customStyle="1" w:styleId="EX">
    <w:name w:val="EX"/>
    <w:basedOn w:val="aff3"/>
    <w:link w:val="EXChar"/>
    <w:qFormat/>
    <w:pPr>
      <w:keepLines/>
      <w:widowControl/>
      <w:spacing w:after="180"/>
      <w:ind w:left="1702" w:hanging="1418"/>
      <w:jc w:val="left"/>
    </w:pPr>
    <w:rPr>
      <w:kern w:val="0"/>
      <w:sz w:val="20"/>
      <w:szCs w:val="20"/>
      <w:lang w:val="en-GB" w:eastAsia="en-US"/>
    </w:rPr>
  </w:style>
  <w:style w:type="paragraph" w:customStyle="1" w:styleId="EW">
    <w:name w:val="EW"/>
    <w:basedOn w:val="EX"/>
    <w:qFormat/>
    <w:pPr>
      <w:spacing w:after="0"/>
    </w:pPr>
  </w:style>
  <w:style w:type="paragraph" w:customStyle="1" w:styleId="NO">
    <w:name w:val="NO"/>
    <w:basedOn w:val="aff3"/>
    <w:link w:val="NOChar"/>
    <w:qFormat/>
    <w:pPr>
      <w:keepLines/>
      <w:widowControl/>
      <w:spacing w:after="180"/>
      <w:ind w:left="1135" w:hanging="851"/>
      <w:jc w:val="left"/>
    </w:pPr>
    <w:rPr>
      <w:kern w:val="0"/>
      <w:sz w:val="20"/>
      <w:szCs w:val="20"/>
      <w:lang w:val="en-GB" w:eastAsia="en-US"/>
    </w:rPr>
  </w:style>
  <w:style w:type="paragraph" w:customStyle="1" w:styleId="H6">
    <w:name w:val="H6"/>
    <w:basedOn w:val="5"/>
    <w:next w:val="aff3"/>
    <w:link w:val="H6Char"/>
    <w:qFormat/>
    <w:pPr>
      <w:widowControl/>
      <w:spacing w:before="120" w:after="180" w:line="240" w:lineRule="auto"/>
      <w:ind w:left="1985" w:hanging="1985"/>
      <w:jc w:val="left"/>
      <w:outlineLvl w:val="9"/>
    </w:pPr>
    <w:rPr>
      <w:rFonts w:ascii="Arial" w:hAnsi="Arial"/>
      <w:b w:val="0"/>
      <w:bCs w:val="0"/>
      <w:kern w:val="0"/>
      <w:sz w:val="20"/>
      <w:szCs w:val="20"/>
      <w:lang w:val="en-GB" w:eastAsia="en-US"/>
    </w:rPr>
  </w:style>
  <w:style w:type="paragraph" w:customStyle="1" w:styleId="ZD">
    <w:name w:val="ZD"/>
    <w:qFormat/>
    <w:pPr>
      <w:framePr w:wrap="notBeside" w:vAnchor="page" w:hAnchor="margin" w:y="15764"/>
      <w:widowControl w:val="0"/>
    </w:pPr>
    <w:rPr>
      <w:rFonts w:ascii="Arial" w:hAnsi="Arial"/>
      <w:sz w:val="32"/>
      <w:lang w:val="en-GB" w:eastAsia="en-US"/>
    </w:rPr>
  </w:style>
  <w:style w:type="paragraph" w:customStyle="1" w:styleId="TT">
    <w:name w:val="TT"/>
    <w:basedOn w:val="10"/>
    <w:next w:val="aff3"/>
    <w:qFormat/>
    <w:pPr>
      <w:widowControl/>
      <w:pBdr>
        <w:top w:val="single" w:sz="12" w:space="3" w:color="auto"/>
      </w:pBdr>
      <w:tabs>
        <w:tab w:val="left" w:pos="422"/>
      </w:tabs>
      <w:snapToGrid w:val="0"/>
      <w:spacing w:before="240" w:after="180" w:line="240" w:lineRule="auto"/>
      <w:ind w:left="1134" w:hanging="1134"/>
      <w:jc w:val="left"/>
      <w:outlineLvl w:val="9"/>
    </w:pPr>
    <w:rPr>
      <w:rFonts w:ascii="Arial" w:hAnsi="Arial"/>
      <w:b w:val="0"/>
      <w:bCs w:val="0"/>
      <w:kern w:val="0"/>
      <w:sz w:val="36"/>
      <w:szCs w:val="20"/>
      <w:lang w:val="en-GB" w:eastAsia="en-US"/>
    </w:rPr>
  </w:style>
  <w:style w:type="paragraph" w:customStyle="1" w:styleId="PL">
    <w:name w:val="PL"/>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qFormat/>
    <w:pPr>
      <w:tabs>
        <w:tab w:val="clear" w:pos="0"/>
      </w:tabs>
      <w:spacing w:line="240" w:lineRule="auto"/>
      <w:ind w:firstLine="0"/>
      <w:jc w:val="right"/>
      <w:outlineLvl w:val="9"/>
    </w:pPr>
    <w:rPr>
      <w:lang w:eastAsia="en-US"/>
    </w:rPr>
  </w:style>
  <w:style w:type="paragraph" w:customStyle="1" w:styleId="LD">
    <w:name w:val="LD"/>
    <w:qFormat/>
    <w:pPr>
      <w:keepNext/>
      <w:keepLines/>
      <w:spacing w:line="180" w:lineRule="exact"/>
    </w:pPr>
    <w:rPr>
      <w:rFonts w:ascii="Courier New" w:hAnsi="Courier New"/>
      <w:lang w:val="en-GB" w:eastAsia="en-US"/>
    </w:rPr>
  </w:style>
  <w:style w:type="paragraph" w:customStyle="1" w:styleId="FP">
    <w:name w:val="FP"/>
    <w:basedOn w:val="aff3"/>
    <w:qFormat/>
    <w:pPr>
      <w:widowControl/>
      <w:jc w:val="left"/>
    </w:pPr>
    <w:rPr>
      <w:kern w:val="0"/>
      <w:sz w:val="20"/>
      <w:szCs w:val="20"/>
      <w:lang w:val="en-GB" w:eastAsia="en-US"/>
    </w:rPr>
  </w:style>
  <w:style w:type="paragraph" w:customStyle="1" w:styleId="NW">
    <w:name w:val="NW"/>
    <w:basedOn w:val="NO"/>
    <w:qFormat/>
    <w:pPr>
      <w:spacing w:after="0"/>
    </w:pPr>
  </w:style>
  <w:style w:type="paragraph" w:customStyle="1" w:styleId="EditorsNote">
    <w:name w:val="Editor's Note"/>
    <w:basedOn w:val="NO"/>
    <w:qFormat/>
    <w:rPr>
      <w:color w:val="FF0000"/>
    </w:rPr>
  </w:style>
  <w:style w:type="paragraph" w:customStyle="1" w:styleId="ZA">
    <w:name w:val="ZA"/>
    <w:qFormat/>
    <w:pPr>
      <w:framePr w:w="10206" w:h="794" w:hRule="exact" w:wrap="notBeside" w:vAnchor="page" w:hAnchor="margin" w:y="1135"/>
      <w:widowControl w:val="0"/>
      <w:pBdr>
        <w:bottom w:val="single" w:sz="12" w:space="1" w:color="auto"/>
      </w:pBdr>
      <w:jc w:val="right"/>
    </w:pPr>
    <w:rPr>
      <w:rFonts w:ascii="Arial" w:hAnsi="Arial"/>
      <w:sz w:val="40"/>
      <w:lang w:val="en-GB" w:eastAsia="en-US"/>
    </w:rPr>
  </w:style>
  <w:style w:type="paragraph" w:customStyle="1" w:styleId="ZB">
    <w:name w:val="ZB"/>
    <w:qFormat/>
    <w:pPr>
      <w:framePr w:w="10206" w:h="284" w:hRule="exact" w:wrap="notBeside" w:vAnchor="page" w:hAnchor="margin" w:y="1986"/>
      <w:widowControl w:val="0"/>
      <w:ind w:right="28"/>
      <w:jc w:val="right"/>
    </w:pPr>
    <w:rPr>
      <w:rFonts w:ascii="Arial" w:hAnsi="Arial"/>
      <w:i/>
      <w:lang w:val="en-GB" w:eastAsia="en-US"/>
    </w:rPr>
  </w:style>
  <w:style w:type="paragraph" w:customStyle="1" w:styleId="ZU">
    <w:name w:val="ZU"/>
    <w:qFormat/>
    <w:pPr>
      <w:framePr w:w="10206" w:wrap="notBeside" w:vAnchor="page" w:hAnchor="margin" w:y="6238"/>
      <w:widowControl w:val="0"/>
      <w:pBdr>
        <w:top w:val="single" w:sz="12" w:space="1" w:color="auto"/>
      </w:pBdr>
      <w:jc w:val="right"/>
    </w:pPr>
    <w:rPr>
      <w:rFonts w:ascii="Arial" w:hAnsi="Arial"/>
      <w:lang w:val="en-GB" w:eastAsia="en-US"/>
    </w:rPr>
  </w:style>
  <w:style w:type="paragraph" w:customStyle="1" w:styleId="TAN">
    <w:name w:val="TAN"/>
    <w:basedOn w:val="TAL"/>
    <w:link w:val="TANChar"/>
    <w:qFormat/>
    <w:pPr>
      <w:tabs>
        <w:tab w:val="clear" w:pos="0"/>
      </w:tabs>
      <w:spacing w:line="240" w:lineRule="auto"/>
      <w:ind w:left="851" w:hanging="851"/>
      <w:outlineLvl w:val="9"/>
    </w:pPr>
    <w:rPr>
      <w:lang w:eastAsia="en-US"/>
    </w:rPr>
  </w:style>
  <w:style w:type="paragraph" w:customStyle="1" w:styleId="ZH">
    <w:name w:val="ZH"/>
    <w:qFormat/>
    <w:pPr>
      <w:framePr w:wrap="notBeside" w:vAnchor="page" w:hAnchor="margin" w:xAlign="center" w:y="6805"/>
      <w:widowControl w:val="0"/>
    </w:pPr>
    <w:rPr>
      <w:rFonts w:ascii="Arial" w:hAnsi="Arial"/>
      <w:lang w:val="en-GB" w:eastAsia="en-US"/>
    </w:rPr>
  </w:style>
  <w:style w:type="paragraph" w:customStyle="1" w:styleId="ZG">
    <w:name w:val="ZG"/>
    <w:pPr>
      <w:framePr w:wrap="notBeside" w:vAnchor="page" w:hAnchor="margin" w:xAlign="right" w:y="6805"/>
      <w:widowControl w:val="0"/>
      <w:jc w:val="right"/>
    </w:pPr>
    <w:rPr>
      <w:rFonts w:ascii="Arial" w:hAnsi="Arial"/>
      <w:lang w:val="en-GB" w:eastAsia="en-US"/>
    </w:rPr>
  </w:style>
  <w:style w:type="paragraph" w:customStyle="1" w:styleId="B4">
    <w:name w:val="B4"/>
    <w:basedOn w:val="45"/>
    <w:qFormat/>
    <w:pPr>
      <w:widowControl/>
      <w:spacing w:after="180"/>
      <w:ind w:leftChars="0" w:left="1418" w:firstLineChars="0" w:hanging="284"/>
      <w:jc w:val="left"/>
    </w:pPr>
    <w:rPr>
      <w:kern w:val="0"/>
      <w:sz w:val="20"/>
      <w:lang w:val="en-GB" w:eastAsia="en-US"/>
    </w:rPr>
  </w:style>
  <w:style w:type="paragraph" w:customStyle="1" w:styleId="B5">
    <w:name w:val="B5"/>
    <w:basedOn w:val="55"/>
    <w:pPr>
      <w:widowControl/>
      <w:spacing w:after="180"/>
      <w:ind w:leftChars="0" w:left="1702" w:firstLineChars="0" w:hanging="284"/>
      <w:jc w:val="left"/>
    </w:pPr>
    <w:rPr>
      <w:kern w:val="0"/>
      <w:sz w:val="20"/>
      <w:lang w:val="en-GB" w:eastAsia="en-US"/>
    </w:rPr>
  </w:style>
  <w:style w:type="paragraph" w:customStyle="1" w:styleId="ZTD">
    <w:name w:val="ZTD"/>
    <w:basedOn w:val="ZB"/>
    <w:pPr>
      <w:framePr w:hRule="auto" w:wrap="notBeside" w:y="852"/>
    </w:pPr>
    <w:rPr>
      <w:i w:val="0"/>
      <w:sz w:val="40"/>
    </w:rPr>
  </w:style>
  <w:style w:type="paragraph" w:customStyle="1" w:styleId="ZV">
    <w:name w:val="ZV"/>
    <w:basedOn w:val="ZU"/>
    <w:qFormat/>
    <w:pPr>
      <w:framePr w:wrap="notBeside" w:y="16161"/>
    </w:pPr>
  </w:style>
  <w:style w:type="paragraph" w:customStyle="1" w:styleId="INDENT1">
    <w:name w:val="INDENT1"/>
    <w:basedOn w:val="aff3"/>
    <w:qFormat/>
    <w:pPr>
      <w:widowControl/>
      <w:spacing w:after="180"/>
      <w:ind w:left="851"/>
      <w:jc w:val="left"/>
    </w:pPr>
    <w:rPr>
      <w:kern w:val="0"/>
      <w:sz w:val="20"/>
      <w:szCs w:val="20"/>
      <w:lang w:val="en-GB" w:eastAsia="en-US"/>
    </w:rPr>
  </w:style>
  <w:style w:type="paragraph" w:customStyle="1" w:styleId="INDENT2">
    <w:name w:val="INDENT2"/>
    <w:basedOn w:val="aff3"/>
    <w:qFormat/>
    <w:pPr>
      <w:widowControl/>
      <w:spacing w:after="180"/>
      <w:ind w:left="1135" w:hanging="284"/>
      <w:jc w:val="left"/>
    </w:pPr>
    <w:rPr>
      <w:kern w:val="0"/>
      <w:sz w:val="20"/>
      <w:szCs w:val="20"/>
      <w:lang w:val="en-GB" w:eastAsia="en-US"/>
    </w:rPr>
  </w:style>
  <w:style w:type="paragraph" w:customStyle="1" w:styleId="INDENT3">
    <w:name w:val="INDENT3"/>
    <w:basedOn w:val="aff3"/>
    <w:pPr>
      <w:widowControl/>
      <w:spacing w:after="180"/>
      <w:ind w:left="1701" w:hanging="567"/>
      <w:jc w:val="left"/>
    </w:pPr>
    <w:rPr>
      <w:kern w:val="0"/>
      <w:sz w:val="20"/>
      <w:szCs w:val="20"/>
      <w:lang w:val="en-GB" w:eastAsia="en-US"/>
    </w:rPr>
  </w:style>
  <w:style w:type="paragraph" w:customStyle="1" w:styleId="FigureTitle">
    <w:name w:val="Figure_Title"/>
    <w:basedOn w:val="aff3"/>
    <w:next w:val="aff3"/>
    <w:qFormat/>
    <w:pPr>
      <w:keepLines/>
      <w:widowControl/>
      <w:tabs>
        <w:tab w:val="left" w:pos="794"/>
        <w:tab w:val="left" w:pos="1191"/>
        <w:tab w:val="left" w:pos="1588"/>
        <w:tab w:val="left" w:pos="1985"/>
      </w:tabs>
      <w:spacing w:before="120" w:after="480"/>
      <w:jc w:val="center"/>
    </w:pPr>
    <w:rPr>
      <w:b/>
      <w:kern w:val="0"/>
      <w:sz w:val="24"/>
      <w:szCs w:val="20"/>
      <w:lang w:val="en-GB" w:eastAsia="en-US"/>
    </w:rPr>
  </w:style>
  <w:style w:type="paragraph" w:customStyle="1" w:styleId="RecCCITT">
    <w:name w:val="Rec_CCITT_#"/>
    <w:basedOn w:val="aff3"/>
    <w:pPr>
      <w:keepNext/>
      <w:keepLines/>
      <w:widowControl/>
      <w:spacing w:after="180"/>
      <w:jc w:val="left"/>
    </w:pPr>
    <w:rPr>
      <w:b/>
      <w:kern w:val="0"/>
      <w:sz w:val="20"/>
      <w:szCs w:val="20"/>
      <w:lang w:val="en-GB" w:eastAsia="en-US"/>
    </w:rPr>
  </w:style>
  <w:style w:type="paragraph" w:customStyle="1" w:styleId="enumlev2">
    <w:name w:val="enumlev2"/>
    <w:basedOn w:val="aff3"/>
    <w:qFormat/>
    <w:pPr>
      <w:widowControl/>
      <w:tabs>
        <w:tab w:val="left" w:pos="794"/>
        <w:tab w:val="left" w:pos="1191"/>
        <w:tab w:val="left" w:pos="1588"/>
        <w:tab w:val="left" w:pos="1985"/>
      </w:tabs>
      <w:spacing w:before="86" w:after="180"/>
      <w:ind w:left="1588" w:hanging="397"/>
    </w:pPr>
    <w:rPr>
      <w:kern w:val="0"/>
      <w:sz w:val="20"/>
      <w:szCs w:val="20"/>
      <w:lang w:eastAsia="en-US"/>
    </w:rPr>
  </w:style>
  <w:style w:type="paragraph" w:customStyle="1" w:styleId="CouvRecTitle">
    <w:name w:val="Couv Rec Title"/>
    <w:basedOn w:val="aff3"/>
    <w:qFormat/>
    <w:pPr>
      <w:keepNext/>
      <w:keepLines/>
      <w:widowControl/>
      <w:spacing w:before="240" w:after="180"/>
      <w:ind w:left="1418"/>
      <w:jc w:val="left"/>
    </w:pPr>
    <w:rPr>
      <w:rFonts w:ascii="Arial" w:hAnsi="Arial"/>
      <w:b/>
      <w:kern w:val="0"/>
      <w:sz w:val="36"/>
      <w:szCs w:val="20"/>
      <w:lang w:eastAsia="en-US"/>
    </w:rPr>
  </w:style>
  <w:style w:type="paragraph" w:customStyle="1" w:styleId="TAJ">
    <w:name w:val="TAJ"/>
    <w:basedOn w:val="TH"/>
    <w:qFormat/>
    <w:pPr>
      <w:spacing w:line="240" w:lineRule="auto"/>
      <w:outlineLvl w:val="9"/>
    </w:pPr>
    <w:rPr>
      <w:lang w:eastAsia="en-US"/>
    </w:rPr>
  </w:style>
  <w:style w:type="paragraph" w:customStyle="1" w:styleId="NormalBody2Text2Indent3">
    <w:name w:val="Normal.Body2.Text2.Indent.3"/>
    <w:qFormat/>
    <w:pPr>
      <w:widowControl w:val="0"/>
      <w:ind w:left="357"/>
    </w:pPr>
    <w:rPr>
      <w:rFonts w:ascii="Arial" w:hAnsi="Arial"/>
      <w:lang w:val="en-AU" w:eastAsia="en-US"/>
    </w:rPr>
  </w:style>
  <w:style w:type="paragraph" w:customStyle="1" w:styleId="Guidance">
    <w:name w:val="Guidance"/>
    <w:basedOn w:val="aff3"/>
    <w:link w:val="GuidanceChar"/>
    <w:pPr>
      <w:widowControl/>
      <w:spacing w:after="180"/>
      <w:jc w:val="left"/>
    </w:pPr>
    <w:rPr>
      <w:i/>
      <w:color w:val="0000FF"/>
      <w:kern w:val="0"/>
      <w:sz w:val="20"/>
      <w:szCs w:val="20"/>
      <w:lang w:val="en-GB" w:eastAsia="en-US"/>
    </w:rPr>
  </w:style>
  <w:style w:type="paragraph" w:customStyle="1" w:styleId="Reference">
    <w:name w:val="Reference"/>
    <w:basedOn w:val="NormalBody2Text2Indent3"/>
    <w:pPr>
      <w:ind w:left="283" w:hanging="283"/>
    </w:pPr>
    <w:rPr>
      <w:snapToGrid w:val="0"/>
      <w:lang w:val="de-DE"/>
    </w:rPr>
  </w:style>
  <w:style w:type="paragraph" w:customStyle="1" w:styleId="berschrift91H13">
    <w:name w:val="Überschrift9.1.H13"/>
    <w:basedOn w:val="NormalBody2Text2Indent3"/>
    <w:next w:val="NormalBody2Text2Indent3"/>
    <w:qFormat/>
    <w:pPr>
      <w:keepNext/>
      <w:spacing w:before="240" w:after="120"/>
      <w:ind w:left="0"/>
      <w:jc w:val="both"/>
    </w:pPr>
    <w:rPr>
      <w:kern w:val="2"/>
      <w:sz w:val="24"/>
      <w:lang w:val="en-US"/>
    </w:rPr>
  </w:style>
  <w:style w:type="paragraph" w:customStyle="1" w:styleId="berschrift84h42">
    <w:name w:val="Überschrift8.4.h42"/>
    <w:basedOn w:val="NormalBody2Text2Indent3"/>
    <w:next w:val="NormalBody2Text2Indent3"/>
    <w:pPr>
      <w:keepNext/>
      <w:spacing w:before="240" w:after="120"/>
      <w:ind w:left="0"/>
      <w:jc w:val="both"/>
    </w:pPr>
    <w:rPr>
      <w:kern w:val="2"/>
      <w:sz w:val="21"/>
      <w:lang w:val="en-US"/>
    </w:rPr>
  </w:style>
  <w:style w:type="paragraph" w:customStyle="1" w:styleId="Note">
    <w:name w:val="Note"/>
    <w:basedOn w:val="aff3"/>
    <w:qFormat/>
    <w:pPr>
      <w:widowControl/>
      <w:spacing w:line="360" w:lineRule="auto"/>
      <w:ind w:left="860" w:hanging="860"/>
    </w:pPr>
    <w:rPr>
      <w:rFonts w:eastAsia="隶书"/>
      <w:b/>
      <w:snapToGrid w:val="0"/>
      <w:spacing w:val="20"/>
      <w:kern w:val="0"/>
      <w:szCs w:val="20"/>
    </w:rPr>
  </w:style>
  <w:style w:type="paragraph" w:customStyle="1" w:styleId="PaperTitle">
    <w:name w:val="PaperTitle"/>
    <w:basedOn w:val="aff3"/>
    <w:pPr>
      <w:widowControl/>
      <w:pBdr>
        <w:top w:val="double" w:sz="6" w:space="1" w:color="auto"/>
        <w:left w:val="double" w:sz="6" w:space="1" w:color="auto"/>
        <w:bottom w:val="double" w:sz="6" w:space="1" w:color="auto"/>
        <w:right w:val="double" w:sz="6" w:space="1" w:color="auto"/>
      </w:pBdr>
      <w:shd w:val="pct5" w:color="auto" w:fill="auto"/>
      <w:spacing w:line="360" w:lineRule="auto"/>
      <w:ind w:left="2160" w:right="1083" w:hanging="884"/>
      <w:jc w:val="center"/>
    </w:pPr>
    <w:rPr>
      <w:rFonts w:eastAsia="楷体_GB2312"/>
      <w:b/>
      <w:snapToGrid w:val="0"/>
      <w:kern w:val="0"/>
      <w:sz w:val="52"/>
      <w:szCs w:val="20"/>
    </w:rPr>
  </w:style>
  <w:style w:type="paragraph" w:customStyle="1" w:styleId="afffffffffd">
    <w:name w:val="目录"/>
    <w:basedOn w:val="aff3"/>
    <w:next w:val="aff3"/>
    <w:qFormat/>
    <w:pPr>
      <w:keepNext/>
      <w:widowControl/>
      <w:spacing w:line="360" w:lineRule="auto"/>
      <w:jc w:val="center"/>
    </w:pPr>
    <w:rPr>
      <w:b/>
      <w:spacing w:val="80"/>
      <w:kern w:val="0"/>
      <w:sz w:val="36"/>
      <w:szCs w:val="20"/>
    </w:rPr>
  </w:style>
  <w:style w:type="paragraph" w:customStyle="1" w:styleId="afffffffffe">
    <w:name w:val="资料编号"/>
    <w:basedOn w:val="aff3"/>
    <w:next w:val="aff3"/>
    <w:qFormat/>
    <w:pPr>
      <w:widowControl/>
      <w:spacing w:line="360" w:lineRule="auto"/>
      <w:ind w:left="4997"/>
    </w:pPr>
    <w:rPr>
      <w:b/>
      <w:snapToGrid w:val="0"/>
      <w:spacing w:val="20"/>
      <w:kern w:val="0"/>
      <w:sz w:val="28"/>
      <w:szCs w:val="20"/>
    </w:rPr>
  </w:style>
  <w:style w:type="paragraph" w:customStyle="1" w:styleId="affffffffff">
    <w:name w:val="ÕýÎÄÊ×ÐÐËõ½ø"/>
    <w:basedOn w:val="aff3"/>
    <w:qFormat/>
    <w:pPr>
      <w:widowControl/>
      <w:overflowPunct w:val="0"/>
      <w:autoSpaceDE w:val="0"/>
      <w:autoSpaceDN w:val="0"/>
      <w:adjustRightInd w:val="0"/>
      <w:spacing w:line="360" w:lineRule="auto"/>
      <w:ind w:firstLine="425"/>
      <w:textAlignment w:val="baseline"/>
    </w:pPr>
    <w:rPr>
      <w:kern w:val="0"/>
      <w:szCs w:val="20"/>
    </w:rPr>
  </w:style>
  <w:style w:type="paragraph" w:customStyle="1" w:styleId="CharChar1">
    <w:name w:val="Char Char1"/>
    <w:basedOn w:val="aff3"/>
    <w:qFormat/>
    <w:pPr>
      <w:keepNext/>
      <w:autoSpaceDE w:val="0"/>
      <w:autoSpaceDN w:val="0"/>
      <w:adjustRightInd w:val="0"/>
      <w:snapToGrid w:val="0"/>
      <w:spacing w:line="300" w:lineRule="auto"/>
      <w:jc w:val="left"/>
    </w:pPr>
    <w:rPr>
      <w:kern w:val="0"/>
      <w:szCs w:val="21"/>
    </w:rPr>
  </w:style>
  <w:style w:type="paragraph" w:customStyle="1" w:styleId="CharChar">
    <w:name w:val="Char Char"/>
    <w:basedOn w:val="aff3"/>
    <w:pPr>
      <w:keepNext/>
      <w:autoSpaceDE w:val="0"/>
      <w:autoSpaceDN w:val="0"/>
      <w:adjustRightInd w:val="0"/>
      <w:snapToGrid w:val="0"/>
      <w:spacing w:line="300" w:lineRule="auto"/>
      <w:jc w:val="left"/>
    </w:pPr>
    <w:rPr>
      <w:kern w:val="0"/>
      <w:szCs w:val="21"/>
    </w:rPr>
  </w:style>
  <w:style w:type="paragraph" w:customStyle="1" w:styleId="berschrift1H1">
    <w:name w:val="Überschrift 1.H1"/>
    <w:basedOn w:val="aff3"/>
    <w:next w:val="aff3"/>
    <w:pPr>
      <w:keepNext/>
      <w:keepLines/>
      <w:widowControl/>
      <w:pBdr>
        <w:top w:val="single" w:sz="12" w:space="3" w:color="auto"/>
      </w:pBdr>
      <w:tabs>
        <w:tab w:val="left" w:pos="1140"/>
      </w:tabs>
      <w:spacing w:before="240" w:after="180"/>
      <w:ind w:left="840" w:hanging="420"/>
      <w:jc w:val="left"/>
      <w:outlineLvl w:val="0"/>
    </w:pPr>
    <w:rPr>
      <w:rFonts w:ascii="Arial" w:eastAsia="MS Mincho" w:hAnsi="Arial"/>
      <w:kern w:val="0"/>
      <w:sz w:val="36"/>
      <w:szCs w:val="20"/>
      <w:lang w:val="en-GB" w:eastAsia="de-DE"/>
    </w:rPr>
  </w:style>
  <w:style w:type="paragraph" w:customStyle="1" w:styleId="textintend1">
    <w:name w:val="text intend 1"/>
    <w:basedOn w:val="text"/>
    <w:qFormat/>
    <w:pPr>
      <w:widowControl/>
      <w:tabs>
        <w:tab w:val="left" w:pos="1140"/>
      </w:tabs>
      <w:spacing w:after="120"/>
      <w:ind w:left="840" w:hanging="420"/>
    </w:pPr>
    <w:rPr>
      <w:lang w:val="en-US"/>
    </w:rPr>
  </w:style>
  <w:style w:type="paragraph" w:customStyle="1" w:styleId="text">
    <w:name w:val="text"/>
    <w:basedOn w:val="aff3"/>
    <w:pPr>
      <w:spacing w:after="240"/>
    </w:pPr>
    <w:rPr>
      <w:rFonts w:eastAsia="MS Mincho"/>
      <w:kern w:val="0"/>
      <w:sz w:val="24"/>
      <w:szCs w:val="20"/>
      <w:lang w:val="en-AU" w:eastAsia="en-US"/>
    </w:rPr>
  </w:style>
  <w:style w:type="paragraph" w:customStyle="1" w:styleId="textintend2">
    <w:name w:val="text intend 2"/>
    <w:basedOn w:val="text"/>
    <w:pPr>
      <w:widowControl/>
      <w:tabs>
        <w:tab w:val="left" w:pos="1140"/>
      </w:tabs>
      <w:spacing w:after="120"/>
      <w:ind w:left="737" w:hanging="317"/>
    </w:pPr>
    <w:rPr>
      <w:lang w:val="en-US"/>
    </w:rPr>
  </w:style>
  <w:style w:type="paragraph" w:customStyle="1" w:styleId="textintend3">
    <w:name w:val="text intend 3"/>
    <w:basedOn w:val="text"/>
    <w:qFormat/>
    <w:pPr>
      <w:widowControl/>
      <w:tabs>
        <w:tab w:val="left" w:pos="1120"/>
      </w:tabs>
      <w:spacing w:after="120"/>
      <w:ind w:firstLine="400"/>
    </w:pPr>
    <w:rPr>
      <w:lang w:val="en-US"/>
    </w:rPr>
  </w:style>
  <w:style w:type="paragraph" w:customStyle="1" w:styleId="normalpuce">
    <w:name w:val="normal puce"/>
    <w:basedOn w:val="aff3"/>
    <w:pPr>
      <w:spacing w:before="60" w:after="60"/>
      <w:ind w:left="3261"/>
    </w:pPr>
    <w:rPr>
      <w:rFonts w:eastAsia="MS Mincho"/>
      <w:kern w:val="0"/>
      <w:sz w:val="20"/>
      <w:szCs w:val="20"/>
      <w:lang w:val="en-GB" w:eastAsia="en-US"/>
    </w:rPr>
  </w:style>
  <w:style w:type="paragraph" w:customStyle="1" w:styleId="TdocHeading1">
    <w:name w:val="Tdoc_Heading_1"/>
    <w:basedOn w:val="10"/>
    <w:next w:val="aff3"/>
    <w:qFormat/>
    <w:pPr>
      <w:keepLines w:val="0"/>
      <w:widowControl/>
      <w:spacing w:before="240" w:after="0" w:line="240" w:lineRule="auto"/>
      <w:jc w:val="left"/>
    </w:pPr>
    <w:rPr>
      <w:rFonts w:ascii="Arial" w:eastAsia="MS Mincho" w:hAnsi="Arial"/>
      <w:bCs w:val="0"/>
      <w:kern w:val="28"/>
      <w:sz w:val="24"/>
      <w:szCs w:val="20"/>
      <w:lang w:eastAsia="en-US"/>
    </w:rPr>
  </w:style>
  <w:style w:type="paragraph" w:customStyle="1" w:styleId="TdocList">
    <w:name w:val="Tdoc_List"/>
    <w:basedOn w:val="TdocReference"/>
    <w:pPr>
      <w:spacing w:before="0"/>
      <w:ind w:left="0" w:firstLine="0"/>
    </w:pPr>
  </w:style>
  <w:style w:type="paragraph" w:customStyle="1" w:styleId="TdocReference">
    <w:name w:val="Tdoc_Reference"/>
    <w:basedOn w:val="aff3"/>
    <w:qFormat/>
    <w:pPr>
      <w:widowControl/>
      <w:spacing w:before="120"/>
      <w:ind w:left="567" w:hanging="567"/>
      <w:jc w:val="left"/>
    </w:pPr>
    <w:rPr>
      <w:rFonts w:eastAsia="Times New Roman"/>
      <w:kern w:val="0"/>
      <w:sz w:val="20"/>
      <w:szCs w:val="20"/>
      <w:lang w:eastAsia="en-US"/>
    </w:rPr>
  </w:style>
  <w:style w:type="paragraph" w:customStyle="1" w:styleId="TdocHeading2">
    <w:name w:val="Tdoc_Heading_2"/>
    <w:basedOn w:val="TdocHeading1"/>
    <w:next w:val="TdocText"/>
    <w:qFormat/>
    <w:pPr>
      <w:outlineLvl w:val="1"/>
    </w:pPr>
    <w:rPr>
      <w:rFonts w:eastAsia="Times New Roman"/>
      <w:sz w:val="20"/>
      <w:lang w:val="en-GB"/>
    </w:rPr>
  </w:style>
  <w:style w:type="paragraph" w:customStyle="1" w:styleId="TdocText">
    <w:name w:val="Tdoc_Text"/>
    <w:basedOn w:val="aff3"/>
    <w:qFormat/>
    <w:pPr>
      <w:widowControl/>
      <w:spacing w:before="120"/>
    </w:pPr>
    <w:rPr>
      <w:rFonts w:eastAsia="Times New Roman"/>
      <w:kern w:val="0"/>
      <w:sz w:val="20"/>
      <w:szCs w:val="20"/>
      <w:lang w:eastAsia="en-US"/>
    </w:rPr>
  </w:style>
  <w:style w:type="paragraph" w:customStyle="1" w:styleId="B2Char">
    <w:name w:val="B2 Char"/>
    <w:basedOn w:val="21"/>
    <w:pPr>
      <w:widowControl/>
      <w:spacing w:after="180"/>
      <w:ind w:leftChars="0" w:left="851" w:firstLineChars="0" w:hanging="284"/>
      <w:jc w:val="left"/>
    </w:pPr>
    <w:rPr>
      <w:rFonts w:eastAsia="MS Mincho"/>
      <w:kern w:val="0"/>
      <w:sz w:val="20"/>
      <w:lang w:val="en-GB" w:eastAsia="en-US"/>
    </w:rPr>
  </w:style>
  <w:style w:type="paragraph" w:customStyle="1" w:styleId="affffffffff0">
    <w:name w:val="六级条标题"/>
    <w:basedOn w:val="a8"/>
    <w:next w:val="aff3"/>
    <w:pPr>
      <w:numPr>
        <w:ilvl w:val="0"/>
        <w:numId w:val="0"/>
      </w:numPr>
      <w:tabs>
        <w:tab w:val="left" w:pos="567"/>
      </w:tabs>
      <w:spacing w:beforeLines="0" w:afterLines="0"/>
      <w:jc w:val="both"/>
    </w:pPr>
    <w:rPr>
      <w:szCs w:val="20"/>
    </w:rPr>
  </w:style>
  <w:style w:type="paragraph" w:customStyle="1" w:styleId="affffffffff1">
    <w:name w:val="七级条标题"/>
    <w:basedOn w:val="affffffffff0"/>
    <w:qFormat/>
    <w:pPr>
      <w:tabs>
        <w:tab w:val="clear" w:pos="567"/>
        <w:tab w:val="left" w:pos="1296"/>
      </w:tabs>
      <w:ind w:left="1296" w:hanging="1296"/>
    </w:pPr>
    <w:rPr>
      <w:rFonts w:ascii="Times New Roman" w:eastAsia="宋体"/>
    </w:rPr>
  </w:style>
  <w:style w:type="paragraph" w:customStyle="1" w:styleId="CharCharCharCharCharChar">
    <w:name w:val="Char Char Char Char Char Char"/>
    <w:basedOn w:val="aff3"/>
    <w:qFormat/>
    <w:pPr>
      <w:keepNext/>
      <w:autoSpaceDE w:val="0"/>
      <w:autoSpaceDN w:val="0"/>
      <w:adjustRightInd w:val="0"/>
      <w:snapToGrid w:val="0"/>
      <w:spacing w:line="300" w:lineRule="auto"/>
      <w:jc w:val="left"/>
    </w:pPr>
    <w:rPr>
      <w:kern w:val="0"/>
      <w:szCs w:val="21"/>
    </w:rPr>
  </w:style>
  <w:style w:type="paragraph" w:customStyle="1" w:styleId="CharCharChar">
    <w:name w:val="Char Char Char"/>
    <w:basedOn w:val="aff3"/>
    <w:pPr>
      <w:keepNext/>
      <w:autoSpaceDE w:val="0"/>
      <w:autoSpaceDN w:val="0"/>
      <w:adjustRightInd w:val="0"/>
      <w:snapToGrid w:val="0"/>
      <w:spacing w:line="300" w:lineRule="auto"/>
      <w:jc w:val="left"/>
    </w:pPr>
    <w:rPr>
      <w:kern w:val="0"/>
      <w:szCs w:val="21"/>
    </w:rPr>
  </w:style>
  <w:style w:type="paragraph" w:customStyle="1" w:styleId="BodyChar">
    <w:name w:val="Body Char"/>
    <w:basedOn w:val="aff3"/>
    <w:link w:val="BodyCharChar"/>
    <w:qFormat/>
    <w:pPr>
      <w:widowControl/>
      <w:numPr>
        <w:numId w:val="19"/>
      </w:numPr>
      <w:tabs>
        <w:tab w:val="left" w:pos="9356"/>
      </w:tabs>
      <w:spacing w:before="80" w:after="80" w:line="288" w:lineRule="auto"/>
      <w:ind w:rightChars="100" w:right="210"/>
    </w:pPr>
    <w:rPr>
      <w:color w:val="000000"/>
      <w:szCs w:val="21"/>
    </w:rPr>
  </w:style>
  <w:style w:type="character" w:customStyle="1" w:styleId="BodyCharChar">
    <w:name w:val="Body Char Char"/>
    <w:link w:val="BodyChar"/>
    <w:qFormat/>
    <w:rPr>
      <w:rFonts w:ascii="Times New Roman" w:hAnsi="Times New Roman"/>
      <w:color w:val="000000"/>
      <w:kern w:val="2"/>
      <w:sz w:val="21"/>
      <w:szCs w:val="21"/>
    </w:rPr>
  </w:style>
  <w:style w:type="paragraph" w:customStyle="1" w:styleId="CharCharCharCharChar1CharCharChar1">
    <w:name w:val="Char Char Char Char Char1 Char Char Char1"/>
    <w:basedOn w:val="aff3"/>
    <w:qFormat/>
    <w:pPr>
      <w:keepNext/>
      <w:autoSpaceDE w:val="0"/>
      <w:autoSpaceDN w:val="0"/>
      <w:adjustRightInd w:val="0"/>
      <w:snapToGrid w:val="0"/>
      <w:spacing w:line="300" w:lineRule="auto"/>
      <w:jc w:val="left"/>
    </w:pPr>
    <w:rPr>
      <w:kern w:val="0"/>
      <w:szCs w:val="21"/>
    </w:rPr>
  </w:style>
  <w:style w:type="character" w:customStyle="1" w:styleId="EmailStyle356">
    <w:name w:val="EmailStyle356"/>
    <w:qFormat/>
    <w:rPr>
      <w:rFonts w:ascii="Arial" w:eastAsia="宋体" w:hAnsi="Arial" w:cs="Arial"/>
      <w:color w:val="auto"/>
      <w:sz w:val="20"/>
      <w:szCs w:val="21"/>
      <w:lang w:val="en-US" w:eastAsia="zh-CN" w:bidi="ar-SA"/>
    </w:rPr>
  </w:style>
  <w:style w:type="character" w:customStyle="1" w:styleId="EmailStyle357">
    <w:name w:val="EmailStyle357"/>
    <w:qFormat/>
    <w:rPr>
      <w:rFonts w:ascii="Arial" w:eastAsia="宋体" w:hAnsi="Arial" w:cs="Arial"/>
      <w:color w:val="auto"/>
      <w:sz w:val="20"/>
      <w:szCs w:val="21"/>
      <w:lang w:val="en-US" w:eastAsia="zh-CN" w:bidi="ar-SA"/>
    </w:rPr>
  </w:style>
  <w:style w:type="paragraph" w:customStyle="1" w:styleId="CharChar11">
    <w:name w:val="Char Char11"/>
    <w:basedOn w:val="aff3"/>
    <w:qFormat/>
    <w:pPr>
      <w:keepNext/>
      <w:autoSpaceDE w:val="0"/>
      <w:autoSpaceDN w:val="0"/>
      <w:adjustRightInd w:val="0"/>
      <w:snapToGrid w:val="0"/>
      <w:spacing w:line="300" w:lineRule="auto"/>
      <w:jc w:val="left"/>
    </w:pPr>
    <w:rPr>
      <w:kern w:val="0"/>
      <w:szCs w:val="21"/>
    </w:rPr>
  </w:style>
  <w:style w:type="paragraph" w:customStyle="1" w:styleId="CharChar2">
    <w:name w:val="Char Char2"/>
    <w:basedOn w:val="aff3"/>
    <w:qFormat/>
    <w:pPr>
      <w:keepNext/>
      <w:autoSpaceDE w:val="0"/>
      <w:autoSpaceDN w:val="0"/>
      <w:adjustRightInd w:val="0"/>
      <w:snapToGrid w:val="0"/>
      <w:spacing w:line="300" w:lineRule="auto"/>
      <w:jc w:val="left"/>
    </w:pPr>
    <w:rPr>
      <w:kern w:val="0"/>
      <w:szCs w:val="21"/>
    </w:rPr>
  </w:style>
  <w:style w:type="paragraph" w:customStyle="1" w:styleId="CharCharCharCharCharChar1">
    <w:name w:val="Char Char Char Char Char Char1"/>
    <w:basedOn w:val="aff3"/>
    <w:qFormat/>
    <w:pPr>
      <w:keepNext/>
      <w:autoSpaceDE w:val="0"/>
      <w:autoSpaceDN w:val="0"/>
      <w:adjustRightInd w:val="0"/>
      <w:snapToGrid w:val="0"/>
      <w:spacing w:line="300" w:lineRule="auto"/>
      <w:jc w:val="left"/>
    </w:pPr>
    <w:rPr>
      <w:kern w:val="0"/>
      <w:szCs w:val="21"/>
    </w:rPr>
  </w:style>
  <w:style w:type="paragraph" w:customStyle="1" w:styleId="CharCharChar1">
    <w:name w:val="Char Char Char1"/>
    <w:basedOn w:val="aff3"/>
    <w:qFormat/>
    <w:pPr>
      <w:keepNext/>
      <w:autoSpaceDE w:val="0"/>
      <w:autoSpaceDN w:val="0"/>
      <w:adjustRightInd w:val="0"/>
      <w:snapToGrid w:val="0"/>
      <w:spacing w:line="300" w:lineRule="auto"/>
      <w:jc w:val="left"/>
    </w:pPr>
    <w:rPr>
      <w:kern w:val="0"/>
      <w:szCs w:val="21"/>
    </w:rPr>
  </w:style>
  <w:style w:type="paragraph" w:customStyle="1" w:styleId="affffffffff2">
    <w:name w:val="图号"/>
    <w:basedOn w:val="aff3"/>
    <w:qFormat/>
    <w:pPr>
      <w:tabs>
        <w:tab w:val="left" w:pos="425"/>
      </w:tabs>
      <w:spacing w:line="360" w:lineRule="exact"/>
    </w:pPr>
    <w:rPr>
      <w:rFonts w:ascii="宋体"/>
      <w:color w:val="000000"/>
      <w:szCs w:val="20"/>
    </w:rPr>
  </w:style>
  <w:style w:type="paragraph" w:customStyle="1" w:styleId="affffffffff3">
    <w:name w:val="项目"/>
    <w:basedOn w:val="aff3"/>
    <w:qFormat/>
    <w:pPr>
      <w:tabs>
        <w:tab w:val="left" w:pos="360"/>
      </w:tabs>
      <w:autoSpaceDE w:val="0"/>
      <w:autoSpaceDN w:val="0"/>
      <w:adjustRightInd w:val="0"/>
      <w:spacing w:line="360" w:lineRule="atLeast"/>
      <w:ind w:left="360" w:hanging="360"/>
    </w:pPr>
    <w:rPr>
      <w:kern w:val="0"/>
      <w:szCs w:val="20"/>
    </w:rPr>
  </w:style>
  <w:style w:type="paragraph" w:customStyle="1" w:styleId="120">
    <w:name w:val="12"/>
    <w:basedOn w:val="aff3"/>
    <w:next w:val="26"/>
    <w:qFormat/>
    <w:rPr>
      <w:sz w:val="18"/>
    </w:rPr>
  </w:style>
  <w:style w:type="paragraph" w:customStyle="1" w:styleId="affffffffff4">
    <w:name w:val="测试项目列表字体"/>
    <w:basedOn w:val="aff3"/>
    <w:qFormat/>
    <w:pPr>
      <w:autoSpaceDE w:val="0"/>
      <w:autoSpaceDN w:val="0"/>
      <w:adjustRightInd w:val="0"/>
      <w:spacing w:line="360" w:lineRule="auto"/>
      <w:ind w:firstLine="425"/>
      <w:jc w:val="left"/>
    </w:pPr>
    <w:rPr>
      <w:kern w:val="0"/>
      <w:szCs w:val="20"/>
    </w:rPr>
  </w:style>
  <w:style w:type="paragraph" w:customStyle="1" w:styleId="CharCharCharCharCharCharCharCharCharCharCharCharCharCharChar4CharCharCharChar">
    <w:name w:val="Char Char Char Char Char Char Char Char Char Char Char Char Char Char Char4 Char Char Char Char"/>
    <w:basedOn w:val="afff3"/>
    <w:qFormat/>
    <w:rPr>
      <w:rFonts w:ascii="Tahoma" w:hAnsi="Tahoma"/>
      <w:sz w:val="24"/>
      <w:szCs w:val="20"/>
    </w:rPr>
  </w:style>
  <w:style w:type="paragraph" w:customStyle="1" w:styleId="CharCharCharCharChar1">
    <w:name w:val="Char Char Char Char Char1"/>
    <w:basedOn w:val="aff3"/>
    <w:qFormat/>
    <w:pPr>
      <w:keepNext/>
      <w:autoSpaceDE w:val="0"/>
      <w:autoSpaceDN w:val="0"/>
      <w:adjustRightInd w:val="0"/>
      <w:snapToGrid w:val="0"/>
      <w:spacing w:line="300" w:lineRule="auto"/>
    </w:pPr>
    <w:rPr>
      <w:kern w:val="0"/>
      <w:szCs w:val="21"/>
    </w:rPr>
  </w:style>
  <w:style w:type="paragraph" w:customStyle="1" w:styleId="CharCharCharCharChar">
    <w:name w:val="Char Char Char Char Char"/>
    <w:basedOn w:val="aff3"/>
    <w:qFormat/>
    <w:pPr>
      <w:keepNext/>
      <w:autoSpaceDE w:val="0"/>
      <w:autoSpaceDN w:val="0"/>
      <w:adjustRightInd w:val="0"/>
      <w:snapToGrid w:val="0"/>
      <w:spacing w:line="300" w:lineRule="auto"/>
      <w:jc w:val="left"/>
    </w:pPr>
    <w:rPr>
      <w:rFonts w:ascii="Arial" w:hAnsi="Arial" w:cs="Arial"/>
      <w:kern w:val="0"/>
      <w:szCs w:val="21"/>
    </w:rPr>
  </w:style>
  <w:style w:type="paragraph" w:customStyle="1" w:styleId="CharCharCharCharChar1Char">
    <w:name w:val="Char Char Char Char Char1 Char"/>
    <w:basedOn w:val="aff3"/>
    <w:qFormat/>
    <w:pPr>
      <w:keepNext/>
      <w:autoSpaceDE w:val="0"/>
      <w:autoSpaceDN w:val="0"/>
      <w:adjustRightInd w:val="0"/>
      <w:snapToGrid w:val="0"/>
      <w:spacing w:line="300" w:lineRule="auto"/>
      <w:jc w:val="left"/>
    </w:pPr>
    <w:rPr>
      <w:rFonts w:eastAsia="黑体"/>
      <w:kern w:val="0"/>
      <w:szCs w:val="21"/>
    </w:rPr>
  </w:style>
  <w:style w:type="paragraph" w:customStyle="1" w:styleId="17">
    <w:name w:val="列出段落1"/>
    <w:basedOn w:val="aff3"/>
    <w:link w:val="Charfc"/>
    <w:uiPriority w:val="34"/>
    <w:qFormat/>
    <w:pPr>
      <w:ind w:firstLineChars="200" w:firstLine="420"/>
    </w:pPr>
    <w:rPr>
      <w:rFonts w:ascii="Calibri" w:hAnsi="Calibri"/>
      <w:szCs w:val="22"/>
    </w:rPr>
  </w:style>
  <w:style w:type="paragraph" w:customStyle="1" w:styleId="18">
    <w:name w:val="修订1"/>
    <w:hidden/>
    <w:uiPriority w:val="99"/>
    <w:semiHidden/>
    <w:qFormat/>
    <w:rPr>
      <w:kern w:val="2"/>
      <w:sz w:val="21"/>
    </w:rPr>
  </w:style>
  <w:style w:type="paragraph" w:customStyle="1" w:styleId="CRCoverPage">
    <w:name w:val="CR Cover Page"/>
    <w:link w:val="CRCoverPageZchn"/>
    <w:qFormat/>
    <w:pPr>
      <w:spacing w:after="120"/>
    </w:pPr>
    <w:rPr>
      <w:rFonts w:ascii="Arial" w:eastAsia="Times New Roman" w:hAnsi="Arial"/>
      <w:lang w:val="en-GB" w:eastAsia="en-US"/>
    </w:rPr>
  </w:style>
  <w:style w:type="character" w:customStyle="1" w:styleId="CRCoverPageZchn">
    <w:name w:val="CR Cover Page Zchn"/>
    <w:link w:val="CRCoverPage"/>
    <w:qFormat/>
    <w:rPr>
      <w:rFonts w:ascii="Arial" w:eastAsia="Times New Roman" w:hAnsi="Arial"/>
      <w:lang w:val="en-GB" w:eastAsia="en-US" w:bidi="ar-SA"/>
    </w:rPr>
  </w:style>
  <w:style w:type="character" w:customStyle="1" w:styleId="Heading3unnumberedChar">
    <w:name w:val="Heading 3 unnumbered Char"/>
    <w:qFormat/>
    <w:rPr>
      <w:rFonts w:ascii="Helvetica" w:eastAsia="Batang" w:hAnsi="Helvetica" w:cs="Arial"/>
      <w:b/>
      <w:color w:val="0000FF"/>
      <w:kern w:val="28"/>
      <w:sz w:val="22"/>
      <w:szCs w:val="21"/>
      <w:lang w:val="en-US" w:eastAsia="ko-KR" w:bidi="ar-SA"/>
    </w:rPr>
  </w:style>
  <w:style w:type="paragraph" w:customStyle="1" w:styleId="TOC1">
    <w:name w:val="TOC 标题1"/>
    <w:basedOn w:val="10"/>
    <w:next w:val="aff3"/>
    <w:uiPriority w:val="39"/>
    <w:qFormat/>
    <w:pPr>
      <w:widowControl/>
      <w:spacing w:before="480" w:after="0" w:line="276" w:lineRule="auto"/>
      <w:jc w:val="left"/>
      <w:outlineLvl w:val="9"/>
    </w:pPr>
    <w:rPr>
      <w:rFonts w:ascii="Cambria" w:hAnsi="Cambria"/>
      <w:color w:val="365F91"/>
      <w:kern w:val="0"/>
      <w:sz w:val="28"/>
      <w:szCs w:val="28"/>
    </w:rPr>
  </w:style>
  <w:style w:type="character" w:customStyle="1" w:styleId="h11">
    <w:name w:val="h11"/>
    <w:qFormat/>
    <w:rPr>
      <w:rFonts w:ascii="Courier New" w:hAnsi="Courier New" w:cs="Courier New" w:hint="default"/>
      <w:b/>
      <w:bCs/>
      <w:sz w:val="24"/>
      <w:szCs w:val="24"/>
    </w:rPr>
  </w:style>
  <w:style w:type="character" w:customStyle="1" w:styleId="EmailStyle378">
    <w:name w:val="EmailStyle378"/>
    <w:qFormat/>
    <w:rPr>
      <w:rFonts w:ascii="Arial" w:eastAsia="宋体" w:hAnsi="Arial" w:cs="Arial"/>
      <w:color w:val="auto"/>
      <w:sz w:val="20"/>
    </w:rPr>
  </w:style>
  <w:style w:type="paragraph" w:customStyle="1" w:styleId="Pre-requisite">
    <w:name w:val="Pre-requisite"/>
    <w:basedOn w:val="aff3"/>
    <w:qFormat/>
    <w:pPr>
      <w:widowControl/>
      <w:numPr>
        <w:numId w:val="20"/>
      </w:numPr>
      <w:tabs>
        <w:tab w:val="left" w:pos="567"/>
        <w:tab w:val="left" w:pos="1134"/>
        <w:tab w:val="left" w:pos="1701"/>
        <w:tab w:val="left" w:pos="2268"/>
      </w:tabs>
      <w:jc w:val="left"/>
    </w:pPr>
    <w:rPr>
      <w:kern w:val="0"/>
      <w:szCs w:val="20"/>
      <w:lang w:val="sv-SE"/>
    </w:rPr>
  </w:style>
  <w:style w:type="paragraph" w:customStyle="1" w:styleId="Action">
    <w:name w:val="Action"/>
    <w:basedOn w:val="aff3"/>
    <w:qFormat/>
    <w:pPr>
      <w:widowControl/>
      <w:tabs>
        <w:tab w:val="left" w:pos="567"/>
        <w:tab w:val="left" w:pos="927"/>
        <w:tab w:val="left" w:pos="993"/>
        <w:tab w:val="left" w:pos="1701"/>
        <w:tab w:val="left" w:pos="2268"/>
      </w:tabs>
      <w:ind w:left="907" w:hanging="340"/>
      <w:jc w:val="left"/>
    </w:pPr>
    <w:rPr>
      <w:kern w:val="0"/>
      <w:sz w:val="22"/>
      <w:szCs w:val="20"/>
      <w:lang w:val="sv-SE"/>
    </w:rPr>
  </w:style>
  <w:style w:type="paragraph" w:customStyle="1" w:styleId="MessageFlow">
    <w:name w:val="Message Flow"/>
    <w:basedOn w:val="aff3"/>
    <w:qFormat/>
    <w:pPr>
      <w:widowControl/>
      <w:tabs>
        <w:tab w:val="left" w:pos="567"/>
        <w:tab w:val="left" w:pos="1134"/>
        <w:tab w:val="left" w:pos="1701"/>
        <w:tab w:val="left" w:pos="2268"/>
      </w:tabs>
      <w:adjustRightInd w:val="0"/>
      <w:spacing w:line="360" w:lineRule="atLeast"/>
      <w:jc w:val="left"/>
      <w:textAlignment w:val="baseline"/>
    </w:pPr>
    <w:rPr>
      <w:kern w:val="0"/>
      <w:sz w:val="22"/>
      <w:szCs w:val="20"/>
      <w:lang w:val="sv-SE"/>
    </w:rPr>
  </w:style>
  <w:style w:type="paragraph" w:customStyle="1" w:styleId="19">
    <w:name w:val="样式1"/>
    <w:basedOn w:val="aff3"/>
    <w:next w:val="affff6"/>
    <w:link w:val="1Char0"/>
    <w:qFormat/>
    <w:pPr>
      <w:jc w:val="center"/>
    </w:pPr>
    <w:rPr>
      <w:sz w:val="24"/>
      <w:szCs w:val="20"/>
    </w:rPr>
  </w:style>
  <w:style w:type="paragraph" w:customStyle="1" w:styleId="CharCharChar1Char">
    <w:name w:val="Char Char Char1 Char"/>
    <w:basedOn w:val="aff3"/>
    <w:qFormat/>
    <w:pPr>
      <w:keepNext/>
      <w:autoSpaceDE w:val="0"/>
      <w:autoSpaceDN w:val="0"/>
      <w:adjustRightInd w:val="0"/>
      <w:snapToGrid w:val="0"/>
      <w:spacing w:line="300" w:lineRule="auto"/>
      <w:jc w:val="left"/>
    </w:pPr>
    <w:rPr>
      <w:rFonts w:ascii="Arial" w:hAnsi="Arial" w:cs="Arial"/>
      <w:kern w:val="0"/>
      <w:szCs w:val="21"/>
    </w:rPr>
  </w:style>
  <w:style w:type="paragraph" w:customStyle="1" w:styleId="affffffffff5">
    <w:name w:val="表格文本"/>
    <w:qFormat/>
    <w:pPr>
      <w:tabs>
        <w:tab w:val="decimal" w:pos="0"/>
      </w:tabs>
    </w:pPr>
    <w:rPr>
      <w:rFonts w:ascii="Arial" w:hAnsi="Arial"/>
      <w:sz w:val="21"/>
      <w:szCs w:val="21"/>
    </w:rPr>
  </w:style>
  <w:style w:type="paragraph" w:customStyle="1" w:styleId="affffffffff6">
    <w:name w:val="节名"/>
    <w:basedOn w:val="aff3"/>
    <w:qFormat/>
    <w:pPr>
      <w:spacing w:afterLines="50"/>
    </w:pPr>
  </w:style>
  <w:style w:type="character" w:customStyle="1" w:styleId="B1Char">
    <w:name w:val="B1 Char"/>
    <w:qFormat/>
    <w:rPr>
      <w:lang w:val="en-GB" w:eastAsia="zh-CN" w:bidi="ar-SA"/>
    </w:rPr>
  </w:style>
  <w:style w:type="paragraph" w:customStyle="1" w:styleId="affffffffff7">
    <w:name w:val="图"/>
    <w:basedOn w:val="aff3"/>
    <w:next w:val="aff3"/>
    <w:qFormat/>
    <w:pPr>
      <w:topLinePunct/>
      <w:snapToGrid w:val="0"/>
      <w:spacing w:before="200" w:after="60"/>
      <w:jc w:val="center"/>
    </w:pPr>
    <w:rPr>
      <w:kern w:val="21"/>
    </w:rPr>
  </w:style>
  <w:style w:type="paragraph" w:customStyle="1" w:styleId="affffffffff8">
    <w:name w:val="图注"/>
    <w:basedOn w:val="aff3"/>
    <w:next w:val="aff3"/>
    <w:qFormat/>
    <w:pPr>
      <w:topLinePunct/>
      <w:snapToGrid w:val="0"/>
      <w:spacing w:before="60" w:after="200"/>
      <w:jc w:val="center"/>
    </w:pPr>
    <w:rPr>
      <w:kern w:val="21"/>
      <w:sz w:val="15"/>
    </w:rPr>
  </w:style>
  <w:style w:type="paragraph" w:customStyle="1" w:styleId="affffffffff9">
    <w:name w:val="表题"/>
    <w:basedOn w:val="aff3"/>
    <w:next w:val="aff3"/>
    <w:qFormat/>
    <w:pPr>
      <w:tabs>
        <w:tab w:val="center" w:pos="4200"/>
      </w:tabs>
      <w:topLinePunct/>
      <w:spacing w:beforeLines="30"/>
      <w:ind w:firstLine="425"/>
    </w:pPr>
    <w:rPr>
      <w:rFonts w:ascii="Times New Roman MT Extra Bold" w:eastAsia="方正黑体简体" w:hAnsi="Times New Roman MT Extra Bold"/>
      <w:kern w:val="21"/>
      <w:sz w:val="18"/>
    </w:rPr>
  </w:style>
  <w:style w:type="paragraph" w:customStyle="1" w:styleId="affffffffffa">
    <w:name w:val="表文"/>
    <w:basedOn w:val="aff3"/>
    <w:next w:val="aff3"/>
    <w:qFormat/>
    <w:pPr>
      <w:topLinePunct/>
      <w:snapToGrid w:val="0"/>
      <w:spacing w:before="60" w:after="60"/>
    </w:pPr>
    <w:rPr>
      <w:kern w:val="21"/>
      <w:sz w:val="15"/>
    </w:rPr>
  </w:style>
  <w:style w:type="paragraph" w:customStyle="1" w:styleId="affffffffffb">
    <w:name w:val="公式"/>
    <w:basedOn w:val="aff3"/>
    <w:qFormat/>
    <w:pPr>
      <w:tabs>
        <w:tab w:val="center" w:pos="4200"/>
        <w:tab w:val="right" w:pos="8400"/>
      </w:tabs>
      <w:topLinePunct/>
      <w:snapToGrid w:val="0"/>
      <w:spacing w:before="60" w:after="60"/>
    </w:pPr>
    <w:rPr>
      <w:kern w:val="21"/>
    </w:rPr>
  </w:style>
  <w:style w:type="paragraph" w:customStyle="1" w:styleId="affffffffffc">
    <w:name w:val="一字高"/>
    <w:basedOn w:val="aff3"/>
    <w:qFormat/>
    <w:pPr>
      <w:topLinePunct/>
      <w:snapToGrid w:val="0"/>
      <w:spacing w:line="120" w:lineRule="exact"/>
      <w:ind w:firstLine="425"/>
    </w:pPr>
    <w:rPr>
      <w:bCs/>
      <w:kern w:val="21"/>
    </w:rPr>
  </w:style>
  <w:style w:type="paragraph" w:customStyle="1" w:styleId="affffffffffd">
    <w:name w:val="黑体"/>
    <w:basedOn w:val="aff3"/>
    <w:qFormat/>
    <w:pPr>
      <w:topLinePunct/>
      <w:ind w:firstLine="425"/>
    </w:pPr>
    <w:rPr>
      <w:rFonts w:ascii="Times New Roman MT Extra Bold" w:eastAsia="黑体" w:hAnsi="Times New Roman MT Extra Bold"/>
      <w:kern w:val="0"/>
      <w:szCs w:val="21"/>
    </w:rPr>
  </w:style>
  <w:style w:type="paragraph" w:customStyle="1" w:styleId="1a">
    <w:name w:val="正文1"/>
    <w:basedOn w:val="aff3"/>
    <w:qFormat/>
    <w:pPr>
      <w:topLinePunct/>
      <w:spacing w:line="312" w:lineRule="exact"/>
      <w:ind w:firstLine="425"/>
      <w:textAlignment w:val="center"/>
    </w:pPr>
    <w:rPr>
      <w:kern w:val="21"/>
      <w:szCs w:val="21"/>
    </w:rPr>
  </w:style>
  <w:style w:type="paragraph" w:customStyle="1" w:styleId="affffffffffe">
    <w:name w:val="文献文"/>
    <w:basedOn w:val="aff3"/>
    <w:qFormat/>
    <w:pPr>
      <w:topLinePunct/>
      <w:ind w:left="567" w:hanging="567"/>
    </w:pPr>
    <w:rPr>
      <w:kern w:val="18"/>
      <w:sz w:val="18"/>
      <w:szCs w:val="21"/>
    </w:rPr>
  </w:style>
  <w:style w:type="paragraph" w:customStyle="1" w:styleId="CharChar1CharCharCharCharCharCharChar">
    <w:name w:val="Char Char1 Char Char Char Char Char Char Char"/>
    <w:basedOn w:val="aff3"/>
    <w:semiHidden/>
    <w:qFormat/>
    <w:pPr>
      <w:keepNext/>
      <w:widowControl/>
      <w:tabs>
        <w:tab w:val="left" w:pos="425"/>
      </w:tabs>
      <w:autoSpaceDE w:val="0"/>
      <w:autoSpaceDN w:val="0"/>
      <w:adjustRightInd w:val="0"/>
      <w:spacing w:before="80" w:after="80"/>
      <w:ind w:hanging="425"/>
    </w:pPr>
    <w:rPr>
      <w:rFonts w:ascii="Arial" w:hAnsi="Arial" w:cs="Arial"/>
      <w:sz w:val="20"/>
      <w:szCs w:val="20"/>
    </w:rPr>
  </w:style>
  <w:style w:type="character" w:customStyle="1" w:styleId="THChar">
    <w:name w:val="TH Char"/>
    <w:link w:val="TH"/>
    <w:qFormat/>
    <w:rPr>
      <w:rFonts w:ascii="Arial" w:hAnsi="Arial"/>
      <w:b/>
      <w:lang w:val="en-GB"/>
    </w:rPr>
  </w:style>
  <w:style w:type="character" w:customStyle="1" w:styleId="TACChar">
    <w:name w:val="TAC Char"/>
    <w:link w:val="TAC"/>
    <w:qFormat/>
    <w:rPr>
      <w:rFonts w:ascii="Arial" w:hAnsi="Arial"/>
      <w:sz w:val="18"/>
      <w:lang w:val="en-GB"/>
    </w:rPr>
  </w:style>
  <w:style w:type="character" w:customStyle="1" w:styleId="NOChar">
    <w:name w:val="NO Char"/>
    <w:link w:val="NO"/>
    <w:qFormat/>
    <w:rPr>
      <w:rFonts w:ascii="Times New Roman" w:hAnsi="Times New Roman"/>
      <w:lang w:val="en-GB" w:eastAsia="en-US"/>
    </w:rPr>
  </w:style>
  <w:style w:type="character" w:customStyle="1" w:styleId="TALChar">
    <w:name w:val="TAL Char"/>
    <w:link w:val="TAL"/>
    <w:qFormat/>
    <w:rPr>
      <w:rFonts w:ascii="Arial" w:hAnsi="Arial"/>
      <w:sz w:val="18"/>
      <w:lang w:val="en-GB"/>
    </w:rPr>
  </w:style>
  <w:style w:type="character" w:customStyle="1" w:styleId="CharChar15">
    <w:name w:val="Char Char15"/>
    <w:qFormat/>
    <w:rPr>
      <w:rFonts w:ascii="Arial" w:hAnsi="Arial" w:cs="Times New Roman"/>
      <w:kern w:val="0"/>
      <w:sz w:val="36"/>
      <w:szCs w:val="20"/>
      <w:lang w:val="en-GB" w:eastAsia="en-US"/>
    </w:rPr>
  </w:style>
  <w:style w:type="character" w:customStyle="1" w:styleId="msoins0">
    <w:name w:val="msoins"/>
    <w:basedOn w:val="aff4"/>
    <w:qFormat/>
  </w:style>
  <w:style w:type="paragraph" w:customStyle="1" w:styleId="200">
    <w:name w:val="20"/>
    <w:basedOn w:val="aff3"/>
    <w:qFormat/>
    <w:pPr>
      <w:widowControl/>
      <w:snapToGrid w:val="0"/>
      <w:spacing w:before="100" w:beforeAutospacing="1" w:after="100" w:afterAutospacing="1"/>
      <w:jc w:val="center"/>
    </w:pPr>
    <w:rPr>
      <w:rFonts w:ascii="Arial" w:eastAsia="MS Mincho" w:hAnsi="Arial" w:cs="Arial"/>
      <w:b/>
      <w:bCs/>
      <w:kern w:val="0"/>
      <w:sz w:val="18"/>
      <w:szCs w:val="18"/>
      <w:lang w:val="en-GB" w:eastAsia="ja-JP"/>
    </w:rPr>
  </w:style>
  <w:style w:type="paragraph" w:customStyle="1" w:styleId="MotorolaResponse1">
    <w:name w:val="Motorola Response1"/>
    <w:semiHidden/>
    <w:qFormat/>
    <w:pPr>
      <w:keepNext/>
      <w:numPr>
        <w:numId w:val="21"/>
      </w:numPr>
      <w:autoSpaceDE w:val="0"/>
      <w:autoSpaceDN w:val="0"/>
      <w:adjustRightInd w:val="0"/>
      <w:spacing w:before="60" w:after="60"/>
      <w:jc w:val="both"/>
    </w:pPr>
    <w:rPr>
      <w:rFonts w:ascii="Arial" w:hAnsi="Arial" w:cs="Arial"/>
      <w:color w:val="0000FF"/>
      <w:kern w:val="2"/>
    </w:rPr>
  </w:style>
  <w:style w:type="character" w:customStyle="1" w:styleId="l1Char">
    <w:name w:val="l1 Char"/>
    <w:qFormat/>
    <w:rPr>
      <w:rFonts w:ascii="Times New Roman" w:eastAsia="宋体" w:hAnsi="Times New Roman" w:cs="Times New Roman"/>
      <w:b/>
      <w:bCs/>
      <w:kern w:val="44"/>
      <w:sz w:val="44"/>
      <w:szCs w:val="44"/>
    </w:rPr>
  </w:style>
  <w:style w:type="paragraph" w:customStyle="1" w:styleId="Tabletext0">
    <w:name w:val="Table_text"/>
    <w:basedOn w:val="aff3"/>
    <w:qFormat/>
    <w:pPr>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jc w:val="left"/>
      <w:textAlignment w:val="baseline"/>
    </w:pPr>
    <w:rPr>
      <w:rFonts w:eastAsia="Times New Roman"/>
      <w:kern w:val="0"/>
      <w:sz w:val="22"/>
      <w:szCs w:val="20"/>
      <w:lang w:val="en-GB" w:eastAsia="en-US"/>
    </w:rPr>
  </w:style>
  <w:style w:type="paragraph" w:customStyle="1" w:styleId="Tablehead">
    <w:name w:val="Table_head"/>
    <w:basedOn w:val="aff3"/>
    <w:next w:val="Tabletext0"/>
    <w:qFormat/>
    <w:pPr>
      <w:keepNext/>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Batang"/>
      <w:b/>
      <w:kern w:val="0"/>
      <w:sz w:val="22"/>
      <w:szCs w:val="20"/>
      <w:lang w:val="en-GB" w:eastAsia="en-US"/>
    </w:rPr>
  </w:style>
  <w:style w:type="paragraph" w:customStyle="1" w:styleId="QB2">
    <w:name w:val="QB标题2"/>
    <w:basedOn w:val="2"/>
    <w:link w:val="QB2Char"/>
    <w:qFormat/>
    <w:pPr>
      <w:numPr>
        <w:ilvl w:val="0"/>
        <w:numId w:val="0"/>
      </w:numPr>
      <w:tabs>
        <w:tab w:val="clear" w:pos="432"/>
        <w:tab w:val="clear" w:pos="576"/>
        <w:tab w:val="left" w:pos="567"/>
      </w:tabs>
      <w:ind w:left="567" w:hanging="567"/>
    </w:pPr>
    <w:rPr>
      <w:b w:val="0"/>
      <w:sz w:val="21"/>
      <w:szCs w:val="21"/>
    </w:rPr>
  </w:style>
  <w:style w:type="character" w:customStyle="1" w:styleId="QB2Char">
    <w:name w:val="QB标题2 Char"/>
    <w:link w:val="QB2"/>
    <w:qFormat/>
    <w:rPr>
      <w:rFonts w:ascii="Arial" w:eastAsia="黑体" w:hAnsi="Arial"/>
      <w:bCs/>
      <w:kern w:val="2"/>
      <w:sz w:val="21"/>
      <w:szCs w:val="21"/>
    </w:rPr>
  </w:style>
  <w:style w:type="paragraph" w:customStyle="1" w:styleId="QB3">
    <w:name w:val="QB标题3"/>
    <w:basedOn w:val="QB2"/>
    <w:qFormat/>
    <w:pPr>
      <w:tabs>
        <w:tab w:val="clear" w:pos="567"/>
        <w:tab w:val="left" w:pos="180"/>
      </w:tabs>
      <w:ind w:left="1172" w:hanging="629"/>
    </w:pPr>
  </w:style>
  <w:style w:type="paragraph" w:customStyle="1" w:styleId="QB4">
    <w:name w:val="QB标题4"/>
    <w:basedOn w:val="QB2"/>
    <w:qFormat/>
    <w:pPr>
      <w:tabs>
        <w:tab w:val="clear" w:pos="567"/>
        <w:tab w:val="left" w:pos="180"/>
      </w:tabs>
      <w:ind w:left="1172" w:hanging="629"/>
    </w:pPr>
  </w:style>
  <w:style w:type="paragraph" w:customStyle="1" w:styleId="QB5">
    <w:name w:val="QB标题5"/>
    <w:basedOn w:val="QB4"/>
    <w:qFormat/>
  </w:style>
  <w:style w:type="paragraph" w:customStyle="1" w:styleId="QB6">
    <w:name w:val="QB标题6"/>
    <w:basedOn w:val="QB5"/>
    <w:qFormat/>
  </w:style>
  <w:style w:type="paragraph" w:customStyle="1" w:styleId="QB">
    <w:name w:val="QB图"/>
    <w:basedOn w:val="aff3"/>
    <w:next w:val="aff3"/>
    <w:qFormat/>
    <w:pPr>
      <w:widowControl/>
      <w:autoSpaceDE w:val="0"/>
      <w:autoSpaceDN w:val="0"/>
      <w:ind w:left="1276" w:hanging="1276"/>
      <w:jc w:val="center"/>
    </w:pPr>
    <w:rPr>
      <w:rFonts w:ascii="宋体"/>
      <w:kern w:val="0"/>
      <w:szCs w:val="20"/>
    </w:rPr>
  </w:style>
  <w:style w:type="paragraph" w:customStyle="1" w:styleId="QB0">
    <w:name w:val="QB表"/>
    <w:basedOn w:val="aff3"/>
    <w:next w:val="aff3"/>
    <w:qFormat/>
    <w:pPr>
      <w:widowControl/>
      <w:autoSpaceDE w:val="0"/>
      <w:autoSpaceDN w:val="0"/>
      <w:ind w:left="1276" w:hanging="1276"/>
      <w:jc w:val="center"/>
    </w:pPr>
    <w:rPr>
      <w:rFonts w:ascii="宋体"/>
      <w:kern w:val="0"/>
      <w:szCs w:val="20"/>
    </w:rPr>
  </w:style>
  <w:style w:type="paragraph" w:customStyle="1" w:styleId="110">
    <w:name w:val="11"/>
    <w:basedOn w:val="aff3"/>
    <w:next w:val="26"/>
    <w:qFormat/>
    <w:rPr>
      <w:sz w:val="18"/>
    </w:rPr>
  </w:style>
  <w:style w:type="paragraph" w:customStyle="1" w:styleId="CharCharCharCharCharCharCharCharCharCharCharCharChar">
    <w:name w:val="Char Char Char Char Char Char Char Char Char Char Char Char Char"/>
    <w:basedOn w:val="afff3"/>
    <w:qFormat/>
    <w:pPr>
      <w:adjustRightInd w:val="0"/>
      <w:spacing w:line="436" w:lineRule="exact"/>
      <w:ind w:left="357"/>
      <w:jc w:val="left"/>
      <w:outlineLvl w:val="3"/>
    </w:pPr>
    <w:rPr>
      <w:rFonts w:ascii="Tahoma" w:hAnsi="Tahoma"/>
      <w:b/>
      <w:sz w:val="24"/>
    </w:rPr>
  </w:style>
  <w:style w:type="character" w:customStyle="1" w:styleId="TAHCar">
    <w:name w:val="TAH Car"/>
    <w:link w:val="TAH"/>
    <w:qFormat/>
    <w:rPr>
      <w:rFonts w:ascii="Arial" w:hAnsi="Arial"/>
      <w:b/>
      <w:sz w:val="18"/>
      <w:lang w:val="en-GB"/>
    </w:rPr>
  </w:style>
  <w:style w:type="paragraph" w:customStyle="1" w:styleId="CarCar">
    <w:name w:val="Car Car"/>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afffffffffff">
    <w:name w:val="a"/>
    <w:basedOn w:val="aff3"/>
    <w:qFormat/>
    <w:pPr>
      <w:widowControl/>
      <w:spacing w:before="100" w:beforeAutospacing="1" w:after="100" w:afterAutospacing="1"/>
      <w:jc w:val="left"/>
    </w:pPr>
    <w:rPr>
      <w:rFonts w:ascii="宋体" w:hAnsi="宋体" w:cs="宋体"/>
      <w:kern w:val="0"/>
      <w:sz w:val="24"/>
    </w:rPr>
  </w:style>
  <w:style w:type="character" w:customStyle="1" w:styleId="TALCar">
    <w:name w:val="TAL Car"/>
    <w:qFormat/>
    <w:rPr>
      <w:rFonts w:ascii="Arial" w:hAnsi="Arial"/>
      <w:sz w:val="18"/>
      <w:lang w:val="en-GB"/>
    </w:rPr>
  </w:style>
  <w:style w:type="character" w:customStyle="1" w:styleId="TANChar">
    <w:name w:val="TAN Char"/>
    <w:link w:val="TAN"/>
    <w:qFormat/>
    <w:rPr>
      <w:rFonts w:ascii="Arial" w:hAnsi="Arial"/>
      <w:sz w:val="18"/>
      <w:lang w:val="en-GB" w:eastAsia="en-US"/>
    </w:rPr>
  </w:style>
  <w:style w:type="paragraph" w:customStyle="1" w:styleId="QB1">
    <w:name w:val="QB标题1"/>
    <w:next w:val="aff3"/>
    <w:qFormat/>
    <w:pPr>
      <w:keepNext/>
      <w:keepLines/>
      <w:widowControl w:val="0"/>
      <w:spacing w:before="340" w:after="330" w:line="578" w:lineRule="auto"/>
      <w:ind w:left="420" w:hanging="420"/>
      <w:jc w:val="both"/>
      <w:outlineLvl w:val="0"/>
    </w:pPr>
    <w:rPr>
      <w:rFonts w:ascii="黑体" w:eastAsia="黑体"/>
      <w:kern w:val="44"/>
      <w:sz w:val="21"/>
    </w:rPr>
  </w:style>
  <w:style w:type="character" w:customStyle="1" w:styleId="EmailStyle4251">
    <w:name w:val="EmailStyle4251"/>
    <w:qFormat/>
    <w:rPr>
      <w:rFonts w:ascii="Arial" w:eastAsia="宋体" w:hAnsi="Arial" w:cs="Arial"/>
      <w:color w:val="auto"/>
      <w:sz w:val="20"/>
      <w:szCs w:val="21"/>
      <w:lang w:val="en-US" w:eastAsia="zh-CN" w:bidi="ar-SA"/>
    </w:rPr>
  </w:style>
  <w:style w:type="character" w:customStyle="1" w:styleId="EmailStyle4261">
    <w:name w:val="EmailStyle4261"/>
    <w:qFormat/>
    <w:rPr>
      <w:rFonts w:ascii="Arial" w:eastAsia="宋体" w:hAnsi="Arial" w:cs="Arial"/>
      <w:color w:val="auto"/>
      <w:sz w:val="20"/>
      <w:szCs w:val="21"/>
      <w:lang w:val="en-US" w:eastAsia="zh-CN" w:bidi="ar-SA"/>
    </w:rPr>
  </w:style>
  <w:style w:type="character" w:customStyle="1" w:styleId="EmailStyle4271">
    <w:name w:val="EmailStyle4271"/>
    <w:qFormat/>
    <w:rPr>
      <w:rFonts w:ascii="Arial" w:eastAsia="宋体" w:hAnsi="Arial" w:cs="Arial"/>
      <w:color w:val="auto"/>
      <w:sz w:val="20"/>
      <w:szCs w:val="21"/>
      <w:lang w:val="en-US" w:eastAsia="zh-CN" w:bidi="ar-SA"/>
    </w:rPr>
  </w:style>
  <w:style w:type="character" w:customStyle="1" w:styleId="EmailStyle4281">
    <w:name w:val="EmailStyle4281"/>
    <w:qFormat/>
    <w:rPr>
      <w:rFonts w:ascii="Arial" w:eastAsia="宋体" w:hAnsi="Arial" w:cs="Arial"/>
      <w:color w:val="auto"/>
      <w:sz w:val="20"/>
      <w:szCs w:val="21"/>
      <w:lang w:val="en-US" w:eastAsia="zh-CN" w:bidi="ar-SA"/>
    </w:rPr>
  </w:style>
  <w:style w:type="character" w:customStyle="1" w:styleId="EmailStyle4291">
    <w:name w:val="EmailStyle4291"/>
    <w:qFormat/>
    <w:rPr>
      <w:rFonts w:ascii="Arial" w:eastAsia="宋体" w:hAnsi="Arial" w:cs="Arial"/>
      <w:color w:val="auto"/>
      <w:sz w:val="20"/>
    </w:rPr>
  </w:style>
  <w:style w:type="character" w:customStyle="1" w:styleId="TAHChar">
    <w:name w:val="TAH Char"/>
    <w:qFormat/>
    <w:rPr>
      <w:rFonts w:ascii="Arial" w:hAnsi="Arial" w:cs="Times New Roman"/>
      <w:b/>
      <w:kern w:val="0"/>
      <w:sz w:val="18"/>
      <w:szCs w:val="20"/>
      <w:lang w:val="en-GB" w:eastAsia="en-GB"/>
    </w:rPr>
  </w:style>
  <w:style w:type="character" w:customStyle="1" w:styleId="B1Zchn">
    <w:name w:val="B1 Zchn"/>
    <w:qFormat/>
    <w:rPr>
      <w:rFonts w:ascii="Times New Roman" w:eastAsia="MS Mincho" w:hAnsi="Times New Roman" w:cs="Times New Roman"/>
      <w:kern w:val="0"/>
      <w:sz w:val="20"/>
      <w:szCs w:val="20"/>
      <w:lang w:val="en-GB" w:eastAsia="en-US"/>
    </w:rPr>
  </w:style>
  <w:style w:type="character" w:customStyle="1" w:styleId="EmailStyle1721">
    <w:name w:val="EmailStyle1721"/>
    <w:qFormat/>
    <w:rPr>
      <w:rFonts w:ascii="Arial" w:eastAsia="宋体" w:hAnsi="Arial" w:cs="Arial"/>
      <w:color w:val="auto"/>
      <w:sz w:val="20"/>
      <w:szCs w:val="21"/>
      <w:lang w:val="en-US" w:eastAsia="zh-CN" w:bidi="ar-SA"/>
    </w:rPr>
  </w:style>
  <w:style w:type="character" w:customStyle="1" w:styleId="EmailStyle1731">
    <w:name w:val="EmailStyle1731"/>
    <w:qFormat/>
    <w:rPr>
      <w:rFonts w:ascii="Arial" w:eastAsia="宋体" w:hAnsi="Arial" w:cs="Arial"/>
      <w:color w:val="auto"/>
      <w:sz w:val="20"/>
      <w:szCs w:val="21"/>
      <w:lang w:val="en-US" w:eastAsia="zh-CN" w:bidi="ar-SA"/>
    </w:rPr>
  </w:style>
  <w:style w:type="character" w:customStyle="1" w:styleId="EmailStyle3561">
    <w:name w:val="EmailStyle3561"/>
    <w:qFormat/>
    <w:rPr>
      <w:rFonts w:ascii="Arial" w:eastAsia="宋体" w:hAnsi="Arial" w:cs="Arial"/>
      <w:color w:val="auto"/>
      <w:sz w:val="20"/>
      <w:szCs w:val="21"/>
      <w:lang w:val="en-US" w:eastAsia="zh-CN" w:bidi="ar-SA"/>
    </w:rPr>
  </w:style>
  <w:style w:type="character" w:customStyle="1" w:styleId="EmailStyle3571">
    <w:name w:val="EmailStyle3571"/>
    <w:qFormat/>
    <w:rPr>
      <w:rFonts w:ascii="Arial" w:eastAsia="宋体" w:hAnsi="Arial" w:cs="Arial"/>
      <w:color w:val="auto"/>
      <w:sz w:val="20"/>
      <w:szCs w:val="21"/>
      <w:lang w:val="en-US" w:eastAsia="zh-CN" w:bidi="ar-SA"/>
    </w:rPr>
  </w:style>
  <w:style w:type="character" w:customStyle="1" w:styleId="EmailStyle3781">
    <w:name w:val="EmailStyle3781"/>
    <w:qFormat/>
    <w:rPr>
      <w:rFonts w:ascii="Arial" w:eastAsia="宋体" w:hAnsi="Arial" w:cs="Arial"/>
      <w:color w:val="auto"/>
      <w:sz w:val="20"/>
    </w:rPr>
  </w:style>
  <w:style w:type="character" w:customStyle="1" w:styleId="1b">
    <w:name w:val="占位符文本1"/>
    <w:uiPriority w:val="99"/>
    <w:qFormat/>
    <w:rPr>
      <w:color w:val="808080"/>
    </w:rPr>
  </w:style>
  <w:style w:type="paragraph" w:customStyle="1" w:styleId="1030302">
    <w:name w:val="样式 样式 标题 1 + 两端对齐 段前: 0.3 行 段后: 0.3 行 行距: 单倍行距 + 段前: 0.2 行 段后: ..."/>
    <w:basedOn w:val="aff3"/>
    <w:qFormat/>
    <w:pPr>
      <w:keepNext/>
      <w:widowControl/>
      <w:tabs>
        <w:tab w:val="left" w:pos="0"/>
      </w:tabs>
      <w:spacing w:beforeLines="20" w:afterLines="10"/>
      <w:ind w:right="284"/>
      <w:outlineLvl w:val="0"/>
    </w:pPr>
    <w:rPr>
      <w:rFonts w:ascii="Arial" w:hAnsi="Arial" w:cs="宋体"/>
      <w:b/>
      <w:bCs/>
      <w:kern w:val="0"/>
      <w:sz w:val="28"/>
      <w:szCs w:val="20"/>
    </w:rPr>
  </w:style>
  <w:style w:type="character" w:customStyle="1" w:styleId="EmailStyle62">
    <w:name w:val="EmailStyle62"/>
    <w:qFormat/>
    <w:rPr>
      <w:rFonts w:ascii="Arial" w:eastAsia="宋体" w:hAnsi="Arial" w:cs="Arial"/>
      <w:color w:val="auto"/>
      <w:sz w:val="20"/>
    </w:rPr>
  </w:style>
  <w:style w:type="character" w:customStyle="1" w:styleId="EmailStyle63">
    <w:name w:val="EmailStyle63"/>
    <w:qFormat/>
    <w:rPr>
      <w:rFonts w:ascii="Arial" w:eastAsia="宋体" w:hAnsi="Arial" w:cs="Arial"/>
      <w:color w:val="auto"/>
      <w:sz w:val="20"/>
    </w:rPr>
  </w:style>
  <w:style w:type="character" w:customStyle="1" w:styleId="afffffffffff0">
    <w:name w:val="正文缩进 字符"/>
    <w:qFormat/>
    <w:rPr>
      <w:rFonts w:eastAsia="宋体"/>
      <w:sz w:val="21"/>
      <w:szCs w:val="24"/>
      <w:lang w:val="en-US" w:eastAsia="zh-CN" w:bidi="ar-SA"/>
    </w:rPr>
  </w:style>
  <w:style w:type="paragraph" w:customStyle="1" w:styleId="CharCharChar1Char1">
    <w:name w:val="Char Char Char1 Char1"/>
    <w:basedOn w:val="aff3"/>
    <w:qFormat/>
    <w:pPr>
      <w:keepNext/>
      <w:autoSpaceDE w:val="0"/>
      <w:autoSpaceDN w:val="0"/>
      <w:adjustRightInd w:val="0"/>
      <w:snapToGrid w:val="0"/>
      <w:spacing w:line="300" w:lineRule="auto"/>
      <w:jc w:val="left"/>
    </w:pPr>
    <w:rPr>
      <w:rFonts w:ascii="Arial" w:hAnsi="Arial" w:cs="Arial"/>
      <w:kern w:val="0"/>
      <w:szCs w:val="21"/>
    </w:rPr>
  </w:style>
  <w:style w:type="character" w:customStyle="1" w:styleId="afffffffffff1">
    <w:name w:val="批注文字 字符"/>
    <w:qFormat/>
    <w:rPr>
      <w:sz w:val="21"/>
    </w:rPr>
  </w:style>
  <w:style w:type="paragraph" w:customStyle="1" w:styleId="Default">
    <w:name w:val="Default"/>
    <w:qFormat/>
    <w:pPr>
      <w:widowControl w:val="0"/>
      <w:autoSpaceDE w:val="0"/>
      <w:autoSpaceDN w:val="0"/>
      <w:adjustRightInd w:val="0"/>
    </w:pPr>
    <w:rPr>
      <w:color w:val="000000"/>
      <w:sz w:val="24"/>
      <w:szCs w:val="24"/>
    </w:rPr>
  </w:style>
  <w:style w:type="table" w:customStyle="1" w:styleId="1c">
    <w:name w:val="网格型1"/>
    <w:basedOn w:val="aff5"/>
    <w:uiPriority w:val="59"/>
    <w:qFormat/>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B7">
    <w:name w:val="QB正文"/>
    <w:basedOn w:val="affff3"/>
    <w:link w:val="QBChar"/>
    <w:qFormat/>
    <w:pPr>
      <w:tabs>
        <w:tab w:val="clear" w:pos="4201"/>
        <w:tab w:val="clear" w:pos="9298"/>
      </w:tabs>
      <w:ind w:firstLine="200"/>
    </w:pPr>
  </w:style>
  <w:style w:type="character" w:customStyle="1" w:styleId="QBChar">
    <w:name w:val="QB正文 Char"/>
    <w:basedOn w:val="Charf4"/>
    <w:link w:val="QB7"/>
    <w:qFormat/>
    <w:rPr>
      <w:rFonts w:ascii="宋体" w:hAnsi="Times New Roman"/>
      <w:sz w:val="21"/>
      <w:lang w:val="en-US" w:eastAsia="zh-CN" w:bidi="ar-SA"/>
    </w:rPr>
  </w:style>
  <w:style w:type="paragraph" w:customStyle="1" w:styleId="tdoc-header">
    <w:name w:val="tdoc-header"/>
    <w:qFormat/>
    <w:rPr>
      <w:rFonts w:ascii="Arial" w:eastAsiaTheme="minorEastAsia" w:hAnsi="Arial"/>
      <w:sz w:val="24"/>
      <w:lang w:val="en-GB" w:eastAsia="en-US"/>
    </w:rPr>
  </w:style>
  <w:style w:type="character" w:customStyle="1" w:styleId="UnresolvedMention1">
    <w:name w:val="Unresolved Mention1"/>
    <w:uiPriority w:val="99"/>
    <w:unhideWhenUsed/>
    <w:qFormat/>
    <w:rPr>
      <w:color w:val="808080"/>
      <w:shd w:val="clear" w:color="auto" w:fill="E6E6E6"/>
    </w:rPr>
  </w:style>
  <w:style w:type="paragraph" w:customStyle="1" w:styleId="B1">
    <w:name w:val="B1+"/>
    <w:basedOn w:val="B10"/>
    <w:qFormat/>
    <w:pPr>
      <w:numPr>
        <w:numId w:val="22"/>
      </w:numPr>
      <w:overflowPunct w:val="0"/>
      <w:autoSpaceDE w:val="0"/>
      <w:autoSpaceDN w:val="0"/>
      <w:adjustRightInd w:val="0"/>
      <w:textAlignment w:val="baseline"/>
    </w:pPr>
    <w:rPr>
      <w:rFonts w:eastAsia="Times New Roman"/>
    </w:rPr>
  </w:style>
  <w:style w:type="character" w:customStyle="1" w:styleId="1d">
    <w:name w:val="不明显参考1"/>
    <w:uiPriority w:val="31"/>
    <w:qFormat/>
    <w:rPr>
      <w:smallCaps/>
      <w:color w:val="5A5A5A"/>
    </w:rPr>
  </w:style>
  <w:style w:type="character" w:customStyle="1" w:styleId="TFChar">
    <w:name w:val="TF Char"/>
    <w:link w:val="TF"/>
    <w:qFormat/>
    <w:rPr>
      <w:rFonts w:ascii="Arial" w:hAnsi="Arial"/>
      <w:b/>
      <w:sz w:val="21"/>
      <w:lang w:val="en-GB"/>
    </w:rPr>
  </w:style>
  <w:style w:type="paragraph" w:customStyle="1" w:styleId="TableText1">
    <w:name w:val="TableText"/>
    <w:basedOn w:val="afff8"/>
    <w:qFormat/>
    <w:pPr>
      <w:keepNext/>
      <w:keepLines/>
      <w:widowControl/>
      <w:overflowPunct w:val="0"/>
      <w:autoSpaceDE w:val="0"/>
      <w:autoSpaceDN w:val="0"/>
      <w:adjustRightInd w:val="0"/>
      <w:snapToGrid w:val="0"/>
      <w:spacing w:after="180"/>
      <w:ind w:leftChars="0" w:left="0"/>
      <w:jc w:val="center"/>
      <w:textAlignment w:val="baseline"/>
    </w:pPr>
    <w:rPr>
      <w:sz w:val="20"/>
      <w:lang w:val="en-GB" w:eastAsia="en-US"/>
    </w:rPr>
  </w:style>
  <w:style w:type="character" w:customStyle="1" w:styleId="EXChar">
    <w:name w:val="EX Char"/>
    <w:link w:val="EX"/>
    <w:qFormat/>
    <w:locked/>
    <w:rPr>
      <w:rFonts w:ascii="Times New Roman" w:hAnsi="Times New Roman"/>
      <w:lang w:val="en-GB" w:eastAsia="en-US"/>
    </w:rPr>
  </w:style>
  <w:style w:type="paragraph" w:customStyle="1" w:styleId="B2">
    <w:name w:val="B2+"/>
    <w:basedOn w:val="B20"/>
    <w:qFormat/>
    <w:pPr>
      <w:numPr>
        <w:numId w:val="23"/>
      </w:numPr>
      <w:overflowPunct w:val="0"/>
      <w:autoSpaceDE w:val="0"/>
      <w:autoSpaceDN w:val="0"/>
      <w:adjustRightInd w:val="0"/>
      <w:textAlignment w:val="baseline"/>
    </w:pPr>
    <w:rPr>
      <w:rFonts w:eastAsia="Times New Roman"/>
    </w:rPr>
  </w:style>
  <w:style w:type="paragraph" w:customStyle="1" w:styleId="B3">
    <w:name w:val="B3+"/>
    <w:basedOn w:val="B30"/>
    <w:qFormat/>
    <w:pPr>
      <w:numPr>
        <w:numId w:val="24"/>
      </w:numPr>
      <w:tabs>
        <w:tab w:val="left" w:pos="1134"/>
      </w:tabs>
      <w:overflowPunct w:val="0"/>
      <w:autoSpaceDE w:val="0"/>
      <w:autoSpaceDN w:val="0"/>
      <w:adjustRightInd w:val="0"/>
      <w:textAlignment w:val="baseline"/>
    </w:pPr>
    <w:rPr>
      <w:rFonts w:eastAsia="Times New Roman"/>
    </w:rPr>
  </w:style>
  <w:style w:type="paragraph" w:customStyle="1" w:styleId="BL">
    <w:name w:val="BL"/>
    <w:basedOn w:val="aff3"/>
    <w:qFormat/>
    <w:pPr>
      <w:widowControl/>
      <w:numPr>
        <w:numId w:val="25"/>
      </w:numPr>
      <w:tabs>
        <w:tab w:val="left" w:pos="851"/>
      </w:tabs>
      <w:overflowPunct w:val="0"/>
      <w:autoSpaceDE w:val="0"/>
      <w:autoSpaceDN w:val="0"/>
      <w:adjustRightInd w:val="0"/>
      <w:spacing w:after="180"/>
      <w:jc w:val="left"/>
      <w:textAlignment w:val="baseline"/>
    </w:pPr>
    <w:rPr>
      <w:rFonts w:eastAsia="Times New Roman"/>
      <w:kern w:val="0"/>
      <w:sz w:val="20"/>
      <w:szCs w:val="20"/>
      <w:lang w:val="en-GB" w:eastAsia="en-US"/>
    </w:rPr>
  </w:style>
  <w:style w:type="paragraph" w:customStyle="1" w:styleId="BN">
    <w:name w:val="BN"/>
    <w:basedOn w:val="aff3"/>
    <w:qFormat/>
    <w:pPr>
      <w:widowControl/>
      <w:numPr>
        <w:numId w:val="26"/>
      </w:numPr>
      <w:overflowPunct w:val="0"/>
      <w:autoSpaceDE w:val="0"/>
      <w:autoSpaceDN w:val="0"/>
      <w:adjustRightInd w:val="0"/>
      <w:spacing w:after="180"/>
      <w:jc w:val="left"/>
      <w:textAlignment w:val="baseline"/>
    </w:pPr>
    <w:rPr>
      <w:rFonts w:eastAsia="Times New Roman"/>
      <w:kern w:val="0"/>
      <w:sz w:val="20"/>
      <w:szCs w:val="20"/>
      <w:lang w:val="en-GB" w:eastAsia="en-US"/>
    </w:rPr>
  </w:style>
  <w:style w:type="paragraph" w:customStyle="1" w:styleId="FL">
    <w:name w:val="FL"/>
    <w:basedOn w:val="aff3"/>
    <w:qFormat/>
    <w:pPr>
      <w:keepNext/>
      <w:keepLines/>
      <w:widowControl/>
      <w:overflowPunct w:val="0"/>
      <w:autoSpaceDE w:val="0"/>
      <w:autoSpaceDN w:val="0"/>
      <w:adjustRightInd w:val="0"/>
      <w:spacing w:before="60" w:after="180"/>
      <w:jc w:val="center"/>
      <w:textAlignment w:val="baseline"/>
    </w:pPr>
    <w:rPr>
      <w:rFonts w:ascii="Arial" w:eastAsia="Times New Roman" w:hAnsi="Arial"/>
      <w:b/>
      <w:kern w:val="0"/>
      <w:sz w:val="20"/>
      <w:szCs w:val="20"/>
      <w:lang w:val="en-GB" w:eastAsia="en-US"/>
    </w:rPr>
  </w:style>
  <w:style w:type="paragraph" w:customStyle="1" w:styleId="TB1">
    <w:name w:val="TB1"/>
    <w:basedOn w:val="aff3"/>
    <w:qFormat/>
    <w:pPr>
      <w:keepNext/>
      <w:keepLines/>
      <w:widowControl/>
      <w:numPr>
        <w:numId w:val="27"/>
      </w:numPr>
      <w:tabs>
        <w:tab w:val="left" w:pos="720"/>
      </w:tabs>
      <w:overflowPunct w:val="0"/>
      <w:autoSpaceDE w:val="0"/>
      <w:autoSpaceDN w:val="0"/>
      <w:adjustRightInd w:val="0"/>
      <w:ind w:left="737" w:hanging="380"/>
      <w:jc w:val="left"/>
      <w:textAlignment w:val="baseline"/>
    </w:pPr>
    <w:rPr>
      <w:rFonts w:ascii="Arial" w:eastAsia="Times New Roman" w:hAnsi="Arial"/>
      <w:kern w:val="0"/>
      <w:sz w:val="18"/>
      <w:szCs w:val="20"/>
      <w:lang w:val="en-GB" w:eastAsia="en-US"/>
    </w:rPr>
  </w:style>
  <w:style w:type="paragraph" w:customStyle="1" w:styleId="TB2">
    <w:name w:val="TB2"/>
    <w:basedOn w:val="aff3"/>
    <w:qFormat/>
    <w:pPr>
      <w:keepNext/>
      <w:keepLines/>
      <w:widowControl/>
      <w:numPr>
        <w:numId w:val="28"/>
      </w:numPr>
      <w:tabs>
        <w:tab w:val="left" w:pos="1109"/>
      </w:tabs>
      <w:overflowPunct w:val="0"/>
      <w:autoSpaceDE w:val="0"/>
      <w:autoSpaceDN w:val="0"/>
      <w:adjustRightInd w:val="0"/>
      <w:ind w:left="1100" w:hanging="380"/>
      <w:jc w:val="left"/>
      <w:textAlignment w:val="baseline"/>
    </w:pPr>
    <w:rPr>
      <w:rFonts w:ascii="Arial" w:eastAsia="Times New Roman" w:hAnsi="Arial"/>
      <w:kern w:val="0"/>
      <w:sz w:val="18"/>
      <w:szCs w:val="20"/>
      <w:lang w:val="en-GB" w:eastAsia="en-US"/>
    </w:rPr>
  </w:style>
  <w:style w:type="character" w:customStyle="1" w:styleId="CRCoverPageChar">
    <w:name w:val="CR Cover Page Char"/>
    <w:qFormat/>
    <w:rPr>
      <w:rFonts w:ascii="Arial" w:hAnsi="Arial"/>
      <w:lang w:val="en-GB" w:eastAsia="ko-KR" w:bidi="ar-SA"/>
    </w:rPr>
  </w:style>
  <w:style w:type="character" w:customStyle="1" w:styleId="EQChar">
    <w:name w:val="EQ Char"/>
    <w:link w:val="EQ"/>
    <w:qFormat/>
    <w:rPr>
      <w:rFonts w:ascii="Times New Roman" w:hAnsi="Times New Roman"/>
      <w:lang w:val="en-GB" w:eastAsia="en-US"/>
    </w:rPr>
  </w:style>
  <w:style w:type="character" w:customStyle="1" w:styleId="Char6">
    <w:name w:val="题注 Char"/>
    <w:link w:val="afff0"/>
    <w:qFormat/>
    <w:locked/>
    <w:rPr>
      <w:rFonts w:ascii="Arial" w:eastAsia="黑体" w:hAnsi="Arial" w:cs="Arial"/>
      <w:kern w:val="2"/>
    </w:rPr>
  </w:style>
  <w:style w:type="character" w:customStyle="1" w:styleId="H6Char">
    <w:name w:val="H6 Char"/>
    <w:link w:val="H6"/>
    <w:qFormat/>
    <w:rPr>
      <w:rFonts w:ascii="Arial" w:hAnsi="Arial"/>
      <w:lang w:val="en-GB" w:eastAsia="en-US"/>
    </w:rPr>
  </w:style>
  <w:style w:type="character" w:customStyle="1" w:styleId="fontstyle01">
    <w:name w:val="fontstyle01"/>
    <w:qFormat/>
    <w:rPr>
      <w:rFonts w:ascii="Times-Roman" w:hAnsi="Times-Roman" w:hint="default"/>
      <w:color w:val="000000"/>
      <w:sz w:val="20"/>
      <w:szCs w:val="20"/>
    </w:rPr>
  </w:style>
  <w:style w:type="table" w:customStyle="1" w:styleId="TableGrid1">
    <w:name w:val="Table Grid1"/>
    <w:basedOn w:val="aff5"/>
    <w:uiPriority w:val="39"/>
    <w:qFormat/>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ff5"/>
    <w:qFormat/>
    <w:rPr>
      <w:rFonts w:ascii="CG Times (WN)" w:hAnsi="CG Times (WN)"/>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aff5"/>
    <w:uiPriority w:val="39"/>
    <w:qFormat/>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aff5"/>
    <w:qFormat/>
    <w:rPr>
      <w:rFonts w:ascii="CG Times (WN)" w:hAnsi="CG Times (WN)"/>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fc">
    <w:name w:val="列出段落 Char"/>
    <w:link w:val="17"/>
    <w:uiPriority w:val="34"/>
    <w:qFormat/>
    <w:locked/>
    <w:rPr>
      <w:kern w:val="2"/>
      <w:sz w:val="21"/>
      <w:szCs w:val="22"/>
    </w:rPr>
  </w:style>
  <w:style w:type="character" w:customStyle="1" w:styleId="T1Char1">
    <w:name w:val="T1 Char1"/>
    <w:qFormat/>
  </w:style>
  <w:style w:type="character" w:customStyle="1" w:styleId="GuidanceChar">
    <w:name w:val="Guidance Char"/>
    <w:link w:val="Guidance"/>
    <w:qFormat/>
    <w:rPr>
      <w:rFonts w:ascii="Times New Roman" w:hAnsi="Times New Roman"/>
      <w:i/>
      <w:color w:val="0000FF"/>
      <w:lang w:val="en-GB" w:eastAsia="en-US"/>
    </w:rPr>
  </w:style>
  <w:style w:type="paragraph" w:customStyle="1" w:styleId="afffffffffff2">
    <w:name w:val="样式 页眉"/>
    <w:basedOn w:val="aff2"/>
    <w:link w:val="Charfd"/>
    <w:qFormat/>
    <w:pPr>
      <w:numPr>
        <w:numId w:val="0"/>
      </w:numPr>
      <w:overflowPunct w:val="0"/>
      <w:autoSpaceDE w:val="0"/>
      <w:autoSpaceDN w:val="0"/>
      <w:adjustRightInd w:val="0"/>
      <w:snapToGrid/>
      <w:textAlignment w:val="baseline"/>
    </w:pPr>
    <w:rPr>
      <w:rFonts w:ascii="Arial" w:eastAsia="Arial" w:hAnsi="Arial"/>
      <w:b/>
      <w:bCs/>
      <w:kern w:val="0"/>
      <w:sz w:val="22"/>
      <w:szCs w:val="20"/>
      <w:lang w:val="en-GB" w:eastAsia="en-US"/>
    </w:rPr>
  </w:style>
  <w:style w:type="character" w:customStyle="1" w:styleId="BodyTextChar1">
    <w:name w:val="Body Text Char1"/>
    <w:qFormat/>
    <w:rPr>
      <w:rFonts w:ascii="Times New Roman" w:eastAsia="MS Mincho" w:hAnsi="Times New Roman"/>
      <w:lang w:val="en-GB" w:eastAsia="ja-JP"/>
    </w:rPr>
  </w:style>
  <w:style w:type="character" w:customStyle="1" w:styleId="Charfd">
    <w:name w:val="样式 页眉 Char"/>
    <w:link w:val="afffffffffff2"/>
    <w:qFormat/>
    <w:rPr>
      <w:rFonts w:ascii="Arial" w:eastAsia="Arial" w:hAnsi="Arial"/>
      <w:b/>
      <w:bCs/>
      <w:sz w:val="22"/>
      <w:lang w:val="en-GB" w:eastAsia="en-US"/>
    </w:rPr>
  </w:style>
  <w:style w:type="paragraph" w:customStyle="1" w:styleId="Charfe">
    <w:name w:val="Char"/>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1Char1">
    <w:name w:val="(文字) (文字)1 Char (文字) (文字)"/>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Char1CharChar">
    <w:name w:val="Char Char1 Char Char"/>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1CharChar1">
    <w:name w:val="(文字) (文字)1 Char (文字) (文字) Char (文字) (文字)1"/>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character" w:customStyle="1" w:styleId="btChar">
    <w:name w:val="bt Char"/>
    <w:qFormat/>
    <w:rPr>
      <w:rFonts w:eastAsia="MS Mincho"/>
      <w:lang w:val="en-GB" w:eastAsia="en-US" w:bidi="ar-SA"/>
    </w:rPr>
  </w:style>
  <w:style w:type="paragraph" w:customStyle="1" w:styleId="1CharChar">
    <w:name w:val="(文字) (文字)1 Char (文字) (文字) Char"/>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1CharChar1CharCharCharChar">
    <w:name w:val="(文字) (文字)1 Char (文字) (文字) Char (文字) (文字)1 Char (文字) (文字) Char Char Char"/>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CharCharChar1">
    <w:name w:val="Char Char Char Char1"/>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Char2CharChar">
    <w:name w:val="Char Char2 Char Char"/>
    <w:basedOn w:val="aff3"/>
    <w:qFormat/>
    <w:pPr>
      <w:widowControl/>
      <w:tabs>
        <w:tab w:val="left" w:pos="540"/>
        <w:tab w:val="left" w:pos="1260"/>
        <w:tab w:val="left" w:pos="1800"/>
      </w:tabs>
      <w:spacing w:before="240" w:after="160" w:line="240" w:lineRule="exact"/>
      <w:jc w:val="left"/>
    </w:pPr>
    <w:rPr>
      <w:rFonts w:ascii="Verdana" w:eastAsia="Batang" w:hAnsi="Verdana"/>
      <w:kern w:val="0"/>
      <w:sz w:val="24"/>
      <w:szCs w:val="20"/>
      <w:lang w:eastAsia="en-US"/>
    </w:rPr>
  </w:style>
  <w:style w:type="character" w:customStyle="1" w:styleId="btChar1">
    <w:name w:val="bt Char1"/>
    <w:qFormat/>
    <w:rPr>
      <w:lang w:val="en-GB" w:eastAsia="ja-JP" w:bidi="ar-SA"/>
    </w:rPr>
  </w:style>
  <w:style w:type="character" w:customStyle="1" w:styleId="capCharChar2">
    <w:name w:val="cap Char Char2"/>
    <w:qFormat/>
    <w:rPr>
      <w:b/>
      <w:lang w:val="en-GB" w:eastAsia="en-GB" w:bidi="ar-SA"/>
    </w:rPr>
  </w:style>
  <w:style w:type="character" w:customStyle="1" w:styleId="btChar2">
    <w:name w:val="bt Char2"/>
    <w:qFormat/>
    <w:rPr>
      <w:lang w:val="en-GB" w:eastAsia="ja-JP" w:bidi="ar-SA"/>
    </w:rPr>
  </w:style>
  <w:style w:type="character" w:customStyle="1" w:styleId="Head2AChar4">
    <w:name w:val="Head2A Char4"/>
    <w:qFormat/>
    <w:rPr>
      <w:rFonts w:ascii="Arial" w:hAnsi="Arial"/>
      <w:sz w:val="32"/>
      <w:lang w:val="en-GB" w:eastAsia="ja-JP" w:bidi="ar-SA"/>
    </w:rPr>
  </w:style>
  <w:style w:type="character" w:customStyle="1" w:styleId="CharChar4">
    <w:name w:val="Char Char4"/>
    <w:qFormat/>
    <w:rPr>
      <w:rFonts w:ascii="Courier New" w:hAnsi="Courier New"/>
      <w:lang w:val="nb-NO" w:eastAsia="ja-JP" w:bidi="ar-SA"/>
    </w:rPr>
  </w:style>
  <w:style w:type="character" w:customStyle="1" w:styleId="AndreaLeonardi">
    <w:name w:val="Andrea Leonardi"/>
    <w:semiHidden/>
    <w:qFormat/>
    <w:rPr>
      <w:rFonts w:ascii="Arial" w:hAnsi="Arial" w:cs="Arial"/>
      <w:color w:val="auto"/>
      <w:sz w:val="20"/>
      <w:szCs w:val="20"/>
    </w:rPr>
  </w:style>
  <w:style w:type="character" w:customStyle="1" w:styleId="NOCharChar">
    <w:name w:val="NO Char Char"/>
    <w:qFormat/>
    <w:rPr>
      <w:lang w:val="en-GB" w:eastAsia="en-US" w:bidi="ar-SA"/>
    </w:rPr>
  </w:style>
  <w:style w:type="character" w:customStyle="1" w:styleId="NOZchn">
    <w:name w:val="NO Zchn"/>
    <w:qFormat/>
    <w:rPr>
      <w:lang w:val="en-GB" w:eastAsia="en-US" w:bidi="ar-SA"/>
    </w:rPr>
  </w:style>
  <w:style w:type="paragraph" w:customStyle="1" w:styleId="afffffffffff3">
    <w:name w:val="(文字) (文字)"/>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character" w:customStyle="1" w:styleId="Head2AChar1">
    <w:name w:val="Head2A Char1"/>
    <w:qFormat/>
    <w:rPr>
      <w:rFonts w:ascii="Arial" w:hAnsi="Arial"/>
      <w:sz w:val="32"/>
      <w:lang w:val="en-GB" w:eastAsia="en-US" w:bidi="ar-SA"/>
    </w:rPr>
  </w:style>
  <w:style w:type="character" w:customStyle="1" w:styleId="TACCar">
    <w:name w:val="TAC Car"/>
    <w:qFormat/>
    <w:rPr>
      <w:rFonts w:ascii="Arial" w:hAnsi="Arial"/>
      <w:sz w:val="18"/>
      <w:lang w:val="en-GB" w:eastAsia="ja-JP" w:bidi="ar-SA"/>
    </w:rPr>
  </w:style>
  <w:style w:type="paragraph" w:customStyle="1" w:styleId="ZchnZchn1">
    <w:name w:val="Zchn Zchn1"/>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character" w:customStyle="1" w:styleId="TAL0">
    <w:name w:val="TAL (文字)"/>
    <w:qFormat/>
    <w:rPr>
      <w:rFonts w:ascii="Arial" w:hAnsi="Arial"/>
      <w:sz w:val="18"/>
      <w:lang w:val="en-GB" w:eastAsia="ja-JP" w:bidi="ar-SA"/>
    </w:rPr>
  </w:style>
  <w:style w:type="character" w:customStyle="1" w:styleId="Head2AChar2">
    <w:name w:val="Head2A Char2"/>
    <w:qFormat/>
    <w:rPr>
      <w:rFonts w:ascii="Arial" w:hAnsi="Arial"/>
      <w:sz w:val="32"/>
      <w:lang w:val="en-GB" w:eastAsia="en-US" w:bidi="ar-SA"/>
    </w:rPr>
  </w:style>
  <w:style w:type="paragraph" w:customStyle="1" w:styleId="2f2">
    <w:name w:val="(文字) (文字)2"/>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character" w:customStyle="1" w:styleId="Head2AChar3">
    <w:name w:val="Head2A Char3"/>
    <w:qFormat/>
    <w:rPr>
      <w:rFonts w:ascii="Arial" w:hAnsi="Arial"/>
      <w:sz w:val="32"/>
      <w:lang w:val="en-GB" w:eastAsia="en-US" w:bidi="ar-SA"/>
    </w:rPr>
  </w:style>
  <w:style w:type="character" w:customStyle="1" w:styleId="h4Char1">
    <w:name w:val="h4 Char1"/>
    <w:qFormat/>
    <w:rPr>
      <w:rFonts w:ascii="Arial" w:eastAsia="MS Mincho" w:hAnsi="Arial"/>
      <w:sz w:val="24"/>
      <w:lang w:val="en-GB" w:eastAsia="en-US" w:bidi="ar-SA"/>
    </w:rPr>
  </w:style>
  <w:style w:type="character" w:customStyle="1" w:styleId="h5Char1">
    <w:name w:val="h5 Char1"/>
    <w:qFormat/>
    <w:rPr>
      <w:rFonts w:ascii="Arial" w:eastAsia="MS Mincho" w:hAnsi="Arial"/>
      <w:sz w:val="22"/>
      <w:lang w:val="en-GB" w:eastAsia="en-US" w:bidi="ar-SA"/>
    </w:rPr>
  </w:style>
  <w:style w:type="paragraph" w:customStyle="1" w:styleId="3a">
    <w:name w:val="(文字) (文字)3"/>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ZchnZchn2">
    <w:name w:val="Zchn Zchn2"/>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48">
    <w:name w:val="(文字) (文字)4"/>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character" w:customStyle="1" w:styleId="T1Char2">
    <w:name w:val="T1 Char2"/>
    <w:qFormat/>
  </w:style>
  <w:style w:type="paragraph" w:customStyle="1" w:styleId="1e">
    <w:name w:val="(文字) (文字)1"/>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character" w:customStyle="1" w:styleId="CharChar7">
    <w:name w:val="Char Char7"/>
    <w:semiHidden/>
    <w:qFormat/>
    <w:rPr>
      <w:rFonts w:ascii="Tahoma" w:hAnsi="Tahoma" w:cs="Tahoma"/>
      <w:shd w:val="clear" w:color="auto" w:fill="000080"/>
      <w:lang w:val="en-GB" w:eastAsia="en-US"/>
    </w:rPr>
  </w:style>
  <w:style w:type="character" w:customStyle="1" w:styleId="ZchnZchn5">
    <w:name w:val="Zchn Zchn5"/>
    <w:qFormat/>
    <w:rPr>
      <w:rFonts w:ascii="Courier New" w:eastAsia="Batang" w:hAnsi="Courier New"/>
      <w:lang w:val="nb-NO" w:eastAsia="en-US" w:bidi="ar-SA"/>
    </w:rPr>
  </w:style>
  <w:style w:type="character" w:customStyle="1" w:styleId="CharChar10">
    <w:name w:val="Char Char10"/>
    <w:semiHidden/>
    <w:qFormat/>
    <w:rPr>
      <w:rFonts w:ascii="Times New Roman" w:hAnsi="Times New Roman"/>
      <w:lang w:val="en-GB" w:eastAsia="en-US"/>
    </w:rPr>
  </w:style>
  <w:style w:type="character" w:customStyle="1" w:styleId="CharChar9">
    <w:name w:val="Char Char9"/>
    <w:semiHidden/>
    <w:qFormat/>
    <w:rPr>
      <w:rFonts w:ascii="Tahoma" w:hAnsi="Tahoma" w:cs="Tahoma"/>
      <w:sz w:val="16"/>
      <w:szCs w:val="16"/>
      <w:lang w:val="en-GB" w:eastAsia="en-US"/>
    </w:rPr>
  </w:style>
  <w:style w:type="character" w:customStyle="1" w:styleId="CharChar8">
    <w:name w:val="Char Char8"/>
    <w:semiHidden/>
    <w:qFormat/>
    <w:rPr>
      <w:rFonts w:ascii="Times New Roman" w:hAnsi="Times New Roman"/>
      <w:b/>
      <w:bCs/>
      <w:lang w:val="en-GB" w:eastAsia="en-US"/>
    </w:rPr>
  </w:style>
  <w:style w:type="paragraph" w:customStyle="1" w:styleId="1f">
    <w:name w:val="修订1"/>
    <w:hidden/>
    <w:semiHidden/>
    <w:qFormat/>
    <w:rPr>
      <w:rFonts w:eastAsia="Batang"/>
      <w:lang w:val="en-GB" w:eastAsia="en-US"/>
    </w:rPr>
  </w:style>
  <w:style w:type="character" w:customStyle="1" w:styleId="btChar3">
    <w:name w:val="bt Char3"/>
    <w:qFormat/>
    <w:rPr>
      <w:lang w:val="en-GB" w:eastAsia="ja-JP" w:bidi="ar-SA"/>
    </w:rPr>
  </w:style>
  <w:style w:type="character" w:customStyle="1" w:styleId="h5Char2">
    <w:name w:val="h5 Char2"/>
    <w:qFormat/>
    <w:rPr>
      <w:rFonts w:ascii="Arial" w:hAnsi="Arial"/>
      <w:sz w:val="22"/>
      <w:lang w:val="en-GB" w:eastAsia="ja-JP" w:bidi="ar-SA"/>
    </w:rPr>
  </w:style>
  <w:style w:type="character" w:customStyle="1" w:styleId="h4Char2">
    <w:name w:val="h4 Char2"/>
    <w:qFormat/>
    <w:rPr>
      <w:rFonts w:ascii="Arial" w:hAnsi="Arial"/>
      <w:sz w:val="24"/>
      <w:lang w:val="en-GB"/>
    </w:rPr>
  </w:style>
  <w:style w:type="paragraph" w:customStyle="1" w:styleId="AutoCorrect">
    <w:name w:val="AutoCorrect"/>
    <w:qFormat/>
    <w:rPr>
      <w:rFonts w:eastAsia="MS Mincho"/>
      <w:sz w:val="24"/>
      <w:szCs w:val="24"/>
      <w:lang w:val="en-GB" w:eastAsia="ko-KR"/>
    </w:rPr>
  </w:style>
  <w:style w:type="paragraph" w:customStyle="1" w:styleId="-PAGE-">
    <w:name w:val="- PAGE -"/>
    <w:qFormat/>
    <w:rPr>
      <w:rFonts w:eastAsia="MS Mincho"/>
      <w:sz w:val="24"/>
      <w:szCs w:val="24"/>
      <w:lang w:val="en-GB" w:eastAsia="ko-KR"/>
    </w:rPr>
  </w:style>
  <w:style w:type="character" w:customStyle="1" w:styleId="Underrubrik2Char1">
    <w:name w:val="Underrubrik2 Char1"/>
    <w:qFormat/>
    <w:locked/>
    <w:rPr>
      <w:rFonts w:ascii="Arial" w:eastAsia="Batang" w:hAnsi="Arial" w:cs="Times New Roman"/>
      <w:b/>
      <w:bCs/>
      <w:i/>
      <w:iCs/>
      <w:sz w:val="28"/>
      <w:szCs w:val="28"/>
      <w:lang w:val="en-GB" w:eastAsia="en-US" w:bidi="ar-SA"/>
    </w:rPr>
  </w:style>
  <w:style w:type="paragraph" w:customStyle="1" w:styleId="Createdby">
    <w:name w:val="Created by"/>
    <w:qFormat/>
    <w:rPr>
      <w:rFonts w:eastAsia="MS Mincho"/>
      <w:sz w:val="24"/>
      <w:szCs w:val="24"/>
      <w:lang w:val="en-GB" w:eastAsia="ko-KR"/>
    </w:rPr>
  </w:style>
  <w:style w:type="paragraph" w:customStyle="1" w:styleId="Createdon">
    <w:name w:val="Created on"/>
    <w:qFormat/>
    <w:rPr>
      <w:rFonts w:eastAsia="MS Mincho"/>
      <w:sz w:val="24"/>
      <w:szCs w:val="24"/>
      <w:lang w:val="en-GB" w:eastAsia="ko-KR"/>
    </w:rPr>
  </w:style>
  <w:style w:type="paragraph" w:customStyle="1" w:styleId="Lastprinted">
    <w:name w:val="Last printed"/>
    <w:qFormat/>
    <w:rPr>
      <w:rFonts w:eastAsia="MS Mincho"/>
      <w:sz w:val="24"/>
      <w:szCs w:val="24"/>
      <w:lang w:val="en-GB" w:eastAsia="ko-KR"/>
    </w:rPr>
  </w:style>
  <w:style w:type="paragraph" w:customStyle="1" w:styleId="Lastsavedby">
    <w:name w:val="Last saved by"/>
    <w:qFormat/>
    <w:rPr>
      <w:rFonts w:eastAsia="MS Mincho"/>
      <w:sz w:val="24"/>
      <w:szCs w:val="24"/>
      <w:lang w:val="en-GB" w:eastAsia="ko-KR"/>
    </w:rPr>
  </w:style>
  <w:style w:type="paragraph" w:customStyle="1" w:styleId="Filename">
    <w:name w:val="Filename"/>
    <w:qFormat/>
    <w:rPr>
      <w:rFonts w:eastAsia="MS Mincho"/>
      <w:sz w:val="24"/>
      <w:szCs w:val="24"/>
      <w:lang w:val="en-GB" w:eastAsia="ko-KR"/>
    </w:rPr>
  </w:style>
  <w:style w:type="paragraph" w:customStyle="1" w:styleId="Filenameandpath">
    <w:name w:val="Filename and path"/>
    <w:qFormat/>
    <w:rPr>
      <w:rFonts w:eastAsia="MS Mincho"/>
      <w:sz w:val="24"/>
      <w:szCs w:val="24"/>
      <w:lang w:val="en-GB" w:eastAsia="ko-KR"/>
    </w:rPr>
  </w:style>
  <w:style w:type="paragraph" w:customStyle="1" w:styleId="AuthorPageDate">
    <w:name w:val="Author  Page #  Date"/>
    <w:qFormat/>
    <w:rPr>
      <w:rFonts w:eastAsia="MS Mincho"/>
      <w:sz w:val="24"/>
      <w:szCs w:val="24"/>
      <w:lang w:val="en-GB" w:eastAsia="ko-KR"/>
    </w:rPr>
  </w:style>
  <w:style w:type="paragraph" w:customStyle="1" w:styleId="ConfidentialPageDate">
    <w:name w:val="Confidential  Page #  Date"/>
    <w:qFormat/>
    <w:rPr>
      <w:rFonts w:eastAsia="MS Mincho"/>
      <w:sz w:val="24"/>
      <w:szCs w:val="24"/>
      <w:lang w:val="en-GB" w:eastAsia="ko-KR"/>
    </w:rPr>
  </w:style>
  <w:style w:type="paragraph" w:customStyle="1" w:styleId="Data">
    <w:name w:val="Data"/>
    <w:basedOn w:val="aff3"/>
    <w:qFormat/>
    <w:pPr>
      <w:widowControl/>
      <w:tabs>
        <w:tab w:val="left" w:pos="1418"/>
      </w:tabs>
      <w:overflowPunct w:val="0"/>
      <w:autoSpaceDE w:val="0"/>
      <w:autoSpaceDN w:val="0"/>
      <w:adjustRightInd w:val="0"/>
      <w:spacing w:after="120"/>
      <w:jc w:val="left"/>
      <w:textAlignment w:val="baseline"/>
    </w:pPr>
    <w:rPr>
      <w:rFonts w:ascii="Arial" w:eastAsia="MS Mincho" w:hAnsi="Arial"/>
      <w:kern w:val="0"/>
      <w:sz w:val="24"/>
      <w:szCs w:val="20"/>
      <w:lang w:val="fr-FR" w:eastAsia="en-US"/>
    </w:rPr>
  </w:style>
  <w:style w:type="paragraph" w:customStyle="1" w:styleId="PageXofY">
    <w:name w:val="Page X of Y"/>
    <w:qFormat/>
    <w:rPr>
      <w:sz w:val="24"/>
      <w:szCs w:val="24"/>
      <w:lang w:val="en-GB" w:eastAsia="ko-KR"/>
    </w:rPr>
  </w:style>
  <w:style w:type="paragraph" w:customStyle="1" w:styleId="ATC">
    <w:name w:val="ATC"/>
    <w:basedOn w:val="aff3"/>
    <w:qFormat/>
    <w:pPr>
      <w:widowControl/>
      <w:overflowPunct w:val="0"/>
      <w:autoSpaceDE w:val="0"/>
      <w:autoSpaceDN w:val="0"/>
      <w:adjustRightInd w:val="0"/>
      <w:spacing w:after="180"/>
      <w:jc w:val="left"/>
      <w:textAlignment w:val="baseline"/>
    </w:pPr>
    <w:rPr>
      <w:rFonts w:eastAsia="MS Mincho"/>
      <w:kern w:val="0"/>
      <w:sz w:val="20"/>
      <w:szCs w:val="20"/>
      <w:lang w:val="en-GB" w:eastAsia="ja-JP"/>
    </w:rPr>
  </w:style>
  <w:style w:type="paragraph" w:customStyle="1" w:styleId="1CharChar1Char">
    <w:name w:val="(文字) (文字)1 Char (文字) (文字) Char (文字) (文字)1 Char (文字) (文字)"/>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MTDisplayEquation">
    <w:name w:val="MTDisplayEquation"/>
    <w:basedOn w:val="aff3"/>
    <w:qFormat/>
    <w:pPr>
      <w:widowControl/>
      <w:tabs>
        <w:tab w:val="center" w:pos="4820"/>
        <w:tab w:val="right" w:pos="9640"/>
      </w:tabs>
      <w:spacing w:after="180"/>
      <w:jc w:val="left"/>
    </w:pPr>
    <w:rPr>
      <w:kern w:val="0"/>
      <w:sz w:val="20"/>
      <w:szCs w:val="20"/>
      <w:lang w:val="en-GB" w:eastAsia="ja-JP"/>
    </w:rPr>
  </w:style>
  <w:style w:type="paragraph" w:customStyle="1" w:styleId="Separation">
    <w:name w:val="Separation"/>
    <w:basedOn w:val="10"/>
    <w:next w:val="aff3"/>
    <w:qFormat/>
    <w:pPr>
      <w:widowControl/>
      <w:spacing w:before="240" w:after="180" w:line="240" w:lineRule="auto"/>
      <w:ind w:left="1134" w:hanging="1134"/>
      <w:jc w:val="left"/>
    </w:pPr>
    <w:rPr>
      <w:rFonts w:ascii="Arial" w:eastAsia="MS Mincho" w:hAnsi="Arial"/>
      <w:bCs w:val="0"/>
      <w:color w:val="0000FF"/>
      <w:kern w:val="0"/>
      <w:sz w:val="36"/>
      <w:szCs w:val="36"/>
      <w:lang w:val="en-GB" w:eastAsia="ja-JP"/>
    </w:rPr>
  </w:style>
  <w:style w:type="paragraph" w:customStyle="1" w:styleId="TaOC">
    <w:name w:val="TaOC"/>
    <w:basedOn w:val="TAC"/>
    <w:qFormat/>
    <w:pPr>
      <w:overflowPunct w:val="0"/>
      <w:autoSpaceDE w:val="0"/>
      <w:autoSpaceDN w:val="0"/>
      <w:adjustRightInd w:val="0"/>
      <w:spacing w:line="240" w:lineRule="auto"/>
      <w:textAlignment w:val="baseline"/>
      <w:outlineLvl w:val="9"/>
    </w:pPr>
    <w:rPr>
      <w:szCs w:val="18"/>
      <w:lang w:eastAsia="ja-JP"/>
    </w:rPr>
  </w:style>
  <w:style w:type="character" w:customStyle="1" w:styleId="T1Char3">
    <w:name w:val="T1 Char3"/>
    <w:qFormat/>
    <w:rPr>
      <w:rFonts w:ascii="Arial" w:hAnsi="Arial"/>
      <w:lang w:val="en-GB" w:eastAsia="en-US" w:bidi="ar-SA"/>
    </w:rPr>
  </w:style>
  <w:style w:type="table" w:customStyle="1" w:styleId="Tabellengitternetz1">
    <w:name w:val="Tabellengitternetz1"/>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2">
    <w:name w:val="Tabellengitternetz2"/>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3">
    <w:name w:val="Tabellengitternetz3"/>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4">
    <w:name w:val="Tabellengitternetz4"/>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5">
    <w:name w:val="Tabellengitternetz5"/>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6">
    <w:name w:val="Tabellengitternetz6"/>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7">
    <w:name w:val="Tabellengitternetz7"/>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8">
    <w:name w:val="Tabellengitternetz8"/>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9">
    <w:name w:val="Tabellengitternetz9"/>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
    <w:name w:val="Bullet"/>
    <w:basedOn w:val="aff3"/>
    <w:qFormat/>
    <w:pPr>
      <w:widowControl/>
      <w:tabs>
        <w:tab w:val="left" w:pos="928"/>
      </w:tabs>
      <w:spacing w:after="180"/>
      <w:ind w:left="928" w:hanging="360"/>
      <w:jc w:val="left"/>
    </w:pPr>
    <w:rPr>
      <w:rFonts w:eastAsia="Batang"/>
      <w:kern w:val="0"/>
      <w:sz w:val="20"/>
      <w:szCs w:val="20"/>
      <w:lang w:val="en-GB" w:eastAsia="en-US"/>
    </w:rPr>
  </w:style>
  <w:style w:type="paragraph" w:customStyle="1" w:styleId="StyleHeading6Left0cmHanging349cmAfter9pt">
    <w:name w:val="Style Heading 6 + Left:  0 cm Hanging:  3.49 cm After:  9 pt"/>
    <w:basedOn w:val="6"/>
    <w:qFormat/>
    <w:pPr>
      <w:keepNext w:val="0"/>
      <w:keepLines w:val="0"/>
      <w:widowControl/>
      <w:numPr>
        <w:ilvl w:val="0"/>
        <w:numId w:val="0"/>
      </w:numPr>
      <w:tabs>
        <w:tab w:val="clear" w:pos="432"/>
        <w:tab w:val="clear" w:pos="1152"/>
      </w:tabs>
      <w:spacing w:after="180" w:line="240" w:lineRule="auto"/>
      <w:ind w:left="1980" w:hanging="1980"/>
      <w:jc w:val="left"/>
    </w:pPr>
    <w:rPr>
      <w:rFonts w:eastAsia="MS Mincho"/>
      <w:b w:val="0"/>
      <w:kern w:val="0"/>
      <w:sz w:val="20"/>
      <w:lang w:val="en-GB" w:eastAsia="en-US"/>
    </w:rPr>
  </w:style>
  <w:style w:type="paragraph" w:customStyle="1" w:styleId="StyleHeading6After9pt">
    <w:name w:val="Style Heading 6 + After:  9 pt"/>
    <w:basedOn w:val="6"/>
    <w:qFormat/>
    <w:pPr>
      <w:keepNext w:val="0"/>
      <w:keepLines w:val="0"/>
      <w:widowControl/>
      <w:numPr>
        <w:ilvl w:val="0"/>
        <w:numId w:val="0"/>
      </w:numPr>
      <w:tabs>
        <w:tab w:val="clear" w:pos="432"/>
        <w:tab w:val="clear" w:pos="1152"/>
      </w:tabs>
      <w:spacing w:after="180" w:line="240" w:lineRule="auto"/>
      <w:jc w:val="left"/>
    </w:pPr>
    <w:rPr>
      <w:rFonts w:eastAsia="MS Mincho"/>
      <w:b w:val="0"/>
      <w:kern w:val="0"/>
      <w:sz w:val="20"/>
      <w:lang w:val="en-GB" w:eastAsia="en-US"/>
    </w:rPr>
  </w:style>
  <w:style w:type="paragraph" w:customStyle="1" w:styleId="3b">
    <w:name w:val="吹き出し3"/>
    <w:basedOn w:val="aff3"/>
    <w:semiHidden/>
    <w:qFormat/>
    <w:pPr>
      <w:widowControl/>
      <w:spacing w:after="180"/>
      <w:jc w:val="left"/>
    </w:pPr>
    <w:rPr>
      <w:rFonts w:ascii="Tahoma" w:eastAsia="MS Mincho" w:hAnsi="Tahoma" w:cs="Tahoma"/>
      <w:kern w:val="0"/>
      <w:sz w:val="16"/>
      <w:szCs w:val="16"/>
      <w:lang w:val="en-GB" w:eastAsia="en-US"/>
    </w:rPr>
  </w:style>
  <w:style w:type="paragraph" w:customStyle="1" w:styleId="JK-text-simpledoc">
    <w:name w:val="JK - text - simple doc"/>
    <w:basedOn w:val="afff7"/>
    <w:qFormat/>
    <w:pPr>
      <w:widowControl/>
      <w:tabs>
        <w:tab w:val="left" w:pos="928"/>
        <w:tab w:val="left" w:pos="1097"/>
      </w:tabs>
      <w:spacing w:after="120" w:line="288" w:lineRule="auto"/>
      <w:ind w:left="1097" w:hanging="360"/>
      <w:jc w:val="left"/>
    </w:pPr>
    <w:rPr>
      <w:rFonts w:ascii="Arial" w:hAnsi="Arial" w:cs="Arial"/>
      <w:kern w:val="0"/>
      <w:sz w:val="20"/>
      <w:lang w:eastAsia="en-US"/>
    </w:rPr>
  </w:style>
  <w:style w:type="paragraph" w:customStyle="1" w:styleId="b11">
    <w:name w:val="b1"/>
    <w:basedOn w:val="aff3"/>
    <w:qFormat/>
    <w:pPr>
      <w:widowControl/>
      <w:spacing w:before="100" w:beforeAutospacing="1" w:after="100" w:afterAutospacing="1"/>
      <w:jc w:val="left"/>
    </w:pPr>
    <w:rPr>
      <w:rFonts w:eastAsia="MS Mincho"/>
      <w:kern w:val="0"/>
      <w:sz w:val="24"/>
      <w:lang w:eastAsia="en-US"/>
    </w:rPr>
  </w:style>
  <w:style w:type="paragraph" w:customStyle="1" w:styleId="1f0">
    <w:name w:val="吹き出し1"/>
    <w:basedOn w:val="aff3"/>
    <w:semiHidden/>
    <w:qFormat/>
    <w:pPr>
      <w:widowControl/>
      <w:spacing w:after="180"/>
      <w:jc w:val="left"/>
    </w:pPr>
    <w:rPr>
      <w:rFonts w:ascii="Tahoma" w:eastAsia="MS Mincho" w:hAnsi="Tahoma" w:cs="Tahoma"/>
      <w:kern w:val="0"/>
      <w:sz w:val="16"/>
      <w:szCs w:val="16"/>
      <w:lang w:val="en-GB" w:eastAsia="en-US"/>
    </w:rPr>
  </w:style>
  <w:style w:type="paragraph" w:customStyle="1" w:styleId="ZchnZchn">
    <w:name w:val="Zchn Zchn"/>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2f3">
    <w:name w:val="吹き出し2"/>
    <w:basedOn w:val="aff3"/>
    <w:semiHidden/>
    <w:qFormat/>
    <w:pPr>
      <w:widowControl/>
      <w:spacing w:after="180"/>
      <w:jc w:val="left"/>
    </w:pPr>
    <w:rPr>
      <w:rFonts w:ascii="Tahoma" w:eastAsia="MS Mincho" w:hAnsi="Tahoma" w:cs="Tahoma"/>
      <w:kern w:val="0"/>
      <w:sz w:val="16"/>
      <w:szCs w:val="16"/>
      <w:lang w:val="en-GB" w:eastAsia="en-US"/>
    </w:rPr>
  </w:style>
  <w:style w:type="paragraph" w:customStyle="1" w:styleId="tabletext2">
    <w:name w:val="table text"/>
    <w:basedOn w:val="aff3"/>
    <w:next w:val="aff3"/>
    <w:qFormat/>
    <w:pPr>
      <w:widowControl/>
      <w:overflowPunct w:val="0"/>
      <w:autoSpaceDE w:val="0"/>
      <w:autoSpaceDN w:val="0"/>
      <w:adjustRightInd w:val="0"/>
      <w:spacing w:after="180"/>
      <w:jc w:val="left"/>
      <w:textAlignment w:val="baseline"/>
    </w:pPr>
    <w:rPr>
      <w:rFonts w:eastAsia="MS Mincho"/>
      <w:i/>
      <w:kern w:val="0"/>
      <w:sz w:val="20"/>
      <w:szCs w:val="20"/>
      <w:lang w:val="en-GB" w:eastAsia="en-GB"/>
    </w:rPr>
  </w:style>
  <w:style w:type="paragraph" w:customStyle="1" w:styleId="TOC91">
    <w:name w:val="TOC 91"/>
    <w:basedOn w:val="81"/>
    <w:qFormat/>
    <w:pPr>
      <w:keepNext/>
      <w:keepLines/>
      <w:tabs>
        <w:tab w:val="right" w:leader="dot" w:pos="9639"/>
      </w:tabs>
      <w:overflowPunct w:val="0"/>
      <w:autoSpaceDE w:val="0"/>
      <w:autoSpaceDN w:val="0"/>
      <w:adjustRightInd w:val="0"/>
      <w:spacing w:before="180"/>
      <w:ind w:left="1418" w:right="425" w:hanging="1418"/>
      <w:textAlignment w:val="baseline"/>
    </w:pPr>
    <w:rPr>
      <w:rFonts w:ascii="Times New Roman" w:eastAsia="MS Mincho" w:hAnsi="Times New Roman"/>
      <w:b/>
      <w:bCs/>
      <w:kern w:val="0"/>
      <w:sz w:val="22"/>
      <w:szCs w:val="22"/>
      <w:lang w:eastAsia="en-GB"/>
    </w:rPr>
  </w:style>
  <w:style w:type="paragraph" w:customStyle="1" w:styleId="Caption1">
    <w:name w:val="Caption1"/>
    <w:basedOn w:val="aff3"/>
    <w:next w:val="aff3"/>
    <w:qFormat/>
    <w:pPr>
      <w:widowControl/>
      <w:overflowPunct w:val="0"/>
      <w:autoSpaceDE w:val="0"/>
      <w:autoSpaceDN w:val="0"/>
      <w:adjustRightInd w:val="0"/>
      <w:spacing w:before="120" w:after="120"/>
      <w:jc w:val="left"/>
      <w:textAlignment w:val="baseline"/>
    </w:pPr>
    <w:rPr>
      <w:rFonts w:eastAsia="MS Mincho"/>
      <w:b/>
      <w:kern w:val="0"/>
      <w:sz w:val="20"/>
      <w:szCs w:val="20"/>
      <w:lang w:val="en-GB" w:eastAsia="en-GB"/>
    </w:rPr>
  </w:style>
  <w:style w:type="paragraph" w:customStyle="1" w:styleId="HE">
    <w:name w:val="HE"/>
    <w:basedOn w:val="aff3"/>
    <w:qFormat/>
    <w:pPr>
      <w:widowControl/>
      <w:overflowPunct w:val="0"/>
      <w:autoSpaceDE w:val="0"/>
      <w:autoSpaceDN w:val="0"/>
      <w:adjustRightInd w:val="0"/>
      <w:jc w:val="left"/>
      <w:textAlignment w:val="baseline"/>
    </w:pPr>
    <w:rPr>
      <w:rFonts w:eastAsia="MS Mincho"/>
      <w:b/>
      <w:kern w:val="0"/>
      <w:sz w:val="20"/>
      <w:szCs w:val="20"/>
      <w:lang w:val="en-GB" w:eastAsia="en-GB"/>
    </w:rPr>
  </w:style>
  <w:style w:type="paragraph" w:customStyle="1" w:styleId="HO">
    <w:name w:val="HO"/>
    <w:basedOn w:val="aff3"/>
    <w:qFormat/>
    <w:pPr>
      <w:widowControl/>
      <w:overflowPunct w:val="0"/>
      <w:autoSpaceDE w:val="0"/>
      <w:autoSpaceDN w:val="0"/>
      <w:adjustRightInd w:val="0"/>
      <w:jc w:val="right"/>
      <w:textAlignment w:val="baseline"/>
    </w:pPr>
    <w:rPr>
      <w:rFonts w:eastAsia="MS Mincho"/>
      <w:b/>
      <w:kern w:val="0"/>
      <w:sz w:val="20"/>
      <w:szCs w:val="20"/>
      <w:lang w:val="en-GB" w:eastAsia="en-GB"/>
    </w:rPr>
  </w:style>
  <w:style w:type="paragraph" w:customStyle="1" w:styleId="WP">
    <w:name w:val="WP"/>
    <w:basedOn w:val="aff3"/>
    <w:qFormat/>
    <w:pPr>
      <w:widowControl/>
      <w:overflowPunct w:val="0"/>
      <w:autoSpaceDE w:val="0"/>
      <w:autoSpaceDN w:val="0"/>
      <w:adjustRightInd w:val="0"/>
      <w:textAlignment w:val="baseline"/>
    </w:pPr>
    <w:rPr>
      <w:rFonts w:eastAsia="MS Mincho"/>
      <w:kern w:val="0"/>
      <w:sz w:val="20"/>
      <w:szCs w:val="20"/>
      <w:lang w:val="en-GB" w:eastAsia="en-GB"/>
    </w:rPr>
  </w:style>
  <w:style w:type="paragraph" w:customStyle="1" w:styleId="ZK">
    <w:name w:val="ZK"/>
    <w:qFormat/>
    <w:pPr>
      <w:spacing w:after="240" w:line="240" w:lineRule="atLeast"/>
      <w:ind w:left="1191" w:right="113" w:hanging="1191"/>
    </w:pPr>
    <w:rPr>
      <w:rFonts w:eastAsia="MS Mincho"/>
      <w:lang w:val="en-GB" w:eastAsia="en-US"/>
    </w:rPr>
  </w:style>
  <w:style w:type="paragraph" w:customStyle="1" w:styleId="ZC">
    <w:name w:val="ZC"/>
    <w:qFormat/>
    <w:pPr>
      <w:spacing w:line="360" w:lineRule="atLeast"/>
      <w:jc w:val="center"/>
    </w:pPr>
    <w:rPr>
      <w:rFonts w:eastAsia="MS Mincho"/>
      <w:lang w:val="en-GB" w:eastAsia="en-US"/>
    </w:rPr>
  </w:style>
  <w:style w:type="paragraph" w:customStyle="1" w:styleId="FooterCentred">
    <w:name w:val="FooterCentred"/>
    <w:basedOn w:val="affff"/>
    <w:qFormat/>
    <w:pPr>
      <w:tabs>
        <w:tab w:val="center" w:pos="4678"/>
        <w:tab w:val="right" w:pos="9356"/>
      </w:tabs>
      <w:overflowPunct w:val="0"/>
      <w:autoSpaceDE w:val="0"/>
      <w:autoSpaceDN w:val="0"/>
      <w:adjustRightInd w:val="0"/>
      <w:snapToGrid/>
      <w:ind w:rightChars="0" w:right="0"/>
      <w:jc w:val="both"/>
      <w:textAlignment w:val="baseline"/>
    </w:pPr>
    <w:rPr>
      <w:rFonts w:eastAsia="MS Mincho"/>
      <w:bCs/>
      <w:iCs/>
      <w:kern w:val="0"/>
      <w:sz w:val="20"/>
      <w:lang w:val="en-GB" w:eastAsia="en-GB"/>
    </w:rPr>
  </w:style>
  <w:style w:type="paragraph" w:customStyle="1" w:styleId="CRfront">
    <w:name w:val="CR_front"/>
    <w:basedOn w:val="aff3"/>
    <w:qFormat/>
    <w:pPr>
      <w:widowControl/>
      <w:overflowPunct w:val="0"/>
      <w:autoSpaceDE w:val="0"/>
      <w:autoSpaceDN w:val="0"/>
      <w:adjustRightInd w:val="0"/>
      <w:spacing w:after="180"/>
      <w:jc w:val="left"/>
      <w:textAlignment w:val="baseline"/>
    </w:pPr>
    <w:rPr>
      <w:rFonts w:eastAsia="MS Mincho"/>
      <w:kern w:val="0"/>
      <w:sz w:val="20"/>
      <w:szCs w:val="20"/>
      <w:lang w:val="en-GB" w:eastAsia="en-GB"/>
    </w:rPr>
  </w:style>
  <w:style w:type="paragraph" w:customStyle="1" w:styleId="NumberedList">
    <w:name w:val="Numbered List"/>
    <w:basedOn w:val="aff3"/>
    <w:qFormat/>
    <w:pPr>
      <w:widowControl/>
      <w:tabs>
        <w:tab w:val="left" w:pos="360"/>
      </w:tabs>
      <w:overflowPunct w:val="0"/>
      <w:autoSpaceDE w:val="0"/>
      <w:autoSpaceDN w:val="0"/>
      <w:adjustRightInd w:val="0"/>
      <w:spacing w:before="120" w:after="120"/>
      <w:ind w:left="360" w:hanging="360"/>
      <w:jc w:val="left"/>
      <w:textAlignment w:val="baseline"/>
    </w:pPr>
    <w:rPr>
      <w:rFonts w:eastAsia="MS Mincho"/>
      <w:kern w:val="0"/>
      <w:sz w:val="20"/>
      <w:szCs w:val="20"/>
      <w:lang w:eastAsia="en-GB"/>
    </w:rPr>
  </w:style>
  <w:style w:type="paragraph" w:customStyle="1" w:styleId="xl40">
    <w:name w:val="xl40"/>
    <w:basedOn w:val="aff3"/>
    <w:qFormat/>
    <w:pPr>
      <w:widowControl/>
      <w:shd w:val="clear" w:color="000000" w:fill="FFFF00"/>
      <w:spacing w:before="100" w:beforeAutospacing="1" w:after="100" w:afterAutospacing="1"/>
      <w:jc w:val="center"/>
    </w:pPr>
    <w:rPr>
      <w:rFonts w:ascii="Arial" w:hAnsi="Arial" w:cs="Arial"/>
      <w:b/>
      <w:bCs/>
      <w:color w:val="000000"/>
      <w:kern w:val="0"/>
      <w:sz w:val="16"/>
      <w:szCs w:val="16"/>
      <w:lang w:val="en-GB" w:eastAsia="en-GB"/>
    </w:rPr>
  </w:style>
  <w:style w:type="character" w:customStyle="1" w:styleId="NMPHeading1Char2">
    <w:name w:val="NMP Heading 1 Char2"/>
    <w:qFormat/>
    <w:rPr>
      <w:rFonts w:ascii="Arial" w:hAnsi="Arial"/>
      <w:sz w:val="36"/>
      <w:lang w:val="en-GB" w:eastAsia="en-US" w:bidi="ar-SA"/>
    </w:rPr>
  </w:style>
  <w:style w:type="paragraph" w:customStyle="1" w:styleId="TableTitle0">
    <w:name w:val="TableTitle"/>
    <w:basedOn w:val="26"/>
    <w:next w:val="26"/>
    <w:qFormat/>
    <w:pPr>
      <w:keepNext/>
      <w:keepLines/>
      <w:widowControl/>
      <w:overflowPunct w:val="0"/>
      <w:autoSpaceDE w:val="0"/>
      <w:autoSpaceDN w:val="0"/>
      <w:adjustRightInd w:val="0"/>
      <w:spacing w:after="60" w:line="240" w:lineRule="auto"/>
      <w:ind w:left="210"/>
      <w:jc w:val="center"/>
      <w:textAlignment w:val="baseline"/>
    </w:pPr>
    <w:rPr>
      <w:rFonts w:eastAsia="MS Mincho"/>
      <w:b/>
      <w:kern w:val="0"/>
      <w:sz w:val="20"/>
      <w:lang w:val="en-GB" w:eastAsia="en-GB"/>
    </w:rPr>
  </w:style>
  <w:style w:type="paragraph" w:customStyle="1" w:styleId="TableofFigures1">
    <w:name w:val="Table of Figures1"/>
    <w:basedOn w:val="aff3"/>
    <w:next w:val="aff3"/>
    <w:qFormat/>
    <w:pPr>
      <w:widowControl/>
      <w:overflowPunct w:val="0"/>
      <w:autoSpaceDE w:val="0"/>
      <w:autoSpaceDN w:val="0"/>
      <w:adjustRightInd w:val="0"/>
      <w:spacing w:after="180"/>
      <w:ind w:left="400" w:hanging="400"/>
      <w:jc w:val="center"/>
      <w:textAlignment w:val="baseline"/>
    </w:pPr>
    <w:rPr>
      <w:rFonts w:eastAsia="MS Mincho"/>
      <w:b/>
      <w:kern w:val="0"/>
      <w:sz w:val="20"/>
      <w:szCs w:val="20"/>
      <w:lang w:val="en-GB" w:eastAsia="en-GB"/>
    </w:rPr>
  </w:style>
  <w:style w:type="paragraph" w:customStyle="1" w:styleId="table">
    <w:name w:val="table"/>
    <w:basedOn w:val="aff3"/>
    <w:next w:val="aff3"/>
    <w:qFormat/>
    <w:pPr>
      <w:widowControl/>
      <w:overflowPunct w:val="0"/>
      <w:autoSpaceDE w:val="0"/>
      <w:autoSpaceDN w:val="0"/>
      <w:adjustRightInd w:val="0"/>
      <w:jc w:val="center"/>
      <w:textAlignment w:val="baseline"/>
    </w:pPr>
    <w:rPr>
      <w:rFonts w:eastAsia="MS Mincho"/>
      <w:kern w:val="0"/>
      <w:sz w:val="20"/>
      <w:szCs w:val="20"/>
      <w:lang w:eastAsia="en-GB"/>
    </w:rPr>
  </w:style>
  <w:style w:type="paragraph" w:customStyle="1" w:styleId="t2">
    <w:name w:val="t2"/>
    <w:basedOn w:val="aff3"/>
    <w:qFormat/>
    <w:pPr>
      <w:widowControl/>
      <w:overflowPunct w:val="0"/>
      <w:autoSpaceDE w:val="0"/>
      <w:autoSpaceDN w:val="0"/>
      <w:adjustRightInd w:val="0"/>
      <w:jc w:val="left"/>
      <w:textAlignment w:val="baseline"/>
    </w:pPr>
    <w:rPr>
      <w:rFonts w:eastAsia="MS Mincho"/>
      <w:kern w:val="0"/>
      <w:sz w:val="20"/>
      <w:szCs w:val="20"/>
      <w:lang w:val="en-GB" w:eastAsia="en-GB"/>
    </w:rPr>
  </w:style>
  <w:style w:type="paragraph" w:customStyle="1" w:styleId="CommentNokia">
    <w:name w:val="Comment Nokia"/>
    <w:basedOn w:val="aff3"/>
    <w:qFormat/>
    <w:pPr>
      <w:widowControl/>
      <w:tabs>
        <w:tab w:val="left" w:pos="360"/>
      </w:tabs>
      <w:overflowPunct w:val="0"/>
      <w:autoSpaceDE w:val="0"/>
      <w:autoSpaceDN w:val="0"/>
      <w:adjustRightInd w:val="0"/>
      <w:spacing w:after="180"/>
      <w:ind w:left="360" w:hanging="360"/>
      <w:jc w:val="left"/>
      <w:textAlignment w:val="baseline"/>
    </w:pPr>
    <w:rPr>
      <w:rFonts w:eastAsia="MS Mincho"/>
      <w:kern w:val="0"/>
      <w:sz w:val="22"/>
      <w:szCs w:val="20"/>
      <w:lang w:eastAsia="en-GB"/>
    </w:rPr>
  </w:style>
  <w:style w:type="paragraph" w:customStyle="1" w:styleId="Copyright">
    <w:name w:val="Copyright"/>
    <w:basedOn w:val="aff3"/>
    <w:qFormat/>
    <w:pPr>
      <w:widowControl/>
      <w:overflowPunct w:val="0"/>
      <w:autoSpaceDE w:val="0"/>
      <w:autoSpaceDN w:val="0"/>
      <w:adjustRightInd w:val="0"/>
      <w:jc w:val="center"/>
      <w:textAlignment w:val="baseline"/>
    </w:pPr>
    <w:rPr>
      <w:rFonts w:ascii="Arial" w:eastAsia="MS Mincho" w:hAnsi="Arial"/>
      <w:b/>
      <w:kern w:val="0"/>
      <w:sz w:val="16"/>
      <w:szCs w:val="20"/>
      <w:lang w:val="en-GB" w:eastAsia="ja-JP"/>
    </w:rPr>
  </w:style>
  <w:style w:type="character" w:customStyle="1" w:styleId="Underrubrik2Char2">
    <w:name w:val="Underrubrik2 Char2"/>
    <w:qFormat/>
    <w:rPr>
      <w:rFonts w:ascii="Arial" w:hAnsi="Arial"/>
      <w:sz w:val="28"/>
      <w:lang w:val="en-GB" w:eastAsia="en-US" w:bidi="ar-SA"/>
    </w:rPr>
  </w:style>
  <w:style w:type="paragraph" w:customStyle="1" w:styleId="Heading3Underrubrik2H3">
    <w:name w:val="Heading 3.Underrubrik2.H3"/>
    <w:basedOn w:val="Heading2Head2A2"/>
    <w:next w:val="aff3"/>
    <w:qFormat/>
    <w:pPr>
      <w:spacing w:before="120"/>
      <w:outlineLvl w:val="2"/>
    </w:pPr>
    <w:rPr>
      <w:sz w:val="28"/>
    </w:rPr>
  </w:style>
  <w:style w:type="paragraph" w:customStyle="1" w:styleId="Heading2Head2A2">
    <w:name w:val="Heading 2.Head2A.2"/>
    <w:basedOn w:val="10"/>
    <w:next w:val="aff3"/>
    <w:qFormat/>
    <w:pPr>
      <w:widowControl/>
      <w:overflowPunct w:val="0"/>
      <w:autoSpaceDE w:val="0"/>
      <w:autoSpaceDN w:val="0"/>
      <w:adjustRightInd w:val="0"/>
      <w:spacing w:before="180" w:after="180" w:line="240" w:lineRule="auto"/>
      <w:ind w:left="1134" w:hanging="1134"/>
      <w:jc w:val="left"/>
      <w:textAlignment w:val="baseline"/>
      <w:outlineLvl w:val="1"/>
    </w:pPr>
    <w:rPr>
      <w:rFonts w:ascii="Arial" w:hAnsi="Arial"/>
      <w:b w:val="0"/>
      <w:bCs w:val="0"/>
      <w:kern w:val="0"/>
      <w:sz w:val="32"/>
      <w:szCs w:val="36"/>
      <w:lang w:val="en-GB" w:eastAsia="es-ES"/>
    </w:rPr>
  </w:style>
  <w:style w:type="paragraph" w:customStyle="1" w:styleId="TitleText">
    <w:name w:val="Title Text"/>
    <w:basedOn w:val="aff3"/>
    <w:next w:val="aff3"/>
    <w:qFormat/>
    <w:pPr>
      <w:widowControl/>
      <w:overflowPunct w:val="0"/>
      <w:autoSpaceDE w:val="0"/>
      <w:autoSpaceDN w:val="0"/>
      <w:adjustRightInd w:val="0"/>
      <w:spacing w:after="220"/>
      <w:jc w:val="left"/>
      <w:textAlignment w:val="baseline"/>
    </w:pPr>
    <w:rPr>
      <w:rFonts w:eastAsia="MS Mincho"/>
      <w:b/>
      <w:kern w:val="0"/>
      <w:sz w:val="20"/>
      <w:szCs w:val="20"/>
      <w:lang w:eastAsia="en-GB"/>
    </w:rPr>
  </w:style>
  <w:style w:type="paragraph" w:customStyle="1" w:styleId="Para1">
    <w:name w:val="Para1"/>
    <w:basedOn w:val="aff3"/>
    <w:qFormat/>
    <w:pPr>
      <w:widowControl/>
      <w:overflowPunct w:val="0"/>
      <w:autoSpaceDE w:val="0"/>
      <w:autoSpaceDN w:val="0"/>
      <w:adjustRightInd w:val="0"/>
      <w:spacing w:before="120" w:after="120"/>
      <w:jc w:val="left"/>
      <w:textAlignment w:val="baseline"/>
    </w:pPr>
    <w:rPr>
      <w:rFonts w:eastAsia="MS Mincho"/>
      <w:kern w:val="0"/>
      <w:sz w:val="20"/>
      <w:szCs w:val="20"/>
      <w:lang w:eastAsia="en-GB"/>
    </w:rPr>
  </w:style>
  <w:style w:type="paragraph" w:customStyle="1" w:styleId="Teststep">
    <w:name w:val="Test step"/>
    <w:basedOn w:val="aff3"/>
    <w:qFormat/>
    <w:pPr>
      <w:widowControl/>
      <w:tabs>
        <w:tab w:val="left" w:pos="720"/>
      </w:tabs>
      <w:overflowPunct w:val="0"/>
      <w:autoSpaceDE w:val="0"/>
      <w:autoSpaceDN w:val="0"/>
      <w:adjustRightInd w:val="0"/>
      <w:ind w:left="720" w:hanging="720"/>
      <w:jc w:val="left"/>
      <w:textAlignment w:val="baseline"/>
    </w:pPr>
    <w:rPr>
      <w:rFonts w:eastAsia="MS Mincho"/>
      <w:kern w:val="0"/>
      <w:sz w:val="20"/>
      <w:szCs w:val="20"/>
      <w:lang w:val="en-GB" w:eastAsia="en-GB"/>
    </w:rPr>
  </w:style>
  <w:style w:type="paragraph" w:customStyle="1" w:styleId="Tdoctable">
    <w:name w:val="Tdoc_table"/>
    <w:qFormat/>
    <w:pPr>
      <w:ind w:left="244" w:hanging="244"/>
    </w:pPr>
    <w:rPr>
      <w:rFonts w:ascii="Arial" w:hAnsi="Arial"/>
      <w:color w:val="000000"/>
      <w:lang w:val="en-GB" w:eastAsia="en-US"/>
    </w:rPr>
  </w:style>
  <w:style w:type="paragraph" w:customStyle="1" w:styleId="Bullets">
    <w:name w:val="Bullets"/>
    <w:basedOn w:val="afff7"/>
    <w:qFormat/>
    <w:pPr>
      <w:overflowPunct w:val="0"/>
      <w:autoSpaceDE w:val="0"/>
      <w:autoSpaceDN w:val="0"/>
      <w:adjustRightInd w:val="0"/>
      <w:spacing w:after="120"/>
      <w:ind w:left="283" w:hanging="283"/>
      <w:jc w:val="left"/>
      <w:textAlignment w:val="baseline"/>
    </w:pPr>
    <w:rPr>
      <w:rFonts w:eastAsia="MS Mincho"/>
      <w:kern w:val="0"/>
      <w:sz w:val="20"/>
      <w:lang w:val="en-GB" w:eastAsia="de-DE"/>
    </w:rPr>
  </w:style>
  <w:style w:type="paragraph" w:customStyle="1" w:styleId="11BodyText">
    <w:name w:val="11 BodyText"/>
    <w:basedOn w:val="aff3"/>
    <w:qFormat/>
    <w:pPr>
      <w:widowControl/>
      <w:spacing w:after="220"/>
      <w:ind w:left="1298"/>
      <w:jc w:val="left"/>
    </w:pPr>
    <w:rPr>
      <w:rFonts w:ascii="Arial" w:hAnsi="Arial"/>
      <w:kern w:val="0"/>
      <w:sz w:val="20"/>
      <w:szCs w:val="20"/>
      <w:lang w:eastAsia="en-GB"/>
    </w:rPr>
  </w:style>
  <w:style w:type="paragraph" w:customStyle="1" w:styleId="berschrift2Head2A2">
    <w:name w:val="Überschrift 2.Head2A.2"/>
    <w:basedOn w:val="10"/>
    <w:next w:val="aff3"/>
    <w:qFormat/>
    <w:pPr>
      <w:widowControl/>
      <w:spacing w:before="180" w:after="180" w:line="240" w:lineRule="auto"/>
      <w:ind w:left="1134" w:hanging="1134"/>
      <w:jc w:val="left"/>
      <w:outlineLvl w:val="1"/>
    </w:pPr>
    <w:rPr>
      <w:rFonts w:ascii="Arial" w:eastAsia="MS Mincho" w:hAnsi="Arial"/>
      <w:b w:val="0"/>
      <w:bCs w:val="0"/>
      <w:kern w:val="0"/>
      <w:sz w:val="32"/>
      <w:szCs w:val="36"/>
      <w:lang w:val="en-GB" w:eastAsia="de-DE"/>
    </w:rPr>
  </w:style>
  <w:style w:type="table" w:customStyle="1" w:styleId="3c">
    <w:name w:val="网格型3"/>
    <w:basedOn w:val="aff5"/>
    <w:qFormat/>
    <w:pPr>
      <w:overflowPunct w:val="0"/>
      <w:autoSpaceDE w:val="0"/>
      <w:autoSpaceDN w:val="0"/>
      <w:adjustRightInd w:val="0"/>
      <w:spacing w:after="180"/>
      <w:textAlignment w:val="baseline"/>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9">
    <w:name w:val="网格型4"/>
    <w:basedOn w:val="aff5"/>
    <w:qFormat/>
    <w:pPr>
      <w:overflowPunct w:val="0"/>
      <w:autoSpaceDE w:val="0"/>
      <w:autoSpaceDN w:val="0"/>
      <w:adjustRightInd w:val="0"/>
      <w:spacing w:after="180"/>
      <w:textAlignment w:val="baseline"/>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Arial">
    <w:name w:val="Normal + Arial"/>
    <w:basedOn w:val="aff3"/>
    <w:qFormat/>
    <w:pPr>
      <w:keepNext/>
      <w:keepLines/>
      <w:widowControl/>
      <w:overflowPunct w:val="0"/>
      <w:autoSpaceDE w:val="0"/>
      <w:autoSpaceDN w:val="0"/>
      <w:adjustRightInd w:val="0"/>
      <w:ind w:right="134"/>
      <w:jc w:val="right"/>
      <w:textAlignment w:val="baseline"/>
    </w:pPr>
    <w:rPr>
      <w:rFonts w:ascii="Arial" w:eastAsia="MS Mincho" w:hAnsi="Arial" w:cs="Arial"/>
      <w:kern w:val="0"/>
      <w:sz w:val="18"/>
      <w:szCs w:val="18"/>
      <w:lang w:eastAsia="en-US"/>
    </w:rPr>
  </w:style>
  <w:style w:type="paragraph" w:customStyle="1" w:styleId="StyleTAC">
    <w:name w:val="Style TAC +"/>
    <w:basedOn w:val="TAC"/>
    <w:next w:val="TAC"/>
    <w:link w:val="StyleTACChar"/>
    <w:qFormat/>
    <w:pPr>
      <w:spacing w:line="240" w:lineRule="auto"/>
      <w:outlineLvl w:val="9"/>
    </w:pPr>
    <w:rPr>
      <w:rFonts w:eastAsia="MS Mincho"/>
      <w:kern w:val="2"/>
      <w:lang w:eastAsia="en-US"/>
    </w:rPr>
  </w:style>
  <w:style w:type="character" w:customStyle="1" w:styleId="StyleTACChar">
    <w:name w:val="Style TAC + Char"/>
    <w:link w:val="StyleTAC"/>
    <w:qFormat/>
    <w:rPr>
      <w:rFonts w:ascii="Arial" w:eastAsia="MS Mincho" w:hAnsi="Arial"/>
      <w:kern w:val="2"/>
      <w:sz w:val="18"/>
      <w:lang w:val="en-GB" w:eastAsia="en-US"/>
    </w:rPr>
  </w:style>
  <w:style w:type="character" w:customStyle="1" w:styleId="CharChar29">
    <w:name w:val="Char Char29"/>
    <w:qFormat/>
    <w:rPr>
      <w:rFonts w:ascii="Arial" w:hAnsi="Arial"/>
      <w:sz w:val="36"/>
      <w:lang w:val="en-GB" w:eastAsia="en-US" w:bidi="ar-SA"/>
    </w:rPr>
  </w:style>
  <w:style w:type="character" w:customStyle="1" w:styleId="CharChar28">
    <w:name w:val="Char Char28"/>
    <w:qFormat/>
    <w:rPr>
      <w:rFonts w:ascii="Arial" w:hAnsi="Arial"/>
      <w:sz w:val="32"/>
      <w:lang w:val="en-GB"/>
    </w:rPr>
  </w:style>
  <w:style w:type="paragraph" w:customStyle="1" w:styleId="berschrift3h3H3Underrubrik2">
    <w:name w:val="Überschrift 3.h3.H3.Underrubrik2"/>
    <w:basedOn w:val="2"/>
    <w:next w:val="aff3"/>
    <w:qFormat/>
    <w:pPr>
      <w:widowControl/>
      <w:numPr>
        <w:ilvl w:val="0"/>
        <w:numId w:val="0"/>
      </w:numPr>
      <w:tabs>
        <w:tab w:val="clear" w:pos="432"/>
      </w:tabs>
      <w:spacing w:before="120" w:after="180" w:line="240" w:lineRule="auto"/>
      <w:ind w:left="1134" w:hanging="1134"/>
      <w:jc w:val="left"/>
      <w:outlineLvl w:val="2"/>
    </w:pPr>
    <w:rPr>
      <w:rFonts w:eastAsia="MS Mincho"/>
      <w:b w:val="0"/>
      <w:bCs w:val="0"/>
      <w:kern w:val="0"/>
      <w:sz w:val="28"/>
      <w:lang w:val="en-GB" w:eastAsia="de-DE"/>
    </w:rPr>
  </w:style>
  <w:style w:type="character" w:customStyle="1" w:styleId="h4Char3">
    <w:name w:val="h4 Char3"/>
    <w:qFormat/>
    <w:rPr>
      <w:rFonts w:ascii="Arial" w:hAnsi="Arial"/>
      <w:sz w:val="24"/>
      <w:lang w:val="en-GB" w:eastAsia="en-GB" w:bidi="ar-SA"/>
    </w:rPr>
  </w:style>
  <w:style w:type="character" w:customStyle="1" w:styleId="h5Char4">
    <w:name w:val="h5 Char4"/>
    <w:qFormat/>
    <w:rPr>
      <w:rFonts w:ascii="Arial" w:hAnsi="Arial"/>
      <w:sz w:val="22"/>
      <w:lang w:val="en-GB" w:eastAsia="en-GB" w:bidi="ar-SA"/>
    </w:rPr>
  </w:style>
  <w:style w:type="paragraph" w:customStyle="1" w:styleId="57">
    <w:name w:val="吹き出し5"/>
    <w:basedOn w:val="aff3"/>
    <w:semiHidden/>
    <w:qFormat/>
    <w:pPr>
      <w:widowControl/>
      <w:spacing w:after="180"/>
      <w:jc w:val="left"/>
    </w:pPr>
    <w:rPr>
      <w:rFonts w:ascii="Tahoma" w:eastAsia="MS Mincho" w:hAnsi="Tahoma" w:cs="Tahoma"/>
      <w:kern w:val="0"/>
      <w:sz w:val="16"/>
      <w:szCs w:val="16"/>
      <w:lang w:val="en-GB" w:eastAsia="en-US"/>
    </w:rPr>
  </w:style>
  <w:style w:type="character" w:customStyle="1" w:styleId="FootnoteTextChar1">
    <w:name w:val="Footnote Text Char1"/>
    <w:semiHidden/>
    <w:qFormat/>
    <w:rPr>
      <w:rFonts w:ascii="Times New Roman" w:eastAsia="Times New Roman" w:hAnsi="Times New Roman"/>
      <w:lang w:val="en-GB" w:eastAsia="ja-JP"/>
    </w:rPr>
  </w:style>
  <w:style w:type="character" w:customStyle="1" w:styleId="msoins00">
    <w:name w:val="msoins0"/>
    <w:qFormat/>
  </w:style>
  <w:style w:type="character" w:customStyle="1" w:styleId="B3Char">
    <w:name w:val="B3 Char"/>
    <w:link w:val="B30"/>
    <w:qFormat/>
    <w:rPr>
      <w:rFonts w:ascii="Times New Roman" w:hAnsi="Times New Roman"/>
      <w:lang w:val="en-GB" w:eastAsia="en-US"/>
    </w:rPr>
  </w:style>
  <w:style w:type="paragraph" w:customStyle="1" w:styleId="CharChar24">
    <w:name w:val="Char Char24"/>
    <w:basedOn w:val="aff3"/>
    <w:semiHidden/>
    <w:qFormat/>
    <w:pPr>
      <w:widowControl/>
      <w:tabs>
        <w:tab w:val="left" w:pos="540"/>
        <w:tab w:val="left" w:pos="1260"/>
        <w:tab w:val="left" w:pos="1800"/>
      </w:tabs>
      <w:spacing w:before="240" w:after="160" w:line="240" w:lineRule="exact"/>
      <w:jc w:val="left"/>
    </w:pPr>
    <w:rPr>
      <w:rFonts w:ascii="Verdana" w:eastAsia="Batang" w:hAnsi="Verdana"/>
      <w:kern w:val="0"/>
      <w:sz w:val="24"/>
      <w:szCs w:val="20"/>
      <w:lang w:eastAsia="en-US"/>
    </w:rPr>
  </w:style>
  <w:style w:type="paragraph" w:customStyle="1" w:styleId="contribution">
    <w:name w:val="contribution"/>
    <w:basedOn w:val="10"/>
    <w:semiHidden/>
    <w:qFormat/>
    <w:pPr>
      <w:widowControl/>
      <w:pBdr>
        <w:top w:val="single" w:sz="12" w:space="3" w:color="auto"/>
      </w:pBdr>
      <w:tabs>
        <w:tab w:val="left" w:pos="45"/>
      </w:tabs>
      <w:overflowPunct w:val="0"/>
      <w:autoSpaceDE w:val="0"/>
      <w:autoSpaceDN w:val="0"/>
      <w:adjustRightInd w:val="0"/>
      <w:spacing w:before="240" w:after="180" w:line="240" w:lineRule="auto"/>
      <w:ind w:left="405" w:hanging="405"/>
      <w:jc w:val="left"/>
      <w:textAlignment w:val="baseline"/>
    </w:pPr>
    <w:rPr>
      <w:rFonts w:ascii="Arial" w:eastAsia="Arial" w:hAnsi="Arial"/>
      <w:b w:val="0"/>
      <w:bCs w:val="0"/>
      <w:kern w:val="0"/>
      <w:sz w:val="36"/>
      <w:szCs w:val="20"/>
      <w:lang w:val="en-GB" w:eastAsia="en-US"/>
    </w:rPr>
  </w:style>
  <w:style w:type="paragraph" w:customStyle="1" w:styleId="Charff">
    <w:name w:val="(文字) (文字) Char"/>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enumlev1">
    <w:name w:val="enumlev1"/>
    <w:basedOn w:val="aff3"/>
    <w:link w:val="enumlev1Char"/>
    <w:semiHidden/>
    <w:qFormat/>
    <w:pPr>
      <w:widowControl/>
      <w:tabs>
        <w:tab w:val="left" w:pos="794"/>
        <w:tab w:val="left" w:pos="1191"/>
        <w:tab w:val="left" w:pos="1588"/>
        <w:tab w:val="left" w:pos="1985"/>
      </w:tabs>
      <w:overflowPunct w:val="0"/>
      <w:autoSpaceDE w:val="0"/>
      <w:autoSpaceDN w:val="0"/>
      <w:adjustRightInd w:val="0"/>
      <w:spacing w:before="80"/>
      <w:ind w:left="794" w:hanging="794"/>
      <w:textAlignment w:val="baseline"/>
    </w:pPr>
    <w:rPr>
      <w:rFonts w:eastAsia="Batang"/>
      <w:kern w:val="0"/>
      <w:sz w:val="24"/>
      <w:szCs w:val="20"/>
      <w:lang w:val="fr-FR" w:eastAsia="en-US"/>
    </w:rPr>
  </w:style>
  <w:style w:type="character" w:customStyle="1" w:styleId="enumlev1Char">
    <w:name w:val="enumlev1 Char"/>
    <w:link w:val="enumlev1"/>
    <w:semiHidden/>
    <w:qFormat/>
    <w:rPr>
      <w:rFonts w:ascii="Times New Roman" w:eastAsia="Batang" w:hAnsi="Times New Roman"/>
      <w:sz w:val="24"/>
      <w:lang w:val="fr-FR" w:eastAsia="en-US"/>
    </w:rPr>
  </w:style>
  <w:style w:type="paragraph" w:customStyle="1" w:styleId="FBCharCharCharChar1">
    <w:name w:val="FB Char Char Char Char1"/>
    <w:next w:val="aff3"/>
    <w:semiHidden/>
    <w:qFormat/>
    <w:pPr>
      <w:keepNext/>
      <w:tabs>
        <w:tab w:val="left" w:pos="720"/>
      </w:tabs>
      <w:autoSpaceDE w:val="0"/>
      <w:autoSpaceDN w:val="0"/>
      <w:adjustRightInd w:val="0"/>
      <w:ind w:left="720" w:hanging="360"/>
      <w:jc w:val="both"/>
    </w:pPr>
    <w:rPr>
      <w:rFonts w:eastAsia="MS Mincho"/>
      <w:kern w:val="2"/>
      <w:lang w:val="en-GB"/>
    </w:rPr>
  </w:style>
  <w:style w:type="paragraph" w:customStyle="1" w:styleId="FBCharCharCharChar1CharCharCharCharCharChar1CharCharCharCharCharCharCharCharCharChar">
    <w:name w:val="FB Char Char Char Char1 Char Char Char Char Char Char1 Char Char Char Char Char Char Char Char Char Char"/>
    <w:next w:val="aff3"/>
    <w:semiHidden/>
    <w:qFormat/>
    <w:pPr>
      <w:keepNext/>
      <w:tabs>
        <w:tab w:val="left" w:pos="720"/>
      </w:tabs>
      <w:autoSpaceDE w:val="0"/>
      <w:autoSpaceDN w:val="0"/>
      <w:adjustRightInd w:val="0"/>
      <w:ind w:left="720" w:hanging="360"/>
      <w:jc w:val="both"/>
    </w:pPr>
    <w:rPr>
      <w:rFonts w:eastAsia="MS Mincho"/>
      <w:kern w:val="2"/>
      <w:lang w:val="en-GB"/>
    </w:rPr>
  </w:style>
  <w:style w:type="paragraph" w:customStyle="1" w:styleId="FBCharCharCharChar1CharCharCharCharCharChar1CharCharCharCharCharChar">
    <w:name w:val="FB Char Char Char Char1 Char Char Char Char Char Char1 Char Char Char Char Char Char"/>
    <w:next w:val="aff3"/>
    <w:semiHidden/>
    <w:qFormat/>
    <w:pPr>
      <w:keepNext/>
      <w:tabs>
        <w:tab w:val="left" w:pos="720"/>
      </w:tabs>
      <w:autoSpaceDE w:val="0"/>
      <w:autoSpaceDN w:val="0"/>
      <w:adjustRightInd w:val="0"/>
      <w:ind w:left="720" w:hanging="360"/>
      <w:jc w:val="both"/>
    </w:pPr>
    <w:rPr>
      <w:rFonts w:eastAsia="MS Mincho"/>
      <w:kern w:val="2"/>
      <w:lang w:val="en-GB"/>
    </w:rPr>
  </w:style>
  <w:style w:type="paragraph" w:customStyle="1" w:styleId="Heading4">
    <w:name w:val="Heading4"/>
    <w:basedOn w:val="3"/>
    <w:link w:val="Heading4Char"/>
    <w:semiHidden/>
    <w:qFormat/>
    <w:pPr>
      <w:keepNext w:val="0"/>
      <w:keepLines w:val="0"/>
      <w:widowControl/>
      <w:numPr>
        <w:numId w:val="0"/>
      </w:numPr>
      <w:tabs>
        <w:tab w:val="left" w:pos="1100"/>
      </w:tabs>
      <w:spacing w:before="120" w:beforeAutospacing="1" w:afterLines="100" w:after="180" w:line="240" w:lineRule="auto"/>
      <w:ind w:left="930" w:hanging="510"/>
      <w:jc w:val="left"/>
    </w:pPr>
    <w:rPr>
      <w:rFonts w:ascii="Arial" w:eastAsia="Arial" w:hAnsi="Arial"/>
      <w:b w:val="0"/>
      <w:bCs w:val="0"/>
      <w:kern w:val="0"/>
      <w:sz w:val="28"/>
      <w:szCs w:val="20"/>
      <w:lang w:val="en-GB" w:eastAsia="en-US"/>
    </w:rPr>
  </w:style>
  <w:style w:type="character" w:customStyle="1" w:styleId="Heading4Char">
    <w:name w:val="Heading4 Char"/>
    <w:link w:val="Heading4"/>
    <w:semiHidden/>
    <w:qFormat/>
    <w:rPr>
      <w:rFonts w:ascii="Arial" w:eastAsia="Arial" w:hAnsi="Arial"/>
      <w:sz w:val="28"/>
      <w:lang w:val="en-GB" w:eastAsia="en-US"/>
    </w:rPr>
  </w:style>
  <w:style w:type="paragraph" w:customStyle="1" w:styleId="ae">
    <w:name w:val="表格题注"/>
    <w:next w:val="aff3"/>
    <w:qFormat/>
    <w:pPr>
      <w:numPr>
        <w:numId w:val="29"/>
      </w:numPr>
      <w:spacing w:beforeLines="50" w:afterLines="50"/>
      <w:jc w:val="center"/>
    </w:pPr>
    <w:rPr>
      <w:rFonts w:eastAsia="Yu Mincho"/>
      <w:b/>
      <w:lang w:val="en-GB"/>
    </w:rPr>
  </w:style>
  <w:style w:type="paragraph" w:customStyle="1" w:styleId="af0">
    <w:name w:val="插图题注"/>
    <w:next w:val="aff3"/>
    <w:qFormat/>
    <w:pPr>
      <w:numPr>
        <w:numId w:val="30"/>
      </w:numPr>
      <w:jc w:val="center"/>
    </w:pPr>
    <w:rPr>
      <w:rFonts w:eastAsia="Yu Mincho"/>
      <w:b/>
      <w:lang w:val="en-GB"/>
    </w:rPr>
  </w:style>
  <w:style w:type="character" w:customStyle="1" w:styleId="textbodybold1">
    <w:name w:val="textbodybold1"/>
    <w:qFormat/>
    <w:rPr>
      <w:rFonts w:ascii="Arial" w:hAnsi="Arial" w:cs="Arial" w:hint="default"/>
      <w:b/>
      <w:bCs/>
      <w:color w:val="902630"/>
      <w:sz w:val="18"/>
      <w:szCs w:val="18"/>
    </w:rPr>
  </w:style>
  <w:style w:type="paragraph" w:customStyle="1" w:styleId="CharCharCharChar">
    <w:name w:val="Char Char Char Char"/>
    <w:basedOn w:val="aff3"/>
    <w:qFormat/>
    <w:pPr>
      <w:widowControl/>
      <w:tabs>
        <w:tab w:val="left" w:pos="540"/>
        <w:tab w:val="left" w:pos="1260"/>
        <w:tab w:val="left" w:pos="1800"/>
      </w:tabs>
      <w:spacing w:before="240" w:after="160" w:line="240" w:lineRule="exact"/>
      <w:jc w:val="left"/>
    </w:pPr>
    <w:rPr>
      <w:rFonts w:ascii="Verdana" w:eastAsia="Batang" w:hAnsi="Verdana"/>
      <w:kern w:val="0"/>
      <w:sz w:val="24"/>
      <w:szCs w:val="20"/>
      <w:lang w:eastAsia="en-US"/>
    </w:rPr>
  </w:style>
  <w:style w:type="character" w:customStyle="1" w:styleId="MTEquationSection">
    <w:name w:val="MTEquationSection"/>
    <w:qFormat/>
    <w:rPr>
      <w:color w:val="FF0000"/>
      <w:lang w:eastAsia="en-US"/>
    </w:rPr>
  </w:style>
  <w:style w:type="character" w:customStyle="1" w:styleId="Charf6">
    <w:name w:val="列表 Char"/>
    <w:link w:val="affff5"/>
    <w:qFormat/>
    <w:rPr>
      <w:rFonts w:ascii="Times New Roman" w:hAnsi="Times New Roman"/>
      <w:kern w:val="2"/>
      <w:sz w:val="21"/>
    </w:rPr>
  </w:style>
  <w:style w:type="character" w:customStyle="1" w:styleId="2Char0">
    <w:name w:val="列表 2 Char"/>
    <w:link w:val="21"/>
    <w:qFormat/>
    <w:rPr>
      <w:rFonts w:ascii="Times New Roman" w:hAnsi="Times New Roman"/>
      <w:kern w:val="2"/>
      <w:sz w:val="21"/>
    </w:rPr>
  </w:style>
  <w:style w:type="character" w:customStyle="1" w:styleId="3Char1">
    <w:name w:val="列表项目符号 3 Char"/>
    <w:link w:val="32"/>
    <w:qFormat/>
    <w:rPr>
      <w:rFonts w:ascii="Times New Roman" w:hAnsi="Times New Roman"/>
      <w:kern w:val="2"/>
      <w:sz w:val="21"/>
    </w:rPr>
  </w:style>
  <w:style w:type="character" w:customStyle="1" w:styleId="2Char1">
    <w:name w:val="列表项目符号 2 Char"/>
    <w:link w:val="22"/>
    <w:qFormat/>
    <w:rPr>
      <w:rFonts w:ascii="Times New Roman" w:hAnsi="Times New Roman"/>
      <w:kern w:val="2"/>
      <w:sz w:val="21"/>
    </w:rPr>
  </w:style>
  <w:style w:type="character" w:customStyle="1" w:styleId="Char7">
    <w:name w:val="列表项目符号 Char"/>
    <w:link w:val="afff1"/>
    <w:qFormat/>
    <w:rPr>
      <w:rFonts w:ascii="Times New Roman" w:hAnsi="Times New Roman"/>
      <w:kern w:val="2"/>
      <w:sz w:val="21"/>
    </w:rPr>
  </w:style>
  <w:style w:type="character" w:customStyle="1" w:styleId="1Char0">
    <w:name w:val="样式1 Char"/>
    <w:link w:val="19"/>
    <w:qFormat/>
    <w:rPr>
      <w:rFonts w:ascii="Times New Roman" w:hAnsi="Times New Roman"/>
      <w:kern w:val="2"/>
      <w:sz w:val="24"/>
    </w:rPr>
  </w:style>
  <w:style w:type="character" w:customStyle="1" w:styleId="superscript">
    <w:name w:val="superscript"/>
    <w:qFormat/>
    <w:rPr>
      <w:rFonts w:ascii="Bookman" w:hAnsi="Bookman"/>
      <w:position w:val="6"/>
      <w:sz w:val="18"/>
    </w:rPr>
  </w:style>
  <w:style w:type="character" w:customStyle="1" w:styleId="NOChar1">
    <w:name w:val="NO Char1"/>
    <w:qFormat/>
    <w:rPr>
      <w:rFonts w:eastAsia="MS Mincho"/>
      <w:lang w:val="en-GB" w:eastAsia="en-US" w:bidi="ar-SA"/>
    </w:rPr>
  </w:style>
  <w:style w:type="paragraph" w:customStyle="1" w:styleId="TabList">
    <w:name w:val="TabList"/>
    <w:basedOn w:val="aff3"/>
    <w:qFormat/>
    <w:pPr>
      <w:widowControl/>
      <w:tabs>
        <w:tab w:val="left" w:pos="1134"/>
      </w:tabs>
      <w:jc w:val="left"/>
    </w:pPr>
    <w:rPr>
      <w:rFonts w:eastAsia="MS Mincho"/>
      <w:kern w:val="0"/>
      <w:sz w:val="20"/>
      <w:szCs w:val="20"/>
      <w:lang w:val="en-GB" w:eastAsia="en-US"/>
    </w:rPr>
  </w:style>
  <w:style w:type="character" w:customStyle="1" w:styleId="BodyText2Char1">
    <w:name w:val="Body Text 2 Char1"/>
    <w:qFormat/>
    <w:rPr>
      <w:lang w:val="en-GB"/>
    </w:rPr>
  </w:style>
  <w:style w:type="character" w:customStyle="1" w:styleId="EndnoteTextChar1">
    <w:name w:val="Endnote Text Char1"/>
    <w:qFormat/>
    <w:rPr>
      <w:lang w:val="en-GB"/>
    </w:rPr>
  </w:style>
  <w:style w:type="character" w:customStyle="1" w:styleId="TitleChar1">
    <w:name w:val="Title Char1"/>
    <w:qFormat/>
    <w:rPr>
      <w:rFonts w:ascii="Cambria" w:eastAsia="Times New Roman" w:hAnsi="Cambria" w:cs="Times New Roman"/>
      <w:b/>
      <w:bCs/>
      <w:kern w:val="28"/>
      <w:sz w:val="32"/>
      <w:szCs w:val="32"/>
      <w:lang w:val="en-GB"/>
    </w:rPr>
  </w:style>
  <w:style w:type="character" w:customStyle="1" w:styleId="BodyTextIndent2Char1">
    <w:name w:val="Body Text Indent 2 Char1"/>
    <w:qFormat/>
    <w:rPr>
      <w:lang w:val="en-GB"/>
    </w:rPr>
  </w:style>
  <w:style w:type="character" w:customStyle="1" w:styleId="BodyTextIndentChar1">
    <w:name w:val="Body Text Indent Char1"/>
    <w:qFormat/>
    <w:rPr>
      <w:lang w:val="en-GB"/>
    </w:rPr>
  </w:style>
  <w:style w:type="character" w:customStyle="1" w:styleId="BodyText3Char1">
    <w:name w:val="Body Text 3 Char1"/>
    <w:qFormat/>
    <w:rPr>
      <w:sz w:val="16"/>
      <w:szCs w:val="16"/>
      <w:lang w:val="en-GB"/>
    </w:rPr>
  </w:style>
  <w:style w:type="paragraph" w:customStyle="1" w:styleId="para">
    <w:name w:val="para"/>
    <w:basedOn w:val="aff3"/>
    <w:qFormat/>
    <w:pPr>
      <w:widowControl/>
      <w:spacing w:after="240"/>
    </w:pPr>
    <w:rPr>
      <w:rFonts w:ascii="Helvetica" w:hAnsi="Helvetica"/>
      <w:kern w:val="0"/>
      <w:sz w:val="20"/>
      <w:szCs w:val="20"/>
      <w:lang w:val="en-GB" w:eastAsia="en-US"/>
    </w:rPr>
  </w:style>
  <w:style w:type="paragraph" w:customStyle="1" w:styleId="List1">
    <w:name w:val="List1"/>
    <w:basedOn w:val="aff3"/>
    <w:qFormat/>
    <w:pPr>
      <w:widowControl/>
      <w:spacing w:before="120" w:line="280" w:lineRule="atLeast"/>
      <w:ind w:left="360" w:hanging="360"/>
    </w:pPr>
    <w:rPr>
      <w:rFonts w:ascii="Bookman" w:hAnsi="Bookman"/>
      <w:kern w:val="0"/>
      <w:sz w:val="20"/>
      <w:szCs w:val="20"/>
      <w:lang w:eastAsia="en-US"/>
    </w:rPr>
  </w:style>
  <w:style w:type="paragraph" w:customStyle="1" w:styleId="centered">
    <w:name w:val="centered"/>
    <w:basedOn w:val="aff3"/>
    <w:qFormat/>
    <w:pPr>
      <w:spacing w:before="120" w:line="280" w:lineRule="atLeast"/>
      <w:jc w:val="center"/>
    </w:pPr>
    <w:rPr>
      <w:rFonts w:ascii="Bookman" w:hAnsi="Bookman"/>
      <w:kern w:val="0"/>
      <w:sz w:val="20"/>
      <w:szCs w:val="20"/>
      <w:lang w:eastAsia="en-US"/>
    </w:rPr>
  </w:style>
  <w:style w:type="paragraph" w:customStyle="1" w:styleId="References">
    <w:name w:val="References"/>
    <w:basedOn w:val="aff3"/>
    <w:qFormat/>
    <w:pPr>
      <w:widowControl/>
      <w:numPr>
        <w:numId w:val="31"/>
      </w:numPr>
      <w:tabs>
        <w:tab w:val="left" w:pos="432"/>
      </w:tabs>
      <w:spacing w:after="80"/>
      <w:ind w:left="432" w:hanging="432"/>
      <w:jc w:val="left"/>
    </w:pPr>
    <w:rPr>
      <w:kern w:val="0"/>
      <w:sz w:val="18"/>
      <w:szCs w:val="20"/>
      <w:lang w:eastAsia="en-US"/>
    </w:rPr>
  </w:style>
  <w:style w:type="paragraph" w:customStyle="1" w:styleId="LightGrid-Accent31">
    <w:name w:val="Light Grid - Accent 31"/>
    <w:basedOn w:val="aff3"/>
    <w:qFormat/>
    <w:pPr>
      <w:widowControl/>
      <w:overflowPunct w:val="0"/>
      <w:autoSpaceDE w:val="0"/>
      <w:autoSpaceDN w:val="0"/>
      <w:adjustRightInd w:val="0"/>
      <w:spacing w:after="180"/>
      <w:ind w:left="720"/>
      <w:contextualSpacing/>
      <w:jc w:val="left"/>
      <w:textAlignment w:val="baseline"/>
    </w:pPr>
    <w:rPr>
      <w:kern w:val="0"/>
      <w:sz w:val="20"/>
      <w:szCs w:val="20"/>
      <w:lang w:val="en-GB" w:eastAsia="en-US"/>
    </w:rPr>
  </w:style>
  <w:style w:type="paragraph" w:customStyle="1" w:styleId="LightList-Accent31">
    <w:name w:val="Light List - Accent 31"/>
    <w:semiHidden/>
    <w:qFormat/>
    <w:rPr>
      <w:rFonts w:eastAsia="Batang"/>
      <w:lang w:val="en-GB" w:eastAsia="en-US"/>
    </w:rPr>
  </w:style>
  <w:style w:type="paragraph" w:customStyle="1" w:styleId="810">
    <w:name w:val="表 (赤)  81"/>
    <w:basedOn w:val="aff3"/>
    <w:uiPriority w:val="34"/>
    <w:qFormat/>
    <w:pPr>
      <w:widowControl/>
      <w:overflowPunct w:val="0"/>
      <w:autoSpaceDE w:val="0"/>
      <w:autoSpaceDN w:val="0"/>
      <w:adjustRightInd w:val="0"/>
      <w:spacing w:after="180"/>
      <w:ind w:left="720"/>
      <w:contextualSpacing/>
      <w:jc w:val="left"/>
      <w:textAlignment w:val="baseline"/>
    </w:pPr>
    <w:rPr>
      <w:kern w:val="0"/>
      <w:sz w:val="20"/>
      <w:szCs w:val="20"/>
      <w:lang w:val="en-GB" w:eastAsia="en-GB"/>
    </w:rPr>
  </w:style>
  <w:style w:type="paragraph" w:customStyle="1" w:styleId="note0">
    <w:name w:val="note"/>
    <w:basedOn w:val="aff3"/>
    <w:qFormat/>
    <w:pPr>
      <w:widowControl/>
      <w:spacing w:before="100" w:beforeAutospacing="1" w:after="100" w:afterAutospacing="1"/>
      <w:jc w:val="left"/>
    </w:pPr>
    <w:rPr>
      <w:kern w:val="0"/>
      <w:sz w:val="24"/>
    </w:rPr>
  </w:style>
  <w:style w:type="paragraph" w:customStyle="1" w:styleId="121">
    <w:name w:val="表 (青) 121"/>
    <w:hidden/>
    <w:uiPriority w:val="71"/>
    <w:qFormat/>
    <w:rPr>
      <w:lang w:val="en-GB" w:eastAsia="en-US"/>
    </w:rPr>
  </w:style>
  <w:style w:type="paragraph" w:customStyle="1" w:styleId="LGTdoc">
    <w:name w:val="LGTdoc_본문"/>
    <w:basedOn w:val="aff3"/>
    <w:qFormat/>
    <w:pPr>
      <w:autoSpaceDE w:val="0"/>
      <w:autoSpaceDN w:val="0"/>
      <w:adjustRightInd w:val="0"/>
      <w:snapToGrid w:val="0"/>
      <w:spacing w:afterLines="50" w:after="180" w:line="264" w:lineRule="auto"/>
    </w:pPr>
    <w:rPr>
      <w:rFonts w:eastAsia="Batang"/>
      <w:sz w:val="22"/>
      <w:lang w:val="en-GB" w:eastAsia="ko-KR"/>
    </w:rPr>
  </w:style>
  <w:style w:type="paragraph" w:customStyle="1" w:styleId="ECCParagraph">
    <w:name w:val="ECC Paragraph"/>
    <w:basedOn w:val="aff3"/>
    <w:link w:val="ECCParagraphZchn"/>
    <w:qFormat/>
    <w:pPr>
      <w:widowControl/>
      <w:spacing w:after="240"/>
    </w:pPr>
    <w:rPr>
      <w:rFonts w:ascii="Arial" w:hAnsi="Arial"/>
      <w:kern w:val="0"/>
      <w:sz w:val="20"/>
      <w:lang w:val="en-GB" w:eastAsia="en-US"/>
    </w:rPr>
  </w:style>
  <w:style w:type="paragraph" w:customStyle="1" w:styleId="ECCFootnote">
    <w:name w:val="ECC Footnote"/>
    <w:basedOn w:val="aff3"/>
    <w:uiPriority w:val="99"/>
    <w:qFormat/>
    <w:pPr>
      <w:widowControl/>
      <w:ind w:left="454" w:hanging="454"/>
      <w:jc w:val="left"/>
    </w:pPr>
    <w:rPr>
      <w:rFonts w:ascii="Arial" w:hAnsi="Arial"/>
      <w:kern w:val="0"/>
      <w:sz w:val="16"/>
      <w:lang w:eastAsia="en-US"/>
    </w:rPr>
  </w:style>
  <w:style w:type="character" w:customStyle="1" w:styleId="ECCParagraphZchn">
    <w:name w:val="ECC Paragraph Zchn"/>
    <w:link w:val="ECCParagraph"/>
    <w:qFormat/>
    <w:locked/>
    <w:rPr>
      <w:rFonts w:ascii="Arial" w:hAnsi="Arial"/>
      <w:szCs w:val="24"/>
      <w:lang w:val="en-GB" w:eastAsia="en-US"/>
    </w:rPr>
  </w:style>
  <w:style w:type="paragraph" w:customStyle="1" w:styleId="Text1">
    <w:name w:val="Text 1"/>
    <w:basedOn w:val="aff3"/>
    <w:qFormat/>
    <w:pPr>
      <w:widowControl/>
      <w:spacing w:after="240"/>
      <w:ind w:left="482"/>
    </w:pPr>
    <w:rPr>
      <w:kern w:val="0"/>
      <w:sz w:val="24"/>
      <w:szCs w:val="20"/>
      <w:lang w:val="en-GB" w:eastAsia="fr-BE"/>
    </w:rPr>
  </w:style>
  <w:style w:type="paragraph" w:customStyle="1" w:styleId="NumPar4">
    <w:name w:val="NumPar 4"/>
    <w:basedOn w:val="4"/>
    <w:next w:val="aff3"/>
    <w:uiPriority w:val="99"/>
    <w:qFormat/>
    <w:pPr>
      <w:keepNext w:val="0"/>
      <w:keepLines w:val="0"/>
      <w:widowControl/>
      <w:numPr>
        <w:ilvl w:val="0"/>
        <w:numId w:val="32"/>
      </w:numPr>
      <w:tabs>
        <w:tab w:val="left" w:pos="2880"/>
      </w:tabs>
      <w:spacing w:before="0" w:after="240" w:line="240" w:lineRule="auto"/>
      <w:ind w:left="2880" w:hanging="960"/>
      <w:outlineLvl w:val="9"/>
    </w:pPr>
    <w:rPr>
      <w:rFonts w:ascii="Times New Roman" w:eastAsia="宋体" w:hAnsi="Times New Roman"/>
      <w:b w:val="0"/>
      <w:bCs w:val="0"/>
      <w:kern w:val="0"/>
      <w:sz w:val="24"/>
      <w:szCs w:val="20"/>
      <w:lang w:val="en-GB" w:eastAsia="en-US"/>
    </w:rPr>
  </w:style>
  <w:style w:type="character" w:customStyle="1" w:styleId="nowrap1">
    <w:name w:val="nowrap1"/>
    <w:basedOn w:val="aff4"/>
    <w:qFormat/>
  </w:style>
  <w:style w:type="paragraph" w:customStyle="1" w:styleId="cita">
    <w:name w:val="cita"/>
    <w:basedOn w:val="aff3"/>
    <w:qFormat/>
    <w:pPr>
      <w:widowControl/>
      <w:spacing w:before="200" w:after="100" w:afterAutospacing="1"/>
      <w:jc w:val="left"/>
    </w:pPr>
    <w:rPr>
      <w:rFonts w:ascii="宋体" w:hAnsi="宋体" w:cs="宋体"/>
      <w:kern w:val="0"/>
      <w:sz w:val="15"/>
      <w:szCs w:val="15"/>
    </w:rPr>
  </w:style>
  <w:style w:type="paragraph" w:customStyle="1" w:styleId="gpotblnote">
    <w:name w:val="gpotbl_note"/>
    <w:basedOn w:val="aff3"/>
    <w:qFormat/>
    <w:pPr>
      <w:widowControl/>
      <w:spacing w:before="100" w:beforeAutospacing="1" w:after="100" w:afterAutospacing="1"/>
      <w:ind w:firstLine="480"/>
      <w:jc w:val="left"/>
    </w:pPr>
    <w:rPr>
      <w:rFonts w:ascii="宋体" w:hAnsi="宋体" w:cs="宋体"/>
      <w:kern w:val="0"/>
      <w:sz w:val="24"/>
    </w:rPr>
  </w:style>
  <w:style w:type="paragraph" w:customStyle="1" w:styleId="Atl">
    <w:name w:val="Atl"/>
    <w:basedOn w:val="aff3"/>
    <w:qFormat/>
    <w:pPr>
      <w:widowControl/>
      <w:overflowPunct w:val="0"/>
      <w:autoSpaceDE w:val="0"/>
      <w:autoSpaceDN w:val="0"/>
      <w:adjustRightInd w:val="0"/>
      <w:spacing w:after="180"/>
      <w:jc w:val="left"/>
      <w:textAlignment w:val="baseline"/>
    </w:pPr>
    <w:rPr>
      <w:rFonts w:eastAsia="MS Mincho" w:cs="v4.2.0"/>
      <w:kern w:val="0"/>
      <w:sz w:val="20"/>
      <w:szCs w:val="20"/>
      <w:lang w:val="en-GB" w:eastAsia="en-GB"/>
    </w:rPr>
  </w:style>
  <w:style w:type="paragraph" w:customStyle="1" w:styleId="160">
    <w:name w:val="16"/>
    <w:basedOn w:val="aff3"/>
    <w:qFormat/>
    <w:pPr>
      <w:widowControl/>
      <w:overflowPunct w:val="0"/>
      <w:autoSpaceDE w:val="0"/>
      <w:autoSpaceDN w:val="0"/>
      <w:adjustRightInd w:val="0"/>
      <w:snapToGrid w:val="0"/>
      <w:spacing w:before="100" w:beforeAutospacing="1" w:after="100" w:afterAutospacing="1"/>
      <w:jc w:val="center"/>
      <w:textAlignment w:val="baseline"/>
    </w:pPr>
    <w:rPr>
      <w:rFonts w:ascii="Arial" w:eastAsia="MS Mincho" w:hAnsi="Arial" w:cs="Arial"/>
      <w:kern w:val="0"/>
      <w:sz w:val="18"/>
      <w:szCs w:val="18"/>
      <w:lang w:val="en-GB" w:eastAsia="ja-JP"/>
    </w:rPr>
  </w:style>
  <w:style w:type="paragraph" w:customStyle="1" w:styleId="xl29">
    <w:name w:val="xl29"/>
    <w:basedOn w:val="aff3"/>
    <w:qFormat/>
    <w:pPr>
      <w:widowControl/>
      <w:pBdr>
        <w:left w:val="single" w:sz="4" w:space="0" w:color="C0C0C0"/>
        <w:bottom w:val="single" w:sz="4" w:space="0" w:color="C0C0C0"/>
      </w:pBdr>
      <w:overflowPunct w:val="0"/>
      <w:autoSpaceDE w:val="0"/>
      <w:autoSpaceDN w:val="0"/>
      <w:adjustRightInd w:val="0"/>
      <w:spacing w:before="100" w:beforeAutospacing="1" w:after="100" w:afterAutospacing="1"/>
      <w:jc w:val="center"/>
      <w:textAlignment w:val="baseline"/>
    </w:pPr>
    <w:rPr>
      <w:rFonts w:ascii="Arial" w:hAnsi="Arial" w:cs="Arial"/>
      <w:b/>
      <w:bCs/>
      <w:kern w:val="0"/>
      <w:sz w:val="24"/>
      <w:lang w:val="en-GB" w:eastAsia="en-GB"/>
    </w:rPr>
  </w:style>
  <w:style w:type="character" w:customStyle="1" w:styleId="im-content1">
    <w:name w:val="im-content1"/>
    <w:qFormat/>
    <w:rPr>
      <w:color w:val="000000"/>
    </w:rPr>
  </w:style>
  <w:style w:type="paragraph" w:customStyle="1" w:styleId="Equation">
    <w:name w:val="Equation"/>
    <w:basedOn w:val="aff3"/>
    <w:next w:val="aff3"/>
    <w:link w:val="EquationChar"/>
    <w:qFormat/>
    <w:pPr>
      <w:widowControl/>
      <w:tabs>
        <w:tab w:val="center" w:pos="4620"/>
        <w:tab w:val="right" w:pos="9240"/>
      </w:tabs>
      <w:autoSpaceDE w:val="0"/>
      <w:autoSpaceDN w:val="0"/>
      <w:adjustRightInd w:val="0"/>
      <w:snapToGrid w:val="0"/>
      <w:spacing w:after="120"/>
    </w:pPr>
    <w:rPr>
      <w:kern w:val="0"/>
      <w:sz w:val="22"/>
      <w:szCs w:val="22"/>
      <w:lang w:val="en-GB" w:eastAsia="en-US"/>
    </w:rPr>
  </w:style>
  <w:style w:type="character" w:customStyle="1" w:styleId="EquationChar">
    <w:name w:val="Equation Char"/>
    <w:link w:val="Equation"/>
    <w:qFormat/>
    <w:rPr>
      <w:rFonts w:ascii="Times New Roman" w:hAnsi="Times New Roman"/>
      <w:sz w:val="22"/>
      <w:szCs w:val="22"/>
      <w:lang w:val="en-GB" w:eastAsia="en-US"/>
    </w:rPr>
  </w:style>
  <w:style w:type="character" w:customStyle="1" w:styleId="apple-converted-space">
    <w:name w:val="apple-converted-space"/>
    <w:qFormat/>
  </w:style>
  <w:style w:type="character" w:customStyle="1" w:styleId="shorttext">
    <w:name w:val="short_text"/>
    <w:qFormat/>
  </w:style>
  <w:style w:type="character" w:customStyle="1" w:styleId="111">
    <w:name w:val="見出し 1 (文字)1"/>
    <w:qFormat/>
    <w:rPr>
      <w:rFonts w:ascii="Yu Gothic Light" w:eastAsia="Yu Gothic Light" w:hAnsi="Yu Gothic Light" w:cs="Times New Roman"/>
      <w:sz w:val="24"/>
      <w:szCs w:val="24"/>
      <w:lang w:val="en-GB" w:eastAsia="en-US"/>
    </w:rPr>
  </w:style>
  <w:style w:type="character" w:customStyle="1" w:styleId="210">
    <w:name w:val="見出し 2 (文字)1"/>
    <w:semiHidden/>
    <w:qFormat/>
    <w:rPr>
      <w:rFonts w:ascii="Yu Gothic Light" w:eastAsia="Yu Gothic Light" w:hAnsi="Yu Gothic Light" w:cs="Times New Roman"/>
      <w:lang w:val="en-GB" w:eastAsia="en-US"/>
    </w:rPr>
  </w:style>
  <w:style w:type="character" w:customStyle="1" w:styleId="310">
    <w:name w:val="見出し 3 (文字)1"/>
    <w:semiHidden/>
    <w:qFormat/>
    <w:rPr>
      <w:rFonts w:ascii="Yu Gothic Light" w:eastAsia="Yu Gothic Light" w:hAnsi="Yu Gothic Light" w:cs="Times New Roman"/>
      <w:lang w:val="en-GB" w:eastAsia="en-US"/>
    </w:rPr>
  </w:style>
  <w:style w:type="character" w:customStyle="1" w:styleId="410">
    <w:name w:val="見出し 4 (文字)1"/>
    <w:semiHidden/>
    <w:qFormat/>
    <w:rPr>
      <w:rFonts w:ascii="Times New Roman" w:eastAsia="Yu Mincho" w:hAnsi="Times New Roman"/>
      <w:b/>
      <w:bCs/>
      <w:lang w:val="en-GB" w:eastAsia="en-US"/>
    </w:rPr>
  </w:style>
  <w:style w:type="character" w:customStyle="1" w:styleId="510">
    <w:name w:val="見出し 5 (文字)1"/>
    <w:semiHidden/>
    <w:qFormat/>
    <w:rPr>
      <w:rFonts w:ascii="Yu Gothic Light" w:eastAsia="Yu Gothic Light" w:hAnsi="Yu Gothic Light" w:cs="Times New Roman"/>
      <w:lang w:val="en-GB" w:eastAsia="en-US"/>
    </w:rPr>
  </w:style>
  <w:style w:type="paragraph" w:customStyle="1" w:styleId="msonormal0">
    <w:name w:val="msonormal"/>
    <w:basedOn w:val="aff3"/>
    <w:qFormat/>
    <w:pPr>
      <w:widowControl/>
      <w:overflowPunct w:val="0"/>
      <w:autoSpaceDE w:val="0"/>
      <w:autoSpaceDN w:val="0"/>
      <w:adjustRightInd w:val="0"/>
      <w:spacing w:before="100" w:beforeAutospacing="1" w:after="100" w:afterAutospacing="1"/>
      <w:jc w:val="left"/>
    </w:pPr>
    <w:rPr>
      <w:rFonts w:eastAsia="Yu Mincho"/>
      <w:kern w:val="0"/>
      <w:sz w:val="24"/>
      <w:lang w:eastAsia="en-US"/>
    </w:rPr>
  </w:style>
  <w:style w:type="character" w:customStyle="1" w:styleId="1f1">
    <w:name w:val="脚注文字列 (文字)1"/>
    <w:semiHidden/>
    <w:qFormat/>
    <w:rPr>
      <w:rFonts w:ascii="Times New Roman" w:eastAsia="Yu Mincho" w:hAnsi="Times New Roman"/>
      <w:lang w:val="en-GB" w:eastAsia="en-US"/>
    </w:rPr>
  </w:style>
  <w:style w:type="character" w:customStyle="1" w:styleId="1f2">
    <w:name w:val="ヘッダー (文字)1"/>
    <w:semiHidden/>
    <w:qFormat/>
    <w:rPr>
      <w:rFonts w:ascii="Times New Roman" w:eastAsia="Yu Mincho" w:hAnsi="Times New Roman"/>
      <w:lang w:val="en-GB" w:eastAsia="en-US"/>
    </w:rPr>
  </w:style>
  <w:style w:type="character" w:customStyle="1" w:styleId="1f3">
    <w:name w:val="本文 (文字)1"/>
    <w:semiHidden/>
    <w:qFormat/>
    <w:rPr>
      <w:rFonts w:ascii="Times New Roman" w:eastAsia="Yu Mincho" w:hAnsi="Times New Roman"/>
      <w:lang w:val="en-GB" w:eastAsia="en-US"/>
    </w:rPr>
  </w:style>
  <w:style w:type="paragraph" w:customStyle="1" w:styleId="4a">
    <w:name w:val="吹き出し4"/>
    <w:basedOn w:val="aff3"/>
    <w:semiHidden/>
    <w:qFormat/>
    <w:pPr>
      <w:widowControl/>
      <w:spacing w:after="180"/>
      <w:jc w:val="left"/>
    </w:pPr>
    <w:rPr>
      <w:rFonts w:ascii="Tahoma" w:eastAsia="MS Mincho" w:hAnsi="Tahoma" w:cs="Tahoma"/>
      <w:kern w:val="0"/>
      <w:sz w:val="16"/>
      <w:szCs w:val="16"/>
      <w:lang w:val="en-GB" w:eastAsia="en-US"/>
    </w:rPr>
  </w:style>
  <w:style w:type="paragraph" w:customStyle="1" w:styleId="tac0">
    <w:name w:val="tac"/>
    <w:basedOn w:val="aff3"/>
    <w:uiPriority w:val="99"/>
    <w:qFormat/>
    <w:pPr>
      <w:keepNext/>
      <w:widowControl/>
      <w:autoSpaceDE w:val="0"/>
      <w:autoSpaceDN w:val="0"/>
      <w:jc w:val="center"/>
    </w:pPr>
    <w:rPr>
      <w:rFonts w:ascii="Arial" w:eastAsiaTheme="minorHAnsi" w:hAnsi="Arial" w:cs="Arial"/>
      <w:kern w:val="0"/>
      <w:sz w:val="18"/>
      <w:szCs w:val="18"/>
      <w:lang w:eastAsia="en-US"/>
    </w:rPr>
  </w:style>
  <w:style w:type="table" w:customStyle="1" w:styleId="TableGrid4">
    <w:name w:val="Table Grid4"/>
    <w:basedOn w:val="aff5"/>
    <w:qFormat/>
    <w:rPr>
      <w:rFonts w:ascii="CG Times (WN)" w:hAnsi="CG Times (W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11">
    <w:name w:val="Tabellengitternetz11"/>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21">
    <w:name w:val="Tabellengitternetz21"/>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31">
    <w:name w:val="Tabellengitternetz31"/>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41">
    <w:name w:val="Tabellengitternetz41"/>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51">
    <w:name w:val="Tabellengitternetz51"/>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61">
    <w:name w:val="Tabellengitternetz61"/>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71">
    <w:name w:val="Tabellengitternetz71"/>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81">
    <w:name w:val="Tabellengitternetz81"/>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91">
    <w:name w:val="Tabellengitternetz91"/>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aff5"/>
    <w:qFormat/>
    <w:pPr>
      <w:overflowPunct w:val="0"/>
      <w:autoSpaceDE w:val="0"/>
      <w:autoSpaceDN w:val="0"/>
      <w:adjustRightInd w:val="0"/>
      <w:spacing w:after="180"/>
      <w:textAlignment w:val="baseline"/>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aff5"/>
    <w:qFormat/>
    <w:pPr>
      <w:overflowPunct w:val="0"/>
      <w:autoSpaceDE w:val="0"/>
      <w:autoSpaceDN w:val="0"/>
      <w:adjustRightInd w:val="0"/>
      <w:spacing w:after="180"/>
      <w:textAlignment w:val="baseline"/>
    </w:pPr>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
    <w:name w:val="网格型31"/>
    <w:basedOn w:val="aff5"/>
    <w:qFormat/>
    <w:pPr>
      <w:overflowPunct w:val="0"/>
      <w:autoSpaceDE w:val="0"/>
      <w:autoSpaceDN w:val="0"/>
      <w:adjustRightInd w:val="0"/>
      <w:spacing w:after="180"/>
      <w:textAlignment w:val="baseline"/>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
    <w:name w:val="网格型41"/>
    <w:basedOn w:val="aff5"/>
    <w:qFormat/>
    <w:pPr>
      <w:overflowPunct w:val="0"/>
      <w:autoSpaceDE w:val="0"/>
      <w:autoSpaceDN w:val="0"/>
      <w:adjustRightInd w:val="0"/>
      <w:spacing w:after="180"/>
      <w:textAlignment w:val="baseline"/>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Classic21">
    <w:name w:val="Table Classic 21"/>
    <w:basedOn w:val="aff5"/>
    <w:qFormat/>
    <w:pPr>
      <w:spacing w:after="180"/>
    </w:pPr>
    <w:rPr>
      <w:lang w:eastAsia="ja-JP"/>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character" w:customStyle="1" w:styleId="1f4">
    <w:name w:val="未处理的提及1"/>
    <w:uiPriority w:val="99"/>
    <w:unhideWhenUsed/>
    <w:qFormat/>
    <w:rPr>
      <w:color w:val="808080"/>
      <w:shd w:val="clear" w:color="auto" w:fill="E6E6E6"/>
    </w:rPr>
  </w:style>
  <w:style w:type="paragraph" w:customStyle="1" w:styleId="2f4">
    <w:name w:val="修订2"/>
    <w:hidden/>
    <w:semiHidden/>
    <w:qFormat/>
    <w:rPr>
      <w:rFonts w:eastAsia="Batang"/>
      <w:lang w:val="en-GB" w:eastAsia="en-US"/>
    </w:rPr>
  </w:style>
  <w:style w:type="paragraph" w:customStyle="1" w:styleId="TOC92">
    <w:name w:val="TOC 92"/>
    <w:basedOn w:val="81"/>
    <w:qFormat/>
    <w:pPr>
      <w:keepNext/>
      <w:keepLines/>
      <w:tabs>
        <w:tab w:val="right" w:leader="dot" w:pos="9639"/>
      </w:tabs>
      <w:overflowPunct w:val="0"/>
      <w:autoSpaceDE w:val="0"/>
      <w:autoSpaceDN w:val="0"/>
      <w:adjustRightInd w:val="0"/>
      <w:spacing w:before="180"/>
      <w:ind w:left="1418" w:right="425" w:hanging="1418"/>
      <w:textAlignment w:val="baseline"/>
    </w:pPr>
    <w:rPr>
      <w:rFonts w:ascii="Times New Roman" w:eastAsia="MS Mincho" w:hAnsi="Times New Roman"/>
      <w:b/>
      <w:bCs/>
      <w:kern w:val="0"/>
      <w:sz w:val="22"/>
      <w:szCs w:val="22"/>
      <w:lang w:eastAsia="en-GB"/>
    </w:rPr>
  </w:style>
  <w:style w:type="paragraph" w:customStyle="1" w:styleId="Caption2">
    <w:name w:val="Caption2"/>
    <w:basedOn w:val="aff3"/>
    <w:next w:val="aff3"/>
    <w:qFormat/>
    <w:pPr>
      <w:widowControl/>
      <w:overflowPunct w:val="0"/>
      <w:autoSpaceDE w:val="0"/>
      <w:autoSpaceDN w:val="0"/>
      <w:adjustRightInd w:val="0"/>
      <w:spacing w:before="120" w:after="120"/>
      <w:jc w:val="left"/>
      <w:textAlignment w:val="baseline"/>
    </w:pPr>
    <w:rPr>
      <w:rFonts w:eastAsia="MS Mincho"/>
      <w:b/>
      <w:kern w:val="0"/>
      <w:sz w:val="20"/>
      <w:szCs w:val="20"/>
      <w:lang w:val="en-GB" w:eastAsia="en-GB"/>
    </w:rPr>
  </w:style>
  <w:style w:type="paragraph" w:customStyle="1" w:styleId="TableofFigures2">
    <w:name w:val="Table of Figures2"/>
    <w:basedOn w:val="aff3"/>
    <w:next w:val="aff3"/>
    <w:qFormat/>
    <w:pPr>
      <w:widowControl/>
      <w:overflowPunct w:val="0"/>
      <w:autoSpaceDE w:val="0"/>
      <w:autoSpaceDN w:val="0"/>
      <w:adjustRightInd w:val="0"/>
      <w:spacing w:after="180"/>
      <w:ind w:left="400" w:hanging="400"/>
      <w:jc w:val="center"/>
      <w:textAlignment w:val="baseline"/>
    </w:pPr>
    <w:rPr>
      <w:rFonts w:eastAsia="MS Mincho"/>
      <w:b/>
      <w:kern w:val="0"/>
      <w:sz w:val="20"/>
      <w:szCs w:val="20"/>
      <w:lang w:val="en-GB" w:eastAsia="en-GB"/>
    </w:rPr>
  </w:style>
  <w:style w:type="character" w:customStyle="1" w:styleId="BodyTextChar">
    <w:name w:val="Body Text Char"/>
    <w:qFormat/>
    <w:rPr>
      <w:rFonts w:ascii="Times New Roman" w:hAnsi="Times New Roman"/>
      <w:lang w:val="en-GB"/>
    </w:rPr>
  </w:style>
  <w:style w:type="character" w:customStyle="1" w:styleId="Heading1Char">
    <w:name w:val="Heading 1 Char"/>
    <w:qFormat/>
    <w:rPr>
      <w:rFonts w:ascii="Arial" w:hAnsi="Arial"/>
      <w:sz w:val="36"/>
      <w:lang w:val="en-GB" w:eastAsia="en-US" w:bidi="ar-SA"/>
    </w:rPr>
  </w:style>
  <w:style w:type="character" w:customStyle="1" w:styleId="high-light-bg4">
    <w:name w:val="high-light-bg4"/>
    <w:basedOn w:val="aff4"/>
    <w:qFormat/>
  </w:style>
  <w:style w:type="paragraph" w:styleId="afffffffffff4">
    <w:name w:val="List Paragraph"/>
    <w:basedOn w:val="aff3"/>
    <w:uiPriority w:val="99"/>
    <w:unhideWhenUsed/>
    <w:rsid w:val="0052525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3" w:qFormat="1"/>
    <w:lsdException w:name="index 4" w:qFormat="1"/>
    <w:lsdException w:name="index 5" w:qFormat="1"/>
    <w:lsdException w:name="index 6" w:qFormat="1"/>
    <w:lsdException w:name="index 7" w:qFormat="1"/>
    <w:lsdException w:name="index 8" w:qFormat="1"/>
    <w:lsdException w:name="toc 1" w:uiPriority="39" w:qFormat="1"/>
    <w:lsdException w:name="toc 2" w:uiPriority="39" w:qFormat="1"/>
    <w:lsdException w:name="toc 3"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qFormat="1"/>
    <w:lsdException w:name="annotation text" w:uiPriority="99" w:qFormat="1"/>
    <w:lsdException w:name="header" w:qFormat="1"/>
    <w:lsdException w:name="footer" w:qFormat="1"/>
    <w:lsdException w:name="index heading" w:qFormat="1"/>
    <w:lsdException w:name="caption" w:qFormat="1"/>
    <w:lsdException w:name="table of figures" w:qFormat="1"/>
    <w:lsdException w:name="envelope address" w:qFormat="1"/>
    <w:lsdException w:name="annotation reference" w:uiPriority="99" w:qFormat="1"/>
    <w:lsdException w:name="line number" w:semiHidden="1" w:uiPriority="99" w:unhideWhenUsed="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uiPriority="1" w:unhideWhenUsed="1" w:qFormat="1"/>
    <w:lsdException w:name="Body Text" w:qFormat="1"/>
    <w:lsdException w:name="Body Text Indent" w:qFormat="1"/>
    <w:lsdException w:name="List Continue" w:qFormat="1"/>
    <w:lsdException w:name="List Continue 2" w:qFormat="1"/>
    <w:lsdException w:name="List Continue 3"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lock Text" w:qFormat="1"/>
    <w:lsdException w:name="Hyperlink" w:qFormat="1"/>
    <w:lsdException w:name="Strong" w:uiPriority="22" w:qFormat="1"/>
    <w:lsdException w:name="Emphasis" w:qFormat="1"/>
    <w:lsdException w:name="Document Map" w:qFormat="1"/>
    <w:lsdException w:name="E-mail Signature" w:qFormat="1"/>
    <w:lsdException w:name="HTML Top of Form" w:semiHidden="1" w:uiPriority="99" w:unhideWhenUsed="1"/>
    <w:lsdException w:name="HTML Bottom of Form" w:semiHidden="1" w:uiPriority="99" w:unhideWhenUsed="1"/>
    <w:lsdException w:name="Normal (Web)" w:uiPriority="99"/>
    <w:lsdException w:name="HTML Acronym" w:qFormat="1"/>
    <w:lsdException w:name="HTML Address" w:qFormat="1"/>
    <w:lsdException w:name="HTML Cite" w:qFormat="1"/>
    <w:lsdException w:name="HTML Code" w:qFormat="1"/>
    <w:lsdException w:name="HTML Typewriter" w:qFormat="1"/>
    <w:lsdException w:name="Normal Table"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qFormat="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qFormat="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ff3">
    <w:name w:val="Normal"/>
    <w:qFormat/>
    <w:pPr>
      <w:widowControl w:val="0"/>
      <w:jc w:val="both"/>
    </w:pPr>
    <w:rPr>
      <w:kern w:val="2"/>
      <w:sz w:val="21"/>
      <w:szCs w:val="24"/>
    </w:rPr>
  </w:style>
  <w:style w:type="paragraph" w:styleId="10">
    <w:name w:val="heading 1"/>
    <w:basedOn w:val="aff3"/>
    <w:next w:val="aff3"/>
    <w:link w:val="1Char"/>
    <w:qFormat/>
    <w:pPr>
      <w:keepNext/>
      <w:keepLines/>
      <w:spacing w:before="340" w:after="330" w:line="578" w:lineRule="auto"/>
      <w:outlineLvl w:val="0"/>
    </w:pPr>
    <w:rPr>
      <w:b/>
      <w:bCs/>
      <w:kern w:val="44"/>
      <w:sz w:val="44"/>
      <w:szCs w:val="44"/>
    </w:rPr>
  </w:style>
  <w:style w:type="paragraph" w:styleId="2">
    <w:name w:val="heading 2"/>
    <w:basedOn w:val="aff3"/>
    <w:next w:val="aff3"/>
    <w:link w:val="2Char"/>
    <w:qFormat/>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ff3"/>
    <w:next w:val="aff3"/>
    <w:link w:val="3Char"/>
    <w:qFormat/>
    <w:pPr>
      <w:keepNext/>
      <w:keepLines/>
      <w:numPr>
        <w:ilvl w:val="2"/>
        <w:numId w:val="1"/>
      </w:numPr>
      <w:tabs>
        <w:tab w:val="left" w:pos="720"/>
      </w:tabs>
      <w:spacing w:before="260" w:after="260" w:line="416" w:lineRule="auto"/>
      <w:ind w:left="720"/>
      <w:outlineLvl w:val="2"/>
    </w:pPr>
    <w:rPr>
      <w:b/>
      <w:bCs/>
      <w:sz w:val="32"/>
      <w:szCs w:val="32"/>
    </w:rPr>
  </w:style>
  <w:style w:type="paragraph" w:styleId="4">
    <w:name w:val="heading 4"/>
    <w:basedOn w:val="aff3"/>
    <w:next w:val="aff3"/>
    <w:link w:val="4Char"/>
    <w:qFormat/>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ff3"/>
    <w:next w:val="aff3"/>
    <w:link w:val="5Char"/>
    <w:qFormat/>
    <w:pPr>
      <w:keepNext/>
      <w:keepLines/>
      <w:numPr>
        <w:ilvl w:val="4"/>
        <w:numId w:val="1"/>
      </w:numPr>
      <w:spacing w:before="280" w:after="290" w:line="376" w:lineRule="auto"/>
      <w:outlineLvl w:val="4"/>
    </w:pPr>
    <w:rPr>
      <w:b/>
      <w:bCs/>
      <w:sz w:val="28"/>
      <w:szCs w:val="28"/>
    </w:rPr>
  </w:style>
  <w:style w:type="paragraph" w:styleId="6">
    <w:name w:val="heading 6"/>
    <w:basedOn w:val="aff3"/>
    <w:next w:val="aff3"/>
    <w:link w:val="6Char"/>
    <w:qFormat/>
    <w:pPr>
      <w:keepNext/>
      <w:keepLines/>
      <w:numPr>
        <w:ilvl w:val="5"/>
        <w:numId w:val="1"/>
      </w:numPr>
      <w:spacing w:before="240" w:after="64" w:line="320" w:lineRule="auto"/>
      <w:outlineLvl w:val="5"/>
    </w:pPr>
    <w:rPr>
      <w:rFonts w:ascii="Arial" w:eastAsia="黑体" w:hAnsi="Arial"/>
      <w:b/>
      <w:bCs/>
      <w:sz w:val="24"/>
      <w:szCs w:val="20"/>
    </w:rPr>
  </w:style>
  <w:style w:type="paragraph" w:styleId="7">
    <w:name w:val="heading 7"/>
    <w:basedOn w:val="aff3"/>
    <w:next w:val="aff3"/>
    <w:link w:val="7Char"/>
    <w:qFormat/>
    <w:pPr>
      <w:keepNext/>
      <w:keepLines/>
      <w:spacing w:before="240" w:after="64" w:line="320" w:lineRule="auto"/>
      <w:outlineLvl w:val="6"/>
    </w:pPr>
    <w:rPr>
      <w:b/>
      <w:bCs/>
      <w:sz w:val="24"/>
      <w:szCs w:val="20"/>
    </w:rPr>
  </w:style>
  <w:style w:type="paragraph" w:styleId="8">
    <w:name w:val="heading 8"/>
    <w:basedOn w:val="aff3"/>
    <w:next w:val="aff3"/>
    <w:link w:val="8Char"/>
    <w:qFormat/>
    <w:pPr>
      <w:keepNext/>
      <w:keepLines/>
      <w:numPr>
        <w:ilvl w:val="7"/>
        <w:numId w:val="1"/>
      </w:numPr>
      <w:spacing w:before="240" w:after="64" w:line="320" w:lineRule="auto"/>
      <w:outlineLvl w:val="7"/>
    </w:pPr>
    <w:rPr>
      <w:rFonts w:ascii="Arial" w:eastAsia="黑体" w:hAnsi="Arial"/>
      <w:sz w:val="24"/>
      <w:szCs w:val="20"/>
    </w:rPr>
  </w:style>
  <w:style w:type="paragraph" w:styleId="9">
    <w:name w:val="heading 9"/>
    <w:basedOn w:val="aff3"/>
    <w:next w:val="aff3"/>
    <w:link w:val="9Char"/>
    <w:qFormat/>
    <w:pPr>
      <w:keepNext/>
      <w:keepLines/>
      <w:numPr>
        <w:ilvl w:val="8"/>
        <w:numId w:val="1"/>
      </w:numPr>
      <w:spacing w:before="240" w:after="64" w:line="320" w:lineRule="auto"/>
      <w:outlineLvl w:val="8"/>
    </w:pPr>
    <w:rPr>
      <w:rFonts w:ascii="Arial" w:eastAsia="黑体" w:hAnsi="Arial"/>
      <w:szCs w:val="21"/>
    </w:rPr>
  </w:style>
  <w:style w:type="character" w:default="1" w:styleId="aff4">
    <w:name w:val="Default Paragraph Font"/>
    <w:uiPriority w:val="1"/>
    <w:semiHidden/>
    <w:unhideWhenUsed/>
  </w:style>
  <w:style w:type="table" w:default="1" w:styleId="aff5">
    <w:name w:val="Normal Table"/>
    <w:uiPriority w:val="99"/>
    <w:semiHidden/>
    <w:unhideWhenUsed/>
    <w:tblPr>
      <w:tblInd w:w="0" w:type="dxa"/>
      <w:tblCellMar>
        <w:top w:w="0" w:type="dxa"/>
        <w:left w:w="108" w:type="dxa"/>
        <w:bottom w:w="0" w:type="dxa"/>
        <w:right w:w="108" w:type="dxa"/>
      </w:tblCellMar>
    </w:tblPr>
  </w:style>
  <w:style w:type="numbering" w:default="1" w:styleId="aff6">
    <w:name w:val="No List"/>
    <w:uiPriority w:val="99"/>
    <w:semiHidden/>
    <w:unhideWhenUsed/>
  </w:style>
  <w:style w:type="paragraph" w:styleId="30">
    <w:name w:val="List 3"/>
    <w:basedOn w:val="aff3"/>
    <w:qFormat/>
    <w:pPr>
      <w:ind w:leftChars="400" w:left="100" w:hangingChars="200" w:hanging="200"/>
    </w:pPr>
    <w:rPr>
      <w:szCs w:val="20"/>
    </w:rPr>
  </w:style>
  <w:style w:type="paragraph" w:styleId="aff7">
    <w:name w:val="annotation subject"/>
    <w:basedOn w:val="aff8"/>
    <w:next w:val="aff8"/>
    <w:link w:val="Char"/>
    <w:qFormat/>
    <w:rPr>
      <w:b/>
      <w:bCs/>
      <w:kern w:val="2"/>
      <w:szCs w:val="24"/>
    </w:rPr>
  </w:style>
  <w:style w:type="paragraph" w:styleId="aff8">
    <w:name w:val="annotation text"/>
    <w:basedOn w:val="aff3"/>
    <w:link w:val="Char0"/>
    <w:uiPriority w:val="99"/>
    <w:qFormat/>
    <w:pPr>
      <w:jc w:val="left"/>
    </w:pPr>
    <w:rPr>
      <w:kern w:val="0"/>
      <w:szCs w:val="20"/>
    </w:rPr>
  </w:style>
  <w:style w:type="paragraph" w:styleId="70">
    <w:name w:val="toc 7"/>
    <w:basedOn w:val="aff3"/>
    <w:next w:val="aff3"/>
    <w:uiPriority w:val="39"/>
    <w:qFormat/>
    <w:pPr>
      <w:ind w:left="1050"/>
      <w:jc w:val="left"/>
    </w:pPr>
    <w:rPr>
      <w:rFonts w:ascii="Calibri" w:hAnsi="Calibri"/>
      <w:sz w:val="20"/>
      <w:szCs w:val="20"/>
    </w:rPr>
  </w:style>
  <w:style w:type="paragraph" w:styleId="aff9">
    <w:name w:val="Body Text First Indent"/>
    <w:basedOn w:val="aff3"/>
    <w:link w:val="Char1"/>
    <w:qFormat/>
    <w:pPr>
      <w:autoSpaceDE w:val="0"/>
      <w:autoSpaceDN w:val="0"/>
      <w:adjustRightInd w:val="0"/>
      <w:spacing w:line="360" w:lineRule="auto"/>
      <w:ind w:firstLine="425"/>
    </w:pPr>
    <w:rPr>
      <w:kern w:val="0"/>
      <w:szCs w:val="20"/>
    </w:rPr>
  </w:style>
  <w:style w:type="paragraph" w:styleId="20">
    <w:name w:val="List Number 2"/>
    <w:basedOn w:val="aff3"/>
    <w:qFormat/>
    <w:pPr>
      <w:tabs>
        <w:tab w:val="left" w:pos="780"/>
      </w:tabs>
      <w:ind w:left="780" w:hanging="360"/>
    </w:pPr>
    <w:rPr>
      <w:szCs w:val="20"/>
    </w:rPr>
  </w:style>
  <w:style w:type="paragraph" w:styleId="affa">
    <w:name w:val="table of authorities"/>
    <w:basedOn w:val="aff3"/>
    <w:next w:val="aff3"/>
    <w:qFormat/>
    <w:pPr>
      <w:ind w:leftChars="200" w:left="420"/>
    </w:pPr>
    <w:rPr>
      <w:szCs w:val="20"/>
    </w:rPr>
  </w:style>
  <w:style w:type="paragraph" w:styleId="affb">
    <w:name w:val="macro"/>
    <w:link w:val="Char2"/>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fc">
    <w:name w:val="Note Heading"/>
    <w:basedOn w:val="aff3"/>
    <w:next w:val="aff3"/>
    <w:link w:val="Char3"/>
    <w:qFormat/>
    <w:pPr>
      <w:jc w:val="center"/>
    </w:pPr>
    <w:rPr>
      <w:szCs w:val="20"/>
    </w:rPr>
  </w:style>
  <w:style w:type="paragraph" w:styleId="40">
    <w:name w:val="List Bullet 4"/>
    <w:basedOn w:val="aff3"/>
    <w:qFormat/>
    <w:pPr>
      <w:tabs>
        <w:tab w:val="left" w:pos="1620"/>
      </w:tabs>
      <w:ind w:leftChars="600" w:left="1620" w:hangingChars="200" w:hanging="360"/>
    </w:pPr>
    <w:rPr>
      <w:szCs w:val="20"/>
    </w:rPr>
  </w:style>
  <w:style w:type="paragraph" w:styleId="80">
    <w:name w:val="index 8"/>
    <w:basedOn w:val="aff3"/>
    <w:next w:val="aff3"/>
    <w:qFormat/>
    <w:pPr>
      <w:ind w:left="1680" w:hanging="210"/>
      <w:jc w:val="left"/>
    </w:pPr>
    <w:rPr>
      <w:rFonts w:ascii="Calibri" w:hAnsi="Calibri"/>
      <w:sz w:val="20"/>
      <w:szCs w:val="20"/>
    </w:rPr>
  </w:style>
  <w:style w:type="paragraph" w:styleId="affd">
    <w:name w:val="E-mail Signature"/>
    <w:basedOn w:val="aff3"/>
    <w:link w:val="Char4"/>
    <w:qFormat/>
    <w:rPr>
      <w:szCs w:val="20"/>
    </w:rPr>
  </w:style>
  <w:style w:type="paragraph" w:styleId="affe">
    <w:name w:val="List Number"/>
    <w:basedOn w:val="aff3"/>
    <w:qFormat/>
    <w:pPr>
      <w:tabs>
        <w:tab w:val="left" w:pos="360"/>
      </w:tabs>
      <w:ind w:left="360" w:hangingChars="200" w:hanging="360"/>
    </w:pPr>
    <w:rPr>
      <w:szCs w:val="20"/>
    </w:rPr>
  </w:style>
  <w:style w:type="paragraph" w:styleId="afff">
    <w:name w:val="Normal Indent"/>
    <w:basedOn w:val="aff3"/>
    <w:link w:val="Char5"/>
    <w:qFormat/>
    <w:pPr>
      <w:adjustRightInd w:val="0"/>
      <w:spacing w:line="360" w:lineRule="atLeast"/>
      <w:ind w:firstLine="420"/>
      <w:textAlignment w:val="baseline"/>
    </w:pPr>
    <w:rPr>
      <w:kern w:val="0"/>
      <w:szCs w:val="20"/>
    </w:rPr>
  </w:style>
  <w:style w:type="paragraph" w:styleId="afff0">
    <w:name w:val="caption"/>
    <w:basedOn w:val="aff3"/>
    <w:next w:val="aff3"/>
    <w:link w:val="Char6"/>
    <w:qFormat/>
    <w:pPr>
      <w:spacing w:before="152" w:after="160"/>
    </w:pPr>
    <w:rPr>
      <w:rFonts w:ascii="Arial" w:eastAsia="黑体" w:hAnsi="Arial" w:cs="Arial"/>
      <w:sz w:val="20"/>
      <w:szCs w:val="20"/>
    </w:rPr>
  </w:style>
  <w:style w:type="paragraph" w:styleId="50">
    <w:name w:val="index 5"/>
    <w:basedOn w:val="aff3"/>
    <w:next w:val="aff3"/>
    <w:qFormat/>
    <w:pPr>
      <w:ind w:left="1050" w:hanging="210"/>
      <w:jc w:val="left"/>
    </w:pPr>
    <w:rPr>
      <w:rFonts w:ascii="Calibri" w:hAnsi="Calibri"/>
      <w:sz w:val="20"/>
      <w:szCs w:val="20"/>
    </w:rPr>
  </w:style>
  <w:style w:type="paragraph" w:styleId="afff1">
    <w:name w:val="List Bullet"/>
    <w:basedOn w:val="aff3"/>
    <w:link w:val="Char7"/>
    <w:qFormat/>
    <w:pPr>
      <w:tabs>
        <w:tab w:val="left" w:pos="360"/>
      </w:tabs>
      <w:ind w:left="360" w:hangingChars="200" w:hanging="360"/>
    </w:pPr>
    <w:rPr>
      <w:szCs w:val="20"/>
    </w:rPr>
  </w:style>
  <w:style w:type="paragraph" w:styleId="afff2">
    <w:name w:val="envelope address"/>
    <w:basedOn w:val="aff3"/>
    <w:qFormat/>
    <w:pPr>
      <w:framePr w:w="7920" w:h="1980" w:hRule="exact" w:hSpace="180" w:wrap="around" w:hAnchor="page" w:xAlign="center" w:yAlign="bottom"/>
      <w:snapToGrid w:val="0"/>
      <w:ind w:leftChars="1400" w:left="100"/>
    </w:pPr>
    <w:rPr>
      <w:rFonts w:ascii="Arial" w:hAnsi="Arial" w:cs="Arial"/>
      <w:sz w:val="24"/>
      <w:szCs w:val="20"/>
    </w:rPr>
  </w:style>
  <w:style w:type="paragraph" w:styleId="afff3">
    <w:name w:val="Document Map"/>
    <w:basedOn w:val="aff3"/>
    <w:link w:val="Char8"/>
    <w:qFormat/>
    <w:pPr>
      <w:shd w:val="clear" w:color="auto" w:fill="000080"/>
    </w:pPr>
  </w:style>
  <w:style w:type="paragraph" w:styleId="afff4">
    <w:name w:val="toa heading"/>
    <w:basedOn w:val="aff3"/>
    <w:next w:val="aff3"/>
    <w:qFormat/>
    <w:pPr>
      <w:spacing w:before="120"/>
    </w:pPr>
    <w:rPr>
      <w:rFonts w:ascii="Arial" w:hAnsi="Arial" w:cs="Arial"/>
      <w:sz w:val="24"/>
      <w:szCs w:val="20"/>
    </w:rPr>
  </w:style>
  <w:style w:type="paragraph" w:styleId="60">
    <w:name w:val="index 6"/>
    <w:basedOn w:val="aff3"/>
    <w:next w:val="aff3"/>
    <w:qFormat/>
    <w:pPr>
      <w:ind w:left="1260" w:hanging="210"/>
      <w:jc w:val="left"/>
    </w:pPr>
    <w:rPr>
      <w:rFonts w:ascii="Calibri" w:hAnsi="Calibri"/>
      <w:sz w:val="20"/>
      <w:szCs w:val="20"/>
    </w:rPr>
  </w:style>
  <w:style w:type="paragraph" w:styleId="afff5">
    <w:name w:val="Salutation"/>
    <w:basedOn w:val="aff3"/>
    <w:next w:val="aff3"/>
    <w:link w:val="Char9"/>
    <w:qFormat/>
    <w:rPr>
      <w:szCs w:val="20"/>
    </w:rPr>
  </w:style>
  <w:style w:type="paragraph" w:styleId="31">
    <w:name w:val="Body Text 3"/>
    <w:basedOn w:val="aff3"/>
    <w:link w:val="3Char0"/>
    <w:qFormat/>
    <w:pPr>
      <w:spacing w:after="120"/>
    </w:pPr>
    <w:rPr>
      <w:sz w:val="16"/>
      <w:szCs w:val="16"/>
    </w:rPr>
  </w:style>
  <w:style w:type="paragraph" w:styleId="afff6">
    <w:name w:val="Closing"/>
    <w:basedOn w:val="aff3"/>
    <w:link w:val="Chara"/>
    <w:qFormat/>
    <w:pPr>
      <w:ind w:leftChars="2100" w:left="100"/>
    </w:pPr>
    <w:rPr>
      <w:szCs w:val="20"/>
    </w:rPr>
  </w:style>
  <w:style w:type="paragraph" w:styleId="32">
    <w:name w:val="List Bullet 3"/>
    <w:basedOn w:val="aff3"/>
    <w:link w:val="3Char1"/>
    <w:qFormat/>
    <w:pPr>
      <w:tabs>
        <w:tab w:val="left" w:pos="1200"/>
      </w:tabs>
      <w:ind w:leftChars="400" w:left="1200" w:hangingChars="200" w:hanging="360"/>
    </w:pPr>
    <w:rPr>
      <w:szCs w:val="20"/>
    </w:rPr>
  </w:style>
  <w:style w:type="paragraph" w:styleId="afff7">
    <w:name w:val="Body Text"/>
    <w:basedOn w:val="aff3"/>
    <w:link w:val="Charb"/>
    <w:qFormat/>
    <w:pPr>
      <w:jc w:val="center"/>
    </w:pPr>
    <w:rPr>
      <w:szCs w:val="20"/>
    </w:rPr>
  </w:style>
  <w:style w:type="paragraph" w:styleId="afff8">
    <w:name w:val="Body Text Indent"/>
    <w:basedOn w:val="aff3"/>
    <w:link w:val="Charc"/>
    <w:qFormat/>
    <w:pPr>
      <w:spacing w:after="120"/>
      <w:ind w:leftChars="200" w:left="420"/>
    </w:pPr>
    <w:rPr>
      <w:szCs w:val="20"/>
    </w:rPr>
  </w:style>
  <w:style w:type="paragraph" w:styleId="33">
    <w:name w:val="List Number 3"/>
    <w:basedOn w:val="aff3"/>
    <w:qFormat/>
    <w:pPr>
      <w:tabs>
        <w:tab w:val="left" w:pos="1200"/>
      </w:tabs>
      <w:ind w:left="1200" w:hanging="360"/>
    </w:pPr>
    <w:rPr>
      <w:szCs w:val="20"/>
    </w:rPr>
  </w:style>
  <w:style w:type="paragraph" w:styleId="21">
    <w:name w:val="List 2"/>
    <w:basedOn w:val="aff3"/>
    <w:link w:val="2Char0"/>
    <w:qFormat/>
    <w:pPr>
      <w:ind w:leftChars="200" w:left="100" w:hangingChars="200" w:hanging="200"/>
    </w:pPr>
    <w:rPr>
      <w:szCs w:val="20"/>
    </w:rPr>
  </w:style>
  <w:style w:type="paragraph" w:styleId="afff9">
    <w:name w:val="List Continue"/>
    <w:basedOn w:val="aff3"/>
    <w:qFormat/>
    <w:pPr>
      <w:spacing w:after="120"/>
      <w:ind w:leftChars="200" w:left="420"/>
    </w:pPr>
    <w:rPr>
      <w:szCs w:val="20"/>
    </w:rPr>
  </w:style>
  <w:style w:type="paragraph" w:styleId="afffa">
    <w:name w:val="Block Text"/>
    <w:basedOn w:val="aff3"/>
    <w:qFormat/>
    <w:pPr>
      <w:spacing w:after="120"/>
      <w:ind w:leftChars="700" w:left="1440" w:rightChars="700" w:right="1440"/>
    </w:pPr>
    <w:rPr>
      <w:szCs w:val="20"/>
    </w:rPr>
  </w:style>
  <w:style w:type="paragraph" w:styleId="22">
    <w:name w:val="List Bullet 2"/>
    <w:basedOn w:val="aff3"/>
    <w:link w:val="2Char1"/>
    <w:qFormat/>
    <w:pPr>
      <w:tabs>
        <w:tab w:val="left" w:pos="780"/>
      </w:tabs>
      <w:ind w:leftChars="200" w:left="780" w:hangingChars="200" w:hanging="360"/>
    </w:pPr>
    <w:rPr>
      <w:szCs w:val="20"/>
    </w:rPr>
  </w:style>
  <w:style w:type="paragraph" w:styleId="HTML">
    <w:name w:val="HTML Address"/>
    <w:basedOn w:val="aff3"/>
    <w:link w:val="HTMLChar"/>
    <w:qFormat/>
    <w:rPr>
      <w:i/>
      <w:iCs/>
      <w:szCs w:val="20"/>
    </w:rPr>
  </w:style>
  <w:style w:type="paragraph" w:styleId="41">
    <w:name w:val="index 4"/>
    <w:basedOn w:val="aff3"/>
    <w:next w:val="aff3"/>
    <w:qFormat/>
    <w:pPr>
      <w:ind w:left="840" w:hanging="210"/>
      <w:jc w:val="left"/>
    </w:pPr>
    <w:rPr>
      <w:rFonts w:ascii="Calibri" w:hAnsi="Calibri"/>
      <w:sz w:val="20"/>
      <w:szCs w:val="20"/>
    </w:rPr>
  </w:style>
  <w:style w:type="paragraph" w:styleId="51">
    <w:name w:val="toc 5"/>
    <w:basedOn w:val="aff3"/>
    <w:next w:val="aff3"/>
    <w:uiPriority w:val="39"/>
    <w:qFormat/>
    <w:pPr>
      <w:ind w:left="630"/>
      <w:jc w:val="left"/>
    </w:pPr>
    <w:rPr>
      <w:rFonts w:ascii="Calibri" w:hAnsi="Calibri"/>
      <w:sz w:val="20"/>
      <w:szCs w:val="20"/>
    </w:rPr>
  </w:style>
  <w:style w:type="paragraph" w:styleId="34">
    <w:name w:val="toc 3"/>
    <w:basedOn w:val="aff3"/>
    <w:next w:val="aff3"/>
    <w:qFormat/>
    <w:pPr>
      <w:ind w:left="210"/>
      <w:jc w:val="left"/>
    </w:pPr>
    <w:rPr>
      <w:rFonts w:ascii="Calibri" w:hAnsi="Calibri"/>
      <w:sz w:val="20"/>
      <w:szCs w:val="20"/>
    </w:rPr>
  </w:style>
  <w:style w:type="paragraph" w:styleId="afffb">
    <w:name w:val="Plain Text"/>
    <w:basedOn w:val="aff3"/>
    <w:link w:val="Chard"/>
    <w:rPr>
      <w:rFonts w:ascii="宋体" w:hAnsi="Courier New" w:cs="Courier New"/>
      <w:szCs w:val="21"/>
    </w:rPr>
  </w:style>
  <w:style w:type="paragraph" w:styleId="52">
    <w:name w:val="List Bullet 5"/>
    <w:basedOn w:val="aff3"/>
    <w:qFormat/>
    <w:pPr>
      <w:tabs>
        <w:tab w:val="left" w:pos="2040"/>
      </w:tabs>
      <w:ind w:leftChars="800" w:left="2040" w:hangingChars="200" w:hanging="360"/>
    </w:pPr>
    <w:rPr>
      <w:szCs w:val="20"/>
    </w:rPr>
  </w:style>
  <w:style w:type="paragraph" w:styleId="42">
    <w:name w:val="List Number 4"/>
    <w:basedOn w:val="aff3"/>
    <w:qFormat/>
    <w:pPr>
      <w:tabs>
        <w:tab w:val="left" w:pos="1620"/>
      </w:tabs>
      <w:ind w:left="1620" w:hanging="360"/>
    </w:pPr>
    <w:rPr>
      <w:szCs w:val="20"/>
    </w:rPr>
  </w:style>
  <w:style w:type="paragraph" w:styleId="81">
    <w:name w:val="toc 8"/>
    <w:basedOn w:val="aff3"/>
    <w:next w:val="aff3"/>
    <w:uiPriority w:val="39"/>
    <w:qFormat/>
    <w:pPr>
      <w:ind w:left="1260"/>
      <w:jc w:val="left"/>
    </w:pPr>
    <w:rPr>
      <w:rFonts w:ascii="Calibri" w:hAnsi="Calibri"/>
      <w:sz w:val="20"/>
      <w:szCs w:val="20"/>
    </w:rPr>
  </w:style>
  <w:style w:type="paragraph" w:styleId="35">
    <w:name w:val="index 3"/>
    <w:basedOn w:val="aff3"/>
    <w:next w:val="aff3"/>
    <w:qFormat/>
    <w:pPr>
      <w:ind w:left="630" w:hanging="210"/>
      <w:jc w:val="left"/>
    </w:pPr>
    <w:rPr>
      <w:rFonts w:ascii="Calibri" w:hAnsi="Calibri"/>
      <w:sz w:val="20"/>
      <w:szCs w:val="20"/>
    </w:rPr>
  </w:style>
  <w:style w:type="paragraph" w:styleId="afffc">
    <w:name w:val="Date"/>
    <w:basedOn w:val="aff3"/>
    <w:next w:val="aff3"/>
    <w:link w:val="Chare"/>
    <w:qFormat/>
    <w:pPr>
      <w:ind w:leftChars="2500" w:left="100"/>
    </w:pPr>
    <w:rPr>
      <w:szCs w:val="20"/>
    </w:rPr>
  </w:style>
  <w:style w:type="paragraph" w:styleId="23">
    <w:name w:val="Body Text Indent 2"/>
    <w:basedOn w:val="aff3"/>
    <w:link w:val="2Char2"/>
    <w:qFormat/>
    <w:pPr>
      <w:spacing w:after="120" w:line="480" w:lineRule="auto"/>
      <w:ind w:leftChars="200" w:left="420"/>
    </w:pPr>
    <w:rPr>
      <w:szCs w:val="20"/>
    </w:rPr>
  </w:style>
  <w:style w:type="paragraph" w:styleId="afffd">
    <w:name w:val="endnote text"/>
    <w:basedOn w:val="aff3"/>
    <w:link w:val="Charf"/>
    <w:qFormat/>
    <w:pPr>
      <w:snapToGrid w:val="0"/>
      <w:jc w:val="left"/>
    </w:pPr>
  </w:style>
  <w:style w:type="paragraph" w:styleId="53">
    <w:name w:val="List Continue 5"/>
    <w:basedOn w:val="aff3"/>
    <w:qFormat/>
    <w:pPr>
      <w:spacing w:after="120"/>
      <w:ind w:leftChars="1000" w:left="2100"/>
    </w:pPr>
    <w:rPr>
      <w:szCs w:val="20"/>
    </w:rPr>
  </w:style>
  <w:style w:type="paragraph" w:styleId="afffe">
    <w:name w:val="Balloon Text"/>
    <w:basedOn w:val="aff3"/>
    <w:link w:val="Charf0"/>
    <w:rPr>
      <w:sz w:val="18"/>
      <w:szCs w:val="18"/>
    </w:rPr>
  </w:style>
  <w:style w:type="paragraph" w:styleId="affff">
    <w:name w:val="footer"/>
    <w:basedOn w:val="aff3"/>
    <w:link w:val="Charf1"/>
    <w:qFormat/>
    <w:pPr>
      <w:snapToGrid w:val="0"/>
      <w:ind w:rightChars="100" w:right="210"/>
      <w:jc w:val="right"/>
    </w:pPr>
    <w:rPr>
      <w:sz w:val="18"/>
      <w:szCs w:val="18"/>
    </w:rPr>
  </w:style>
  <w:style w:type="paragraph" w:styleId="affff0">
    <w:name w:val="envelope return"/>
    <w:basedOn w:val="aff3"/>
    <w:pPr>
      <w:snapToGrid w:val="0"/>
    </w:pPr>
    <w:rPr>
      <w:rFonts w:ascii="Arial" w:hAnsi="Arial" w:cs="Arial"/>
      <w:szCs w:val="20"/>
    </w:rPr>
  </w:style>
  <w:style w:type="paragraph" w:styleId="24">
    <w:name w:val="Body Text First Indent 2"/>
    <w:basedOn w:val="afff8"/>
    <w:link w:val="2Char3"/>
    <w:qFormat/>
    <w:pPr>
      <w:ind w:firstLineChars="200" w:firstLine="210"/>
    </w:pPr>
  </w:style>
  <w:style w:type="paragraph" w:styleId="aff2">
    <w:name w:val="header"/>
    <w:basedOn w:val="aff3"/>
    <w:link w:val="Charf2"/>
    <w:qFormat/>
    <w:pPr>
      <w:numPr>
        <w:numId w:val="2"/>
      </w:numPr>
      <w:snapToGrid w:val="0"/>
      <w:jc w:val="left"/>
    </w:pPr>
    <w:rPr>
      <w:sz w:val="18"/>
      <w:szCs w:val="18"/>
    </w:rPr>
  </w:style>
  <w:style w:type="paragraph" w:styleId="affff1">
    <w:name w:val="Signature"/>
    <w:basedOn w:val="aff3"/>
    <w:link w:val="Charf3"/>
    <w:qFormat/>
    <w:pPr>
      <w:ind w:leftChars="2100" w:left="100"/>
    </w:pPr>
    <w:rPr>
      <w:szCs w:val="20"/>
    </w:rPr>
  </w:style>
  <w:style w:type="paragraph" w:styleId="11">
    <w:name w:val="toc 1"/>
    <w:basedOn w:val="aff3"/>
    <w:next w:val="aff3"/>
    <w:uiPriority w:val="39"/>
    <w:qFormat/>
    <w:pPr>
      <w:spacing w:before="360"/>
      <w:jc w:val="left"/>
    </w:pPr>
    <w:rPr>
      <w:rFonts w:ascii="Cambria" w:hAnsi="Cambria"/>
      <w:b/>
      <w:bCs/>
      <w:caps/>
      <w:sz w:val="24"/>
    </w:rPr>
  </w:style>
  <w:style w:type="paragraph" w:styleId="43">
    <w:name w:val="List Continue 4"/>
    <w:basedOn w:val="aff3"/>
    <w:pPr>
      <w:spacing w:after="120"/>
      <w:ind w:leftChars="800" w:left="1680"/>
    </w:pPr>
    <w:rPr>
      <w:szCs w:val="20"/>
    </w:rPr>
  </w:style>
  <w:style w:type="paragraph" w:styleId="44">
    <w:name w:val="toc 4"/>
    <w:basedOn w:val="aff3"/>
    <w:next w:val="aff3"/>
    <w:uiPriority w:val="39"/>
    <w:qFormat/>
    <w:pPr>
      <w:ind w:left="420"/>
      <w:jc w:val="left"/>
    </w:pPr>
    <w:rPr>
      <w:rFonts w:ascii="Calibri" w:hAnsi="Calibri"/>
      <w:sz w:val="20"/>
      <w:szCs w:val="20"/>
    </w:rPr>
  </w:style>
  <w:style w:type="paragraph" w:styleId="affff2">
    <w:name w:val="index heading"/>
    <w:basedOn w:val="aff3"/>
    <w:next w:val="12"/>
    <w:qFormat/>
    <w:pPr>
      <w:spacing w:before="120" w:after="120"/>
      <w:jc w:val="center"/>
    </w:pPr>
    <w:rPr>
      <w:rFonts w:ascii="Calibri" w:hAnsi="Calibri"/>
      <w:b/>
      <w:bCs/>
      <w:iCs/>
      <w:szCs w:val="20"/>
    </w:rPr>
  </w:style>
  <w:style w:type="paragraph" w:styleId="12">
    <w:name w:val="index 1"/>
    <w:basedOn w:val="aff3"/>
    <w:next w:val="affff3"/>
    <w:qFormat/>
    <w:pPr>
      <w:tabs>
        <w:tab w:val="right" w:leader="dot" w:pos="9299"/>
      </w:tabs>
      <w:jc w:val="left"/>
    </w:pPr>
    <w:rPr>
      <w:rFonts w:ascii="宋体"/>
      <w:szCs w:val="21"/>
    </w:rPr>
  </w:style>
  <w:style w:type="paragraph" w:customStyle="1" w:styleId="affff3">
    <w:name w:val="段"/>
    <w:link w:val="Charf4"/>
    <w:qFormat/>
    <w:pPr>
      <w:tabs>
        <w:tab w:val="center" w:pos="4201"/>
        <w:tab w:val="right" w:leader="dot" w:pos="9298"/>
      </w:tabs>
      <w:autoSpaceDE w:val="0"/>
      <w:autoSpaceDN w:val="0"/>
      <w:ind w:firstLineChars="200" w:firstLine="420"/>
      <w:jc w:val="both"/>
    </w:pPr>
    <w:rPr>
      <w:rFonts w:ascii="宋体"/>
      <w:sz w:val="21"/>
    </w:rPr>
  </w:style>
  <w:style w:type="paragraph" w:styleId="affff4">
    <w:name w:val="Subtitle"/>
    <w:basedOn w:val="aff3"/>
    <w:link w:val="Charf5"/>
    <w:qFormat/>
    <w:pPr>
      <w:spacing w:before="240" w:after="60" w:line="312" w:lineRule="auto"/>
      <w:jc w:val="center"/>
      <w:outlineLvl w:val="1"/>
    </w:pPr>
    <w:rPr>
      <w:rFonts w:ascii="Arial" w:hAnsi="Arial" w:cs="Arial"/>
      <w:b/>
      <w:bCs/>
      <w:kern w:val="28"/>
      <w:sz w:val="32"/>
      <w:szCs w:val="32"/>
    </w:rPr>
  </w:style>
  <w:style w:type="paragraph" w:styleId="54">
    <w:name w:val="List Number 5"/>
    <w:basedOn w:val="aff3"/>
    <w:qFormat/>
    <w:pPr>
      <w:tabs>
        <w:tab w:val="left" w:pos="2040"/>
      </w:tabs>
      <w:ind w:left="2040" w:hanging="360"/>
    </w:pPr>
    <w:rPr>
      <w:szCs w:val="20"/>
    </w:rPr>
  </w:style>
  <w:style w:type="paragraph" w:styleId="affff5">
    <w:name w:val="List"/>
    <w:basedOn w:val="aff3"/>
    <w:link w:val="Charf6"/>
    <w:qFormat/>
    <w:pPr>
      <w:ind w:left="200" w:hangingChars="200" w:hanging="200"/>
    </w:pPr>
    <w:rPr>
      <w:szCs w:val="20"/>
    </w:rPr>
  </w:style>
  <w:style w:type="paragraph" w:styleId="af">
    <w:name w:val="footnote text"/>
    <w:basedOn w:val="aff3"/>
    <w:link w:val="Charf7"/>
    <w:qFormat/>
    <w:pPr>
      <w:numPr>
        <w:numId w:val="3"/>
      </w:numPr>
      <w:snapToGrid w:val="0"/>
      <w:jc w:val="left"/>
    </w:pPr>
    <w:rPr>
      <w:rFonts w:ascii="宋体"/>
      <w:sz w:val="18"/>
      <w:szCs w:val="18"/>
    </w:rPr>
  </w:style>
  <w:style w:type="paragraph" w:styleId="61">
    <w:name w:val="toc 6"/>
    <w:basedOn w:val="aff3"/>
    <w:next w:val="aff3"/>
    <w:uiPriority w:val="39"/>
    <w:qFormat/>
    <w:pPr>
      <w:ind w:left="840"/>
      <w:jc w:val="left"/>
    </w:pPr>
    <w:rPr>
      <w:rFonts w:ascii="Calibri" w:hAnsi="Calibri"/>
      <w:sz w:val="20"/>
      <w:szCs w:val="20"/>
    </w:rPr>
  </w:style>
  <w:style w:type="paragraph" w:styleId="55">
    <w:name w:val="List 5"/>
    <w:basedOn w:val="aff3"/>
    <w:qFormat/>
    <w:pPr>
      <w:ind w:leftChars="800" w:left="100" w:hangingChars="200" w:hanging="200"/>
    </w:pPr>
    <w:rPr>
      <w:szCs w:val="20"/>
    </w:rPr>
  </w:style>
  <w:style w:type="paragraph" w:styleId="36">
    <w:name w:val="Body Text Indent 3"/>
    <w:basedOn w:val="aff3"/>
    <w:link w:val="3Char2"/>
    <w:pPr>
      <w:spacing w:after="120"/>
      <w:ind w:leftChars="200" w:left="420"/>
    </w:pPr>
    <w:rPr>
      <w:sz w:val="16"/>
      <w:szCs w:val="16"/>
    </w:rPr>
  </w:style>
  <w:style w:type="paragraph" w:styleId="71">
    <w:name w:val="index 7"/>
    <w:basedOn w:val="aff3"/>
    <w:next w:val="aff3"/>
    <w:qFormat/>
    <w:pPr>
      <w:ind w:left="1470" w:hanging="210"/>
      <w:jc w:val="left"/>
    </w:pPr>
    <w:rPr>
      <w:rFonts w:ascii="Calibri" w:hAnsi="Calibri"/>
      <w:sz w:val="20"/>
      <w:szCs w:val="20"/>
    </w:rPr>
  </w:style>
  <w:style w:type="paragraph" w:styleId="90">
    <w:name w:val="index 9"/>
    <w:basedOn w:val="aff3"/>
    <w:next w:val="aff3"/>
    <w:pPr>
      <w:ind w:left="1890" w:hanging="210"/>
      <w:jc w:val="left"/>
    </w:pPr>
    <w:rPr>
      <w:rFonts w:ascii="Calibri" w:hAnsi="Calibri"/>
      <w:sz w:val="20"/>
      <w:szCs w:val="20"/>
    </w:rPr>
  </w:style>
  <w:style w:type="paragraph" w:styleId="affff6">
    <w:name w:val="table of figures"/>
    <w:basedOn w:val="aff3"/>
    <w:next w:val="aff3"/>
    <w:qFormat/>
    <w:pPr>
      <w:ind w:leftChars="200" w:left="840" w:hangingChars="200" w:hanging="420"/>
    </w:pPr>
    <w:rPr>
      <w:szCs w:val="20"/>
    </w:rPr>
  </w:style>
  <w:style w:type="paragraph" w:styleId="25">
    <w:name w:val="toc 2"/>
    <w:basedOn w:val="aff3"/>
    <w:next w:val="aff3"/>
    <w:uiPriority w:val="39"/>
    <w:qFormat/>
    <w:pPr>
      <w:spacing w:before="240"/>
      <w:jc w:val="left"/>
    </w:pPr>
    <w:rPr>
      <w:rFonts w:ascii="Calibri" w:hAnsi="Calibri"/>
      <w:b/>
      <w:bCs/>
      <w:sz w:val="20"/>
      <w:szCs w:val="20"/>
    </w:rPr>
  </w:style>
  <w:style w:type="paragraph" w:styleId="91">
    <w:name w:val="toc 9"/>
    <w:basedOn w:val="aff3"/>
    <w:next w:val="aff3"/>
    <w:uiPriority w:val="39"/>
    <w:qFormat/>
    <w:pPr>
      <w:ind w:left="1470"/>
      <w:jc w:val="left"/>
    </w:pPr>
    <w:rPr>
      <w:rFonts w:ascii="Calibri" w:hAnsi="Calibri"/>
      <w:sz w:val="20"/>
      <w:szCs w:val="20"/>
    </w:rPr>
  </w:style>
  <w:style w:type="paragraph" w:styleId="26">
    <w:name w:val="Body Text 2"/>
    <w:basedOn w:val="aff3"/>
    <w:link w:val="2Char4"/>
    <w:qFormat/>
    <w:pPr>
      <w:spacing w:after="120" w:line="480" w:lineRule="auto"/>
    </w:pPr>
    <w:rPr>
      <w:szCs w:val="20"/>
    </w:rPr>
  </w:style>
  <w:style w:type="paragraph" w:styleId="45">
    <w:name w:val="List 4"/>
    <w:basedOn w:val="aff3"/>
    <w:pPr>
      <w:ind w:leftChars="600" w:left="100" w:hangingChars="200" w:hanging="200"/>
    </w:pPr>
    <w:rPr>
      <w:szCs w:val="20"/>
    </w:rPr>
  </w:style>
  <w:style w:type="paragraph" w:styleId="27">
    <w:name w:val="List Continue 2"/>
    <w:basedOn w:val="aff3"/>
    <w:qFormat/>
    <w:pPr>
      <w:spacing w:after="120"/>
      <w:ind w:leftChars="400" w:left="840"/>
    </w:pPr>
    <w:rPr>
      <w:szCs w:val="20"/>
    </w:rPr>
  </w:style>
  <w:style w:type="paragraph" w:styleId="affff7">
    <w:name w:val="Message Header"/>
    <w:basedOn w:val="aff3"/>
    <w:link w:val="Charf8"/>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0"/>
    </w:rPr>
  </w:style>
  <w:style w:type="paragraph" w:styleId="HTML0">
    <w:name w:val="HTML Preformatted"/>
    <w:basedOn w:val="aff3"/>
    <w:link w:val="HTMLChar0"/>
    <w:rPr>
      <w:rFonts w:ascii="Courier New" w:hAnsi="Courier New" w:cs="Courier New"/>
      <w:sz w:val="20"/>
      <w:szCs w:val="20"/>
    </w:rPr>
  </w:style>
  <w:style w:type="paragraph" w:styleId="affff8">
    <w:name w:val="Normal (Web)"/>
    <w:basedOn w:val="aff3"/>
    <w:uiPriority w:val="99"/>
    <w:pPr>
      <w:widowControl/>
      <w:spacing w:before="100" w:beforeAutospacing="1" w:after="100" w:afterAutospacing="1"/>
      <w:jc w:val="left"/>
    </w:pPr>
    <w:rPr>
      <w:rFonts w:ascii="Arial Unicode MS" w:eastAsia="Arial Unicode MS" w:hAnsi="Arial Unicode MS" w:cs="Arial Unicode MS"/>
      <w:kern w:val="0"/>
      <w:sz w:val="24"/>
      <w:szCs w:val="20"/>
    </w:rPr>
  </w:style>
  <w:style w:type="paragraph" w:styleId="37">
    <w:name w:val="List Continue 3"/>
    <w:basedOn w:val="aff3"/>
    <w:qFormat/>
    <w:pPr>
      <w:spacing w:after="120"/>
      <w:ind w:leftChars="600" w:left="1260"/>
    </w:pPr>
    <w:rPr>
      <w:szCs w:val="20"/>
    </w:rPr>
  </w:style>
  <w:style w:type="paragraph" w:styleId="28">
    <w:name w:val="index 2"/>
    <w:basedOn w:val="aff3"/>
    <w:next w:val="aff3"/>
    <w:pPr>
      <w:ind w:left="420" w:hanging="210"/>
      <w:jc w:val="left"/>
    </w:pPr>
    <w:rPr>
      <w:rFonts w:ascii="Calibri" w:hAnsi="Calibri"/>
      <w:sz w:val="20"/>
      <w:szCs w:val="20"/>
    </w:rPr>
  </w:style>
  <w:style w:type="paragraph" w:styleId="affff9">
    <w:name w:val="Title"/>
    <w:basedOn w:val="aff3"/>
    <w:link w:val="Charf9"/>
    <w:qFormat/>
    <w:pPr>
      <w:spacing w:before="240" w:after="60"/>
      <w:jc w:val="center"/>
      <w:outlineLvl w:val="0"/>
    </w:pPr>
    <w:rPr>
      <w:rFonts w:ascii="Arial" w:hAnsi="Arial" w:cs="Arial"/>
      <w:b/>
      <w:bCs/>
      <w:sz w:val="32"/>
      <w:szCs w:val="32"/>
    </w:rPr>
  </w:style>
  <w:style w:type="character" w:styleId="affffa">
    <w:name w:val="Strong"/>
    <w:uiPriority w:val="22"/>
    <w:qFormat/>
    <w:rPr>
      <w:b/>
      <w:bCs/>
    </w:rPr>
  </w:style>
  <w:style w:type="character" w:styleId="affffb">
    <w:name w:val="endnote reference"/>
    <w:rPr>
      <w:vertAlign w:val="superscript"/>
    </w:rPr>
  </w:style>
  <w:style w:type="character" w:styleId="affffc">
    <w:name w:val="page number"/>
    <w:rPr>
      <w:rFonts w:ascii="Times New Roman" w:eastAsia="宋体" w:hAnsi="Times New Roman"/>
      <w:sz w:val="18"/>
    </w:rPr>
  </w:style>
  <w:style w:type="character" w:styleId="affffd">
    <w:name w:val="FollowedHyperlink"/>
    <w:rPr>
      <w:color w:val="800080"/>
      <w:u w:val="single"/>
    </w:rPr>
  </w:style>
  <w:style w:type="character" w:styleId="affffe">
    <w:name w:val="Emphasis"/>
    <w:qFormat/>
    <w:rPr>
      <w:color w:val="CC0033"/>
    </w:rPr>
  </w:style>
  <w:style w:type="character" w:styleId="HTML1">
    <w:name w:val="HTML Definition"/>
    <w:rPr>
      <w:rFonts w:eastAsia="黑体"/>
      <w:i/>
      <w:iCs/>
      <w:sz w:val="21"/>
      <w:szCs w:val="21"/>
      <w:lang w:val="en-US" w:eastAsia="zh-CN" w:bidi="ar-SA"/>
    </w:rPr>
  </w:style>
  <w:style w:type="character" w:styleId="HTML2">
    <w:name w:val="HTML Typewriter"/>
    <w:qFormat/>
    <w:rPr>
      <w:rFonts w:ascii="Courier New" w:eastAsia="黑体" w:hAnsi="Courier New"/>
      <w:sz w:val="20"/>
      <w:szCs w:val="20"/>
      <w:lang w:val="en-US" w:eastAsia="zh-CN" w:bidi="ar-SA"/>
    </w:rPr>
  </w:style>
  <w:style w:type="character" w:styleId="HTML3">
    <w:name w:val="HTML Acronym"/>
    <w:qFormat/>
    <w:rPr>
      <w:rFonts w:eastAsia="黑体"/>
      <w:sz w:val="21"/>
      <w:szCs w:val="21"/>
      <w:lang w:val="en-US" w:eastAsia="zh-CN" w:bidi="ar-SA"/>
    </w:rPr>
  </w:style>
  <w:style w:type="character" w:styleId="HTML4">
    <w:name w:val="HTML Variable"/>
    <w:rPr>
      <w:rFonts w:eastAsia="黑体"/>
      <w:i/>
      <w:iCs/>
      <w:sz w:val="21"/>
      <w:szCs w:val="21"/>
      <w:lang w:val="en-US" w:eastAsia="zh-CN" w:bidi="ar-SA"/>
    </w:rPr>
  </w:style>
  <w:style w:type="character" w:styleId="afffff">
    <w:name w:val="Hyperlink"/>
    <w:qFormat/>
    <w:rPr>
      <w:color w:val="0000FF"/>
      <w:spacing w:val="0"/>
      <w:w w:val="100"/>
      <w:szCs w:val="21"/>
      <w:u w:val="single"/>
    </w:rPr>
  </w:style>
  <w:style w:type="character" w:styleId="HTML5">
    <w:name w:val="HTML Code"/>
    <w:qFormat/>
    <w:rPr>
      <w:rFonts w:ascii="Courier New" w:eastAsia="黑体" w:hAnsi="Courier New"/>
      <w:sz w:val="20"/>
      <w:szCs w:val="20"/>
      <w:lang w:val="en-US" w:eastAsia="zh-CN" w:bidi="ar-SA"/>
    </w:rPr>
  </w:style>
  <w:style w:type="character" w:styleId="afffff0">
    <w:name w:val="annotation reference"/>
    <w:uiPriority w:val="99"/>
    <w:qFormat/>
    <w:rPr>
      <w:rFonts w:eastAsia="黑体"/>
      <w:sz w:val="21"/>
      <w:szCs w:val="21"/>
      <w:lang w:val="en-US" w:eastAsia="zh-CN" w:bidi="ar-SA"/>
    </w:rPr>
  </w:style>
  <w:style w:type="character" w:styleId="HTML6">
    <w:name w:val="HTML Cite"/>
    <w:qFormat/>
    <w:rPr>
      <w:rFonts w:eastAsia="黑体"/>
      <w:i/>
      <w:iCs/>
      <w:sz w:val="21"/>
      <w:szCs w:val="21"/>
      <w:lang w:val="en-US" w:eastAsia="zh-CN" w:bidi="ar-SA"/>
    </w:rPr>
  </w:style>
  <w:style w:type="character" w:styleId="afffff1">
    <w:name w:val="footnote reference"/>
    <w:rPr>
      <w:vertAlign w:val="superscript"/>
    </w:rPr>
  </w:style>
  <w:style w:type="character" w:styleId="HTML7">
    <w:name w:val="HTML Keyboard"/>
    <w:rPr>
      <w:rFonts w:ascii="Courier New" w:eastAsia="黑体" w:hAnsi="Courier New"/>
      <w:sz w:val="20"/>
      <w:szCs w:val="20"/>
      <w:lang w:val="en-US" w:eastAsia="zh-CN" w:bidi="ar-SA"/>
    </w:rPr>
  </w:style>
  <w:style w:type="character" w:styleId="HTML8">
    <w:name w:val="HTML Sample"/>
    <w:rPr>
      <w:rFonts w:ascii="Courier New" w:eastAsia="黑体" w:hAnsi="Courier New"/>
      <w:sz w:val="21"/>
      <w:szCs w:val="21"/>
      <w:lang w:val="en-US" w:eastAsia="zh-CN" w:bidi="ar-SA"/>
    </w:rPr>
  </w:style>
  <w:style w:type="table" w:styleId="afffff2">
    <w:name w:val="Table Grid"/>
    <w:basedOn w:val="aff5"/>
    <w:qFormat/>
    <w:pPr>
      <w:numPr>
        <w:numId w:val="4"/>
      </w:numPr>
      <w:ind w:left="0" w:firstLine="0"/>
    </w:pPr>
    <w:rPr>
      <w:rFonts w:ascii="宋体"/>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29">
    <w:name w:val="Table Classic 2"/>
    <w:basedOn w:val="aff5"/>
    <w:qFormat/>
    <w:pPr>
      <w:spacing w:after="180"/>
    </w:pPr>
    <w:rPr>
      <w:lang w:eastAsia="ja-JP"/>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character" w:customStyle="1" w:styleId="1Char">
    <w:name w:val="标题 1 Char"/>
    <w:link w:val="10"/>
    <w:rPr>
      <w:rFonts w:ascii="Times New Roman" w:eastAsia="宋体" w:hAnsi="Times New Roman" w:cs="Times New Roman"/>
      <w:b/>
      <w:bCs/>
      <w:kern w:val="44"/>
      <w:sz w:val="44"/>
      <w:szCs w:val="44"/>
    </w:rPr>
  </w:style>
  <w:style w:type="character" w:customStyle="1" w:styleId="2Char">
    <w:name w:val="标题 2 Char"/>
    <w:link w:val="2"/>
    <w:qFormat/>
    <w:rPr>
      <w:rFonts w:ascii="Arial" w:eastAsia="黑体" w:hAnsi="Arial"/>
      <w:b/>
      <w:bCs/>
      <w:kern w:val="2"/>
      <w:sz w:val="32"/>
      <w:szCs w:val="32"/>
    </w:rPr>
  </w:style>
  <w:style w:type="character" w:customStyle="1" w:styleId="3Char">
    <w:name w:val="标题 3 Char"/>
    <w:link w:val="3"/>
    <w:qFormat/>
    <w:rPr>
      <w:rFonts w:ascii="Times New Roman" w:hAnsi="Times New Roman"/>
      <w:b/>
      <w:bCs/>
      <w:kern w:val="2"/>
      <w:sz w:val="32"/>
      <w:szCs w:val="32"/>
    </w:rPr>
  </w:style>
  <w:style w:type="character" w:customStyle="1" w:styleId="4Char">
    <w:name w:val="标题 4 Char"/>
    <w:link w:val="4"/>
    <w:qFormat/>
    <w:rPr>
      <w:rFonts w:ascii="Arial" w:eastAsia="黑体" w:hAnsi="Arial"/>
      <w:b/>
      <w:bCs/>
      <w:kern w:val="2"/>
      <w:sz w:val="28"/>
      <w:szCs w:val="28"/>
    </w:rPr>
  </w:style>
  <w:style w:type="character" w:customStyle="1" w:styleId="5Char">
    <w:name w:val="标题 5 Char"/>
    <w:link w:val="5"/>
    <w:rPr>
      <w:rFonts w:ascii="Times New Roman" w:hAnsi="Times New Roman"/>
      <w:b/>
      <w:bCs/>
      <w:kern w:val="2"/>
      <w:sz w:val="28"/>
      <w:szCs w:val="28"/>
    </w:rPr>
  </w:style>
  <w:style w:type="character" w:customStyle="1" w:styleId="6Char">
    <w:name w:val="标题 6 Char"/>
    <w:link w:val="6"/>
    <w:rPr>
      <w:rFonts w:ascii="Arial" w:eastAsia="黑体" w:hAnsi="Arial"/>
      <w:b/>
      <w:bCs/>
      <w:kern w:val="2"/>
      <w:sz w:val="24"/>
    </w:rPr>
  </w:style>
  <w:style w:type="character" w:customStyle="1" w:styleId="7Char">
    <w:name w:val="标题 7 Char"/>
    <w:link w:val="7"/>
    <w:qFormat/>
    <w:rPr>
      <w:rFonts w:ascii="Times New Roman" w:eastAsia="宋体" w:hAnsi="Times New Roman" w:cs="Times New Roman"/>
      <w:b/>
      <w:bCs/>
      <w:sz w:val="24"/>
      <w:szCs w:val="20"/>
    </w:rPr>
  </w:style>
  <w:style w:type="character" w:customStyle="1" w:styleId="8Char">
    <w:name w:val="标题 8 Char"/>
    <w:link w:val="8"/>
    <w:qFormat/>
    <w:rPr>
      <w:rFonts w:ascii="Arial" w:eastAsia="黑体" w:hAnsi="Arial"/>
      <w:kern w:val="2"/>
      <w:sz w:val="24"/>
    </w:rPr>
  </w:style>
  <w:style w:type="character" w:customStyle="1" w:styleId="9Char">
    <w:name w:val="标题 9 Char"/>
    <w:link w:val="9"/>
    <w:qFormat/>
    <w:rPr>
      <w:rFonts w:ascii="Arial" w:eastAsia="黑体" w:hAnsi="Arial"/>
      <w:kern w:val="2"/>
      <w:sz w:val="21"/>
      <w:szCs w:val="21"/>
    </w:rPr>
  </w:style>
  <w:style w:type="character" w:customStyle="1" w:styleId="Charf4">
    <w:name w:val="段 Char"/>
    <w:link w:val="affff3"/>
    <w:qFormat/>
    <w:rPr>
      <w:rFonts w:ascii="宋体" w:hAnsi="Times New Roman"/>
      <w:sz w:val="21"/>
      <w:lang w:val="en-US" w:eastAsia="zh-CN" w:bidi="ar-SA"/>
    </w:rPr>
  </w:style>
  <w:style w:type="paragraph" w:customStyle="1" w:styleId="a4">
    <w:name w:val="一级条标题"/>
    <w:next w:val="affff3"/>
    <w:qFormat/>
    <w:pPr>
      <w:numPr>
        <w:ilvl w:val="1"/>
        <w:numId w:val="5"/>
      </w:numPr>
      <w:spacing w:beforeLines="50" w:afterLines="50"/>
      <w:outlineLvl w:val="2"/>
    </w:pPr>
    <w:rPr>
      <w:rFonts w:ascii="黑体" w:eastAsia="黑体"/>
      <w:sz w:val="21"/>
      <w:szCs w:val="21"/>
    </w:rPr>
  </w:style>
  <w:style w:type="paragraph" w:customStyle="1" w:styleId="afffff3">
    <w:name w:val="标准书脚_奇数页"/>
    <w:qFormat/>
    <w:pPr>
      <w:spacing w:before="120"/>
      <w:ind w:right="198"/>
      <w:jc w:val="right"/>
    </w:pPr>
    <w:rPr>
      <w:rFonts w:ascii="宋体"/>
      <w:sz w:val="18"/>
      <w:szCs w:val="18"/>
    </w:rPr>
  </w:style>
  <w:style w:type="paragraph" w:customStyle="1" w:styleId="afe">
    <w:name w:val="标准书眉_奇数页"/>
    <w:next w:val="aff3"/>
    <w:qFormat/>
    <w:pPr>
      <w:numPr>
        <w:ilvl w:val="1"/>
        <w:numId w:val="6"/>
      </w:numPr>
      <w:tabs>
        <w:tab w:val="center" w:pos="4154"/>
        <w:tab w:val="right" w:pos="8306"/>
      </w:tabs>
      <w:spacing w:after="220"/>
      <w:jc w:val="right"/>
    </w:pPr>
    <w:rPr>
      <w:rFonts w:ascii="黑体" w:eastAsia="黑体"/>
      <w:sz w:val="21"/>
      <w:szCs w:val="21"/>
    </w:rPr>
  </w:style>
  <w:style w:type="paragraph" w:customStyle="1" w:styleId="a3">
    <w:name w:val="章标题"/>
    <w:next w:val="affff3"/>
    <w:pPr>
      <w:numPr>
        <w:numId w:val="5"/>
      </w:numPr>
      <w:spacing w:beforeLines="100" w:afterLines="100"/>
      <w:jc w:val="both"/>
      <w:outlineLvl w:val="1"/>
    </w:pPr>
    <w:rPr>
      <w:rFonts w:ascii="黑体" w:eastAsia="黑体"/>
      <w:sz w:val="21"/>
    </w:rPr>
  </w:style>
  <w:style w:type="paragraph" w:customStyle="1" w:styleId="a5">
    <w:name w:val="二级条标题"/>
    <w:basedOn w:val="a4"/>
    <w:next w:val="affff3"/>
    <w:qFormat/>
    <w:pPr>
      <w:numPr>
        <w:ilvl w:val="2"/>
      </w:numPr>
      <w:spacing w:before="156" w:after="156"/>
      <w:ind w:left="4395"/>
      <w:outlineLvl w:val="3"/>
    </w:pPr>
  </w:style>
  <w:style w:type="paragraph" w:customStyle="1" w:styleId="2a">
    <w:name w:val="封面标准号2"/>
    <w:qFormat/>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b">
    <w:name w:val="列项——（一级）"/>
    <w:qFormat/>
    <w:pPr>
      <w:widowControl w:val="0"/>
      <w:numPr>
        <w:numId w:val="7"/>
      </w:numPr>
      <w:jc w:val="both"/>
    </w:pPr>
    <w:rPr>
      <w:rFonts w:ascii="宋体"/>
      <w:sz w:val="21"/>
    </w:rPr>
  </w:style>
  <w:style w:type="paragraph" w:customStyle="1" w:styleId="ac">
    <w:name w:val="列项●（二级）"/>
    <w:qFormat/>
    <w:pPr>
      <w:numPr>
        <w:ilvl w:val="1"/>
        <w:numId w:val="7"/>
      </w:numPr>
      <w:tabs>
        <w:tab w:val="left" w:pos="840"/>
      </w:tabs>
      <w:jc w:val="both"/>
    </w:pPr>
    <w:rPr>
      <w:rFonts w:ascii="宋体"/>
      <w:sz w:val="21"/>
    </w:rPr>
  </w:style>
  <w:style w:type="paragraph" w:customStyle="1" w:styleId="aff">
    <w:name w:val="目次、标准名称标题"/>
    <w:basedOn w:val="aff3"/>
    <w:next w:val="affff3"/>
    <w:qFormat/>
    <w:pPr>
      <w:keepNext/>
      <w:pageBreakBefore/>
      <w:widowControl/>
      <w:numPr>
        <w:ilvl w:val="4"/>
        <w:numId w:val="6"/>
      </w:numPr>
      <w:shd w:val="clear" w:color="FFFFFF" w:fill="FFFFFF"/>
      <w:spacing w:before="640" w:after="560" w:line="460" w:lineRule="exact"/>
      <w:jc w:val="center"/>
      <w:outlineLvl w:val="0"/>
    </w:pPr>
    <w:rPr>
      <w:rFonts w:ascii="黑体" w:eastAsia="黑体"/>
      <w:kern w:val="0"/>
      <w:sz w:val="32"/>
      <w:szCs w:val="20"/>
    </w:rPr>
  </w:style>
  <w:style w:type="paragraph" w:customStyle="1" w:styleId="a6">
    <w:name w:val="三级条标题"/>
    <w:basedOn w:val="a5"/>
    <w:next w:val="affff3"/>
    <w:pPr>
      <w:numPr>
        <w:ilvl w:val="3"/>
      </w:numPr>
      <w:spacing w:before="50" w:after="50"/>
      <w:outlineLvl w:val="4"/>
    </w:pPr>
  </w:style>
  <w:style w:type="paragraph" w:customStyle="1" w:styleId="a1">
    <w:name w:val="示例"/>
    <w:next w:val="afffff4"/>
    <w:pPr>
      <w:widowControl w:val="0"/>
      <w:numPr>
        <w:numId w:val="8"/>
      </w:numPr>
      <w:jc w:val="both"/>
    </w:pPr>
    <w:rPr>
      <w:rFonts w:ascii="宋体"/>
      <w:sz w:val="18"/>
      <w:szCs w:val="18"/>
    </w:rPr>
  </w:style>
  <w:style w:type="paragraph" w:customStyle="1" w:styleId="afffff4">
    <w:name w:val="示例内容"/>
    <w:qFormat/>
    <w:pPr>
      <w:ind w:firstLineChars="200" w:firstLine="200"/>
    </w:pPr>
    <w:rPr>
      <w:rFonts w:ascii="宋体"/>
      <w:sz w:val="18"/>
      <w:szCs w:val="18"/>
    </w:rPr>
  </w:style>
  <w:style w:type="paragraph" w:customStyle="1" w:styleId="af2">
    <w:name w:val="数字编号列项（二级）"/>
    <w:qFormat/>
    <w:pPr>
      <w:numPr>
        <w:ilvl w:val="1"/>
        <w:numId w:val="9"/>
      </w:numPr>
      <w:jc w:val="both"/>
    </w:pPr>
    <w:rPr>
      <w:rFonts w:ascii="宋体"/>
      <w:sz w:val="21"/>
    </w:rPr>
  </w:style>
  <w:style w:type="paragraph" w:customStyle="1" w:styleId="a7">
    <w:name w:val="四级条标题"/>
    <w:basedOn w:val="a6"/>
    <w:next w:val="affff3"/>
    <w:qFormat/>
    <w:pPr>
      <w:numPr>
        <w:ilvl w:val="4"/>
      </w:numPr>
      <w:outlineLvl w:val="5"/>
    </w:pPr>
  </w:style>
  <w:style w:type="paragraph" w:customStyle="1" w:styleId="a8">
    <w:name w:val="五级条标题"/>
    <w:basedOn w:val="a7"/>
    <w:next w:val="affff3"/>
    <w:qFormat/>
    <w:pPr>
      <w:numPr>
        <w:ilvl w:val="5"/>
      </w:numPr>
      <w:outlineLvl w:val="6"/>
    </w:pPr>
  </w:style>
  <w:style w:type="character" w:customStyle="1" w:styleId="Charf1">
    <w:name w:val="页脚 Char"/>
    <w:link w:val="affff"/>
    <w:rPr>
      <w:rFonts w:ascii="Times New Roman" w:eastAsia="宋体" w:hAnsi="Times New Roman" w:cs="Times New Roman"/>
      <w:sz w:val="18"/>
      <w:szCs w:val="18"/>
    </w:rPr>
  </w:style>
  <w:style w:type="character" w:customStyle="1" w:styleId="Charf2">
    <w:name w:val="页眉 Char"/>
    <w:link w:val="aff2"/>
    <w:qFormat/>
    <w:rPr>
      <w:rFonts w:ascii="Times New Roman" w:hAnsi="Times New Roman"/>
      <w:kern w:val="2"/>
      <w:sz w:val="18"/>
      <w:szCs w:val="18"/>
    </w:rPr>
  </w:style>
  <w:style w:type="paragraph" w:customStyle="1" w:styleId="a">
    <w:name w:val="注："/>
    <w:next w:val="affff3"/>
    <w:qFormat/>
    <w:pPr>
      <w:widowControl w:val="0"/>
      <w:numPr>
        <w:numId w:val="10"/>
      </w:numPr>
      <w:autoSpaceDE w:val="0"/>
      <w:autoSpaceDN w:val="0"/>
      <w:jc w:val="both"/>
    </w:pPr>
    <w:rPr>
      <w:rFonts w:ascii="宋体"/>
      <w:sz w:val="18"/>
      <w:szCs w:val="18"/>
    </w:rPr>
  </w:style>
  <w:style w:type="paragraph" w:customStyle="1" w:styleId="afffff5">
    <w:name w:val="注×："/>
    <w:qFormat/>
    <w:pPr>
      <w:widowControl w:val="0"/>
      <w:autoSpaceDE w:val="0"/>
      <w:autoSpaceDN w:val="0"/>
      <w:ind w:left="811" w:hanging="448"/>
      <w:jc w:val="both"/>
    </w:pPr>
    <w:rPr>
      <w:rFonts w:ascii="宋体"/>
      <w:sz w:val="18"/>
      <w:szCs w:val="18"/>
    </w:rPr>
  </w:style>
  <w:style w:type="paragraph" w:customStyle="1" w:styleId="af1">
    <w:name w:val="字母编号列项（一级）"/>
    <w:qFormat/>
    <w:pPr>
      <w:numPr>
        <w:numId w:val="9"/>
      </w:numPr>
      <w:jc w:val="both"/>
    </w:pPr>
    <w:rPr>
      <w:rFonts w:ascii="宋体"/>
      <w:sz w:val="21"/>
    </w:rPr>
  </w:style>
  <w:style w:type="paragraph" w:customStyle="1" w:styleId="ad">
    <w:name w:val="列项◆（三级）"/>
    <w:basedOn w:val="aff3"/>
    <w:qFormat/>
    <w:pPr>
      <w:numPr>
        <w:ilvl w:val="2"/>
        <w:numId w:val="7"/>
      </w:numPr>
    </w:pPr>
    <w:rPr>
      <w:rFonts w:ascii="宋体"/>
      <w:szCs w:val="21"/>
    </w:rPr>
  </w:style>
  <w:style w:type="paragraph" w:customStyle="1" w:styleId="af3">
    <w:name w:val="编号列项（三级）"/>
    <w:pPr>
      <w:numPr>
        <w:ilvl w:val="2"/>
        <w:numId w:val="9"/>
      </w:numPr>
    </w:pPr>
    <w:rPr>
      <w:rFonts w:ascii="宋体"/>
      <w:sz w:val="21"/>
    </w:rPr>
  </w:style>
  <w:style w:type="paragraph" w:customStyle="1" w:styleId="af4">
    <w:name w:val="示例×："/>
    <w:basedOn w:val="a3"/>
    <w:qFormat/>
    <w:pPr>
      <w:numPr>
        <w:numId w:val="11"/>
      </w:numPr>
      <w:spacing w:beforeLines="0" w:afterLines="0"/>
      <w:outlineLvl w:val="9"/>
    </w:pPr>
    <w:rPr>
      <w:rFonts w:ascii="宋体" w:eastAsia="宋体"/>
      <w:sz w:val="18"/>
      <w:szCs w:val="18"/>
    </w:rPr>
  </w:style>
  <w:style w:type="paragraph" w:customStyle="1" w:styleId="afffff6">
    <w:name w:val="二级无"/>
    <w:basedOn w:val="a5"/>
    <w:pPr>
      <w:spacing w:beforeLines="0" w:afterLines="0"/>
    </w:pPr>
    <w:rPr>
      <w:rFonts w:ascii="宋体" w:eastAsia="宋体"/>
    </w:rPr>
  </w:style>
  <w:style w:type="paragraph" w:customStyle="1" w:styleId="afffff7">
    <w:name w:val="注：（正文）"/>
    <w:basedOn w:val="a"/>
    <w:next w:val="affff3"/>
  </w:style>
  <w:style w:type="paragraph" w:customStyle="1" w:styleId="a2">
    <w:name w:val="注×：（正文）"/>
    <w:qFormat/>
    <w:pPr>
      <w:numPr>
        <w:numId w:val="12"/>
      </w:numPr>
      <w:jc w:val="both"/>
    </w:pPr>
    <w:rPr>
      <w:rFonts w:ascii="宋体"/>
      <w:sz w:val="18"/>
      <w:szCs w:val="18"/>
    </w:rPr>
  </w:style>
  <w:style w:type="paragraph" w:customStyle="1" w:styleId="afffff8">
    <w:name w:val="标准标志"/>
    <w:next w:val="aff3"/>
    <w:qFormat/>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ffff9">
    <w:name w:val="标准称谓"/>
    <w:next w:val="aff3"/>
    <w:qFormat/>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afffffa">
    <w:name w:val="标准书脚_偶数页"/>
    <w:qFormat/>
    <w:pPr>
      <w:spacing w:before="120"/>
      <w:ind w:left="221"/>
    </w:pPr>
    <w:rPr>
      <w:rFonts w:ascii="宋体"/>
      <w:sz w:val="18"/>
      <w:szCs w:val="18"/>
    </w:rPr>
  </w:style>
  <w:style w:type="paragraph" w:customStyle="1" w:styleId="afffffb">
    <w:name w:val="标准书眉_偶数页"/>
    <w:basedOn w:val="afe"/>
    <w:next w:val="aff3"/>
    <w:qFormat/>
    <w:pPr>
      <w:jc w:val="left"/>
    </w:pPr>
  </w:style>
  <w:style w:type="paragraph" w:customStyle="1" w:styleId="afffffc">
    <w:name w:val="标准书眉一"/>
    <w:qFormat/>
    <w:pPr>
      <w:jc w:val="both"/>
    </w:pPr>
  </w:style>
  <w:style w:type="paragraph" w:customStyle="1" w:styleId="afffffd">
    <w:name w:val="参考文献"/>
    <w:basedOn w:val="aff3"/>
    <w:next w:val="affff3"/>
    <w:qFormat/>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fe">
    <w:name w:val="参考文献、索引标题"/>
    <w:basedOn w:val="aff3"/>
    <w:next w:val="affff3"/>
    <w:qFormat/>
    <w:pPr>
      <w:keepNext/>
      <w:pageBreakBefore/>
      <w:widowControl/>
      <w:shd w:val="clear" w:color="FFFFFF" w:fill="FFFFFF"/>
      <w:spacing w:before="640" w:after="200"/>
      <w:jc w:val="center"/>
      <w:outlineLvl w:val="0"/>
    </w:pPr>
    <w:rPr>
      <w:rFonts w:ascii="黑体" w:eastAsia="黑体"/>
      <w:kern w:val="0"/>
      <w:szCs w:val="20"/>
    </w:rPr>
  </w:style>
  <w:style w:type="character" w:customStyle="1" w:styleId="affffff">
    <w:name w:val="发布"/>
    <w:qFormat/>
    <w:rPr>
      <w:rFonts w:ascii="黑体" w:eastAsia="黑体"/>
      <w:spacing w:val="85"/>
      <w:w w:val="100"/>
      <w:position w:val="3"/>
      <w:sz w:val="28"/>
      <w:szCs w:val="28"/>
    </w:rPr>
  </w:style>
  <w:style w:type="paragraph" w:customStyle="1" w:styleId="affffff0">
    <w:name w:val="发布部门"/>
    <w:next w:val="affff3"/>
    <w:qFormat/>
    <w:pPr>
      <w:framePr w:w="7938" w:h="1134" w:hRule="exact" w:hSpace="125" w:vSpace="181" w:wrap="around" w:vAnchor="page" w:hAnchor="page" w:x="2150" w:y="14630" w:anchorLock="1"/>
      <w:jc w:val="center"/>
    </w:pPr>
    <w:rPr>
      <w:rFonts w:ascii="宋体"/>
      <w:b/>
      <w:spacing w:val="20"/>
      <w:w w:val="135"/>
      <w:sz w:val="28"/>
    </w:rPr>
  </w:style>
  <w:style w:type="paragraph" w:customStyle="1" w:styleId="affffff1">
    <w:name w:val="发布日期"/>
    <w:qFormat/>
    <w:pPr>
      <w:framePr w:w="3997" w:h="471" w:hRule="exact" w:vSpace="181" w:wrap="around" w:hAnchor="page" w:x="7089" w:y="14097" w:anchorLock="1"/>
    </w:pPr>
    <w:rPr>
      <w:rFonts w:eastAsia="黑体"/>
      <w:sz w:val="28"/>
    </w:rPr>
  </w:style>
  <w:style w:type="paragraph" w:customStyle="1" w:styleId="affffff2">
    <w:name w:val="封面标准代替信息"/>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13">
    <w:name w:val="封面标准号1"/>
    <w:qFormat/>
    <w:pPr>
      <w:widowControl w:val="0"/>
      <w:kinsoku w:val="0"/>
      <w:overflowPunct w:val="0"/>
      <w:autoSpaceDE w:val="0"/>
      <w:autoSpaceDN w:val="0"/>
      <w:spacing w:before="308"/>
      <w:jc w:val="right"/>
      <w:textAlignment w:val="center"/>
    </w:pPr>
    <w:rPr>
      <w:sz w:val="28"/>
    </w:rPr>
  </w:style>
  <w:style w:type="paragraph" w:customStyle="1" w:styleId="affffff3">
    <w:name w:val="封面标准名称"/>
    <w:qFormat/>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fffff4">
    <w:name w:val="封面标准英文名称"/>
    <w:basedOn w:val="affffff3"/>
    <w:qFormat/>
    <w:pPr>
      <w:framePr w:wrap="around"/>
      <w:spacing w:before="370" w:line="400" w:lineRule="exact"/>
    </w:pPr>
    <w:rPr>
      <w:rFonts w:ascii="Times New Roman"/>
      <w:sz w:val="28"/>
      <w:szCs w:val="28"/>
    </w:rPr>
  </w:style>
  <w:style w:type="paragraph" w:customStyle="1" w:styleId="affffff5">
    <w:name w:val="封面一致性程度标识"/>
    <w:basedOn w:val="affffff4"/>
    <w:qFormat/>
    <w:pPr>
      <w:framePr w:wrap="around"/>
      <w:spacing w:before="440"/>
    </w:pPr>
    <w:rPr>
      <w:rFonts w:ascii="宋体" w:eastAsia="宋体"/>
    </w:rPr>
  </w:style>
  <w:style w:type="paragraph" w:customStyle="1" w:styleId="affffff6">
    <w:name w:val="封面标准文稿类别"/>
    <w:basedOn w:val="affffff5"/>
    <w:qFormat/>
    <w:pPr>
      <w:framePr w:wrap="around"/>
      <w:spacing w:after="160" w:line="240" w:lineRule="auto"/>
    </w:pPr>
    <w:rPr>
      <w:sz w:val="24"/>
    </w:rPr>
  </w:style>
  <w:style w:type="paragraph" w:customStyle="1" w:styleId="affffff7">
    <w:name w:val="封面标准文稿编辑信息"/>
    <w:basedOn w:val="affffff6"/>
    <w:qFormat/>
    <w:pPr>
      <w:framePr w:wrap="around"/>
      <w:spacing w:before="180" w:line="180" w:lineRule="exact"/>
    </w:pPr>
    <w:rPr>
      <w:sz w:val="21"/>
    </w:rPr>
  </w:style>
  <w:style w:type="paragraph" w:customStyle="1" w:styleId="affffff8">
    <w:name w:val="封面正文"/>
    <w:qFormat/>
    <w:pPr>
      <w:jc w:val="both"/>
    </w:pPr>
  </w:style>
  <w:style w:type="paragraph" w:customStyle="1" w:styleId="af7">
    <w:name w:val="附录标识"/>
    <w:basedOn w:val="aff3"/>
    <w:next w:val="affff3"/>
    <w:qFormat/>
    <w:pPr>
      <w:keepNext/>
      <w:widowControl/>
      <w:numPr>
        <w:numId w:val="13"/>
      </w:numPr>
      <w:shd w:val="clear" w:color="FFFFFF" w:fill="FFFFFF"/>
      <w:tabs>
        <w:tab w:val="left" w:pos="6405"/>
      </w:tabs>
      <w:spacing w:before="640" w:after="280"/>
      <w:jc w:val="center"/>
      <w:outlineLvl w:val="0"/>
    </w:pPr>
    <w:rPr>
      <w:rFonts w:ascii="黑体" w:eastAsia="黑体"/>
      <w:kern w:val="0"/>
      <w:szCs w:val="20"/>
    </w:rPr>
  </w:style>
  <w:style w:type="paragraph" w:customStyle="1" w:styleId="affffff9">
    <w:name w:val="附录标题"/>
    <w:basedOn w:val="affff3"/>
    <w:next w:val="affff3"/>
    <w:qFormat/>
    <w:pPr>
      <w:ind w:firstLineChars="0" w:firstLine="0"/>
      <w:jc w:val="center"/>
    </w:pPr>
    <w:rPr>
      <w:rFonts w:ascii="黑体" w:eastAsia="黑体"/>
    </w:rPr>
  </w:style>
  <w:style w:type="paragraph" w:customStyle="1" w:styleId="af5">
    <w:name w:val="附录表标号"/>
    <w:basedOn w:val="aff3"/>
    <w:next w:val="affff3"/>
    <w:qFormat/>
    <w:pPr>
      <w:numPr>
        <w:numId w:val="14"/>
      </w:numPr>
      <w:spacing w:line="14" w:lineRule="exact"/>
      <w:ind w:left="811" w:hanging="448"/>
      <w:jc w:val="center"/>
      <w:outlineLvl w:val="0"/>
    </w:pPr>
    <w:rPr>
      <w:color w:val="FFFFFF"/>
    </w:rPr>
  </w:style>
  <w:style w:type="paragraph" w:customStyle="1" w:styleId="af6">
    <w:name w:val="附录表标题"/>
    <w:basedOn w:val="aff3"/>
    <w:next w:val="affff3"/>
    <w:qFormat/>
    <w:pPr>
      <w:numPr>
        <w:ilvl w:val="1"/>
        <w:numId w:val="14"/>
      </w:numPr>
      <w:spacing w:beforeLines="50" w:afterLines="50"/>
      <w:jc w:val="center"/>
    </w:pPr>
    <w:rPr>
      <w:rFonts w:ascii="黑体" w:eastAsia="黑体"/>
      <w:szCs w:val="21"/>
    </w:rPr>
  </w:style>
  <w:style w:type="paragraph" w:customStyle="1" w:styleId="afa">
    <w:name w:val="附录二级条标题"/>
    <w:basedOn w:val="aff3"/>
    <w:next w:val="affff3"/>
    <w:qFormat/>
    <w:pPr>
      <w:widowControl/>
      <w:numPr>
        <w:ilvl w:val="3"/>
        <w:numId w:val="13"/>
      </w:numPr>
      <w:tabs>
        <w:tab w:val="left"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fffa">
    <w:name w:val="附录二级无"/>
    <w:basedOn w:val="afa"/>
    <w:qFormat/>
    <w:pPr>
      <w:tabs>
        <w:tab w:val="clear" w:pos="360"/>
      </w:tabs>
      <w:spacing w:beforeLines="0" w:afterLines="0"/>
    </w:pPr>
    <w:rPr>
      <w:rFonts w:ascii="宋体" w:eastAsia="宋体"/>
      <w:szCs w:val="21"/>
    </w:rPr>
  </w:style>
  <w:style w:type="paragraph" w:customStyle="1" w:styleId="affffffb">
    <w:name w:val="附录公式"/>
    <w:basedOn w:val="affff3"/>
    <w:next w:val="affff3"/>
    <w:link w:val="Charfa"/>
    <w:qFormat/>
  </w:style>
  <w:style w:type="character" w:customStyle="1" w:styleId="Charfa">
    <w:name w:val="附录公式 Char"/>
    <w:link w:val="affffffb"/>
    <w:qFormat/>
    <w:rPr>
      <w:rFonts w:ascii="宋体" w:hAnsi="Times New Roman"/>
      <w:sz w:val="21"/>
      <w:lang w:val="en-US" w:eastAsia="zh-CN" w:bidi="ar-SA"/>
    </w:rPr>
  </w:style>
  <w:style w:type="paragraph" w:customStyle="1" w:styleId="affffffc">
    <w:name w:val="附录公式编号制表符"/>
    <w:basedOn w:val="aff3"/>
    <w:next w:val="affff3"/>
    <w:qFormat/>
    <w:pPr>
      <w:widowControl/>
      <w:tabs>
        <w:tab w:val="center" w:pos="4201"/>
        <w:tab w:val="right" w:leader="dot" w:pos="9298"/>
      </w:tabs>
      <w:autoSpaceDE w:val="0"/>
      <w:autoSpaceDN w:val="0"/>
    </w:pPr>
    <w:rPr>
      <w:rFonts w:ascii="宋体"/>
      <w:kern w:val="0"/>
      <w:szCs w:val="20"/>
    </w:rPr>
  </w:style>
  <w:style w:type="paragraph" w:customStyle="1" w:styleId="afb">
    <w:name w:val="附录三级条标题"/>
    <w:basedOn w:val="afa"/>
    <w:next w:val="affff3"/>
    <w:qFormat/>
    <w:pPr>
      <w:numPr>
        <w:ilvl w:val="4"/>
      </w:numPr>
      <w:outlineLvl w:val="4"/>
    </w:pPr>
  </w:style>
  <w:style w:type="paragraph" w:customStyle="1" w:styleId="affffffd">
    <w:name w:val="附录三级无"/>
    <w:basedOn w:val="afb"/>
    <w:qFormat/>
    <w:pPr>
      <w:tabs>
        <w:tab w:val="clear" w:pos="360"/>
      </w:tabs>
      <w:spacing w:beforeLines="0" w:afterLines="0"/>
    </w:pPr>
    <w:rPr>
      <w:rFonts w:ascii="宋体" w:eastAsia="宋体"/>
      <w:szCs w:val="21"/>
    </w:rPr>
  </w:style>
  <w:style w:type="paragraph" w:customStyle="1" w:styleId="aff1">
    <w:name w:val="附录数字编号列项（二级）"/>
    <w:qFormat/>
    <w:pPr>
      <w:numPr>
        <w:ilvl w:val="1"/>
        <w:numId w:val="15"/>
      </w:numPr>
    </w:pPr>
    <w:rPr>
      <w:rFonts w:ascii="宋体"/>
      <w:sz w:val="21"/>
    </w:rPr>
  </w:style>
  <w:style w:type="paragraph" w:customStyle="1" w:styleId="afc">
    <w:name w:val="附录四级条标题"/>
    <w:basedOn w:val="afb"/>
    <w:next w:val="affff3"/>
    <w:qFormat/>
    <w:pPr>
      <w:numPr>
        <w:ilvl w:val="5"/>
      </w:numPr>
      <w:outlineLvl w:val="5"/>
    </w:pPr>
  </w:style>
  <w:style w:type="paragraph" w:customStyle="1" w:styleId="affffffe">
    <w:name w:val="附录四级无"/>
    <w:basedOn w:val="afc"/>
    <w:qFormat/>
    <w:pPr>
      <w:tabs>
        <w:tab w:val="clear" w:pos="360"/>
      </w:tabs>
      <w:spacing w:beforeLines="0" w:afterLines="0"/>
    </w:pPr>
    <w:rPr>
      <w:rFonts w:ascii="宋体" w:eastAsia="宋体"/>
      <w:szCs w:val="21"/>
    </w:rPr>
  </w:style>
  <w:style w:type="paragraph" w:customStyle="1" w:styleId="a9">
    <w:name w:val="附录图标号"/>
    <w:basedOn w:val="aff3"/>
    <w:qFormat/>
    <w:pPr>
      <w:keepNext/>
      <w:pageBreakBefore/>
      <w:widowControl/>
      <w:numPr>
        <w:numId w:val="16"/>
      </w:numPr>
      <w:spacing w:line="14" w:lineRule="exact"/>
      <w:ind w:left="0" w:firstLine="363"/>
      <w:jc w:val="center"/>
      <w:outlineLvl w:val="0"/>
    </w:pPr>
    <w:rPr>
      <w:color w:val="FFFFFF"/>
    </w:rPr>
  </w:style>
  <w:style w:type="paragraph" w:customStyle="1" w:styleId="aa">
    <w:name w:val="附录图标题"/>
    <w:basedOn w:val="aff3"/>
    <w:next w:val="affff3"/>
    <w:qFormat/>
    <w:pPr>
      <w:numPr>
        <w:ilvl w:val="1"/>
        <w:numId w:val="16"/>
      </w:numPr>
      <w:tabs>
        <w:tab w:val="left" w:pos="363"/>
      </w:tabs>
      <w:spacing w:beforeLines="50" w:afterLines="50"/>
      <w:ind w:left="0" w:firstLine="0"/>
      <w:jc w:val="center"/>
    </w:pPr>
    <w:rPr>
      <w:rFonts w:ascii="黑体" w:eastAsia="黑体"/>
      <w:szCs w:val="21"/>
    </w:rPr>
  </w:style>
  <w:style w:type="paragraph" w:customStyle="1" w:styleId="afd">
    <w:name w:val="附录五级条标题"/>
    <w:basedOn w:val="afc"/>
    <w:next w:val="affff3"/>
    <w:qFormat/>
    <w:pPr>
      <w:numPr>
        <w:ilvl w:val="6"/>
      </w:numPr>
      <w:outlineLvl w:val="6"/>
    </w:pPr>
  </w:style>
  <w:style w:type="paragraph" w:customStyle="1" w:styleId="afffffff">
    <w:name w:val="附录五级无"/>
    <w:basedOn w:val="afd"/>
    <w:qFormat/>
    <w:pPr>
      <w:tabs>
        <w:tab w:val="clear" w:pos="360"/>
      </w:tabs>
      <w:spacing w:beforeLines="0" w:afterLines="0"/>
    </w:pPr>
    <w:rPr>
      <w:rFonts w:ascii="宋体" w:eastAsia="宋体"/>
      <w:szCs w:val="21"/>
    </w:rPr>
  </w:style>
  <w:style w:type="paragraph" w:customStyle="1" w:styleId="af8">
    <w:name w:val="附录章标题"/>
    <w:next w:val="affff3"/>
    <w:qFormat/>
    <w:pPr>
      <w:numPr>
        <w:ilvl w:val="1"/>
        <w:numId w:val="13"/>
      </w:numPr>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f9">
    <w:name w:val="附录一级条标题"/>
    <w:basedOn w:val="af8"/>
    <w:next w:val="affff3"/>
    <w:qFormat/>
    <w:pPr>
      <w:numPr>
        <w:ilvl w:val="2"/>
      </w:numPr>
      <w:tabs>
        <w:tab w:val="left" w:pos="360"/>
      </w:tabs>
      <w:autoSpaceDN w:val="0"/>
      <w:spacing w:beforeLines="50" w:afterLines="50"/>
      <w:outlineLvl w:val="2"/>
    </w:pPr>
  </w:style>
  <w:style w:type="paragraph" w:customStyle="1" w:styleId="afffffff0">
    <w:name w:val="附录一级无"/>
    <w:basedOn w:val="af9"/>
    <w:qFormat/>
    <w:pPr>
      <w:tabs>
        <w:tab w:val="clear" w:pos="360"/>
      </w:tabs>
      <w:spacing w:beforeLines="0" w:afterLines="0"/>
    </w:pPr>
    <w:rPr>
      <w:rFonts w:ascii="宋体" w:eastAsia="宋体"/>
      <w:szCs w:val="21"/>
    </w:rPr>
  </w:style>
  <w:style w:type="paragraph" w:customStyle="1" w:styleId="aff0">
    <w:name w:val="附录字母编号列项（一级）"/>
    <w:qFormat/>
    <w:pPr>
      <w:numPr>
        <w:numId w:val="15"/>
      </w:numPr>
    </w:pPr>
    <w:rPr>
      <w:rFonts w:ascii="宋体"/>
      <w:sz w:val="21"/>
    </w:rPr>
  </w:style>
  <w:style w:type="character" w:customStyle="1" w:styleId="Charf7">
    <w:name w:val="脚注文本 Char"/>
    <w:link w:val="af"/>
    <w:qFormat/>
    <w:rPr>
      <w:rFonts w:ascii="宋体" w:hAnsi="Times New Roman"/>
      <w:kern w:val="2"/>
      <w:sz w:val="18"/>
      <w:szCs w:val="18"/>
    </w:rPr>
  </w:style>
  <w:style w:type="paragraph" w:customStyle="1" w:styleId="afffffff1">
    <w:name w:val="列项说明"/>
    <w:basedOn w:val="aff3"/>
    <w:qFormat/>
    <w:pPr>
      <w:adjustRightInd w:val="0"/>
      <w:spacing w:line="320" w:lineRule="exact"/>
      <w:ind w:leftChars="200" w:left="400" w:hangingChars="200" w:hanging="200"/>
      <w:jc w:val="left"/>
      <w:textAlignment w:val="baseline"/>
    </w:pPr>
    <w:rPr>
      <w:rFonts w:ascii="宋体"/>
      <w:kern w:val="0"/>
      <w:szCs w:val="20"/>
    </w:rPr>
  </w:style>
  <w:style w:type="paragraph" w:customStyle="1" w:styleId="afffffff2">
    <w:name w:val="列项说明数字编号"/>
    <w:qFormat/>
    <w:pPr>
      <w:ind w:leftChars="400" w:left="600" w:hangingChars="200" w:hanging="200"/>
    </w:pPr>
    <w:rPr>
      <w:rFonts w:ascii="宋体"/>
      <w:sz w:val="21"/>
    </w:rPr>
  </w:style>
  <w:style w:type="paragraph" w:customStyle="1" w:styleId="afffffff3">
    <w:name w:val="目次、索引正文"/>
    <w:qFormat/>
    <w:pPr>
      <w:spacing w:line="320" w:lineRule="exact"/>
      <w:jc w:val="both"/>
    </w:pPr>
    <w:rPr>
      <w:rFonts w:ascii="宋体"/>
      <w:sz w:val="21"/>
    </w:rPr>
  </w:style>
  <w:style w:type="paragraph" w:customStyle="1" w:styleId="afffffff4">
    <w:name w:val="其他标准标志"/>
    <w:basedOn w:val="afffff8"/>
    <w:qFormat/>
    <w:pPr>
      <w:framePr w:w="6101" w:wrap="around" w:vAnchor="page" w:hAnchor="page" w:x="4673" w:y="942"/>
    </w:pPr>
    <w:rPr>
      <w:w w:val="130"/>
    </w:rPr>
  </w:style>
  <w:style w:type="paragraph" w:customStyle="1" w:styleId="afffffff5">
    <w:name w:val="其他标准称谓"/>
    <w:next w:val="aff3"/>
    <w:qFormat/>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fff6">
    <w:name w:val="其他发布部门"/>
    <w:basedOn w:val="affffff0"/>
    <w:qFormat/>
    <w:pPr>
      <w:framePr w:wrap="around" w:y="15310"/>
      <w:spacing w:line="0" w:lineRule="atLeast"/>
    </w:pPr>
    <w:rPr>
      <w:rFonts w:ascii="黑体" w:eastAsia="黑体"/>
      <w:b w:val="0"/>
    </w:rPr>
  </w:style>
  <w:style w:type="paragraph" w:customStyle="1" w:styleId="afffffff7">
    <w:name w:val="前言、引言标题"/>
    <w:next w:val="affff3"/>
    <w:qFormat/>
    <w:pPr>
      <w:keepNext/>
      <w:pageBreakBefore/>
      <w:shd w:val="clear" w:color="FFFFFF" w:fill="FFFFFF"/>
      <w:spacing w:before="640" w:after="560"/>
      <w:jc w:val="center"/>
      <w:outlineLvl w:val="0"/>
    </w:pPr>
    <w:rPr>
      <w:rFonts w:ascii="黑体" w:eastAsia="黑体"/>
      <w:sz w:val="32"/>
    </w:rPr>
  </w:style>
  <w:style w:type="paragraph" w:customStyle="1" w:styleId="afffffff8">
    <w:name w:val="三级无"/>
    <w:basedOn w:val="a6"/>
    <w:qFormat/>
    <w:pPr>
      <w:spacing w:beforeLines="0" w:afterLines="0"/>
    </w:pPr>
    <w:rPr>
      <w:rFonts w:ascii="宋体" w:eastAsia="宋体"/>
    </w:rPr>
  </w:style>
  <w:style w:type="paragraph" w:customStyle="1" w:styleId="afffffff9">
    <w:name w:val="实施日期"/>
    <w:basedOn w:val="affffff1"/>
    <w:qFormat/>
    <w:pPr>
      <w:framePr w:wrap="around" w:vAnchor="page" w:hAnchor="text"/>
      <w:jc w:val="right"/>
    </w:pPr>
  </w:style>
  <w:style w:type="paragraph" w:customStyle="1" w:styleId="afffffffa">
    <w:name w:val="示例后文字"/>
    <w:basedOn w:val="affff3"/>
    <w:next w:val="affff3"/>
    <w:qFormat/>
    <w:pPr>
      <w:ind w:firstLine="360"/>
    </w:pPr>
    <w:rPr>
      <w:sz w:val="18"/>
    </w:rPr>
  </w:style>
  <w:style w:type="paragraph" w:customStyle="1" w:styleId="afffffffb">
    <w:name w:val="首示例"/>
    <w:next w:val="affff3"/>
    <w:link w:val="Charfb"/>
    <w:qFormat/>
    <w:pPr>
      <w:tabs>
        <w:tab w:val="left" w:pos="360"/>
      </w:tabs>
    </w:pPr>
    <w:rPr>
      <w:rFonts w:ascii="宋体" w:hAnsi="宋体"/>
      <w:kern w:val="2"/>
      <w:sz w:val="18"/>
      <w:szCs w:val="18"/>
    </w:rPr>
  </w:style>
  <w:style w:type="character" w:customStyle="1" w:styleId="Charfb">
    <w:name w:val="首示例 Char"/>
    <w:link w:val="afffffffb"/>
    <w:qFormat/>
    <w:rPr>
      <w:rFonts w:ascii="宋体" w:hAnsi="宋体"/>
      <w:kern w:val="2"/>
      <w:sz w:val="18"/>
      <w:szCs w:val="18"/>
      <w:lang w:val="en-US" w:eastAsia="zh-CN" w:bidi="ar-SA"/>
    </w:rPr>
  </w:style>
  <w:style w:type="paragraph" w:customStyle="1" w:styleId="a0">
    <w:name w:val="四级无"/>
    <w:basedOn w:val="a7"/>
    <w:qFormat/>
    <w:pPr>
      <w:numPr>
        <w:ilvl w:val="0"/>
        <w:numId w:val="17"/>
      </w:numPr>
      <w:spacing w:beforeLines="0" w:afterLines="0"/>
      <w:ind w:firstLine="0"/>
    </w:pPr>
    <w:rPr>
      <w:rFonts w:ascii="宋体" w:eastAsia="宋体"/>
    </w:rPr>
  </w:style>
  <w:style w:type="paragraph" w:customStyle="1" w:styleId="afffffffc">
    <w:name w:val="条文脚注"/>
    <w:basedOn w:val="af"/>
    <w:qFormat/>
    <w:pPr>
      <w:numPr>
        <w:numId w:val="0"/>
      </w:numPr>
      <w:jc w:val="both"/>
    </w:pPr>
  </w:style>
  <w:style w:type="paragraph" w:customStyle="1" w:styleId="afffffffd">
    <w:name w:val="图标脚注说明"/>
    <w:basedOn w:val="affff3"/>
    <w:qFormat/>
    <w:pPr>
      <w:ind w:left="840" w:firstLineChars="0" w:hanging="420"/>
    </w:pPr>
    <w:rPr>
      <w:sz w:val="18"/>
      <w:szCs w:val="18"/>
    </w:rPr>
  </w:style>
  <w:style w:type="paragraph" w:customStyle="1" w:styleId="afffffffe">
    <w:name w:val="图表脚注说明"/>
    <w:basedOn w:val="aff3"/>
    <w:qFormat/>
    <w:pPr>
      <w:ind w:left="544" w:hanging="181"/>
    </w:pPr>
    <w:rPr>
      <w:rFonts w:ascii="宋体"/>
      <w:sz w:val="18"/>
      <w:szCs w:val="18"/>
    </w:rPr>
  </w:style>
  <w:style w:type="paragraph" w:customStyle="1" w:styleId="affffffff">
    <w:name w:val="图的脚注"/>
    <w:next w:val="affff3"/>
    <w:qFormat/>
    <w:pPr>
      <w:widowControl w:val="0"/>
      <w:ind w:leftChars="200" w:left="840" w:hangingChars="200" w:hanging="420"/>
      <w:jc w:val="both"/>
    </w:pPr>
    <w:rPr>
      <w:rFonts w:ascii="宋体"/>
      <w:sz w:val="18"/>
    </w:rPr>
  </w:style>
  <w:style w:type="character" w:customStyle="1" w:styleId="Charf">
    <w:name w:val="尾注文本 Char"/>
    <w:link w:val="afffd"/>
    <w:qFormat/>
    <w:rPr>
      <w:rFonts w:ascii="Times New Roman" w:eastAsia="宋体" w:hAnsi="Times New Roman" w:cs="Times New Roman"/>
      <w:szCs w:val="24"/>
    </w:rPr>
  </w:style>
  <w:style w:type="character" w:customStyle="1" w:styleId="Char8">
    <w:name w:val="文档结构图 Char"/>
    <w:link w:val="afff3"/>
    <w:qFormat/>
    <w:rPr>
      <w:rFonts w:ascii="Times New Roman" w:eastAsia="宋体" w:hAnsi="Times New Roman" w:cs="Times New Roman"/>
      <w:szCs w:val="24"/>
      <w:shd w:val="clear" w:color="auto" w:fill="000080"/>
    </w:rPr>
  </w:style>
  <w:style w:type="paragraph" w:customStyle="1" w:styleId="affffffff0">
    <w:name w:val="文献分类号"/>
    <w:qFormat/>
    <w:pPr>
      <w:framePr w:hSpace="180" w:vSpace="180" w:wrap="around" w:hAnchor="margin" w:y="1" w:anchorLock="1"/>
      <w:widowControl w:val="0"/>
      <w:textAlignment w:val="center"/>
    </w:pPr>
    <w:rPr>
      <w:rFonts w:ascii="黑体" w:eastAsia="黑体"/>
      <w:sz w:val="21"/>
      <w:szCs w:val="21"/>
    </w:rPr>
  </w:style>
  <w:style w:type="paragraph" w:customStyle="1" w:styleId="affffffff1">
    <w:name w:val="五级无"/>
    <w:basedOn w:val="a8"/>
    <w:qFormat/>
    <w:pPr>
      <w:spacing w:beforeLines="0" w:afterLines="0"/>
    </w:pPr>
    <w:rPr>
      <w:rFonts w:ascii="宋体" w:eastAsia="宋体"/>
    </w:rPr>
  </w:style>
  <w:style w:type="paragraph" w:customStyle="1" w:styleId="affffffff2">
    <w:name w:val="一级无"/>
    <w:basedOn w:val="a4"/>
    <w:qFormat/>
    <w:pPr>
      <w:spacing w:beforeLines="0" w:afterLines="0"/>
    </w:pPr>
    <w:rPr>
      <w:rFonts w:ascii="宋体" w:eastAsia="宋体"/>
    </w:rPr>
  </w:style>
  <w:style w:type="paragraph" w:customStyle="1" w:styleId="affffffff3">
    <w:name w:val="正文表标题"/>
    <w:next w:val="affff3"/>
    <w:qFormat/>
    <w:pPr>
      <w:spacing w:beforeLines="50" w:afterLines="50"/>
      <w:jc w:val="center"/>
    </w:pPr>
    <w:rPr>
      <w:rFonts w:ascii="黑体" w:eastAsia="黑体"/>
      <w:sz w:val="21"/>
    </w:rPr>
  </w:style>
  <w:style w:type="paragraph" w:customStyle="1" w:styleId="affffffff4">
    <w:name w:val="正文公式编号制表符"/>
    <w:basedOn w:val="affff3"/>
    <w:next w:val="affff3"/>
    <w:qFormat/>
    <w:pPr>
      <w:ind w:firstLineChars="0" w:firstLine="0"/>
    </w:pPr>
  </w:style>
  <w:style w:type="paragraph" w:customStyle="1" w:styleId="affffffff5">
    <w:name w:val="正文图标题"/>
    <w:next w:val="affff3"/>
    <w:qFormat/>
    <w:pPr>
      <w:spacing w:beforeLines="50" w:afterLines="50"/>
      <w:jc w:val="center"/>
    </w:pPr>
    <w:rPr>
      <w:rFonts w:ascii="黑体" w:eastAsia="黑体"/>
      <w:sz w:val="21"/>
    </w:rPr>
  </w:style>
  <w:style w:type="paragraph" w:customStyle="1" w:styleId="affffffff6">
    <w:name w:val="终结线"/>
    <w:basedOn w:val="aff3"/>
    <w:qFormat/>
    <w:pPr>
      <w:framePr w:hSpace="181" w:vSpace="181" w:wrap="around" w:vAnchor="text" w:hAnchor="margin" w:xAlign="center" w:y="285"/>
    </w:pPr>
  </w:style>
  <w:style w:type="paragraph" w:customStyle="1" w:styleId="affffffff7">
    <w:name w:val="其他发布日期"/>
    <w:basedOn w:val="affffff1"/>
    <w:qFormat/>
    <w:pPr>
      <w:framePr w:wrap="around" w:vAnchor="page" w:hAnchor="text" w:x="1419"/>
    </w:pPr>
  </w:style>
  <w:style w:type="paragraph" w:customStyle="1" w:styleId="affffffff8">
    <w:name w:val="其他实施日期"/>
    <w:basedOn w:val="afffffff9"/>
    <w:qFormat/>
    <w:pPr>
      <w:framePr w:wrap="around"/>
    </w:pPr>
  </w:style>
  <w:style w:type="paragraph" w:customStyle="1" w:styleId="2b">
    <w:name w:val="封面标准名称2"/>
    <w:basedOn w:val="affffff3"/>
    <w:qFormat/>
    <w:pPr>
      <w:framePr w:wrap="around" w:y="4469"/>
      <w:spacing w:beforeLines="630"/>
    </w:pPr>
  </w:style>
  <w:style w:type="paragraph" w:customStyle="1" w:styleId="2c">
    <w:name w:val="封面标准英文名称2"/>
    <w:basedOn w:val="affffff4"/>
    <w:qFormat/>
    <w:pPr>
      <w:framePr w:wrap="around" w:y="4469"/>
    </w:pPr>
  </w:style>
  <w:style w:type="paragraph" w:customStyle="1" w:styleId="2d">
    <w:name w:val="封面一致性程度标识2"/>
    <w:basedOn w:val="affffff5"/>
    <w:qFormat/>
    <w:pPr>
      <w:framePr w:wrap="around" w:y="4469"/>
    </w:pPr>
  </w:style>
  <w:style w:type="paragraph" w:customStyle="1" w:styleId="2e">
    <w:name w:val="封面标准文稿类别2"/>
    <w:basedOn w:val="affffff6"/>
    <w:qFormat/>
    <w:pPr>
      <w:framePr w:wrap="around" w:y="4469"/>
    </w:pPr>
  </w:style>
  <w:style w:type="paragraph" w:customStyle="1" w:styleId="2f">
    <w:name w:val="封面标准文稿编辑信息2"/>
    <w:basedOn w:val="affffff7"/>
    <w:qFormat/>
    <w:pPr>
      <w:framePr w:wrap="around" w:y="4469"/>
    </w:pPr>
  </w:style>
  <w:style w:type="paragraph" w:customStyle="1" w:styleId="CharCharCharCharChar1CharCharChar">
    <w:name w:val="Char Char Char Char Char1 Char Char Char"/>
    <w:basedOn w:val="aff3"/>
    <w:qFormat/>
    <w:pPr>
      <w:keepNext/>
      <w:autoSpaceDE w:val="0"/>
      <w:autoSpaceDN w:val="0"/>
      <w:adjustRightInd w:val="0"/>
      <w:snapToGrid w:val="0"/>
      <w:spacing w:line="300" w:lineRule="auto"/>
      <w:jc w:val="left"/>
    </w:pPr>
    <w:rPr>
      <w:rFonts w:eastAsia="黑体"/>
      <w:kern w:val="0"/>
      <w:szCs w:val="21"/>
    </w:rPr>
  </w:style>
  <w:style w:type="character" w:customStyle="1" w:styleId="HTMLChar">
    <w:name w:val="HTML 地址 Char"/>
    <w:link w:val="HTML"/>
    <w:qFormat/>
    <w:rPr>
      <w:rFonts w:ascii="Times New Roman" w:eastAsia="宋体" w:hAnsi="Times New Roman" w:cs="Times New Roman"/>
      <w:i/>
      <w:iCs/>
      <w:szCs w:val="20"/>
    </w:rPr>
  </w:style>
  <w:style w:type="character" w:customStyle="1" w:styleId="HTMLChar0">
    <w:name w:val="HTML 预设格式 Char"/>
    <w:link w:val="HTML0"/>
    <w:uiPriority w:val="99"/>
    <w:qFormat/>
    <w:rPr>
      <w:rFonts w:ascii="Courier New" w:eastAsia="宋体" w:hAnsi="Courier New" w:cs="Courier New"/>
      <w:sz w:val="20"/>
      <w:szCs w:val="20"/>
    </w:rPr>
  </w:style>
  <w:style w:type="character" w:customStyle="1" w:styleId="Charf9">
    <w:name w:val="标题 Char"/>
    <w:link w:val="affff9"/>
    <w:qFormat/>
    <w:rPr>
      <w:rFonts w:ascii="Arial" w:eastAsia="宋体" w:hAnsi="Arial" w:cs="Arial"/>
      <w:b/>
      <w:bCs/>
      <w:sz w:val="32"/>
      <w:szCs w:val="32"/>
    </w:rPr>
  </w:style>
  <w:style w:type="paragraph" w:customStyle="1" w:styleId="affffffff9">
    <w:name w:val="二级无标题条"/>
    <w:basedOn w:val="aff3"/>
    <w:qFormat/>
    <w:rPr>
      <w:szCs w:val="20"/>
    </w:rPr>
  </w:style>
  <w:style w:type="character" w:customStyle="1" w:styleId="EmailStyle172">
    <w:name w:val="EmailStyle172"/>
    <w:qFormat/>
    <w:rPr>
      <w:rFonts w:ascii="Arial" w:eastAsia="宋体" w:hAnsi="Arial" w:cs="Arial"/>
      <w:color w:val="auto"/>
      <w:sz w:val="20"/>
      <w:szCs w:val="21"/>
      <w:lang w:val="en-US" w:eastAsia="zh-CN" w:bidi="ar-SA"/>
    </w:rPr>
  </w:style>
  <w:style w:type="character" w:customStyle="1" w:styleId="EmailStyle173">
    <w:name w:val="EmailStyle173"/>
    <w:qFormat/>
    <w:rPr>
      <w:rFonts w:ascii="Arial" w:eastAsia="宋体" w:hAnsi="Arial" w:cs="Arial"/>
      <w:color w:val="auto"/>
      <w:sz w:val="20"/>
      <w:szCs w:val="21"/>
      <w:lang w:val="en-US" w:eastAsia="zh-CN" w:bidi="ar-SA"/>
    </w:rPr>
  </w:style>
  <w:style w:type="paragraph" w:customStyle="1" w:styleId="affffffffa">
    <w:name w:val="列项——"/>
    <w:qFormat/>
    <w:pPr>
      <w:widowControl w:val="0"/>
      <w:tabs>
        <w:tab w:val="left" w:pos="854"/>
      </w:tabs>
      <w:ind w:leftChars="200" w:left="840" w:hangingChars="200" w:hanging="420"/>
      <w:jc w:val="both"/>
    </w:pPr>
    <w:rPr>
      <w:rFonts w:ascii="宋体"/>
      <w:sz w:val="21"/>
    </w:rPr>
  </w:style>
  <w:style w:type="paragraph" w:customStyle="1" w:styleId="affffffffb">
    <w:name w:val="列项·"/>
    <w:qFormat/>
    <w:pPr>
      <w:tabs>
        <w:tab w:val="left" w:pos="840"/>
      </w:tabs>
      <w:ind w:leftChars="200" w:left="840" w:hangingChars="200" w:hanging="420"/>
      <w:jc w:val="both"/>
    </w:pPr>
    <w:rPr>
      <w:rFonts w:ascii="宋体"/>
      <w:sz w:val="21"/>
    </w:rPr>
  </w:style>
  <w:style w:type="paragraph" w:customStyle="1" w:styleId="affffffffc">
    <w:name w:val="三级无标题条"/>
    <w:basedOn w:val="aff3"/>
    <w:qFormat/>
    <w:rPr>
      <w:szCs w:val="20"/>
    </w:rPr>
  </w:style>
  <w:style w:type="paragraph" w:customStyle="1" w:styleId="affffffffd">
    <w:name w:val="四级无标题条"/>
    <w:basedOn w:val="aff3"/>
    <w:qFormat/>
    <w:rPr>
      <w:szCs w:val="20"/>
    </w:rPr>
  </w:style>
  <w:style w:type="paragraph" w:customStyle="1" w:styleId="affffffffe">
    <w:name w:val="图表脚注"/>
    <w:next w:val="affff3"/>
    <w:qFormat/>
    <w:pPr>
      <w:ind w:leftChars="200" w:left="300" w:hangingChars="100" w:hanging="100"/>
      <w:jc w:val="both"/>
    </w:pPr>
    <w:rPr>
      <w:rFonts w:ascii="宋体"/>
      <w:sz w:val="18"/>
    </w:rPr>
  </w:style>
  <w:style w:type="paragraph" w:customStyle="1" w:styleId="afffffffff">
    <w:name w:val="无标题条"/>
    <w:next w:val="affff3"/>
    <w:qFormat/>
    <w:pPr>
      <w:jc w:val="both"/>
    </w:pPr>
    <w:rPr>
      <w:sz w:val="21"/>
    </w:rPr>
  </w:style>
  <w:style w:type="paragraph" w:customStyle="1" w:styleId="afffffffff0">
    <w:name w:val="五级无标题条"/>
    <w:basedOn w:val="aff3"/>
    <w:qFormat/>
    <w:rPr>
      <w:szCs w:val="20"/>
    </w:rPr>
  </w:style>
  <w:style w:type="paragraph" w:customStyle="1" w:styleId="afffffffff1">
    <w:name w:val="一级无标题条"/>
    <w:basedOn w:val="aff3"/>
    <w:qFormat/>
    <w:rPr>
      <w:szCs w:val="20"/>
    </w:rPr>
  </w:style>
  <w:style w:type="paragraph" w:customStyle="1" w:styleId="Figure">
    <w:name w:val="Figure"/>
    <w:basedOn w:val="aff3"/>
    <w:next w:val="aff3"/>
    <w:qFormat/>
    <w:pPr>
      <w:tabs>
        <w:tab w:val="left" w:pos="425"/>
        <w:tab w:val="left" w:pos="794"/>
        <w:tab w:val="left" w:pos="1191"/>
        <w:tab w:val="left" w:pos="1588"/>
        <w:tab w:val="left" w:pos="1985"/>
      </w:tabs>
      <w:autoSpaceDE w:val="0"/>
      <w:autoSpaceDN w:val="0"/>
      <w:adjustRightInd w:val="0"/>
      <w:spacing w:before="240" w:after="480"/>
      <w:ind w:left="425" w:hanging="425"/>
      <w:jc w:val="center"/>
      <w:textAlignment w:val="baseline"/>
    </w:pPr>
    <w:rPr>
      <w:kern w:val="0"/>
      <w:szCs w:val="20"/>
    </w:rPr>
  </w:style>
  <w:style w:type="paragraph" w:customStyle="1" w:styleId="afffffffff2">
    <w:name w:val="图形文字"/>
    <w:basedOn w:val="aff3"/>
    <w:qFormat/>
    <w:pPr>
      <w:adjustRightInd w:val="0"/>
      <w:spacing w:line="320" w:lineRule="atLeast"/>
      <w:jc w:val="center"/>
      <w:textAlignment w:val="baseline"/>
    </w:pPr>
    <w:rPr>
      <w:rFonts w:ascii="TimesNewRomanPSMT" w:hAnsi="TimesNewRomanPSMT"/>
      <w:kern w:val="0"/>
      <w:szCs w:val="20"/>
    </w:rPr>
  </w:style>
  <w:style w:type="paragraph" w:customStyle="1" w:styleId="46">
    <w:name w:val="样式 4"/>
    <w:basedOn w:val="4"/>
    <w:qFormat/>
    <w:pPr>
      <w:adjustRightInd w:val="0"/>
      <w:spacing w:line="376" w:lineRule="atLeast"/>
      <w:jc w:val="left"/>
      <w:textAlignment w:val="baseline"/>
      <w:outlineLvl w:val="9"/>
    </w:pPr>
    <w:rPr>
      <w:rFonts w:eastAsia="宋体"/>
      <w:b w:val="0"/>
      <w:kern w:val="0"/>
      <w:sz w:val="24"/>
    </w:rPr>
  </w:style>
  <w:style w:type="paragraph" w:customStyle="1" w:styleId="afffffffff3">
    <w:name w:val="列项细分"/>
    <w:basedOn w:val="aff3"/>
    <w:qFormat/>
    <w:pPr>
      <w:tabs>
        <w:tab w:val="decimal" w:pos="1161"/>
        <w:tab w:val="left" w:pos="1196"/>
      </w:tabs>
      <w:adjustRightInd w:val="0"/>
      <w:spacing w:line="360" w:lineRule="atLeast"/>
      <w:ind w:left="1140" w:hanging="301"/>
      <w:textAlignment w:val="baseline"/>
    </w:pPr>
    <w:rPr>
      <w:rFonts w:ascii="宋体"/>
      <w:kern w:val="0"/>
      <w:szCs w:val="20"/>
    </w:rPr>
  </w:style>
  <w:style w:type="paragraph" w:customStyle="1" w:styleId="afffffffff4">
    <w:name w:val="列项"/>
    <w:basedOn w:val="aff3"/>
    <w:qFormat/>
    <w:pPr>
      <w:tabs>
        <w:tab w:val="left" w:pos="709"/>
      </w:tabs>
      <w:adjustRightInd w:val="0"/>
      <w:spacing w:line="360" w:lineRule="atLeast"/>
      <w:ind w:firstLine="420"/>
      <w:textAlignment w:val="baseline"/>
    </w:pPr>
    <w:rPr>
      <w:kern w:val="0"/>
      <w:szCs w:val="20"/>
    </w:rPr>
  </w:style>
  <w:style w:type="paragraph" w:customStyle="1" w:styleId="TableTitle">
    <w:name w:val="Table_Title"/>
    <w:basedOn w:val="aff3"/>
    <w:next w:val="aff3"/>
    <w:qFormat/>
    <w:pPr>
      <w:keepNext/>
      <w:tabs>
        <w:tab w:val="left" w:pos="425"/>
      </w:tabs>
      <w:autoSpaceDE w:val="0"/>
      <w:autoSpaceDN w:val="0"/>
      <w:adjustRightInd w:val="0"/>
      <w:spacing w:after="57"/>
      <w:ind w:left="425" w:hanging="425"/>
      <w:jc w:val="center"/>
      <w:textAlignment w:val="baseline"/>
    </w:pPr>
    <w:rPr>
      <w:kern w:val="0"/>
      <w:szCs w:val="20"/>
    </w:rPr>
  </w:style>
  <w:style w:type="paragraph" w:customStyle="1" w:styleId="14">
    <w:name w:val="附录标题1"/>
    <w:basedOn w:val="aff3"/>
    <w:next w:val="aff3"/>
    <w:qFormat/>
    <w:pPr>
      <w:adjustRightInd w:val="0"/>
      <w:spacing w:line="360" w:lineRule="atLeast"/>
      <w:ind w:left="432" w:hanging="432"/>
      <w:jc w:val="center"/>
      <w:textAlignment w:val="baseline"/>
    </w:pPr>
    <w:rPr>
      <w:b/>
      <w:kern w:val="0"/>
      <w:szCs w:val="20"/>
    </w:rPr>
  </w:style>
  <w:style w:type="paragraph" w:customStyle="1" w:styleId="2f0">
    <w:name w:val="附录标题2"/>
    <w:basedOn w:val="aff3"/>
    <w:next w:val="aff3"/>
    <w:qFormat/>
    <w:pPr>
      <w:adjustRightInd w:val="0"/>
      <w:spacing w:line="360" w:lineRule="atLeast"/>
      <w:textAlignment w:val="baseline"/>
    </w:pPr>
    <w:rPr>
      <w:b/>
      <w:kern w:val="0"/>
      <w:szCs w:val="20"/>
    </w:rPr>
  </w:style>
  <w:style w:type="paragraph" w:customStyle="1" w:styleId="38">
    <w:name w:val="附录标题3"/>
    <w:basedOn w:val="aff3"/>
    <w:next w:val="aff3"/>
    <w:qFormat/>
    <w:pPr>
      <w:adjustRightInd w:val="0"/>
      <w:spacing w:line="360" w:lineRule="atLeast"/>
      <w:ind w:left="720" w:hanging="720"/>
      <w:textAlignment w:val="baseline"/>
    </w:pPr>
    <w:rPr>
      <w:b/>
      <w:kern w:val="0"/>
      <w:szCs w:val="20"/>
    </w:rPr>
  </w:style>
  <w:style w:type="paragraph" w:customStyle="1" w:styleId="47">
    <w:name w:val="附录标题4"/>
    <w:basedOn w:val="aff3"/>
    <w:next w:val="aff3"/>
    <w:qFormat/>
    <w:pPr>
      <w:adjustRightInd w:val="0"/>
      <w:spacing w:line="360" w:lineRule="atLeast"/>
      <w:ind w:left="864" w:hanging="864"/>
      <w:textAlignment w:val="baseline"/>
    </w:pPr>
    <w:rPr>
      <w:kern w:val="0"/>
      <w:szCs w:val="20"/>
    </w:rPr>
  </w:style>
  <w:style w:type="paragraph" w:customStyle="1" w:styleId="56">
    <w:name w:val="附录标题5"/>
    <w:basedOn w:val="aff3"/>
    <w:next w:val="aff3"/>
    <w:qFormat/>
    <w:pPr>
      <w:tabs>
        <w:tab w:val="left" w:pos="1008"/>
      </w:tabs>
      <w:adjustRightInd w:val="0"/>
      <w:spacing w:line="360" w:lineRule="atLeast"/>
      <w:ind w:left="1008" w:hanging="1008"/>
      <w:textAlignment w:val="baseline"/>
    </w:pPr>
    <w:rPr>
      <w:kern w:val="0"/>
      <w:szCs w:val="20"/>
    </w:rPr>
  </w:style>
  <w:style w:type="paragraph" w:customStyle="1" w:styleId="FIGURETEXT">
    <w:name w:val="FIGURE_TEXT"/>
    <w:qFormat/>
    <w:pPr>
      <w:tabs>
        <w:tab w:val="left" w:pos="3960"/>
      </w:tabs>
      <w:jc w:val="center"/>
    </w:pPr>
  </w:style>
  <w:style w:type="paragraph" w:customStyle="1" w:styleId="afffffffff5">
    <w:name w:val="È±Ê¡ÎÄ±¾"/>
    <w:basedOn w:val="aff3"/>
    <w:qFormat/>
    <w:pPr>
      <w:widowControl/>
      <w:overflowPunct w:val="0"/>
      <w:autoSpaceDE w:val="0"/>
      <w:autoSpaceDN w:val="0"/>
      <w:adjustRightInd w:val="0"/>
      <w:jc w:val="left"/>
      <w:textAlignment w:val="baseline"/>
    </w:pPr>
    <w:rPr>
      <w:kern w:val="0"/>
      <w:sz w:val="24"/>
      <w:szCs w:val="20"/>
    </w:rPr>
  </w:style>
  <w:style w:type="paragraph" w:customStyle="1" w:styleId="afffffffff6">
    <w:name w:val="È±?"/>
    <w:qFormat/>
    <w:pPr>
      <w:overflowPunct w:val="0"/>
      <w:autoSpaceDE w:val="0"/>
      <w:autoSpaceDN w:val="0"/>
      <w:adjustRightInd w:val="0"/>
      <w:textAlignment w:val="baseline"/>
    </w:pPr>
    <w:rPr>
      <w:sz w:val="24"/>
    </w:rPr>
  </w:style>
  <w:style w:type="paragraph" w:customStyle="1" w:styleId="TableText">
    <w:name w:val="Table_Text"/>
    <w:basedOn w:val="affff3"/>
    <w:qFormat/>
    <w:pPr>
      <w:widowControl w:val="0"/>
      <w:tabs>
        <w:tab w:val="clear" w:pos="4201"/>
        <w:tab w:val="clear" w:pos="9298"/>
      </w:tabs>
      <w:adjustRightInd w:val="0"/>
      <w:ind w:firstLineChars="0" w:firstLine="0"/>
    </w:pPr>
    <w:rPr>
      <w:rFonts w:ascii="Times New Roman"/>
      <w:color w:val="000000"/>
      <w:kern w:val="2"/>
      <w:szCs w:val="24"/>
    </w:rPr>
  </w:style>
  <w:style w:type="paragraph" w:customStyle="1" w:styleId="a14">
    <w:name w:val="a14"/>
    <w:basedOn w:val="aff3"/>
    <w:qFormat/>
    <w:pPr>
      <w:widowControl/>
      <w:spacing w:before="100" w:after="100" w:line="300" w:lineRule="atLeast"/>
      <w:ind w:firstLine="375"/>
      <w:jc w:val="left"/>
    </w:pPr>
    <w:rPr>
      <w:rFonts w:ascii="宋体" w:hAnsi="宋体"/>
      <w:kern w:val="0"/>
      <w:szCs w:val="20"/>
    </w:rPr>
  </w:style>
  <w:style w:type="paragraph" w:customStyle="1" w:styleId="1">
    <w:name w:val="列项 1"/>
    <w:basedOn w:val="affffffffb"/>
    <w:qFormat/>
    <w:pPr>
      <w:numPr>
        <w:numId w:val="18"/>
      </w:numPr>
      <w:tabs>
        <w:tab w:val="clear" w:pos="840"/>
      </w:tabs>
      <w:snapToGrid w:val="0"/>
      <w:spacing w:line="320" w:lineRule="atLeast"/>
      <w:ind w:leftChars="0" w:left="0" w:firstLineChars="0" w:firstLine="0"/>
    </w:pPr>
    <w:rPr>
      <w:rFonts w:ascii="Times New Roman"/>
    </w:rPr>
  </w:style>
  <w:style w:type="paragraph" w:customStyle="1" w:styleId="afffffffff7">
    <w:name w:val="序号"/>
    <w:basedOn w:val="aff3"/>
    <w:qFormat/>
    <w:pPr>
      <w:tabs>
        <w:tab w:val="left" w:pos="425"/>
      </w:tabs>
      <w:ind w:left="425" w:hanging="425"/>
    </w:pPr>
    <w:rPr>
      <w:szCs w:val="20"/>
    </w:rPr>
  </w:style>
  <w:style w:type="paragraph" w:customStyle="1" w:styleId="4074">
    <w:name w:val="样式 正文（首行缩进两字）标题4 + 左侧:  0.74 厘米"/>
    <w:basedOn w:val="afff"/>
    <w:qFormat/>
    <w:pPr>
      <w:adjustRightInd/>
      <w:spacing w:line="360" w:lineRule="auto"/>
      <w:ind w:firstLineChars="200" w:firstLine="200"/>
      <w:textAlignment w:val="auto"/>
    </w:pPr>
    <w:rPr>
      <w:kern w:val="2"/>
      <w:sz w:val="24"/>
    </w:rPr>
  </w:style>
  <w:style w:type="character" w:customStyle="1" w:styleId="Char5">
    <w:name w:val="正文缩进 Char"/>
    <w:link w:val="afff"/>
    <w:qFormat/>
    <w:rPr>
      <w:rFonts w:ascii="Times New Roman" w:eastAsia="宋体" w:hAnsi="Times New Roman" w:cs="Times New Roman"/>
      <w:kern w:val="0"/>
      <w:szCs w:val="20"/>
    </w:rPr>
  </w:style>
  <w:style w:type="paragraph" w:customStyle="1" w:styleId="15">
    <w:name w:val="牛样式1"/>
    <w:basedOn w:val="aff3"/>
    <w:qFormat/>
    <w:pPr>
      <w:adjustRightInd w:val="0"/>
      <w:spacing w:line="315" w:lineRule="atLeast"/>
      <w:jc w:val="left"/>
      <w:textAlignment w:val="baseline"/>
    </w:pPr>
    <w:rPr>
      <w:rFonts w:ascii="Arial" w:eastAsia="黑体"/>
      <w:kern w:val="0"/>
      <w:szCs w:val="20"/>
      <w:lang w:eastAsia="zh-TW"/>
    </w:rPr>
  </w:style>
  <w:style w:type="paragraph" w:customStyle="1" w:styleId="afffffffff8">
    <w:name w:val="缺省文本"/>
    <w:basedOn w:val="aff3"/>
    <w:qFormat/>
    <w:pPr>
      <w:autoSpaceDE w:val="0"/>
      <w:autoSpaceDN w:val="0"/>
      <w:adjustRightInd w:val="0"/>
      <w:jc w:val="left"/>
    </w:pPr>
    <w:rPr>
      <w:kern w:val="0"/>
      <w:sz w:val="24"/>
      <w:szCs w:val="20"/>
    </w:rPr>
  </w:style>
  <w:style w:type="character" w:customStyle="1" w:styleId="Charb">
    <w:name w:val="正文文本 Char"/>
    <w:link w:val="afff7"/>
    <w:qFormat/>
    <w:rPr>
      <w:rFonts w:ascii="Times New Roman" w:eastAsia="宋体" w:hAnsi="Times New Roman" w:cs="Times New Roman"/>
      <w:szCs w:val="20"/>
    </w:rPr>
  </w:style>
  <w:style w:type="character" w:customStyle="1" w:styleId="Char0">
    <w:name w:val="批注文字 Char"/>
    <w:link w:val="aff8"/>
    <w:uiPriority w:val="99"/>
    <w:qFormat/>
    <w:rPr>
      <w:rFonts w:ascii="Times New Roman" w:eastAsia="宋体" w:hAnsi="Times New Roman" w:cs="Times New Roman"/>
      <w:kern w:val="0"/>
      <w:szCs w:val="20"/>
    </w:rPr>
  </w:style>
  <w:style w:type="paragraph" w:customStyle="1" w:styleId="TH">
    <w:name w:val="TH"/>
    <w:basedOn w:val="aff3"/>
    <w:link w:val="THChar"/>
    <w:qFormat/>
    <w:pPr>
      <w:keepNext/>
      <w:keepLines/>
      <w:widowControl/>
      <w:spacing w:before="60" w:after="180" w:line="300" w:lineRule="auto"/>
      <w:jc w:val="center"/>
      <w:outlineLvl w:val="0"/>
    </w:pPr>
    <w:rPr>
      <w:rFonts w:ascii="Arial" w:hAnsi="Arial"/>
      <w:b/>
      <w:kern w:val="0"/>
      <w:sz w:val="20"/>
      <w:szCs w:val="20"/>
      <w:lang w:val="en-GB"/>
    </w:rPr>
  </w:style>
  <w:style w:type="paragraph" w:customStyle="1" w:styleId="TAH">
    <w:name w:val="TAH"/>
    <w:basedOn w:val="TAC"/>
    <w:link w:val="TAHCar"/>
    <w:qFormat/>
    <w:rPr>
      <w:b/>
    </w:rPr>
  </w:style>
  <w:style w:type="paragraph" w:customStyle="1" w:styleId="TAC">
    <w:name w:val="TAC"/>
    <w:basedOn w:val="aff3"/>
    <w:link w:val="TACChar"/>
    <w:qFormat/>
    <w:pPr>
      <w:keepNext/>
      <w:keepLines/>
      <w:widowControl/>
      <w:spacing w:line="300" w:lineRule="auto"/>
      <w:jc w:val="center"/>
      <w:outlineLvl w:val="0"/>
    </w:pPr>
    <w:rPr>
      <w:rFonts w:ascii="Arial" w:hAnsi="Arial"/>
      <w:kern w:val="0"/>
      <w:sz w:val="18"/>
      <w:szCs w:val="20"/>
      <w:lang w:val="en-GB"/>
    </w:rPr>
  </w:style>
  <w:style w:type="paragraph" w:customStyle="1" w:styleId="EQ">
    <w:name w:val="EQ"/>
    <w:basedOn w:val="aff3"/>
    <w:next w:val="aff3"/>
    <w:link w:val="EQChar"/>
    <w:qFormat/>
    <w:pPr>
      <w:keepLines/>
      <w:widowControl/>
      <w:tabs>
        <w:tab w:val="center" w:pos="4536"/>
        <w:tab w:val="right" w:pos="9072"/>
      </w:tabs>
      <w:overflowPunct w:val="0"/>
      <w:autoSpaceDE w:val="0"/>
      <w:autoSpaceDN w:val="0"/>
      <w:adjustRightInd w:val="0"/>
      <w:spacing w:after="180"/>
      <w:jc w:val="left"/>
      <w:textAlignment w:val="baseline"/>
    </w:pPr>
    <w:rPr>
      <w:kern w:val="0"/>
      <w:sz w:val="20"/>
      <w:szCs w:val="20"/>
      <w:lang w:val="en-GB" w:eastAsia="en-US"/>
    </w:rPr>
  </w:style>
  <w:style w:type="character" w:customStyle="1" w:styleId="ZGSM">
    <w:name w:val="ZGSM"/>
    <w:qFormat/>
  </w:style>
  <w:style w:type="paragraph" w:customStyle="1" w:styleId="afffffffff9">
    <w:name w:val="表格文字"/>
    <w:basedOn w:val="aff3"/>
    <w:qFormat/>
    <w:pPr>
      <w:adjustRightInd w:val="0"/>
      <w:spacing w:line="360" w:lineRule="atLeast"/>
      <w:jc w:val="center"/>
      <w:textAlignment w:val="baseline"/>
    </w:pPr>
    <w:rPr>
      <w:rFonts w:ascii="宋体"/>
      <w:kern w:val="0"/>
      <w:sz w:val="28"/>
      <w:szCs w:val="20"/>
    </w:rPr>
  </w:style>
  <w:style w:type="character" w:customStyle="1" w:styleId="Char1">
    <w:name w:val="正文首行缩进 Char"/>
    <w:link w:val="aff9"/>
    <w:qFormat/>
    <w:rPr>
      <w:rFonts w:ascii="Times New Roman" w:eastAsia="宋体" w:hAnsi="Times New Roman" w:cs="Times New Roman"/>
      <w:kern w:val="0"/>
      <w:szCs w:val="20"/>
    </w:rPr>
  </w:style>
  <w:style w:type="character" w:customStyle="1" w:styleId="Char9">
    <w:name w:val="称呼 Char"/>
    <w:link w:val="afff5"/>
    <w:qFormat/>
    <w:rPr>
      <w:rFonts w:ascii="Times New Roman" w:eastAsia="宋体" w:hAnsi="Times New Roman" w:cs="Times New Roman"/>
      <w:szCs w:val="20"/>
    </w:rPr>
  </w:style>
  <w:style w:type="character" w:customStyle="1" w:styleId="Char4">
    <w:name w:val="电子邮件签名 Char"/>
    <w:link w:val="affd"/>
    <w:qFormat/>
    <w:rPr>
      <w:rFonts w:ascii="Times New Roman" w:eastAsia="宋体" w:hAnsi="Times New Roman" w:cs="Times New Roman"/>
      <w:szCs w:val="20"/>
    </w:rPr>
  </w:style>
  <w:style w:type="character" w:customStyle="1" w:styleId="Char2">
    <w:name w:val="宏文本 Char"/>
    <w:link w:val="affb"/>
    <w:qFormat/>
    <w:rPr>
      <w:rFonts w:ascii="Courier New" w:hAnsi="Courier New" w:cs="Courier New"/>
      <w:kern w:val="2"/>
      <w:sz w:val="24"/>
      <w:szCs w:val="24"/>
      <w:lang w:val="en-US" w:eastAsia="zh-CN" w:bidi="ar-SA"/>
    </w:rPr>
  </w:style>
  <w:style w:type="character" w:customStyle="1" w:styleId="Chara">
    <w:name w:val="结束语 Char"/>
    <w:link w:val="afff6"/>
    <w:qFormat/>
    <w:rPr>
      <w:rFonts w:ascii="Times New Roman" w:eastAsia="宋体" w:hAnsi="Times New Roman" w:cs="Times New Roman"/>
      <w:szCs w:val="20"/>
    </w:rPr>
  </w:style>
  <w:style w:type="character" w:customStyle="1" w:styleId="Chard">
    <w:name w:val="纯文本 Char"/>
    <w:link w:val="afffb"/>
    <w:qFormat/>
    <w:rPr>
      <w:rFonts w:ascii="宋体" w:eastAsia="宋体" w:hAnsi="Courier New" w:cs="Courier New"/>
      <w:szCs w:val="21"/>
    </w:rPr>
  </w:style>
  <w:style w:type="character" w:customStyle="1" w:styleId="Charf3">
    <w:name w:val="签名 Char"/>
    <w:link w:val="affff1"/>
    <w:qFormat/>
    <w:rPr>
      <w:rFonts w:ascii="Times New Roman" w:eastAsia="宋体" w:hAnsi="Times New Roman" w:cs="Times New Roman"/>
      <w:szCs w:val="20"/>
    </w:rPr>
  </w:style>
  <w:style w:type="character" w:customStyle="1" w:styleId="Chare">
    <w:name w:val="日期 Char"/>
    <w:link w:val="afffc"/>
    <w:qFormat/>
    <w:rPr>
      <w:rFonts w:ascii="Times New Roman" w:eastAsia="宋体" w:hAnsi="Times New Roman" w:cs="Times New Roman"/>
      <w:szCs w:val="20"/>
    </w:rPr>
  </w:style>
  <w:style w:type="character" w:customStyle="1" w:styleId="Charf5">
    <w:name w:val="副标题 Char"/>
    <w:link w:val="affff4"/>
    <w:qFormat/>
    <w:rPr>
      <w:rFonts w:ascii="Arial" w:eastAsia="宋体" w:hAnsi="Arial" w:cs="Arial"/>
      <w:b/>
      <w:bCs/>
      <w:kern w:val="28"/>
      <w:sz w:val="32"/>
      <w:szCs w:val="32"/>
    </w:rPr>
  </w:style>
  <w:style w:type="character" w:customStyle="1" w:styleId="Charf8">
    <w:name w:val="信息标题 Char"/>
    <w:link w:val="affff7"/>
    <w:qFormat/>
    <w:rPr>
      <w:rFonts w:ascii="Arial" w:eastAsia="宋体" w:hAnsi="Arial" w:cs="Arial"/>
      <w:sz w:val="24"/>
      <w:szCs w:val="20"/>
      <w:shd w:val="pct20" w:color="auto" w:fill="auto"/>
    </w:rPr>
  </w:style>
  <w:style w:type="character" w:customStyle="1" w:styleId="Charc">
    <w:name w:val="正文文本缩进 Char"/>
    <w:link w:val="afff8"/>
    <w:qFormat/>
    <w:rPr>
      <w:rFonts w:ascii="Times New Roman" w:eastAsia="宋体" w:hAnsi="Times New Roman" w:cs="Times New Roman"/>
      <w:szCs w:val="20"/>
    </w:rPr>
  </w:style>
  <w:style w:type="character" w:customStyle="1" w:styleId="2Char3">
    <w:name w:val="正文首行缩进 2 Char"/>
    <w:link w:val="24"/>
    <w:qFormat/>
    <w:rPr>
      <w:rFonts w:ascii="Times New Roman" w:eastAsia="宋体" w:hAnsi="Times New Roman" w:cs="Times New Roman"/>
      <w:szCs w:val="20"/>
    </w:rPr>
  </w:style>
  <w:style w:type="character" w:customStyle="1" w:styleId="2Char4">
    <w:name w:val="正文文本 2 Char"/>
    <w:link w:val="26"/>
    <w:qFormat/>
    <w:rPr>
      <w:rFonts w:ascii="Times New Roman" w:eastAsia="宋体" w:hAnsi="Times New Roman" w:cs="Times New Roman"/>
      <w:szCs w:val="20"/>
    </w:rPr>
  </w:style>
  <w:style w:type="character" w:customStyle="1" w:styleId="3Char0">
    <w:name w:val="正文文本 3 Char"/>
    <w:link w:val="31"/>
    <w:qFormat/>
    <w:rPr>
      <w:rFonts w:ascii="Times New Roman" w:eastAsia="宋体" w:hAnsi="Times New Roman" w:cs="Times New Roman"/>
      <w:sz w:val="16"/>
      <w:szCs w:val="16"/>
    </w:rPr>
  </w:style>
  <w:style w:type="character" w:customStyle="1" w:styleId="2Char2">
    <w:name w:val="正文文本缩进 2 Char"/>
    <w:link w:val="23"/>
    <w:qFormat/>
    <w:rPr>
      <w:rFonts w:ascii="Times New Roman" w:eastAsia="宋体" w:hAnsi="Times New Roman" w:cs="Times New Roman"/>
      <w:szCs w:val="20"/>
    </w:rPr>
  </w:style>
  <w:style w:type="character" w:customStyle="1" w:styleId="3Char2">
    <w:name w:val="正文文本缩进 3 Char"/>
    <w:link w:val="36"/>
    <w:qFormat/>
    <w:rPr>
      <w:rFonts w:ascii="Times New Roman" w:eastAsia="宋体" w:hAnsi="Times New Roman" w:cs="Times New Roman"/>
      <w:sz w:val="16"/>
      <w:szCs w:val="16"/>
    </w:rPr>
  </w:style>
  <w:style w:type="character" w:customStyle="1" w:styleId="Char3">
    <w:name w:val="注释标题 Char"/>
    <w:link w:val="affc"/>
    <w:qFormat/>
    <w:rPr>
      <w:rFonts w:ascii="Times New Roman" w:eastAsia="宋体" w:hAnsi="Times New Roman" w:cs="Times New Roman"/>
      <w:szCs w:val="20"/>
    </w:rPr>
  </w:style>
  <w:style w:type="paragraph" w:customStyle="1" w:styleId="TAL">
    <w:name w:val="TAL"/>
    <w:basedOn w:val="aff3"/>
    <w:link w:val="TALChar"/>
    <w:qFormat/>
    <w:pPr>
      <w:keepNext/>
      <w:keepLines/>
      <w:widowControl/>
      <w:tabs>
        <w:tab w:val="left" w:pos="0"/>
      </w:tabs>
      <w:spacing w:line="300" w:lineRule="auto"/>
      <w:ind w:firstLine="40"/>
      <w:jc w:val="left"/>
      <w:outlineLvl w:val="0"/>
    </w:pPr>
    <w:rPr>
      <w:rFonts w:ascii="Arial" w:hAnsi="Arial"/>
      <w:kern w:val="0"/>
      <w:sz w:val="18"/>
      <w:szCs w:val="20"/>
      <w:lang w:val="en-GB"/>
    </w:rPr>
  </w:style>
  <w:style w:type="paragraph" w:customStyle="1" w:styleId="afffffffffa">
    <w:name w:val="正文抵头"/>
    <w:basedOn w:val="aff3"/>
    <w:qFormat/>
    <w:pPr>
      <w:widowControl/>
      <w:spacing w:after="120"/>
    </w:pPr>
    <w:rPr>
      <w:kern w:val="0"/>
      <w:szCs w:val="20"/>
    </w:rPr>
  </w:style>
  <w:style w:type="paragraph" w:customStyle="1" w:styleId="NF">
    <w:name w:val="NF"/>
    <w:basedOn w:val="aff3"/>
    <w:qFormat/>
    <w:pPr>
      <w:keepNext/>
      <w:keepLines/>
      <w:widowControl/>
      <w:overflowPunct w:val="0"/>
      <w:autoSpaceDE w:val="0"/>
      <w:autoSpaceDN w:val="0"/>
      <w:adjustRightInd w:val="0"/>
      <w:ind w:left="1135" w:hanging="851"/>
      <w:jc w:val="left"/>
      <w:textAlignment w:val="baseline"/>
    </w:pPr>
    <w:rPr>
      <w:rFonts w:ascii="Arial" w:hAnsi="Arial"/>
      <w:kern w:val="0"/>
      <w:sz w:val="18"/>
      <w:szCs w:val="20"/>
      <w:lang w:val="en-GB"/>
    </w:rPr>
  </w:style>
  <w:style w:type="paragraph" w:customStyle="1" w:styleId="TF">
    <w:name w:val="TF"/>
    <w:basedOn w:val="TH"/>
    <w:link w:val="TFChar"/>
    <w:qFormat/>
    <w:pPr>
      <w:keepNext w:val="0"/>
      <w:overflowPunct w:val="0"/>
      <w:autoSpaceDE w:val="0"/>
      <w:autoSpaceDN w:val="0"/>
      <w:adjustRightInd w:val="0"/>
      <w:spacing w:before="0" w:after="240" w:line="240" w:lineRule="auto"/>
      <w:ind w:firstLine="425"/>
      <w:textAlignment w:val="baseline"/>
      <w:outlineLvl w:val="9"/>
    </w:pPr>
    <w:rPr>
      <w:sz w:val="21"/>
    </w:rPr>
  </w:style>
  <w:style w:type="paragraph" w:customStyle="1" w:styleId="ZT">
    <w:name w:val="ZT"/>
    <w:qForma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character" w:customStyle="1" w:styleId="Charf0">
    <w:name w:val="批注框文本 Char"/>
    <w:link w:val="afffe"/>
    <w:qFormat/>
    <w:rPr>
      <w:rFonts w:ascii="Times New Roman" w:eastAsia="宋体" w:hAnsi="Times New Roman" w:cs="Times New Roman"/>
      <w:sz w:val="18"/>
      <w:szCs w:val="18"/>
    </w:rPr>
  </w:style>
  <w:style w:type="character" w:customStyle="1" w:styleId="Char">
    <w:name w:val="批注主题 Char"/>
    <w:link w:val="aff7"/>
    <w:qFormat/>
    <w:rPr>
      <w:rFonts w:ascii="Times New Roman" w:eastAsia="宋体" w:hAnsi="Times New Roman" w:cs="Times New Roman"/>
      <w:b/>
      <w:bCs/>
      <w:kern w:val="0"/>
      <w:szCs w:val="24"/>
    </w:rPr>
  </w:style>
  <w:style w:type="paragraph" w:customStyle="1" w:styleId="afffffffffb">
    <w:name w:val="首页页脚"/>
    <w:basedOn w:val="affff"/>
    <w:qFormat/>
    <w:pPr>
      <w:pBdr>
        <w:top w:val="single" w:sz="4" w:space="1" w:color="auto"/>
      </w:pBdr>
      <w:tabs>
        <w:tab w:val="center" w:pos="4153"/>
        <w:tab w:val="right" w:pos="8306"/>
      </w:tabs>
      <w:ind w:rightChars="0" w:right="0"/>
      <w:jc w:val="both"/>
    </w:pPr>
    <w:rPr>
      <w:rFonts w:ascii="黑体" w:eastAsia="黑体"/>
      <w:b/>
      <w:sz w:val="21"/>
      <w:szCs w:val="20"/>
    </w:rPr>
  </w:style>
  <w:style w:type="paragraph" w:customStyle="1" w:styleId="afffffffffc">
    <w:name w:val="正文页眉"/>
    <w:basedOn w:val="aff2"/>
    <w:qFormat/>
    <w:pPr>
      <w:pBdr>
        <w:bottom w:val="single" w:sz="6" w:space="1" w:color="auto"/>
      </w:pBdr>
      <w:tabs>
        <w:tab w:val="center" w:pos="4153"/>
        <w:tab w:val="right" w:pos="8306"/>
      </w:tabs>
      <w:jc w:val="center"/>
    </w:pPr>
    <w:rPr>
      <w:rFonts w:eastAsia="黑体"/>
      <w:b/>
      <w:sz w:val="21"/>
      <w:szCs w:val="20"/>
    </w:rPr>
  </w:style>
  <w:style w:type="paragraph" w:customStyle="1" w:styleId="16">
    <w:name w:val="注1"/>
    <w:basedOn w:val="aff3"/>
    <w:next w:val="aff3"/>
    <w:qFormat/>
    <w:pPr>
      <w:ind w:left="783" w:hanging="363"/>
    </w:pPr>
    <w:rPr>
      <w:sz w:val="18"/>
      <w:szCs w:val="20"/>
    </w:rPr>
  </w:style>
  <w:style w:type="paragraph" w:customStyle="1" w:styleId="2f1">
    <w:name w:val="注2"/>
    <w:basedOn w:val="aff3"/>
    <w:qFormat/>
    <w:pPr>
      <w:ind w:left="618" w:hanging="198"/>
    </w:pPr>
    <w:rPr>
      <w:sz w:val="18"/>
      <w:szCs w:val="20"/>
    </w:rPr>
  </w:style>
  <w:style w:type="paragraph" w:customStyle="1" w:styleId="39">
    <w:name w:val="注3"/>
    <w:basedOn w:val="aff3"/>
    <w:qFormat/>
    <w:pPr>
      <w:ind w:left="930" w:hanging="510"/>
    </w:pPr>
    <w:rPr>
      <w:sz w:val="18"/>
      <w:szCs w:val="20"/>
    </w:rPr>
  </w:style>
  <w:style w:type="paragraph" w:customStyle="1" w:styleId="B10">
    <w:name w:val="B1"/>
    <w:basedOn w:val="affff5"/>
    <w:link w:val="B1Char1"/>
    <w:qFormat/>
    <w:pPr>
      <w:widowControl/>
      <w:spacing w:after="180"/>
      <w:ind w:left="568" w:firstLineChars="0" w:hanging="284"/>
      <w:jc w:val="left"/>
    </w:pPr>
    <w:rPr>
      <w:kern w:val="0"/>
      <w:sz w:val="20"/>
      <w:lang w:val="en-GB" w:eastAsia="en-US"/>
    </w:rPr>
  </w:style>
  <w:style w:type="character" w:customStyle="1" w:styleId="B1Char1">
    <w:name w:val="B1 Char1"/>
    <w:link w:val="B10"/>
    <w:qFormat/>
    <w:rPr>
      <w:rFonts w:ascii="Times New Roman" w:eastAsia="宋体" w:hAnsi="Times New Roman" w:cs="Times New Roman"/>
      <w:kern w:val="0"/>
      <w:sz w:val="20"/>
      <w:szCs w:val="20"/>
      <w:lang w:val="en-GB" w:eastAsia="en-US"/>
    </w:rPr>
  </w:style>
  <w:style w:type="paragraph" w:customStyle="1" w:styleId="B20">
    <w:name w:val="B2"/>
    <w:basedOn w:val="21"/>
    <w:qFormat/>
    <w:pPr>
      <w:widowControl/>
      <w:spacing w:after="180"/>
      <w:ind w:leftChars="0" w:left="851" w:firstLineChars="0" w:hanging="284"/>
      <w:jc w:val="left"/>
    </w:pPr>
    <w:rPr>
      <w:kern w:val="0"/>
      <w:sz w:val="20"/>
      <w:lang w:val="en-GB" w:eastAsia="en-US"/>
    </w:rPr>
  </w:style>
  <w:style w:type="paragraph" w:customStyle="1" w:styleId="B30">
    <w:name w:val="B3"/>
    <w:basedOn w:val="30"/>
    <w:link w:val="B3Char"/>
    <w:qFormat/>
    <w:pPr>
      <w:widowControl/>
      <w:spacing w:after="180"/>
      <w:ind w:leftChars="0" w:left="1135" w:firstLineChars="0" w:hanging="284"/>
      <w:jc w:val="left"/>
    </w:pPr>
    <w:rPr>
      <w:kern w:val="0"/>
      <w:sz w:val="20"/>
      <w:lang w:val="en-GB" w:eastAsia="en-US"/>
    </w:rPr>
  </w:style>
  <w:style w:type="paragraph" w:customStyle="1" w:styleId="EX">
    <w:name w:val="EX"/>
    <w:basedOn w:val="aff3"/>
    <w:link w:val="EXChar"/>
    <w:qFormat/>
    <w:pPr>
      <w:keepLines/>
      <w:widowControl/>
      <w:spacing w:after="180"/>
      <w:ind w:left="1702" w:hanging="1418"/>
      <w:jc w:val="left"/>
    </w:pPr>
    <w:rPr>
      <w:kern w:val="0"/>
      <w:sz w:val="20"/>
      <w:szCs w:val="20"/>
      <w:lang w:val="en-GB" w:eastAsia="en-US"/>
    </w:rPr>
  </w:style>
  <w:style w:type="paragraph" w:customStyle="1" w:styleId="EW">
    <w:name w:val="EW"/>
    <w:basedOn w:val="EX"/>
    <w:qFormat/>
    <w:pPr>
      <w:spacing w:after="0"/>
    </w:pPr>
  </w:style>
  <w:style w:type="paragraph" w:customStyle="1" w:styleId="NO">
    <w:name w:val="NO"/>
    <w:basedOn w:val="aff3"/>
    <w:link w:val="NOChar"/>
    <w:qFormat/>
    <w:pPr>
      <w:keepLines/>
      <w:widowControl/>
      <w:spacing w:after="180"/>
      <w:ind w:left="1135" w:hanging="851"/>
      <w:jc w:val="left"/>
    </w:pPr>
    <w:rPr>
      <w:kern w:val="0"/>
      <w:sz w:val="20"/>
      <w:szCs w:val="20"/>
      <w:lang w:val="en-GB" w:eastAsia="en-US"/>
    </w:rPr>
  </w:style>
  <w:style w:type="paragraph" w:customStyle="1" w:styleId="H6">
    <w:name w:val="H6"/>
    <w:basedOn w:val="5"/>
    <w:next w:val="aff3"/>
    <w:link w:val="H6Char"/>
    <w:qFormat/>
    <w:pPr>
      <w:widowControl/>
      <w:spacing w:before="120" w:after="180" w:line="240" w:lineRule="auto"/>
      <w:ind w:left="1985" w:hanging="1985"/>
      <w:jc w:val="left"/>
      <w:outlineLvl w:val="9"/>
    </w:pPr>
    <w:rPr>
      <w:rFonts w:ascii="Arial" w:hAnsi="Arial"/>
      <w:b w:val="0"/>
      <w:bCs w:val="0"/>
      <w:kern w:val="0"/>
      <w:sz w:val="20"/>
      <w:szCs w:val="20"/>
      <w:lang w:val="en-GB" w:eastAsia="en-US"/>
    </w:rPr>
  </w:style>
  <w:style w:type="paragraph" w:customStyle="1" w:styleId="ZD">
    <w:name w:val="ZD"/>
    <w:qFormat/>
    <w:pPr>
      <w:framePr w:wrap="notBeside" w:vAnchor="page" w:hAnchor="margin" w:y="15764"/>
      <w:widowControl w:val="0"/>
    </w:pPr>
    <w:rPr>
      <w:rFonts w:ascii="Arial" w:hAnsi="Arial"/>
      <w:sz w:val="32"/>
      <w:lang w:val="en-GB" w:eastAsia="en-US"/>
    </w:rPr>
  </w:style>
  <w:style w:type="paragraph" w:customStyle="1" w:styleId="TT">
    <w:name w:val="TT"/>
    <w:basedOn w:val="10"/>
    <w:next w:val="aff3"/>
    <w:qFormat/>
    <w:pPr>
      <w:widowControl/>
      <w:pBdr>
        <w:top w:val="single" w:sz="12" w:space="3" w:color="auto"/>
      </w:pBdr>
      <w:tabs>
        <w:tab w:val="left" w:pos="422"/>
      </w:tabs>
      <w:snapToGrid w:val="0"/>
      <w:spacing w:before="240" w:after="180" w:line="240" w:lineRule="auto"/>
      <w:ind w:left="1134" w:hanging="1134"/>
      <w:jc w:val="left"/>
      <w:outlineLvl w:val="9"/>
    </w:pPr>
    <w:rPr>
      <w:rFonts w:ascii="Arial" w:hAnsi="Arial"/>
      <w:b w:val="0"/>
      <w:bCs w:val="0"/>
      <w:kern w:val="0"/>
      <w:sz w:val="36"/>
      <w:szCs w:val="20"/>
      <w:lang w:val="en-GB" w:eastAsia="en-US"/>
    </w:rPr>
  </w:style>
  <w:style w:type="paragraph" w:customStyle="1" w:styleId="PL">
    <w:name w:val="PL"/>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qFormat/>
    <w:pPr>
      <w:tabs>
        <w:tab w:val="clear" w:pos="0"/>
      </w:tabs>
      <w:spacing w:line="240" w:lineRule="auto"/>
      <w:ind w:firstLine="0"/>
      <w:jc w:val="right"/>
      <w:outlineLvl w:val="9"/>
    </w:pPr>
    <w:rPr>
      <w:lang w:eastAsia="en-US"/>
    </w:rPr>
  </w:style>
  <w:style w:type="paragraph" w:customStyle="1" w:styleId="LD">
    <w:name w:val="LD"/>
    <w:qFormat/>
    <w:pPr>
      <w:keepNext/>
      <w:keepLines/>
      <w:spacing w:line="180" w:lineRule="exact"/>
    </w:pPr>
    <w:rPr>
      <w:rFonts w:ascii="Courier New" w:hAnsi="Courier New"/>
      <w:lang w:val="en-GB" w:eastAsia="en-US"/>
    </w:rPr>
  </w:style>
  <w:style w:type="paragraph" w:customStyle="1" w:styleId="FP">
    <w:name w:val="FP"/>
    <w:basedOn w:val="aff3"/>
    <w:qFormat/>
    <w:pPr>
      <w:widowControl/>
      <w:jc w:val="left"/>
    </w:pPr>
    <w:rPr>
      <w:kern w:val="0"/>
      <w:sz w:val="20"/>
      <w:szCs w:val="20"/>
      <w:lang w:val="en-GB" w:eastAsia="en-US"/>
    </w:rPr>
  </w:style>
  <w:style w:type="paragraph" w:customStyle="1" w:styleId="NW">
    <w:name w:val="NW"/>
    <w:basedOn w:val="NO"/>
    <w:qFormat/>
    <w:pPr>
      <w:spacing w:after="0"/>
    </w:pPr>
  </w:style>
  <w:style w:type="paragraph" w:customStyle="1" w:styleId="EditorsNote">
    <w:name w:val="Editor's Note"/>
    <w:basedOn w:val="NO"/>
    <w:qFormat/>
    <w:rPr>
      <w:color w:val="FF0000"/>
    </w:rPr>
  </w:style>
  <w:style w:type="paragraph" w:customStyle="1" w:styleId="ZA">
    <w:name w:val="ZA"/>
    <w:qFormat/>
    <w:pPr>
      <w:framePr w:w="10206" w:h="794" w:hRule="exact" w:wrap="notBeside" w:vAnchor="page" w:hAnchor="margin" w:y="1135"/>
      <w:widowControl w:val="0"/>
      <w:pBdr>
        <w:bottom w:val="single" w:sz="12" w:space="1" w:color="auto"/>
      </w:pBdr>
      <w:jc w:val="right"/>
    </w:pPr>
    <w:rPr>
      <w:rFonts w:ascii="Arial" w:hAnsi="Arial"/>
      <w:sz w:val="40"/>
      <w:lang w:val="en-GB" w:eastAsia="en-US"/>
    </w:rPr>
  </w:style>
  <w:style w:type="paragraph" w:customStyle="1" w:styleId="ZB">
    <w:name w:val="ZB"/>
    <w:qFormat/>
    <w:pPr>
      <w:framePr w:w="10206" w:h="284" w:hRule="exact" w:wrap="notBeside" w:vAnchor="page" w:hAnchor="margin" w:y="1986"/>
      <w:widowControl w:val="0"/>
      <w:ind w:right="28"/>
      <w:jc w:val="right"/>
    </w:pPr>
    <w:rPr>
      <w:rFonts w:ascii="Arial" w:hAnsi="Arial"/>
      <w:i/>
      <w:lang w:val="en-GB" w:eastAsia="en-US"/>
    </w:rPr>
  </w:style>
  <w:style w:type="paragraph" w:customStyle="1" w:styleId="ZU">
    <w:name w:val="ZU"/>
    <w:qFormat/>
    <w:pPr>
      <w:framePr w:w="10206" w:wrap="notBeside" w:vAnchor="page" w:hAnchor="margin" w:y="6238"/>
      <w:widowControl w:val="0"/>
      <w:pBdr>
        <w:top w:val="single" w:sz="12" w:space="1" w:color="auto"/>
      </w:pBdr>
      <w:jc w:val="right"/>
    </w:pPr>
    <w:rPr>
      <w:rFonts w:ascii="Arial" w:hAnsi="Arial"/>
      <w:lang w:val="en-GB" w:eastAsia="en-US"/>
    </w:rPr>
  </w:style>
  <w:style w:type="paragraph" w:customStyle="1" w:styleId="TAN">
    <w:name w:val="TAN"/>
    <w:basedOn w:val="TAL"/>
    <w:link w:val="TANChar"/>
    <w:qFormat/>
    <w:pPr>
      <w:tabs>
        <w:tab w:val="clear" w:pos="0"/>
      </w:tabs>
      <w:spacing w:line="240" w:lineRule="auto"/>
      <w:ind w:left="851" w:hanging="851"/>
      <w:outlineLvl w:val="9"/>
    </w:pPr>
    <w:rPr>
      <w:lang w:eastAsia="en-US"/>
    </w:rPr>
  </w:style>
  <w:style w:type="paragraph" w:customStyle="1" w:styleId="ZH">
    <w:name w:val="ZH"/>
    <w:qFormat/>
    <w:pPr>
      <w:framePr w:wrap="notBeside" w:vAnchor="page" w:hAnchor="margin" w:xAlign="center" w:y="6805"/>
      <w:widowControl w:val="0"/>
    </w:pPr>
    <w:rPr>
      <w:rFonts w:ascii="Arial" w:hAnsi="Arial"/>
      <w:lang w:val="en-GB" w:eastAsia="en-US"/>
    </w:rPr>
  </w:style>
  <w:style w:type="paragraph" w:customStyle="1" w:styleId="ZG">
    <w:name w:val="ZG"/>
    <w:pPr>
      <w:framePr w:wrap="notBeside" w:vAnchor="page" w:hAnchor="margin" w:xAlign="right" w:y="6805"/>
      <w:widowControl w:val="0"/>
      <w:jc w:val="right"/>
    </w:pPr>
    <w:rPr>
      <w:rFonts w:ascii="Arial" w:hAnsi="Arial"/>
      <w:lang w:val="en-GB" w:eastAsia="en-US"/>
    </w:rPr>
  </w:style>
  <w:style w:type="paragraph" w:customStyle="1" w:styleId="B4">
    <w:name w:val="B4"/>
    <w:basedOn w:val="45"/>
    <w:qFormat/>
    <w:pPr>
      <w:widowControl/>
      <w:spacing w:after="180"/>
      <w:ind w:leftChars="0" w:left="1418" w:firstLineChars="0" w:hanging="284"/>
      <w:jc w:val="left"/>
    </w:pPr>
    <w:rPr>
      <w:kern w:val="0"/>
      <w:sz w:val="20"/>
      <w:lang w:val="en-GB" w:eastAsia="en-US"/>
    </w:rPr>
  </w:style>
  <w:style w:type="paragraph" w:customStyle="1" w:styleId="B5">
    <w:name w:val="B5"/>
    <w:basedOn w:val="55"/>
    <w:pPr>
      <w:widowControl/>
      <w:spacing w:after="180"/>
      <w:ind w:leftChars="0" w:left="1702" w:firstLineChars="0" w:hanging="284"/>
      <w:jc w:val="left"/>
    </w:pPr>
    <w:rPr>
      <w:kern w:val="0"/>
      <w:sz w:val="20"/>
      <w:lang w:val="en-GB" w:eastAsia="en-US"/>
    </w:rPr>
  </w:style>
  <w:style w:type="paragraph" w:customStyle="1" w:styleId="ZTD">
    <w:name w:val="ZTD"/>
    <w:basedOn w:val="ZB"/>
    <w:pPr>
      <w:framePr w:hRule="auto" w:wrap="notBeside" w:y="852"/>
    </w:pPr>
    <w:rPr>
      <w:i w:val="0"/>
      <w:sz w:val="40"/>
    </w:rPr>
  </w:style>
  <w:style w:type="paragraph" w:customStyle="1" w:styleId="ZV">
    <w:name w:val="ZV"/>
    <w:basedOn w:val="ZU"/>
    <w:qFormat/>
    <w:pPr>
      <w:framePr w:wrap="notBeside" w:y="16161"/>
    </w:pPr>
  </w:style>
  <w:style w:type="paragraph" w:customStyle="1" w:styleId="INDENT1">
    <w:name w:val="INDENT1"/>
    <w:basedOn w:val="aff3"/>
    <w:qFormat/>
    <w:pPr>
      <w:widowControl/>
      <w:spacing w:after="180"/>
      <w:ind w:left="851"/>
      <w:jc w:val="left"/>
    </w:pPr>
    <w:rPr>
      <w:kern w:val="0"/>
      <w:sz w:val="20"/>
      <w:szCs w:val="20"/>
      <w:lang w:val="en-GB" w:eastAsia="en-US"/>
    </w:rPr>
  </w:style>
  <w:style w:type="paragraph" w:customStyle="1" w:styleId="INDENT2">
    <w:name w:val="INDENT2"/>
    <w:basedOn w:val="aff3"/>
    <w:qFormat/>
    <w:pPr>
      <w:widowControl/>
      <w:spacing w:after="180"/>
      <w:ind w:left="1135" w:hanging="284"/>
      <w:jc w:val="left"/>
    </w:pPr>
    <w:rPr>
      <w:kern w:val="0"/>
      <w:sz w:val="20"/>
      <w:szCs w:val="20"/>
      <w:lang w:val="en-GB" w:eastAsia="en-US"/>
    </w:rPr>
  </w:style>
  <w:style w:type="paragraph" w:customStyle="1" w:styleId="INDENT3">
    <w:name w:val="INDENT3"/>
    <w:basedOn w:val="aff3"/>
    <w:pPr>
      <w:widowControl/>
      <w:spacing w:after="180"/>
      <w:ind w:left="1701" w:hanging="567"/>
      <w:jc w:val="left"/>
    </w:pPr>
    <w:rPr>
      <w:kern w:val="0"/>
      <w:sz w:val="20"/>
      <w:szCs w:val="20"/>
      <w:lang w:val="en-GB" w:eastAsia="en-US"/>
    </w:rPr>
  </w:style>
  <w:style w:type="paragraph" w:customStyle="1" w:styleId="FigureTitle">
    <w:name w:val="Figure_Title"/>
    <w:basedOn w:val="aff3"/>
    <w:next w:val="aff3"/>
    <w:qFormat/>
    <w:pPr>
      <w:keepLines/>
      <w:widowControl/>
      <w:tabs>
        <w:tab w:val="left" w:pos="794"/>
        <w:tab w:val="left" w:pos="1191"/>
        <w:tab w:val="left" w:pos="1588"/>
        <w:tab w:val="left" w:pos="1985"/>
      </w:tabs>
      <w:spacing w:before="120" w:after="480"/>
      <w:jc w:val="center"/>
    </w:pPr>
    <w:rPr>
      <w:b/>
      <w:kern w:val="0"/>
      <w:sz w:val="24"/>
      <w:szCs w:val="20"/>
      <w:lang w:val="en-GB" w:eastAsia="en-US"/>
    </w:rPr>
  </w:style>
  <w:style w:type="paragraph" w:customStyle="1" w:styleId="RecCCITT">
    <w:name w:val="Rec_CCITT_#"/>
    <w:basedOn w:val="aff3"/>
    <w:pPr>
      <w:keepNext/>
      <w:keepLines/>
      <w:widowControl/>
      <w:spacing w:after="180"/>
      <w:jc w:val="left"/>
    </w:pPr>
    <w:rPr>
      <w:b/>
      <w:kern w:val="0"/>
      <w:sz w:val="20"/>
      <w:szCs w:val="20"/>
      <w:lang w:val="en-GB" w:eastAsia="en-US"/>
    </w:rPr>
  </w:style>
  <w:style w:type="paragraph" w:customStyle="1" w:styleId="enumlev2">
    <w:name w:val="enumlev2"/>
    <w:basedOn w:val="aff3"/>
    <w:qFormat/>
    <w:pPr>
      <w:widowControl/>
      <w:tabs>
        <w:tab w:val="left" w:pos="794"/>
        <w:tab w:val="left" w:pos="1191"/>
        <w:tab w:val="left" w:pos="1588"/>
        <w:tab w:val="left" w:pos="1985"/>
      </w:tabs>
      <w:spacing w:before="86" w:after="180"/>
      <w:ind w:left="1588" w:hanging="397"/>
    </w:pPr>
    <w:rPr>
      <w:kern w:val="0"/>
      <w:sz w:val="20"/>
      <w:szCs w:val="20"/>
      <w:lang w:eastAsia="en-US"/>
    </w:rPr>
  </w:style>
  <w:style w:type="paragraph" w:customStyle="1" w:styleId="CouvRecTitle">
    <w:name w:val="Couv Rec Title"/>
    <w:basedOn w:val="aff3"/>
    <w:qFormat/>
    <w:pPr>
      <w:keepNext/>
      <w:keepLines/>
      <w:widowControl/>
      <w:spacing w:before="240" w:after="180"/>
      <w:ind w:left="1418"/>
      <w:jc w:val="left"/>
    </w:pPr>
    <w:rPr>
      <w:rFonts w:ascii="Arial" w:hAnsi="Arial"/>
      <w:b/>
      <w:kern w:val="0"/>
      <w:sz w:val="36"/>
      <w:szCs w:val="20"/>
      <w:lang w:eastAsia="en-US"/>
    </w:rPr>
  </w:style>
  <w:style w:type="paragraph" w:customStyle="1" w:styleId="TAJ">
    <w:name w:val="TAJ"/>
    <w:basedOn w:val="TH"/>
    <w:qFormat/>
    <w:pPr>
      <w:spacing w:line="240" w:lineRule="auto"/>
      <w:outlineLvl w:val="9"/>
    </w:pPr>
    <w:rPr>
      <w:lang w:eastAsia="en-US"/>
    </w:rPr>
  </w:style>
  <w:style w:type="paragraph" w:customStyle="1" w:styleId="NormalBody2Text2Indent3">
    <w:name w:val="Normal.Body2.Text2.Indent.3"/>
    <w:qFormat/>
    <w:pPr>
      <w:widowControl w:val="0"/>
      <w:ind w:left="357"/>
    </w:pPr>
    <w:rPr>
      <w:rFonts w:ascii="Arial" w:hAnsi="Arial"/>
      <w:lang w:val="en-AU" w:eastAsia="en-US"/>
    </w:rPr>
  </w:style>
  <w:style w:type="paragraph" w:customStyle="1" w:styleId="Guidance">
    <w:name w:val="Guidance"/>
    <w:basedOn w:val="aff3"/>
    <w:link w:val="GuidanceChar"/>
    <w:pPr>
      <w:widowControl/>
      <w:spacing w:after="180"/>
      <w:jc w:val="left"/>
    </w:pPr>
    <w:rPr>
      <w:i/>
      <w:color w:val="0000FF"/>
      <w:kern w:val="0"/>
      <w:sz w:val="20"/>
      <w:szCs w:val="20"/>
      <w:lang w:val="en-GB" w:eastAsia="en-US"/>
    </w:rPr>
  </w:style>
  <w:style w:type="paragraph" w:customStyle="1" w:styleId="Reference">
    <w:name w:val="Reference"/>
    <w:basedOn w:val="NormalBody2Text2Indent3"/>
    <w:pPr>
      <w:ind w:left="283" w:hanging="283"/>
    </w:pPr>
    <w:rPr>
      <w:snapToGrid w:val="0"/>
      <w:lang w:val="de-DE"/>
    </w:rPr>
  </w:style>
  <w:style w:type="paragraph" w:customStyle="1" w:styleId="berschrift91H13">
    <w:name w:val="Überschrift9.1.H13"/>
    <w:basedOn w:val="NormalBody2Text2Indent3"/>
    <w:next w:val="NormalBody2Text2Indent3"/>
    <w:qFormat/>
    <w:pPr>
      <w:keepNext/>
      <w:spacing w:before="240" w:after="120"/>
      <w:ind w:left="0"/>
      <w:jc w:val="both"/>
    </w:pPr>
    <w:rPr>
      <w:kern w:val="2"/>
      <w:sz w:val="24"/>
      <w:lang w:val="en-US"/>
    </w:rPr>
  </w:style>
  <w:style w:type="paragraph" w:customStyle="1" w:styleId="berschrift84h42">
    <w:name w:val="Überschrift8.4.h42"/>
    <w:basedOn w:val="NormalBody2Text2Indent3"/>
    <w:next w:val="NormalBody2Text2Indent3"/>
    <w:pPr>
      <w:keepNext/>
      <w:spacing w:before="240" w:after="120"/>
      <w:ind w:left="0"/>
      <w:jc w:val="both"/>
    </w:pPr>
    <w:rPr>
      <w:kern w:val="2"/>
      <w:sz w:val="21"/>
      <w:lang w:val="en-US"/>
    </w:rPr>
  </w:style>
  <w:style w:type="paragraph" w:customStyle="1" w:styleId="Note">
    <w:name w:val="Note"/>
    <w:basedOn w:val="aff3"/>
    <w:qFormat/>
    <w:pPr>
      <w:widowControl/>
      <w:spacing w:line="360" w:lineRule="auto"/>
      <w:ind w:left="860" w:hanging="860"/>
    </w:pPr>
    <w:rPr>
      <w:rFonts w:eastAsia="隶书"/>
      <w:b/>
      <w:snapToGrid w:val="0"/>
      <w:spacing w:val="20"/>
      <w:kern w:val="0"/>
      <w:szCs w:val="20"/>
    </w:rPr>
  </w:style>
  <w:style w:type="paragraph" w:customStyle="1" w:styleId="PaperTitle">
    <w:name w:val="PaperTitle"/>
    <w:basedOn w:val="aff3"/>
    <w:pPr>
      <w:widowControl/>
      <w:pBdr>
        <w:top w:val="double" w:sz="6" w:space="1" w:color="auto"/>
        <w:left w:val="double" w:sz="6" w:space="1" w:color="auto"/>
        <w:bottom w:val="double" w:sz="6" w:space="1" w:color="auto"/>
        <w:right w:val="double" w:sz="6" w:space="1" w:color="auto"/>
      </w:pBdr>
      <w:shd w:val="pct5" w:color="auto" w:fill="auto"/>
      <w:spacing w:line="360" w:lineRule="auto"/>
      <w:ind w:left="2160" w:right="1083" w:hanging="884"/>
      <w:jc w:val="center"/>
    </w:pPr>
    <w:rPr>
      <w:rFonts w:eastAsia="楷体_GB2312"/>
      <w:b/>
      <w:snapToGrid w:val="0"/>
      <w:kern w:val="0"/>
      <w:sz w:val="52"/>
      <w:szCs w:val="20"/>
    </w:rPr>
  </w:style>
  <w:style w:type="paragraph" w:customStyle="1" w:styleId="afffffffffd">
    <w:name w:val="目录"/>
    <w:basedOn w:val="aff3"/>
    <w:next w:val="aff3"/>
    <w:qFormat/>
    <w:pPr>
      <w:keepNext/>
      <w:widowControl/>
      <w:spacing w:line="360" w:lineRule="auto"/>
      <w:jc w:val="center"/>
    </w:pPr>
    <w:rPr>
      <w:b/>
      <w:spacing w:val="80"/>
      <w:kern w:val="0"/>
      <w:sz w:val="36"/>
      <w:szCs w:val="20"/>
    </w:rPr>
  </w:style>
  <w:style w:type="paragraph" w:customStyle="1" w:styleId="afffffffffe">
    <w:name w:val="资料编号"/>
    <w:basedOn w:val="aff3"/>
    <w:next w:val="aff3"/>
    <w:qFormat/>
    <w:pPr>
      <w:widowControl/>
      <w:spacing w:line="360" w:lineRule="auto"/>
      <w:ind w:left="4997"/>
    </w:pPr>
    <w:rPr>
      <w:b/>
      <w:snapToGrid w:val="0"/>
      <w:spacing w:val="20"/>
      <w:kern w:val="0"/>
      <w:sz w:val="28"/>
      <w:szCs w:val="20"/>
    </w:rPr>
  </w:style>
  <w:style w:type="paragraph" w:customStyle="1" w:styleId="affffffffff">
    <w:name w:val="ÕýÎÄÊ×ÐÐËõ½ø"/>
    <w:basedOn w:val="aff3"/>
    <w:qFormat/>
    <w:pPr>
      <w:widowControl/>
      <w:overflowPunct w:val="0"/>
      <w:autoSpaceDE w:val="0"/>
      <w:autoSpaceDN w:val="0"/>
      <w:adjustRightInd w:val="0"/>
      <w:spacing w:line="360" w:lineRule="auto"/>
      <w:ind w:firstLine="425"/>
      <w:textAlignment w:val="baseline"/>
    </w:pPr>
    <w:rPr>
      <w:kern w:val="0"/>
      <w:szCs w:val="20"/>
    </w:rPr>
  </w:style>
  <w:style w:type="paragraph" w:customStyle="1" w:styleId="CharChar1">
    <w:name w:val="Char Char1"/>
    <w:basedOn w:val="aff3"/>
    <w:qFormat/>
    <w:pPr>
      <w:keepNext/>
      <w:autoSpaceDE w:val="0"/>
      <w:autoSpaceDN w:val="0"/>
      <w:adjustRightInd w:val="0"/>
      <w:snapToGrid w:val="0"/>
      <w:spacing w:line="300" w:lineRule="auto"/>
      <w:jc w:val="left"/>
    </w:pPr>
    <w:rPr>
      <w:kern w:val="0"/>
      <w:szCs w:val="21"/>
    </w:rPr>
  </w:style>
  <w:style w:type="paragraph" w:customStyle="1" w:styleId="CharChar">
    <w:name w:val="Char Char"/>
    <w:basedOn w:val="aff3"/>
    <w:pPr>
      <w:keepNext/>
      <w:autoSpaceDE w:val="0"/>
      <w:autoSpaceDN w:val="0"/>
      <w:adjustRightInd w:val="0"/>
      <w:snapToGrid w:val="0"/>
      <w:spacing w:line="300" w:lineRule="auto"/>
      <w:jc w:val="left"/>
    </w:pPr>
    <w:rPr>
      <w:kern w:val="0"/>
      <w:szCs w:val="21"/>
    </w:rPr>
  </w:style>
  <w:style w:type="paragraph" w:customStyle="1" w:styleId="berschrift1H1">
    <w:name w:val="Überschrift 1.H1"/>
    <w:basedOn w:val="aff3"/>
    <w:next w:val="aff3"/>
    <w:pPr>
      <w:keepNext/>
      <w:keepLines/>
      <w:widowControl/>
      <w:pBdr>
        <w:top w:val="single" w:sz="12" w:space="3" w:color="auto"/>
      </w:pBdr>
      <w:tabs>
        <w:tab w:val="left" w:pos="1140"/>
      </w:tabs>
      <w:spacing w:before="240" w:after="180"/>
      <w:ind w:left="840" w:hanging="420"/>
      <w:jc w:val="left"/>
      <w:outlineLvl w:val="0"/>
    </w:pPr>
    <w:rPr>
      <w:rFonts w:ascii="Arial" w:eastAsia="MS Mincho" w:hAnsi="Arial"/>
      <w:kern w:val="0"/>
      <w:sz w:val="36"/>
      <w:szCs w:val="20"/>
      <w:lang w:val="en-GB" w:eastAsia="de-DE"/>
    </w:rPr>
  </w:style>
  <w:style w:type="paragraph" w:customStyle="1" w:styleId="textintend1">
    <w:name w:val="text intend 1"/>
    <w:basedOn w:val="text"/>
    <w:qFormat/>
    <w:pPr>
      <w:widowControl/>
      <w:tabs>
        <w:tab w:val="left" w:pos="1140"/>
      </w:tabs>
      <w:spacing w:after="120"/>
      <w:ind w:left="840" w:hanging="420"/>
    </w:pPr>
    <w:rPr>
      <w:lang w:val="en-US"/>
    </w:rPr>
  </w:style>
  <w:style w:type="paragraph" w:customStyle="1" w:styleId="text">
    <w:name w:val="text"/>
    <w:basedOn w:val="aff3"/>
    <w:pPr>
      <w:spacing w:after="240"/>
    </w:pPr>
    <w:rPr>
      <w:rFonts w:eastAsia="MS Mincho"/>
      <w:kern w:val="0"/>
      <w:sz w:val="24"/>
      <w:szCs w:val="20"/>
      <w:lang w:val="en-AU" w:eastAsia="en-US"/>
    </w:rPr>
  </w:style>
  <w:style w:type="paragraph" w:customStyle="1" w:styleId="textintend2">
    <w:name w:val="text intend 2"/>
    <w:basedOn w:val="text"/>
    <w:pPr>
      <w:widowControl/>
      <w:tabs>
        <w:tab w:val="left" w:pos="1140"/>
      </w:tabs>
      <w:spacing w:after="120"/>
      <w:ind w:left="737" w:hanging="317"/>
    </w:pPr>
    <w:rPr>
      <w:lang w:val="en-US"/>
    </w:rPr>
  </w:style>
  <w:style w:type="paragraph" w:customStyle="1" w:styleId="textintend3">
    <w:name w:val="text intend 3"/>
    <w:basedOn w:val="text"/>
    <w:qFormat/>
    <w:pPr>
      <w:widowControl/>
      <w:tabs>
        <w:tab w:val="left" w:pos="1120"/>
      </w:tabs>
      <w:spacing w:after="120"/>
      <w:ind w:firstLine="400"/>
    </w:pPr>
    <w:rPr>
      <w:lang w:val="en-US"/>
    </w:rPr>
  </w:style>
  <w:style w:type="paragraph" w:customStyle="1" w:styleId="normalpuce">
    <w:name w:val="normal puce"/>
    <w:basedOn w:val="aff3"/>
    <w:pPr>
      <w:spacing w:before="60" w:after="60"/>
      <w:ind w:left="3261"/>
    </w:pPr>
    <w:rPr>
      <w:rFonts w:eastAsia="MS Mincho"/>
      <w:kern w:val="0"/>
      <w:sz w:val="20"/>
      <w:szCs w:val="20"/>
      <w:lang w:val="en-GB" w:eastAsia="en-US"/>
    </w:rPr>
  </w:style>
  <w:style w:type="paragraph" w:customStyle="1" w:styleId="TdocHeading1">
    <w:name w:val="Tdoc_Heading_1"/>
    <w:basedOn w:val="10"/>
    <w:next w:val="aff3"/>
    <w:qFormat/>
    <w:pPr>
      <w:keepLines w:val="0"/>
      <w:widowControl/>
      <w:spacing w:before="240" w:after="0" w:line="240" w:lineRule="auto"/>
      <w:jc w:val="left"/>
    </w:pPr>
    <w:rPr>
      <w:rFonts w:ascii="Arial" w:eastAsia="MS Mincho" w:hAnsi="Arial"/>
      <w:bCs w:val="0"/>
      <w:kern w:val="28"/>
      <w:sz w:val="24"/>
      <w:szCs w:val="20"/>
      <w:lang w:eastAsia="en-US"/>
    </w:rPr>
  </w:style>
  <w:style w:type="paragraph" w:customStyle="1" w:styleId="TdocList">
    <w:name w:val="Tdoc_List"/>
    <w:basedOn w:val="TdocReference"/>
    <w:pPr>
      <w:spacing w:before="0"/>
      <w:ind w:left="0" w:firstLine="0"/>
    </w:pPr>
  </w:style>
  <w:style w:type="paragraph" w:customStyle="1" w:styleId="TdocReference">
    <w:name w:val="Tdoc_Reference"/>
    <w:basedOn w:val="aff3"/>
    <w:qFormat/>
    <w:pPr>
      <w:widowControl/>
      <w:spacing w:before="120"/>
      <w:ind w:left="567" w:hanging="567"/>
      <w:jc w:val="left"/>
    </w:pPr>
    <w:rPr>
      <w:rFonts w:eastAsia="Times New Roman"/>
      <w:kern w:val="0"/>
      <w:sz w:val="20"/>
      <w:szCs w:val="20"/>
      <w:lang w:eastAsia="en-US"/>
    </w:rPr>
  </w:style>
  <w:style w:type="paragraph" w:customStyle="1" w:styleId="TdocHeading2">
    <w:name w:val="Tdoc_Heading_2"/>
    <w:basedOn w:val="TdocHeading1"/>
    <w:next w:val="TdocText"/>
    <w:qFormat/>
    <w:pPr>
      <w:outlineLvl w:val="1"/>
    </w:pPr>
    <w:rPr>
      <w:rFonts w:eastAsia="Times New Roman"/>
      <w:sz w:val="20"/>
      <w:lang w:val="en-GB"/>
    </w:rPr>
  </w:style>
  <w:style w:type="paragraph" w:customStyle="1" w:styleId="TdocText">
    <w:name w:val="Tdoc_Text"/>
    <w:basedOn w:val="aff3"/>
    <w:qFormat/>
    <w:pPr>
      <w:widowControl/>
      <w:spacing w:before="120"/>
    </w:pPr>
    <w:rPr>
      <w:rFonts w:eastAsia="Times New Roman"/>
      <w:kern w:val="0"/>
      <w:sz w:val="20"/>
      <w:szCs w:val="20"/>
      <w:lang w:eastAsia="en-US"/>
    </w:rPr>
  </w:style>
  <w:style w:type="paragraph" w:customStyle="1" w:styleId="B2Char">
    <w:name w:val="B2 Char"/>
    <w:basedOn w:val="21"/>
    <w:pPr>
      <w:widowControl/>
      <w:spacing w:after="180"/>
      <w:ind w:leftChars="0" w:left="851" w:firstLineChars="0" w:hanging="284"/>
      <w:jc w:val="left"/>
    </w:pPr>
    <w:rPr>
      <w:rFonts w:eastAsia="MS Mincho"/>
      <w:kern w:val="0"/>
      <w:sz w:val="20"/>
      <w:lang w:val="en-GB" w:eastAsia="en-US"/>
    </w:rPr>
  </w:style>
  <w:style w:type="paragraph" w:customStyle="1" w:styleId="affffffffff0">
    <w:name w:val="六级条标题"/>
    <w:basedOn w:val="a8"/>
    <w:next w:val="aff3"/>
    <w:pPr>
      <w:numPr>
        <w:ilvl w:val="0"/>
        <w:numId w:val="0"/>
      </w:numPr>
      <w:tabs>
        <w:tab w:val="left" w:pos="567"/>
      </w:tabs>
      <w:spacing w:beforeLines="0" w:afterLines="0"/>
      <w:jc w:val="both"/>
    </w:pPr>
    <w:rPr>
      <w:szCs w:val="20"/>
    </w:rPr>
  </w:style>
  <w:style w:type="paragraph" w:customStyle="1" w:styleId="affffffffff1">
    <w:name w:val="七级条标题"/>
    <w:basedOn w:val="affffffffff0"/>
    <w:qFormat/>
    <w:pPr>
      <w:tabs>
        <w:tab w:val="clear" w:pos="567"/>
        <w:tab w:val="left" w:pos="1296"/>
      </w:tabs>
      <w:ind w:left="1296" w:hanging="1296"/>
    </w:pPr>
    <w:rPr>
      <w:rFonts w:ascii="Times New Roman" w:eastAsia="宋体"/>
    </w:rPr>
  </w:style>
  <w:style w:type="paragraph" w:customStyle="1" w:styleId="CharCharCharCharCharChar">
    <w:name w:val="Char Char Char Char Char Char"/>
    <w:basedOn w:val="aff3"/>
    <w:qFormat/>
    <w:pPr>
      <w:keepNext/>
      <w:autoSpaceDE w:val="0"/>
      <w:autoSpaceDN w:val="0"/>
      <w:adjustRightInd w:val="0"/>
      <w:snapToGrid w:val="0"/>
      <w:spacing w:line="300" w:lineRule="auto"/>
      <w:jc w:val="left"/>
    </w:pPr>
    <w:rPr>
      <w:kern w:val="0"/>
      <w:szCs w:val="21"/>
    </w:rPr>
  </w:style>
  <w:style w:type="paragraph" w:customStyle="1" w:styleId="CharCharChar">
    <w:name w:val="Char Char Char"/>
    <w:basedOn w:val="aff3"/>
    <w:pPr>
      <w:keepNext/>
      <w:autoSpaceDE w:val="0"/>
      <w:autoSpaceDN w:val="0"/>
      <w:adjustRightInd w:val="0"/>
      <w:snapToGrid w:val="0"/>
      <w:spacing w:line="300" w:lineRule="auto"/>
      <w:jc w:val="left"/>
    </w:pPr>
    <w:rPr>
      <w:kern w:val="0"/>
      <w:szCs w:val="21"/>
    </w:rPr>
  </w:style>
  <w:style w:type="paragraph" w:customStyle="1" w:styleId="BodyChar">
    <w:name w:val="Body Char"/>
    <w:basedOn w:val="aff3"/>
    <w:link w:val="BodyCharChar"/>
    <w:qFormat/>
    <w:pPr>
      <w:widowControl/>
      <w:numPr>
        <w:numId w:val="19"/>
      </w:numPr>
      <w:tabs>
        <w:tab w:val="left" w:pos="9356"/>
      </w:tabs>
      <w:spacing w:before="80" w:after="80" w:line="288" w:lineRule="auto"/>
      <w:ind w:rightChars="100" w:right="210"/>
    </w:pPr>
    <w:rPr>
      <w:color w:val="000000"/>
      <w:szCs w:val="21"/>
    </w:rPr>
  </w:style>
  <w:style w:type="character" w:customStyle="1" w:styleId="BodyCharChar">
    <w:name w:val="Body Char Char"/>
    <w:link w:val="BodyChar"/>
    <w:qFormat/>
    <w:rPr>
      <w:rFonts w:ascii="Times New Roman" w:hAnsi="Times New Roman"/>
      <w:color w:val="000000"/>
      <w:kern w:val="2"/>
      <w:sz w:val="21"/>
      <w:szCs w:val="21"/>
    </w:rPr>
  </w:style>
  <w:style w:type="paragraph" w:customStyle="1" w:styleId="CharCharCharCharChar1CharCharChar1">
    <w:name w:val="Char Char Char Char Char1 Char Char Char1"/>
    <w:basedOn w:val="aff3"/>
    <w:qFormat/>
    <w:pPr>
      <w:keepNext/>
      <w:autoSpaceDE w:val="0"/>
      <w:autoSpaceDN w:val="0"/>
      <w:adjustRightInd w:val="0"/>
      <w:snapToGrid w:val="0"/>
      <w:spacing w:line="300" w:lineRule="auto"/>
      <w:jc w:val="left"/>
    </w:pPr>
    <w:rPr>
      <w:kern w:val="0"/>
      <w:szCs w:val="21"/>
    </w:rPr>
  </w:style>
  <w:style w:type="character" w:customStyle="1" w:styleId="EmailStyle356">
    <w:name w:val="EmailStyle356"/>
    <w:qFormat/>
    <w:rPr>
      <w:rFonts w:ascii="Arial" w:eastAsia="宋体" w:hAnsi="Arial" w:cs="Arial"/>
      <w:color w:val="auto"/>
      <w:sz w:val="20"/>
      <w:szCs w:val="21"/>
      <w:lang w:val="en-US" w:eastAsia="zh-CN" w:bidi="ar-SA"/>
    </w:rPr>
  </w:style>
  <w:style w:type="character" w:customStyle="1" w:styleId="EmailStyle357">
    <w:name w:val="EmailStyle357"/>
    <w:qFormat/>
    <w:rPr>
      <w:rFonts w:ascii="Arial" w:eastAsia="宋体" w:hAnsi="Arial" w:cs="Arial"/>
      <w:color w:val="auto"/>
      <w:sz w:val="20"/>
      <w:szCs w:val="21"/>
      <w:lang w:val="en-US" w:eastAsia="zh-CN" w:bidi="ar-SA"/>
    </w:rPr>
  </w:style>
  <w:style w:type="paragraph" w:customStyle="1" w:styleId="CharChar11">
    <w:name w:val="Char Char11"/>
    <w:basedOn w:val="aff3"/>
    <w:qFormat/>
    <w:pPr>
      <w:keepNext/>
      <w:autoSpaceDE w:val="0"/>
      <w:autoSpaceDN w:val="0"/>
      <w:adjustRightInd w:val="0"/>
      <w:snapToGrid w:val="0"/>
      <w:spacing w:line="300" w:lineRule="auto"/>
      <w:jc w:val="left"/>
    </w:pPr>
    <w:rPr>
      <w:kern w:val="0"/>
      <w:szCs w:val="21"/>
    </w:rPr>
  </w:style>
  <w:style w:type="paragraph" w:customStyle="1" w:styleId="CharChar2">
    <w:name w:val="Char Char2"/>
    <w:basedOn w:val="aff3"/>
    <w:qFormat/>
    <w:pPr>
      <w:keepNext/>
      <w:autoSpaceDE w:val="0"/>
      <w:autoSpaceDN w:val="0"/>
      <w:adjustRightInd w:val="0"/>
      <w:snapToGrid w:val="0"/>
      <w:spacing w:line="300" w:lineRule="auto"/>
      <w:jc w:val="left"/>
    </w:pPr>
    <w:rPr>
      <w:kern w:val="0"/>
      <w:szCs w:val="21"/>
    </w:rPr>
  </w:style>
  <w:style w:type="paragraph" w:customStyle="1" w:styleId="CharCharCharCharCharChar1">
    <w:name w:val="Char Char Char Char Char Char1"/>
    <w:basedOn w:val="aff3"/>
    <w:qFormat/>
    <w:pPr>
      <w:keepNext/>
      <w:autoSpaceDE w:val="0"/>
      <w:autoSpaceDN w:val="0"/>
      <w:adjustRightInd w:val="0"/>
      <w:snapToGrid w:val="0"/>
      <w:spacing w:line="300" w:lineRule="auto"/>
      <w:jc w:val="left"/>
    </w:pPr>
    <w:rPr>
      <w:kern w:val="0"/>
      <w:szCs w:val="21"/>
    </w:rPr>
  </w:style>
  <w:style w:type="paragraph" w:customStyle="1" w:styleId="CharCharChar1">
    <w:name w:val="Char Char Char1"/>
    <w:basedOn w:val="aff3"/>
    <w:qFormat/>
    <w:pPr>
      <w:keepNext/>
      <w:autoSpaceDE w:val="0"/>
      <w:autoSpaceDN w:val="0"/>
      <w:adjustRightInd w:val="0"/>
      <w:snapToGrid w:val="0"/>
      <w:spacing w:line="300" w:lineRule="auto"/>
      <w:jc w:val="left"/>
    </w:pPr>
    <w:rPr>
      <w:kern w:val="0"/>
      <w:szCs w:val="21"/>
    </w:rPr>
  </w:style>
  <w:style w:type="paragraph" w:customStyle="1" w:styleId="affffffffff2">
    <w:name w:val="图号"/>
    <w:basedOn w:val="aff3"/>
    <w:qFormat/>
    <w:pPr>
      <w:tabs>
        <w:tab w:val="left" w:pos="425"/>
      </w:tabs>
      <w:spacing w:line="360" w:lineRule="exact"/>
    </w:pPr>
    <w:rPr>
      <w:rFonts w:ascii="宋体"/>
      <w:color w:val="000000"/>
      <w:szCs w:val="20"/>
    </w:rPr>
  </w:style>
  <w:style w:type="paragraph" w:customStyle="1" w:styleId="affffffffff3">
    <w:name w:val="项目"/>
    <w:basedOn w:val="aff3"/>
    <w:qFormat/>
    <w:pPr>
      <w:tabs>
        <w:tab w:val="left" w:pos="360"/>
      </w:tabs>
      <w:autoSpaceDE w:val="0"/>
      <w:autoSpaceDN w:val="0"/>
      <w:adjustRightInd w:val="0"/>
      <w:spacing w:line="360" w:lineRule="atLeast"/>
      <w:ind w:left="360" w:hanging="360"/>
    </w:pPr>
    <w:rPr>
      <w:kern w:val="0"/>
      <w:szCs w:val="20"/>
    </w:rPr>
  </w:style>
  <w:style w:type="paragraph" w:customStyle="1" w:styleId="120">
    <w:name w:val="12"/>
    <w:basedOn w:val="aff3"/>
    <w:next w:val="26"/>
    <w:qFormat/>
    <w:rPr>
      <w:sz w:val="18"/>
    </w:rPr>
  </w:style>
  <w:style w:type="paragraph" w:customStyle="1" w:styleId="affffffffff4">
    <w:name w:val="测试项目列表字体"/>
    <w:basedOn w:val="aff3"/>
    <w:qFormat/>
    <w:pPr>
      <w:autoSpaceDE w:val="0"/>
      <w:autoSpaceDN w:val="0"/>
      <w:adjustRightInd w:val="0"/>
      <w:spacing w:line="360" w:lineRule="auto"/>
      <w:ind w:firstLine="425"/>
      <w:jc w:val="left"/>
    </w:pPr>
    <w:rPr>
      <w:kern w:val="0"/>
      <w:szCs w:val="20"/>
    </w:rPr>
  </w:style>
  <w:style w:type="paragraph" w:customStyle="1" w:styleId="CharCharCharCharCharCharCharCharCharCharCharCharCharCharChar4CharCharCharChar">
    <w:name w:val="Char Char Char Char Char Char Char Char Char Char Char Char Char Char Char4 Char Char Char Char"/>
    <w:basedOn w:val="afff3"/>
    <w:qFormat/>
    <w:rPr>
      <w:rFonts w:ascii="Tahoma" w:hAnsi="Tahoma"/>
      <w:sz w:val="24"/>
      <w:szCs w:val="20"/>
    </w:rPr>
  </w:style>
  <w:style w:type="paragraph" w:customStyle="1" w:styleId="CharCharCharCharChar1">
    <w:name w:val="Char Char Char Char Char1"/>
    <w:basedOn w:val="aff3"/>
    <w:qFormat/>
    <w:pPr>
      <w:keepNext/>
      <w:autoSpaceDE w:val="0"/>
      <w:autoSpaceDN w:val="0"/>
      <w:adjustRightInd w:val="0"/>
      <w:snapToGrid w:val="0"/>
      <w:spacing w:line="300" w:lineRule="auto"/>
    </w:pPr>
    <w:rPr>
      <w:kern w:val="0"/>
      <w:szCs w:val="21"/>
    </w:rPr>
  </w:style>
  <w:style w:type="paragraph" w:customStyle="1" w:styleId="CharCharCharCharChar">
    <w:name w:val="Char Char Char Char Char"/>
    <w:basedOn w:val="aff3"/>
    <w:qFormat/>
    <w:pPr>
      <w:keepNext/>
      <w:autoSpaceDE w:val="0"/>
      <w:autoSpaceDN w:val="0"/>
      <w:adjustRightInd w:val="0"/>
      <w:snapToGrid w:val="0"/>
      <w:spacing w:line="300" w:lineRule="auto"/>
      <w:jc w:val="left"/>
    </w:pPr>
    <w:rPr>
      <w:rFonts w:ascii="Arial" w:hAnsi="Arial" w:cs="Arial"/>
      <w:kern w:val="0"/>
      <w:szCs w:val="21"/>
    </w:rPr>
  </w:style>
  <w:style w:type="paragraph" w:customStyle="1" w:styleId="CharCharCharCharChar1Char">
    <w:name w:val="Char Char Char Char Char1 Char"/>
    <w:basedOn w:val="aff3"/>
    <w:qFormat/>
    <w:pPr>
      <w:keepNext/>
      <w:autoSpaceDE w:val="0"/>
      <w:autoSpaceDN w:val="0"/>
      <w:adjustRightInd w:val="0"/>
      <w:snapToGrid w:val="0"/>
      <w:spacing w:line="300" w:lineRule="auto"/>
      <w:jc w:val="left"/>
    </w:pPr>
    <w:rPr>
      <w:rFonts w:eastAsia="黑体"/>
      <w:kern w:val="0"/>
      <w:szCs w:val="21"/>
    </w:rPr>
  </w:style>
  <w:style w:type="paragraph" w:customStyle="1" w:styleId="17">
    <w:name w:val="列出段落1"/>
    <w:basedOn w:val="aff3"/>
    <w:link w:val="Charfc"/>
    <w:uiPriority w:val="34"/>
    <w:qFormat/>
    <w:pPr>
      <w:ind w:firstLineChars="200" w:firstLine="420"/>
    </w:pPr>
    <w:rPr>
      <w:rFonts w:ascii="Calibri" w:hAnsi="Calibri"/>
      <w:szCs w:val="22"/>
    </w:rPr>
  </w:style>
  <w:style w:type="paragraph" w:customStyle="1" w:styleId="18">
    <w:name w:val="修订1"/>
    <w:hidden/>
    <w:uiPriority w:val="99"/>
    <w:semiHidden/>
    <w:qFormat/>
    <w:rPr>
      <w:kern w:val="2"/>
      <w:sz w:val="21"/>
    </w:rPr>
  </w:style>
  <w:style w:type="paragraph" w:customStyle="1" w:styleId="CRCoverPage">
    <w:name w:val="CR Cover Page"/>
    <w:link w:val="CRCoverPageZchn"/>
    <w:qFormat/>
    <w:pPr>
      <w:spacing w:after="120"/>
    </w:pPr>
    <w:rPr>
      <w:rFonts w:ascii="Arial" w:eastAsia="Times New Roman" w:hAnsi="Arial"/>
      <w:lang w:val="en-GB" w:eastAsia="en-US"/>
    </w:rPr>
  </w:style>
  <w:style w:type="character" w:customStyle="1" w:styleId="CRCoverPageZchn">
    <w:name w:val="CR Cover Page Zchn"/>
    <w:link w:val="CRCoverPage"/>
    <w:qFormat/>
    <w:rPr>
      <w:rFonts w:ascii="Arial" w:eastAsia="Times New Roman" w:hAnsi="Arial"/>
      <w:lang w:val="en-GB" w:eastAsia="en-US" w:bidi="ar-SA"/>
    </w:rPr>
  </w:style>
  <w:style w:type="character" w:customStyle="1" w:styleId="Heading3unnumberedChar">
    <w:name w:val="Heading 3 unnumbered Char"/>
    <w:qFormat/>
    <w:rPr>
      <w:rFonts w:ascii="Helvetica" w:eastAsia="Batang" w:hAnsi="Helvetica" w:cs="Arial"/>
      <w:b/>
      <w:color w:val="0000FF"/>
      <w:kern w:val="28"/>
      <w:sz w:val="22"/>
      <w:szCs w:val="21"/>
      <w:lang w:val="en-US" w:eastAsia="ko-KR" w:bidi="ar-SA"/>
    </w:rPr>
  </w:style>
  <w:style w:type="paragraph" w:customStyle="1" w:styleId="TOC1">
    <w:name w:val="TOC 标题1"/>
    <w:basedOn w:val="10"/>
    <w:next w:val="aff3"/>
    <w:uiPriority w:val="39"/>
    <w:qFormat/>
    <w:pPr>
      <w:widowControl/>
      <w:spacing w:before="480" w:after="0" w:line="276" w:lineRule="auto"/>
      <w:jc w:val="left"/>
      <w:outlineLvl w:val="9"/>
    </w:pPr>
    <w:rPr>
      <w:rFonts w:ascii="Cambria" w:hAnsi="Cambria"/>
      <w:color w:val="365F91"/>
      <w:kern w:val="0"/>
      <w:sz w:val="28"/>
      <w:szCs w:val="28"/>
    </w:rPr>
  </w:style>
  <w:style w:type="character" w:customStyle="1" w:styleId="h11">
    <w:name w:val="h11"/>
    <w:qFormat/>
    <w:rPr>
      <w:rFonts w:ascii="Courier New" w:hAnsi="Courier New" w:cs="Courier New" w:hint="default"/>
      <w:b/>
      <w:bCs/>
      <w:sz w:val="24"/>
      <w:szCs w:val="24"/>
    </w:rPr>
  </w:style>
  <w:style w:type="character" w:customStyle="1" w:styleId="EmailStyle378">
    <w:name w:val="EmailStyle378"/>
    <w:qFormat/>
    <w:rPr>
      <w:rFonts w:ascii="Arial" w:eastAsia="宋体" w:hAnsi="Arial" w:cs="Arial"/>
      <w:color w:val="auto"/>
      <w:sz w:val="20"/>
    </w:rPr>
  </w:style>
  <w:style w:type="paragraph" w:customStyle="1" w:styleId="Pre-requisite">
    <w:name w:val="Pre-requisite"/>
    <w:basedOn w:val="aff3"/>
    <w:qFormat/>
    <w:pPr>
      <w:widowControl/>
      <w:numPr>
        <w:numId w:val="20"/>
      </w:numPr>
      <w:tabs>
        <w:tab w:val="left" w:pos="567"/>
        <w:tab w:val="left" w:pos="1134"/>
        <w:tab w:val="left" w:pos="1701"/>
        <w:tab w:val="left" w:pos="2268"/>
      </w:tabs>
      <w:jc w:val="left"/>
    </w:pPr>
    <w:rPr>
      <w:kern w:val="0"/>
      <w:szCs w:val="20"/>
      <w:lang w:val="sv-SE"/>
    </w:rPr>
  </w:style>
  <w:style w:type="paragraph" w:customStyle="1" w:styleId="Action">
    <w:name w:val="Action"/>
    <w:basedOn w:val="aff3"/>
    <w:qFormat/>
    <w:pPr>
      <w:widowControl/>
      <w:tabs>
        <w:tab w:val="left" w:pos="567"/>
        <w:tab w:val="left" w:pos="927"/>
        <w:tab w:val="left" w:pos="993"/>
        <w:tab w:val="left" w:pos="1701"/>
        <w:tab w:val="left" w:pos="2268"/>
      </w:tabs>
      <w:ind w:left="907" w:hanging="340"/>
      <w:jc w:val="left"/>
    </w:pPr>
    <w:rPr>
      <w:kern w:val="0"/>
      <w:sz w:val="22"/>
      <w:szCs w:val="20"/>
      <w:lang w:val="sv-SE"/>
    </w:rPr>
  </w:style>
  <w:style w:type="paragraph" w:customStyle="1" w:styleId="MessageFlow">
    <w:name w:val="Message Flow"/>
    <w:basedOn w:val="aff3"/>
    <w:qFormat/>
    <w:pPr>
      <w:widowControl/>
      <w:tabs>
        <w:tab w:val="left" w:pos="567"/>
        <w:tab w:val="left" w:pos="1134"/>
        <w:tab w:val="left" w:pos="1701"/>
        <w:tab w:val="left" w:pos="2268"/>
      </w:tabs>
      <w:adjustRightInd w:val="0"/>
      <w:spacing w:line="360" w:lineRule="atLeast"/>
      <w:jc w:val="left"/>
      <w:textAlignment w:val="baseline"/>
    </w:pPr>
    <w:rPr>
      <w:kern w:val="0"/>
      <w:sz w:val="22"/>
      <w:szCs w:val="20"/>
      <w:lang w:val="sv-SE"/>
    </w:rPr>
  </w:style>
  <w:style w:type="paragraph" w:customStyle="1" w:styleId="19">
    <w:name w:val="样式1"/>
    <w:basedOn w:val="aff3"/>
    <w:next w:val="affff6"/>
    <w:link w:val="1Char0"/>
    <w:qFormat/>
    <w:pPr>
      <w:jc w:val="center"/>
    </w:pPr>
    <w:rPr>
      <w:sz w:val="24"/>
      <w:szCs w:val="20"/>
    </w:rPr>
  </w:style>
  <w:style w:type="paragraph" w:customStyle="1" w:styleId="CharCharChar1Char">
    <w:name w:val="Char Char Char1 Char"/>
    <w:basedOn w:val="aff3"/>
    <w:qFormat/>
    <w:pPr>
      <w:keepNext/>
      <w:autoSpaceDE w:val="0"/>
      <w:autoSpaceDN w:val="0"/>
      <w:adjustRightInd w:val="0"/>
      <w:snapToGrid w:val="0"/>
      <w:spacing w:line="300" w:lineRule="auto"/>
      <w:jc w:val="left"/>
    </w:pPr>
    <w:rPr>
      <w:rFonts w:ascii="Arial" w:hAnsi="Arial" w:cs="Arial"/>
      <w:kern w:val="0"/>
      <w:szCs w:val="21"/>
    </w:rPr>
  </w:style>
  <w:style w:type="paragraph" w:customStyle="1" w:styleId="affffffffff5">
    <w:name w:val="表格文本"/>
    <w:qFormat/>
    <w:pPr>
      <w:tabs>
        <w:tab w:val="decimal" w:pos="0"/>
      </w:tabs>
    </w:pPr>
    <w:rPr>
      <w:rFonts w:ascii="Arial" w:hAnsi="Arial"/>
      <w:sz w:val="21"/>
      <w:szCs w:val="21"/>
    </w:rPr>
  </w:style>
  <w:style w:type="paragraph" w:customStyle="1" w:styleId="affffffffff6">
    <w:name w:val="节名"/>
    <w:basedOn w:val="aff3"/>
    <w:qFormat/>
    <w:pPr>
      <w:spacing w:afterLines="50"/>
    </w:pPr>
  </w:style>
  <w:style w:type="character" w:customStyle="1" w:styleId="B1Char">
    <w:name w:val="B1 Char"/>
    <w:qFormat/>
    <w:rPr>
      <w:lang w:val="en-GB" w:eastAsia="zh-CN" w:bidi="ar-SA"/>
    </w:rPr>
  </w:style>
  <w:style w:type="paragraph" w:customStyle="1" w:styleId="affffffffff7">
    <w:name w:val="图"/>
    <w:basedOn w:val="aff3"/>
    <w:next w:val="aff3"/>
    <w:qFormat/>
    <w:pPr>
      <w:topLinePunct/>
      <w:snapToGrid w:val="0"/>
      <w:spacing w:before="200" w:after="60"/>
      <w:jc w:val="center"/>
    </w:pPr>
    <w:rPr>
      <w:kern w:val="21"/>
    </w:rPr>
  </w:style>
  <w:style w:type="paragraph" w:customStyle="1" w:styleId="affffffffff8">
    <w:name w:val="图注"/>
    <w:basedOn w:val="aff3"/>
    <w:next w:val="aff3"/>
    <w:qFormat/>
    <w:pPr>
      <w:topLinePunct/>
      <w:snapToGrid w:val="0"/>
      <w:spacing w:before="60" w:after="200"/>
      <w:jc w:val="center"/>
    </w:pPr>
    <w:rPr>
      <w:kern w:val="21"/>
      <w:sz w:val="15"/>
    </w:rPr>
  </w:style>
  <w:style w:type="paragraph" w:customStyle="1" w:styleId="affffffffff9">
    <w:name w:val="表题"/>
    <w:basedOn w:val="aff3"/>
    <w:next w:val="aff3"/>
    <w:qFormat/>
    <w:pPr>
      <w:tabs>
        <w:tab w:val="center" w:pos="4200"/>
      </w:tabs>
      <w:topLinePunct/>
      <w:spacing w:beforeLines="30"/>
      <w:ind w:firstLine="425"/>
    </w:pPr>
    <w:rPr>
      <w:rFonts w:ascii="Times New Roman MT Extra Bold" w:eastAsia="方正黑体简体" w:hAnsi="Times New Roman MT Extra Bold"/>
      <w:kern w:val="21"/>
      <w:sz w:val="18"/>
    </w:rPr>
  </w:style>
  <w:style w:type="paragraph" w:customStyle="1" w:styleId="affffffffffa">
    <w:name w:val="表文"/>
    <w:basedOn w:val="aff3"/>
    <w:next w:val="aff3"/>
    <w:qFormat/>
    <w:pPr>
      <w:topLinePunct/>
      <w:snapToGrid w:val="0"/>
      <w:spacing w:before="60" w:after="60"/>
    </w:pPr>
    <w:rPr>
      <w:kern w:val="21"/>
      <w:sz w:val="15"/>
    </w:rPr>
  </w:style>
  <w:style w:type="paragraph" w:customStyle="1" w:styleId="affffffffffb">
    <w:name w:val="公式"/>
    <w:basedOn w:val="aff3"/>
    <w:qFormat/>
    <w:pPr>
      <w:tabs>
        <w:tab w:val="center" w:pos="4200"/>
        <w:tab w:val="right" w:pos="8400"/>
      </w:tabs>
      <w:topLinePunct/>
      <w:snapToGrid w:val="0"/>
      <w:spacing w:before="60" w:after="60"/>
    </w:pPr>
    <w:rPr>
      <w:kern w:val="21"/>
    </w:rPr>
  </w:style>
  <w:style w:type="paragraph" w:customStyle="1" w:styleId="affffffffffc">
    <w:name w:val="一字高"/>
    <w:basedOn w:val="aff3"/>
    <w:qFormat/>
    <w:pPr>
      <w:topLinePunct/>
      <w:snapToGrid w:val="0"/>
      <w:spacing w:line="120" w:lineRule="exact"/>
      <w:ind w:firstLine="425"/>
    </w:pPr>
    <w:rPr>
      <w:bCs/>
      <w:kern w:val="21"/>
    </w:rPr>
  </w:style>
  <w:style w:type="paragraph" w:customStyle="1" w:styleId="affffffffffd">
    <w:name w:val="黑体"/>
    <w:basedOn w:val="aff3"/>
    <w:qFormat/>
    <w:pPr>
      <w:topLinePunct/>
      <w:ind w:firstLine="425"/>
    </w:pPr>
    <w:rPr>
      <w:rFonts w:ascii="Times New Roman MT Extra Bold" w:eastAsia="黑体" w:hAnsi="Times New Roman MT Extra Bold"/>
      <w:kern w:val="0"/>
      <w:szCs w:val="21"/>
    </w:rPr>
  </w:style>
  <w:style w:type="paragraph" w:customStyle="1" w:styleId="1a">
    <w:name w:val="正文1"/>
    <w:basedOn w:val="aff3"/>
    <w:qFormat/>
    <w:pPr>
      <w:topLinePunct/>
      <w:spacing w:line="312" w:lineRule="exact"/>
      <w:ind w:firstLine="425"/>
      <w:textAlignment w:val="center"/>
    </w:pPr>
    <w:rPr>
      <w:kern w:val="21"/>
      <w:szCs w:val="21"/>
    </w:rPr>
  </w:style>
  <w:style w:type="paragraph" w:customStyle="1" w:styleId="affffffffffe">
    <w:name w:val="文献文"/>
    <w:basedOn w:val="aff3"/>
    <w:qFormat/>
    <w:pPr>
      <w:topLinePunct/>
      <w:ind w:left="567" w:hanging="567"/>
    </w:pPr>
    <w:rPr>
      <w:kern w:val="18"/>
      <w:sz w:val="18"/>
      <w:szCs w:val="21"/>
    </w:rPr>
  </w:style>
  <w:style w:type="paragraph" w:customStyle="1" w:styleId="CharChar1CharCharCharCharCharCharChar">
    <w:name w:val="Char Char1 Char Char Char Char Char Char Char"/>
    <w:basedOn w:val="aff3"/>
    <w:semiHidden/>
    <w:qFormat/>
    <w:pPr>
      <w:keepNext/>
      <w:widowControl/>
      <w:tabs>
        <w:tab w:val="left" w:pos="425"/>
      </w:tabs>
      <w:autoSpaceDE w:val="0"/>
      <w:autoSpaceDN w:val="0"/>
      <w:adjustRightInd w:val="0"/>
      <w:spacing w:before="80" w:after="80"/>
      <w:ind w:hanging="425"/>
    </w:pPr>
    <w:rPr>
      <w:rFonts w:ascii="Arial" w:hAnsi="Arial" w:cs="Arial"/>
      <w:sz w:val="20"/>
      <w:szCs w:val="20"/>
    </w:rPr>
  </w:style>
  <w:style w:type="character" w:customStyle="1" w:styleId="THChar">
    <w:name w:val="TH Char"/>
    <w:link w:val="TH"/>
    <w:qFormat/>
    <w:rPr>
      <w:rFonts w:ascii="Arial" w:hAnsi="Arial"/>
      <w:b/>
      <w:lang w:val="en-GB"/>
    </w:rPr>
  </w:style>
  <w:style w:type="character" w:customStyle="1" w:styleId="TACChar">
    <w:name w:val="TAC Char"/>
    <w:link w:val="TAC"/>
    <w:qFormat/>
    <w:rPr>
      <w:rFonts w:ascii="Arial" w:hAnsi="Arial"/>
      <w:sz w:val="18"/>
      <w:lang w:val="en-GB"/>
    </w:rPr>
  </w:style>
  <w:style w:type="character" w:customStyle="1" w:styleId="NOChar">
    <w:name w:val="NO Char"/>
    <w:link w:val="NO"/>
    <w:qFormat/>
    <w:rPr>
      <w:rFonts w:ascii="Times New Roman" w:hAnsi="Times New Roman"/>
      <w:lang w:val="en-GB" w:eastAsia="en-US"/>
    </w:rPr>
  </w:style>
  <w:style w:type="character" w:customStyle="1" w:styleId="TALChar">
    <w:name w:val="TAL Char"/>
    <w:link w:val="TAL"/>
    <w:qFormat/>
    <w:rPr>
      <w:rFonts w:ascii="Arial" w:hAnsi="Arial"/>
      <w:sz w:val="18"/>
      <w:lang w:val="en-GB"/>
    </w:rPr>
  </w:style>
  <w:style w:type="character" w:customStyle="1" w:styleId="CharChar15">
    <w:name w:val="Char Char15"/>
    <w:qFormat/>
    <w:rPr>
      <w:rFonts w:ascii="Arial" w:hAnsi="Arial" w:cs="Times New Roman"/>
      <w:kern w:val="0"/>
      <w:sz w:val="36"/>
      <w:szCs w:val="20"/>
      <w:lang w:val="en-GB" w:eastAsia="en-US"/>
    </w:rPr>
  </w:style>
  <w:style w:type="character" w:customStyle="1" w:styleId="msoins0">
    <w:name w:val="msoins"/>
    <w:basedOn w:val="aff4"/>
    <w:qFormat/>
  </w:style>
  <w:style w:type="paragraph" w:customStyle="1" w:styleId="200">
    <w:name w:val="20"/>
    <w:basedOn w:val="aff3"/>
    <w:qFormat/>
    <w:pPr>
      <w:widowControl/>
      <w:snapToGrid w:val="0"/>
      <w:spacing w:before="100" w:beforeAutospacing="1" w:after="100" w:afterAutospacing="1"/>
      <w:jc w:val="center"/>
    </w:pPr>
    <w:rPr>
      <w:rFonts w:ascii="Arial" w:eastAsia="MS Mincho" w:hAnsi="Arial" w:cs="Arial"/>
      <w:b/>
      <w:bCs/>
      <w:kern w:val="0"/>
      <w:sz w:val="18"/>
      <w:szCs w:val="18"/>
      <w:lang w:val="en-GB" w:eastAsia="ja-JP"/>
    </w:rPr>
  </w:style>
  <w:style w:type="paragraph" w:customStyle="1" w:styleId="MotorolaResponse1">
    <w:name w:val="Motorola Response1"/>
    <w:semiHidden/>
    <w:qFormat/>
    <w:pPr>
      <w:keepNext/>
      <w:numPr>
        <w:numId w:val="21"/>
      </w:numPr>
      <w:autoSpaceDE w:val="0"/>
      <w:autoSpaceDN w:val="0"/>
      <w:adjustRightInd w:val="0"/>
      <w:spacing w:before="60" w:after="60"/>
      <w:jc w:val="both"/>
    </w:pPr>
    <w:rPr>
      <w:rFonts w:ascii="Arial" w:hAnsi="Arial" w:cs="Arial"/>
      <w:color w:val="0000FF"/>
      <w:kern w:val="2"/>
    </w:rPr>
  </w:style>
  <w:style w:type="character" w:customStyle="1" w:styleId="l1Char">
    <w:name w:val="l1 Char"/>
    <w:qFormat/>
    <w:rPr>
      <w:rFonts w:ascii="Times New Roman" w:eastAsia="宋体" w:hAnsi="Times New Roman" w:cs="Times New Roman"/>
      <w:b/>
      <w:bCs/>
      <w:kern w:val="44"/>
      <w:sz w:val="44"/>
      <w:szCs w:val="44"/>
    </w:rPr>
  </w:style>
  <w:style w:type="paragraph" w:customStyle="1" w:styleId="Tabletext0">
    <w:name w:val="Table_text"/>
    <w:basedOn w:val="aff3"/>
    <w:qFormat/>
    <w:pPr>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jc w:val="left"/>
      <w:textAlignment w:val="baseline"/>
    </w:pPr>
    <w:rPr>
      <w:rFonts w:eastAsia="Times New Roman"/>
      <w:kern w:val="0"/>
      <w:sz w:val="22"/>
      <w:szCs w:val="20"/>
      <w:lang w:val="en-GB" w:eastAsia="en-US"/>
    </w:rPr>
  </w:style>
  <w:style w:type="paragraph" w:customStyle="1" w:styleId="Tablehead">
    <w:name w:val="Table_head"/>
    <w:basedOn w:val="aff3"/>
    <w:next w:val="Tabletext0"/>
    <w:qFormat/>
    <w:pPr>
      <w:keepNext/>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Batang"/>
      <w:b/>
      <w:kern w:val="0"/>
      <w:sz w:val="22"/>
      <w:szCs w:val="20"/>
      <w:lang w:val="en-GB" w:eastAsia="en-US"/>
    </w:rPr>
  </w:style>
  <w:style w:type="paragraph" w:customStyle="1" w:styleId="QB2">
    <w:name w:val="QB标题2"/>
    <w:basedOn w:val="2"/>
    <w:link w:val="QB2Char"/>
    <w:qFormat/>
    <w:pPr>
      <w:numPr>
        <w:ilvl w:val="0"/>
        <w:numId w:val="0"/>
      </w:numPr>
      <w:tabs>
        <w:tab w:val="clear" w:pos="432"/>
        <w:tab w:val="clear" w:pos="576"/>
        <w:tab w:val="left" w:pos="567"/>
      </w:tabs>
      <w:ind w:left="567" w:hanging="567"/>
    </w:pPr>
    <w:rPr>
      <w:b w:val="0"/>
      <w:sz w:val="21"/>
      <w:szCs w:val="21"/>
    </w:rPr>
  </w:style>
  <w:style w:type="character" w:customStyle="1" w:styleId="QB2Char">
    <w:name w:val="QB标题2 Char"/>
    <w:link w:val="QB2"/>
    <w:qFormat/>
    <w:rPr>
      <w:rFonts w:ascii="Arial" w:eastAsia="黑体" w:hAnsi="Arial"/>
      <w:bCs/>
      <w:kern w:val="2"/>
      <w:sz w:val="21"/>
      <w:szCs w:val="21"/>
    </w:rPr>
  </w:style>
  <w:style w:type="paragraph" w:customStyle="1" w:styleId="QB3">
    <w:name w:val="QB标题3"/>
    <w:basedOn w:val="QB2"/>
    <w:qFormat/>
    <w:pPr>
      <w:tabs>
        <w:tab w:val="clear" w:pos="567"/>
        <w:tab w:val="left" w:pos="180"/>
      </w:tabs>
      <w:ind w:left="1172" w:hanging="629"/>
    </w:pPr>
  </w:style>
  <w:style w:type="paragraph" w:customStyle="1" w:styleId="QB4">
    <w:name w:val="QB标题4"/>
    <w:basedOn w:val="QB2"/>
    <w:qFormat/>
    <w:pPr>
      <w:tabs>
        <w:tab w:val="clear" w:pos="567"/>
        <w:tab w:val="left" w:pos="180"/>
      </w:tabs>
      <w:ind w:left="1172" w:hanging="629"/>
    </w:pPr>
  </w:style>
  <w:style w:type="paragraph" w:customStyle="1" w:styleId="QB5">
    <w:name w:val="QB标题5"/>
    <w:basedOn w:val="QB4"/>
    <w:qFormat/>
  </w:style>
  <w:style w:type="paragraph" w:customStyle="1" w:styleId="QB6">
    <w:name w:val="QB标题6"/>
    <w:basedOn w:val="QB5"/>
    <w:qFormat/>
  </w:style>
  <w:style w:type="paragraph" w:customStyle="1" w:styleId="QB">
    <w:name w:val="QB图"/>
    <w:basedOn w:val="aff3"/>
    <w:next w:val="aff3"/>
    <w:qFormat/>
    <w:pPr>
      <w:widowControl/>
      <w:autoSpaceDE w:val="0"/>
      <w:autoSpaceDN w:val="0"/>
      <w:ind w:left="1276" w:hanging="1276"/>
      <w:jc w:val="center"/>
    </w:pPr>
    <w:rPr>
      <w:rFonts w:ascii="宋体"/>
      <w:kern w:val="0"/>
      <w:szCs w:val="20"/>
    </w:rPr>
  </w:style>
  <w:style w:type="paragraph" w:customStyle="1" w:styleId="QB0">
    <w:name w:val="QB表"/>
    <w:basedOn w:val="aff3"/>
    <w:next w:val="aff3"/>
    <w:qFormat/>
    <w:pPr>
      <w:widowControl/>
      <w:autoSpaceDE w:val="0"/>
      <w:autoSpaceDN w:val="0"/>
      <w:ind w:left="1276" w:hanging="1276"/>
      <w:jc w:val="center"/>
    </w:pPr>
    <w:rPr>
      <w:rFonts w:ascii="宋体"/>
      <w:kern w:val="0"/>
      <w:szCs w:val="20"/>
    </w:rPr>
  </w:style>
  <w:style w:type="paragraph" w:customStyle="1" w:styleId="110">
    <w:name w:val="11"/>
    <w:basedOn w:val="aff3"/>
    <w:next w:val="26"/>
    <w:qFormat/>
    <w:rPr>
      <w:sz w:val="18"/>
    </w:rPr>
  </w:style>
  <w:style w:type="paragraph" w:customStyle="1" w:styleId="CharCharCharCharCharCharCharCharCharCharCharCharChar">
    <w:name w:val="Char Char Char Char Char Char Char Char Char Char Char Char Char"/>
    <w:basedOn w:val="afff3"/>
    <w:qFormat/>
    <w:pPr>
      <w:adjustRightInd w:val="0"/>
      <w:spacing w:line="436" w:lineRule="exact"/>
      <w:ind w:left="357"/>
      <w:jc w:val="left"/>
      <w:outlineLvl w:val="3"/>
    </w:pPr>
    <w:rPr>
      <w:rFonts w:ascii="Tahoma" w:hAnsi="Tahoma"/>
      <w:b/>
      <w:sz w:val="24"/>
    </w:rPr>
  </w:style>
  <w:style w:type="character" w:customStyle="1" w:styleId="TAHCar">
    <w:name w:val="TAH Car"/>
    <w:link w:val="TAH"/>
    <w:qFormat/>
    <w:rPr>
      <w:rFonts w:ascii="Arial" w:hAnsi="Arial"/>
      <w:b/>
      <w:sz w:val="18"/>
      <w:lang w:val="en-GB"/>
    </w:rPr>
  </w:style>
  <w:style w:type="paragraph" w:customStyle="1" w:styleId="CarCar">
    <w:name w:val="Car Car"/>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afffffffffff">
    <w:name w:val="a"/>
    <w:basedOn w:val="aff3"/>
    <w:qFormat/>
    <w:pPr>
      <w:widowControl/>
      <w:spacing w:before="100" w:beforeAutospacing="1" w:after="100" w:afterAutospacing="1"/>
      <w:jc w:val="left"/>
    </w:pPr>
    <w:rPr>
      <w:rFonts w:ascii="宋体" w:hAnsi="宋体" w:cs="宋体"/>
      <w:kern w:val="0"/>
      <w:sz w:val="24"/>
    </w:rPr>
  </w:style>
  <w:style w:type="character" w:customStyle="1" w:styleId="TALCar">
    <w:name w:val="TAL Car"/>
    <w:qFormat/>
    <w:rPr>
      <w:rFonts w:ascii="Arial" w:hAnsi="Arial"/>
      <w:sz w:val="18"/>
      <w:lang w:val="en-GB"/>
    </w:rPr>
  </w:style>
  <w:style w:type="character" w:customStyle="1" w:styleId="TANChar">
    <w:name w:val="TAN Char"/>
    <w:link w:val="TAN"/>
    <w:qFormat/>
    <w:rPr>
      <w:rFonts w:ascii="Arial" w:hAnsi="Arial"/>
      <w:sz w:val="18"/>
      <w:lang w:val="en-GB" w:eastAsia="en-US"/>
    </w:rPr>
  </w:style>
  <w:style w:type="paragraph" w:customStyle="1" w:styleId="QB1">
    <w:name w:val="QB标题1"/>
    <w:next w:val="aff3"/>
    <w:qFormat/>
    <w:pPr>
      <w:keepNext/>
      <w:keepLines/>
      <w:widowControl w:val="0"/>
      <w:spacing w:before="340" w:after="330" w:line="578" w:lineRule="auto"/>
      <w:ind w:left="420" w:hanging="420"/>
      <w:jc w:val="both"/>
      <w:outlineLvl w:val="0"/>
    </w:pPr>
    <w:rPr>
      <w:rFonts w:ascii="黑体" w:eastAsia="黑体"/>
      <w:kern w:val="44"/>
      <w:sz w:val="21"/>
    </w:rPr>
  </w:style>
  <w:style w:type="character" w:customStyle="1" w:styleId="EmailStyle4251">
    <w:name w:val="EmailStyle4251"/>
    <w:qFormat/>
    <w:rPr>
      <w:rFonts w:ascii="Arial" w:eastAsia="宋体" w:hAnsi="Arial" w:cs="Arial"/>
      <w:color w:val="auto"/>
      <w:sz w:val="20"/>
      <w:szCs w:val="21"/>
      <w:lang w:val="en-US" w:eastAsia="zh-CN" w:bidi="ar-SA"/>
    </w:rPr>
  </w:style>
  <w:style w:type="character" w:customStyle="1" w:styleId="EmailStyle4261">
    <w:name w:val="EmailStyle4261"/>
    <w:qFormat/>
    <w:rPr>
      <w:rFonts w:ascii="Arial" w:eastAsia="宋体" w:hAnsi="Arial" w:cs="Arial"/>
      <w:color w:val="auto"/>
      <w:sz w:val="20"/>
      <w:szCs w:val="21"/>
      <w:lang w:val="en-US" w:eastAsia="zh-CN" w:bidi="ar-SA"/>
    </w:rPr>
  </w:style>
  <w:style w:type="character" w:customStyle="1" w:styleId="EmailStyle4271">
    <w:name w:val="EmailStyle4271"/>
    <w:qFormat/>
    <w:rPr>
      <w:rFonts w:ascii="Arial" w:eastAsia="宋体" w:hAnsi="Arial" w:cs="Arial"/>
      <w:color w:val="auto"/>
      <w:sz w:val="20"/>
      <w:szCs w:val="21"/>
      <w:lang w:val="en-US" w:eastAsia="zh-CN" w:bidi="ar-SA"/>
    </w:rPr>
  </w:style>
  <w:style w:type="character" w:customStyle="1" w:styleId="EmailStyle4281">
    <w:name w:val="EmailStyle4281"/>
    <w:qFormat/>
    <w:rPr>
      <w:rFonts w:ascii="Arial" w:eastAsia="宋体" w:hAnsi="Arial" w:cs="Arial"/>
      <w:color w:val="auto"/>
      <w:sz w:val="20"/>
      <w:szCs w:val="21"/>
      <w:lang w:val="en-US" w:eastAsia="zh-CN" w:bidi="ar-SA"/>
    </w:rPr>
  </w:style>
  <w:style w:type="character" w:customStyle="1" w:styleId="EmailStyle4291">
    <w:name w:val="EmailStyle4291"/>
    <w:qFormat/>
    <w:rPr>
      <w:rFonts w:ascii="Arial" w:eastAsia="宋体" w:hAnsi="Arial" w:cs="Arial"/>
      <w:color w:val="auto"/>
      <w:sz w:val="20"/>
    </w:rPr>
  </w:style>
  <w:style w:type="character" w:customStyle="1" w:styleId="TAHChar">
    <w:name w:val="TAH Char"/>
    <w:qFormat/>
    <w:rPr>
      <w:rFonts w:ascii="Arial" w:hAnsi="Arial" w:cs="Times New Roman"/>
      <w:b/>
      <w:kern w:val="0"/>
      <w:sz w:val="18"/>
      <w:szCs w:val="20"/>
      <w:lang w:val="en-GB" w:eastAsia="en-GB"/>
    </w:rPr>
  </w:style>
  <w:style w:type="character" w:customStyle="1" w:styleId="B1Zchn">
    <w:name w:val="B1 Zchn"/>
    <w:qFormat/>
    <w:rPr>
      <w:rFonts w:ascii="Times New Roman" w:eastAsia="MS Mincho" w:hAnsi="Times New Roman" w:cs="Times New Roman"/>
      <w:kern w:val="0"/>
      <w:sz w:val="20"/>
      <w:szCs w:val="20"/>
      <w:lang w:val="en-GB" w:eastAsia="en-US"/>
    </w:rPr>
  </w:style>
  <w:style w:type="character" w:customStyle="1" w:styleId="EmailStyle1721">
    <w:name w:val="EmailStyle1721"/>
    <w:qFormat/>
    <w:rPr>
      <w:rFonts w:ascii="Arial" w:eastAsia="宋体" w:hAnsi="Arial" w:cs="Arial"/>
      <w:color w:val="auto"/>
      <w:sz w:val="20"/>
      <w:szCs w:val="21"/>
      <w:lang w:val="en-US" w:eastAsia="zh-CN" w:bidi="ar-SA"/>
    </w:rPr>
  </w:style>
  <w:style w:type="character" w:customStyle="1" w:styleId="EmailStyle1731">
    <w:name w:val="EmailStyle1731"/>
    <w:qFormat/>
    <w:rPr>
      <w:rFonts w:ascii="Arial" w:eastAsia="宋体" w:hAnsi="Arial" w:cs="Arial"/>
      <w:color w:val="auto"/>
      <w:sz w:val="20"/>
      <w:szCs w:val="21"/>
      <w:lang w:val="en-US" w:eastAsia="zh-CN" w:bidi="ar-SA"/>
    </w:rPr>
  </w:style>
  <w:style w:type="character" w:customStyle="1" w:styleId="EmailStyle3561">
    <w:name w:val="EmailStyle3561"/>
    <w:qFormat/>
    <w:rPr>
      <w:rFonts w:ascii="Arial" w:eastAsia="宋体" w:hAnsi="Arial" w:cs="Arial"/>
      <w:color w:val="auto"/>
      <w:sz w:val="20"/>
      <w:szCs w:val="21"/>
      <w:lang w:val="en-US" w:eastAsia="zh-CN" w:bidi="ar-SA"/>
    </w:rPr>
  </w:style>
  <w:style w:type="character" w:customStyle="1" w:styleId="EmailStyle3571">
    <w:name w:val="EmailStyle3571"/>
    <w:qFormat/>
    <w:rPr>
      <w:rFonts w:ascii="Arial" w:eastAsia="宋体" w:hAnsi="Arial" w:cs="Arial"/>
      <w:color w:val="auto"/>
      <w:sz w:val="20"/>
      <w:szCs w:val="21"/>
      <w:lang w:val="en-US" w:eastAsia="zh-CN" w:bidi="ar-SA"/>
    </w:rPr>
  </w:style>
  <w:style w:type="character" w:customStyle="1" w:styleId="EmailStyle3781">
    <w:name w:val="EmailStyle3781"/>
    <w:qFormat/>
    <w:rPr>
      <w:rFonts w:ascii="Arial" w:eastAsia="宋体" w:hAnsi="Arial" w:cs="Arial"/>
      <w:color w:val="auto"/>
      <w:sz w:val="20"/>
    </w:rPr>
  </w:style>
  <w:style w:type="character" w:customStyle="1" w:styleId="1b">
    <w:name w:val="占位符文本1"/>
    <w:uiPriority w:val="99"/>
    <w:qFormat/>
    <w:rPr>
      <w:color w:val="808080"/>
    </w:rPr>
  </w:style>
  <w:style w:type="paragraph" w:customStyle="1" w:styleId="1030302">
    <w:name w:val="样式 样式 标题 1 + 两端对齐 段前: 0.3 行 段后: 0.3 行 行距: 单倍行距 + 段前: 0.2 行 段后: ..."/>
    <w:basedOn w:val="aff3"/>
    <w:qFormat/>
    <w:pPr>
      <w:keepNext/>
      <w:widowControl/>
      <w:tabs>
        <w:tab w:val="left" w:pos="0"/>
      </w:tabs>
      <w:spacing w:beforeLines="20" w:afterLines="10"/>
      <w:ind w:right="284"/>
      <w:outlineLvl w:val="0"/>
    </w:pPr>
    <w:rPr>
      <w:rFonts w:ascii="Arial" w:hAnsi="Arial" w:cs="宋体"/>
      <w:b/>
      <w:bCs/>
      <w:kern w:val="0"/>
      <w:sz w:val="28"/>
      <w:szCs w:val="20"/>
    </w:rPr>
  </w:style>
  <w:style w:type="character" w:customStyle="1" w:styleId="EmailStyle62">
    <w:name w:val="EmailStyle62"/>
    <w:qFormat/>
    <w:rPr>
      <w:rFonts w:ascii="Arial" w:eastAsia="宋体" w:hAnsi="Arial" w:cs="Arial"/>
      <w:color w:val="auto"/>
      <w:sz w:val="20"/>
    </w:rPr>
  </w:style>
  <w:style w:type="character" w:customStyle="1" w:styleId="EmailStyle63">
    <w:name w:val="EmailStyle63"/>
    <w:qFormat/>
    <w:rPr>
      <w:rFonts w:ascii="Arial" w:eastAsia="宋体" w:hAnsi="Arial" w:cs="Arial"/>
      <w:color w:val="auto"/>
      <w:sz w:val="20"/>
    </w:rPr>
  </w:style>
  <w:style w:type="character" w:customStyle="1" w:styleId="afffffffffff0">
    <w:name w:val="正文缩进 字符"/>
    <w:qFormat/>
    <w:rPr>
      <w:rFonts w:eastAsia="宋体"/>
      <w:sz w:val="21"/>
      <w:szCs w:val="24"/>
      <w:lang w:val="en-US" w:eastAsia="zh-CN" w:bidi="ar-SA"/>
    </w:rPr>
  </w:style>
  <w:style w:type="paragraph" w:customStyle="1" w:styleId="CharCharChar1Char1">
    <w:name w:val="Char Char Char1 Char1"/>
    <w:basedOn w:val="aff3"/>
    <w:qFormat/>
    <w:pPr>
      <w:keepNext/>
      <w:autoSpaceDE w:val="0"/>
      <w:autoSpaceDN w:val="0"/>
      <w:adjustRightInd w:val="0"/>
      <w:snapToGrid w:val="0"/>
      <w:spacing w:line="300" w:lineRule="auto"/>
      <w:jc w:val="left"/>
    </w:pPr>
    <w:rPr>
      <w:rFonts w:ascii="Arial" w:hAnsi="Arial" w:cs="Arial"/>
      <w:kern w:val="0"/>
      <w:szCs w:val="21"/>
    </w:rPr>
  </w:style>
  <w:style w:type="character" w:customStyle="1" w:styleId="afffffffffff1">
    <w:name w:val="批注文字 字符"/>
    <w:qFormat/>
    <w:rPr>
      <w:sz w:val="21"/>
    </w:rPr>
  </w:style>
  <w:style w:type="paragraph" w:customStyle="1" w:styleId="Default">
    <w:name w:val="Default"/>
    <w:qFormat/>
    <w:pPr>
      <w:widowControl w:val="0"/>
      <w:autoSpaceDE w:val="0"/>
      <w:autoSpaceDN w:val="0"/>
      <w:adjustRightInd w:val="0"/>
    </w:pPr>
    <w:rPr>
      <w:color w:val="000000"/>
      <w:sz w:val="24"/>
      <w:szCs w:val="24"/>
    </w:rPr>
  </w:style>
  <w:style w:type="table" w:customStyle="1" w:styleId="1c">
    <w:name w:val="网格型1"/>
    <w:basedOn w:val="aff5"/>
    <w:uiPriority w:val="59"/>
    <w:qFormat/>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B7">
    <w:name w:val="QB正文"/>
    <w:basedOn w:val="affff3"/>
    <w:link w:val="QBChar"/>
    <w:qFormat/>
    <w:pPr>
      <w:tabs>
        <w:tab w:val="clear" w:pos="4201"/>
        <w:tab w:val="clear" w:pos="9298"/>
      </w:tabs>
      <w:ind w:firstLine="200"/>
    </w:pPr>
  </w:style>
  <w:style w:type="character" w:customStyle="1" w:styleId="QBChar">
    <w:name w:val="QB正文 Char"/>
    <w:basedOn w:val="Charf4"/>
    <w:link w:val="QB7"/>
    <w:qFormat/>
    <w:rPr>
      <w:rFonts w:ascii="宋体" w:hAnsi="Times New Roman"/>
      <w:sz w:val="21"/>
      <w:lang w:val="en-US" w:eastAsia="zh-CN" w:bidi="ar-SA"/>
    </w:rPr>
  </w:style>
  <w:style w:type="paragraph" w:customStyle="1" w:styleId="tdoc-header">
    <w:name w:val="tdoc-header"/>
    <w:qFormat/>
    <w:rPr>
      <w:rFonts w:ascii="Arial" w:eastAsiaTheme="minorEastAsia" w:hAnsi="Arial"/>
      <w:sz w:val="24"/>
      <w:lang w:val="en-GB" w:eastAsia="en-US"/>
    </w:rPr>
  </w:style>
  <w:style w:type="character" w:customStyle="1" w:styleId="UnresolvedMention1">
    <w:name w:val="Unresolved Mention1"/>
    <w:uiPriority w:val="99"/>
    <w:unhideWhenUsed/>
    <w:qFormat/>
    <w:rPr>
      <w:color w:val="808080"/>
      <w:shd w:val="clear" w:color="auto" w:fill="E6E6E6"/>
    </w:rPr>
  </w:style>
  <w:style w:type="paragraph" w:customStyle="1" w:styleId="B1">
    <w:name w:val="B1+"/>
    <w:basedOn w:val="B10"/>
    <w:qFormat/>
    <w:pPr>
      <w:numPr>
        <w:numId w:val="22"/>
      </w:numPr>
      <w:overflowPunct w:val="0"/>
      <w:autoSpaceDE w:val="0"/>
      <w:autoSpaceDN w:val="0"/>
      <w:adjustRightInd w:val="0"/>
      <w:textAlignment w:val="baseline"/>
    </w:pPr>
    <w:rPr>
      <w:rFonts w:eastAsia="Times New Roman"/>
    </w:rPr>
  </w:style>
  <w:style w:type="character" w:customStyle="1" w:styleId="1d">
    <w:name w:val="不明显参考1"/>
    <w:uiPriority w:val="31"/>
    <w:qFormat/>
    <w:rPr>
      <w:smallCaps/>
      <w:color w:val="5A5A5A"/>
    </w:rPr>
  </w:style>
  <w:style w:type="character" w:customStyle="1" w:styleId="TFChar">
    <w:name w:val="TF Char"/>
    <w:link w:val="TF"/>
    <w:qFormat/>
    <w:rPr>
      <w:rFonts w:ascii="Arial" w:hAnsi="Arial"/>
      <w:b/>
      <w:sz w:val="21"/>
      <w:lang w:val="en-GB"/>
    </w:rPr>
  </w:style>
  <w:style w:type="paragraph" w:customStyle="1" w:styleId="TableText1">
    <w:name w:val="TableText"/>
    <w:basedOn w:val="afff8"/>
    <w:qFormat/>
    <w:pPr>
      <w:keepNext/>
      <w:keepLines/>
      <w:widowControl/>
      <w:overflowPunct w:val="0"/>
      <w:autoSpaceDE w:val="0"/>
      <w:autoSpaceDN w:val="0"/>
      <w:adjustRightInd w:val="0"/>
      <w:snapToGrid w:val="0"/>
      <w:spacing w:after="180"/>
      <w:ind w:leftChars="0" w:left="0"/>
      <w:jc w:val="center"/>
      <w:textAlignment w:val="baseline"/>
    </w:pPr>
    <w:rPr>
      <w:sz w:val="20"/>
      <w:lang w:val="en-GB" w:eastAsia="en-US"/>
    </w:rPr>
  </w:style>
  <w:style w:type="character" w:customStyle="1" w:styleId="EXChar">
    <w:name w:val="EX Char"/>
    <w:link w:val="EX"/>
    <w:qFormat/>
    <w:locked/>
    <w:rPr>
      <w:rFonts w:ascii="Times New Roman" w:hAnsi="Times New Roman"/>
      <w:lang w:val="en-GB" w:eastAsia="en-US"/>
    </w:rPr>
  </w:style>
  <w:style w:type="paragraph" w:customStyle="1" w:styleId="B2">
    <w:name w:val="B2+"/>
    <w:basedOn w:val="B20"/>
    <w:qFormat/>
    <w:pPr>
      <w:numPr>
        <w:numId w:val="23"/>
      </w:numPr>
      <w:overflowPunct w:val="0"/>
      <w:autoSpaceDE w:val="0"/>
      <w:autoSpaceDN w:val="0"/>
      <w:adjustRightInd w:val="0"/>
      <w:textAlignment w:val="baseline"/>
    </w:pPr>
    <w:rPr>
      <w:rFonts w:eastAsia="Times New Roman"/>
    </w:rPr>
  </w:style>
  <w:style w:type="paragraph" w:customStyle="1" w:styleId="B3">
    <w:name w:val="B3+"/>
    <w:basedOn w:val="B30"/>
    <w:qFormat/>
    <w:pPr>
      <w:numPr>
        <w:numId w:val="24"/>
      </w:numPr>
      <w:tabs>
        <w:tab w:val="left" w:pos="1134"/>
      </w:tabs>
      <w:overflowPunct w:val="0"/>
      <w:autoSpaceDE w:val="0"/>
      <w:autoSpaceDN w:val="0"/>
      <w:adjustRightInd w:val="0"/>
      <w:textAlignment w:val="baseline"/>
    </w:pPr>
    <w:rPr>
      <w:rFonts w:eastAsia="Times New Roman"/>
    </w:rPr>
  </w:style>
  <w:style w:type="paragraph" w:customStyle="1" w:styleId="BL">
    <w:name w:val="BL"/>
    <w:basedOn w:val="aff3"/>
    <w:qFormat/>
    <w:pPr>
      <w:widowControl/>
      <w:numPr>
        <w:numId w:val="25"/>
      </w:numPr>
      <w:tabs>
        <w:tab w:val="left" w:pos="851"/>
      </w:tabs>
      <w:overflowPunct w:val="0"/>
      <w:autoSpaceDE w:val="0"/>
      <w:autoSpaceDN w:val="0"/>
      <w:adjustRightInd w:val="0"/>
      <w:spacing w:after="180"/>
      <w:jc w:val="left"/>
      <w:textAlignment w:val="baseline"/>
    </w:pPr>
    <w:rPr>
      <w:rFonts w:eastAsia="Times New Roman"/>
      <w:kern w:val="0"/>
      <w:sz w:val="20"/>
      <w:szCs w:val="20"/>
      <w:lang w:val="en-GB" w:eastAsia="en-US"/>
    </w:rPr>
  </w:style>
  <w:style w:type="paragraph" w:customStyle="1" w:styleId="BN">
    <w:name w:val="BN"/>
    <w:basedOn w:val="aff3"/>
    <w:qFormat/>
    <w:pPr>
      <w:widowControl/>
      <w:numPr>
        <w:numId w:val="26"/>
      </w:numPr>
      <w:overflowPunct w:val="0"/>
      <w:autoSpaceDE w:val="0"/>
      <w:autoSpaceDN w:val="0"/>
      <w:adjustRightInd w:val="0"/>
      <w:spacing w:after="180"/>
      <w:jc w:val="left"/>
      <w:textAlignment w:val="baseline"/>
    </w:pPr>
    <w:rPr>
      <w:rFonts w:eastAsia="Times New Roman"/>
      <w:kern w:val="0"/>
      <w:sz w:val="20"/>
      <w:szCs w:val="20"/>
      <w:lang w:val="en-GB" w:eastAsia="en-US"/>
    </w:rPr>
  </w:style>
  <w:style w:type="paragraph" w:customStyle="1" w:styleId="FL">
    <w:name w:val="FL"/>
    <w:basedOn w:val="aff3"/>
    <w:qFormat/>
    <w:pPr>
      <w:keepNext/>
      <w:keepLines/>
      <w:widowControl/>
      <w:overflowPunct w:val="0"/>
      <w:autoSpaceDE w:val="0"/>
      <w:autoSpaceDN w:val="0"/>
      <w:adjustRightInd w:val="0"/>
      <w:spacing w:before="60" w:after="180"/>
      <w:jc w:val="center"/>
      <w:textAlignment w:val="baseline"/>
    </w:pPr>
    <w:rPr>
      <w:rFonts w:ascii="Arial" w:eastAsia="Times New Roman" w:hAnsi="Arial"/>
      <w:b/>
      <w:kern w:val="0"/>
      <w:sz w:val="20"/>
      <w:szCs w:val="20"/>
      <w:lang w:val="en-GB" w:eastAsia="en-US"/>
    </w:rPr>
  </w:style>
  <w:style w:type="paragraph" w:customStyle="1" w:styleId="TB1">
    <w:name w:val="TB1"/>
    <w:basedOn w:val="aff3"/>
    <w:qFormat/>
    <w:pPr>
      <w:keepNext/>
      <w:keepLines/>
      <w:widowControl/>
      <w:numPr>
        <w:numId w:val="27"/>
      </w:numPr>
      <w:tabs>
        <w:tab w:val="left" w:pos="720"/>
      </w:tabs>
      <w:overflowPunct w:val="0"/>
      <w:autoSpaceDE w:val="0"/>
      <w:autoSpaceDN w:val="0"/>
      <w:adjustRightInd w:val="0"/>
      <w:ind w:left="737" w:hanging="380"/>
      <w:jc w:val="left"/>
      <w:textAlignment w:val="baseline"/>
    </w:pPr>
    <w:rPr>
      <w:rFonts w:ascii="Arial" w:eastAsia="Times New Roman" w:hAnsi="Arial"/>
      <w:kern w:val="0"/>
      <w:sz w:val="18"/>
      <w:szCs w:val="20"/>
      <w:lang w:val="en-GB" w:eastAsia="en-US"/>
    </w:rPr>
  </w:style>
  <w:style w:type="paragraph" w:customStyle="1" w:styleId="TB2">
    <w:name w:val="TB2"/>
    <w:basedOn w:val="aff3"/>
    <w:qFormat/>
    <w:pPr>
      <w:keepNext/>
      <w:keepLines/>
      <w:widowControl/>
      <w:numPr>
        <w:numId w:val="28"/>
      </w:numPr>
      <w:tabs>
        <w:tab w:val="left" w:pos="1109"/>
      </w:tabs>
      <w:overflowPunct w:val="0"/>
      <w:autoSpaceDE w:val="0"/>
      <w:autoSpaceDN w:val="0"/>
      <w:adjustRightInd w:val="0"/>
      <w:ind w:left="1100" w:hanging="380"/>
      <w:jc w:val="left"/>
      <w:textAlignment w:val="baseline"/>
    </w:pPr>
    <w:rPr>
      <w:rFonts w:ascii="Arial" w:eastAsia="Times New Roman" w:hAnsi="Arial"/>
      <w:kern w:val="0"/>
      <w:sz w:val="18"/>
      <w:szCs w:val="20"/>
      <w:lang w:val="en-GB" w:eastAsia="en-US"/>
    </w:rPr>
  </w:style>
  <w:style w:type="character" w:customStyle="1" w:styleId="CRCoverPageChar">
    <w:name w:val="CR Cover Page Char"/>
    <w:qFormat/>
    <w:rPr>
      <w:rFonts w:ascii="Arial" w:hAnsi="Arial"/>
      <w:lang w:val="en-GB" w:eastAsia="ko-KR" w:bidi="ar-SA"/>
    </w:rPr>
  </w:style>
  <w:style w:type="character" w:customStyle="1" w:styleId="EQChar">
    <w:name w:val="EQ Char"/>
    <w:link w:val="EQ"/>
    <w:qFormat/>
    <w:rPr>
      <w:rFonts w:ascii="Times New Roman" w:hAnsi="Times New Roman"/>
      <w:lang w:val="en-GB" w:eastAsia="en-US"/>
    </w:rPr>
  </w:style>
  <w:style w:type="character" w:customStyle="1" w:styleId="Char6">
    <w:name w:val="题注 Char"/>
    <w:link w:val="afff0"/>
    <w:qFormat/>
    <w:locked/>
    <w:rPr>
      <w:rFonts w:ascii="Arial" w:eastAsia="黑体" w:hAnsi="Arial" w:cs="Arial"/>
      <w:kern w:val="2"/>
    </w:rPr>
  </w:style>
  <w:style w:type="character" w:customStyle="1" w:styleId="H6Char">
    <w:name w:val="H6 Char"/>
    <w:link w:val="H6"/>
    <w:qFormat/>
    <w:rPr>
      <w:rFonts w:ascii="Arial" w:hAnsi="Arial"/>
      <w:lang w:val="en-GB" w:eastAsia="en-US"/>
    </w:rPr>
  </w:style>
  <w:style w:type="character" w:customStyle="1" w:styleId="fontstyle01">
    <w:name w:val="fontstyle01"/>
    <w:qFormat/>
    <w:rPr>
      <w:rFonts w:ascii="Times-Roman" w:hAnsi="Times-Roman" w:hint="default"/>
      <w:color w:val="000000"/>
      <w:sz w:val="20"/>
      <w:szCs w:val="20"/>
    </w:rPr>
  </w:style>
  <w:style w:type="table" w:customStyle="1" w:styleId="TableGrid1">
    <w:name w:val="Table Grid1"/>
    <w:basedOn w:val="aff5"/>
    <w:uiPriority w:val="39"/>
    <w:qFormat/>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ff5"/>
    <w:qFormat/>
    <w:rPr>
      <w:rFonts w:ascii="CG Times (WN)" w:hAnsi="CG Times (WN)"/>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aff5"/>
    <w:uiPriority w:val="39"/>
    <w:qFormat/>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aff5"/>
    <w:qFormat/>
    <w:rPr>
      <w:rFonts w:ascii="CG Times (WN)" w:hAnsi="CG Times (WN)"/>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fc">
    <w:name w:val="列出段落 Char"/>
    <w:link w:val="17"/>
    <w:uiPriority w:val="34"/>
    <w:qFormat/>
    <w:locked/>
    <w:rPr>
      <w:kern w:val="2"/>
      <w:sz w:val="21"/>
      <w:szCs w:val="22"/>
    </w:rPr>
  </w:style>
  <w:style w:type="character" w:customStyle="1" w:styleId="T1Char1">
    <w:name w:val="T1 Char1"/>
    <w:qFormat/>
  </w:style>
  <w:style w:type="character" w:customStyle="1" w:styleId="GuidanceChar">
    <w:name w:val="Guidance Char"/>
    <w:link w:val="Guidance"/>
    <w:qFormat/>
    <w:rPr>
      <w:rFonts w:ascii="Times New Roman" w:hAnsi="Times New Roman"/>
      <w:i/>
      <w:color w:val="0000FF"/>
      <w:lang w:val="en-GB" w:eastAsia="en-US"/>
    </w:rPr>
  </w:style>
  <w:style w:type="paragraph" w:customStyle="1" w:styleId="afffffffffff2">
    <w:name w:val="样式 页眉"/>
    <w:basedOn w:val="aff2"/>
    <w:link w:val="Charfd"/>
    <w:qFormat/>
    <w:pPr>
      <w:numPr>
        <w:numId w:val="0"/>
      </w:numPr>
      <w:overflowPunct w:val="0"/>
      <w:autoSpaceDE w:val="0"/>
      <w:autoSpaceDN w:val="0"/>
      <w:adjustRightInd w:val="0"/>
      <w:snapToGrid/>
      <w:textAlignment w:val="baseline"/>
    </w:pPr>
    <w:rPr>
      <w:rFonts w:ascii="Arial" w:eastAsia="Arial" w:hAnsi="Arial"/>
      <w:b/>
      <w:bCs/>
      <w:kern w:val="0"/>
      <w:sz w:val="22"/>
      <w:szCs w:val="20"/>
      <w:lang w:val="en-GB" w:eastAsia="en-US"/>
    </w:rPr>
  </w:style>
  <w:style w:type="character" w:customStyle="1" w:styleId="BodyTextChar1">
    <w:name w:val="Body Text Char1"/>
    <w:qFormat/>
    <w:rPr>
      <w:rFonts w:ascii="Times New Roman" w:eastAsia="MS Mincho" w:hAnsi="Times New Roman"/>
      <w:lang w:val="en-GB" w:eastAsia="ja-JP"/>
    </w:rPr>
  </w:style>
  <w:style w:type="character" w:customStyle="1" w:styleId="Charfd">
    <w:name w:val="样式 页眉 Char"/>
    <w:link w:val="afffffffffff2"/>
    <w:qFormat/>
    <w:rPr>
      <w:rFonts w:ascii="Arial" w:eastAsia="Arial" w:hAnsi="Arial"/>
      <w:b/>
      <w:bCs/>
      <w:sz w:val="22"/>
      <w:lang w:val="en-GB" w:eastAsia="en-US"/>
    </w:rPr>
  </w:style>
  <w:style w:type="paragraph" w:customStyle="1" w:styleId="Charfe">
    <w:name w:val="Char"/>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1Char1">
    <w:name w:val="(文字) (文字)1 Char (文字) (文字)"/>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Char1CharChar">
    <w:name w:val="Char Char1 Char Char"/>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1CharChar1">
    <w:name w:val="(文字) (文字)1 Char (文字) (文字) Char (文字) (文字)1"/>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character" w:customStyle="1" w:styleId="btChar">
    <w:name w:val="bt Char"/>
    <w:qFormat/>
    <w:rPr>
      <w:rFonts w:eastAsia="MS Mincho"/>
      <w:lang w:val="en-GB" w:eastAsia="en-US" w:bidi="ar-SA"/>
    </w:rPr>
  </w:style>
  <w:style w:type="paragraph" w:customStyle="1" w:styleId="1CharChar">
    <w:name w:val="(文字) (文字)1 Char (文字) (文字) Char"/>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1CharChar1CharCharCharChar">
    <w:name w:val="(文字) (文字)1 Char (文字) (文字) Char (文字) (文字)1 Char (文字) (文字) Char Char Char"/>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CharCharChar1">
    <w:name w:val="Char Char Char Char1"/>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Char2CharChar">
    <w:name w:val="Char Char2 Char Char"/>
    <w:basedOn w:val="aff3"/>
    <w:qFormat/>
    <w:pPr>
      <w:widowControl/>
      <w:tabs>
        <w:tab w:val="left" w:pos="540"/>
        <w:tab w:val="left" w:pos="1260"/>
        <w:tab w:val="left" w:pos="1800"/>
      </w:tabs>
      <w:spacing w:before="240" w:after="160" w:line="240" w:lineRule="exact"/>
      <w:jc w:val="left"/>
    </w:pPr>
    <w:rPr>
      <w:rFonts w:ascii="Verdana" w:eastAsia="Batang" w:hAnsi="Verdana"/>
      <w:kern w:val="0"/>
      <w:sz w:val="24"/>
      <w:szCs w:val="20"/>
      <w:lang w:eastAsia="en-US"/>
    </w:rPr>
  </w:style>
  <w:style w:type="character" w:customStyle="1" w:styleId="btChar1">
    <w:name w:val="bt Char1"/>
    <w:qFormat/>
    <w:rPr>
      <w:lang w:val="en-GB" w:eastAsia="ja-JP" w:bidi="ar-SA"/>
    </w:rPr>
  </w:style>
  <w:style w:type="character" w:customStyle="1" w:styleId="capCharChar2">
    <w:name w:val="cap Char Char2"/>
    <w:qFormat/>
    <w:rPr>
      <w:b/>
      <w:lang w:val="en-GB" w:eastAsia="en-GB" w:bidi="ar-SA"/>
    </w:rPr>
  </w:style>
  <w:style w:type="character" w:customStyle="1" w:styleId="btChar2">
    <w:name w:val="bt Char2"/>
    <w:qFormat/>
    <w:rPr>
      <w:lang w:val="en-GB" w:eastAsia="ja-JP" w:bidi="ar-SA"/>
    </w:rPr>
  </w:style>
  <w:style w:type="character" w:customStyle="1" w:styleId="Head2AChar4">
    <w:name w:val="Head2A Char4"/>
    <w:qFormat/>
    <w:rPr>
      <w:rFonts w:ascii="Arial" w:hAnsi="Arial"/>
      <w:sz w:val="32"/>
      <w:lang w:val="en-GB" w:eastAsia="ja-JP" w:bidi="ar-SA"/>
    </w:rPr>
  </w:style>
  <w:style w:type="character" w:customStyle="1" w:styleId="CharChar4">
    <w:name w:val="Char Char4"/>
    <w:qFormat/>
    <w:rPr>
      <w:rFonts w:ascii="Courier New" w:hAnsi="Courier New"/>
      <w:lang w:val="nb-NO" w:eastAsia="ja-JP" w:bidi="ar-SA"/>
    </w:rPr>
  </w:style>
  <w:style w:type="character" w:customStyle="1" w:styleId="AndreaLeonardi">
    <w:name w:val="Andrea Leonardi"/>
    <w:semiHidden/>
    <w:qFormat/>
    <w:rPr>
      <w:rFonts w:ascii="Arial" w:hAnsi="Arial" w:cs="Arial"/>
      <w:color w:val="auto"/>
      <w:sz w:val="20"/>
      <w:szCs w:val="20"/>
    </w:rPr>
  </w:style>
  <w:style w:type="character" w:customStyle="1" w:styleId="NOCharChar">
    <w:name w:val="NO Char Char"/>
    <w:qFormat/>
    <w:rPr>
      <w:lang w:val="en-GB" w:eastAsia="en-US" w:bidi="ar-SA"/>
    </w:rPr>
  </w:style>
  <w:style w:type="character" w:customStyle="1" w:styleId="NOZchn">
    <w:name w:val="NO Zchn"/>
    <w:qFormat/>
    <w:rPr>
      <w:lang w:val="en-GB" w:eastAsia="en-US" w:bidi="ar-SA"/>
    </w:rPr>
  </w:style>
  <w:style w:type="paragraph" w:customStyle="1" w:styleId="afffffffffff3">
    <w:name w:val="(文字) (文字)"/>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character" w:customStyle="1" w:styleId="Head2AChar1">
    <w:name w:val="Head2A Char1"/>
    <w:qFormat/>
    <w:rPr>
      <w:rFonts w:ascii="Arial" w:hAnsi="Arial"/>
      <w:sz w:val="32"/>
      <w:lang w:val="en-GB" w:eastAsia="en-US" w:bidi="ar-SA"/>
    </w:rPr>
  </w:style>
  <w:style w:type="character" w:customStyle="1" w:styleId="TACCar">
    <w:name w:val="TAC Car"/>
    <w:qFormat/>
    <w:rPr>
      <w:rFonts w:ascii="Arial" w:hAnsi="Arial"/>
      <w:sz w:val="18"/>
      <w:lang w:val="en-GB" w:eastAsia="ja-JP" w:bidi="ar-SA"/>
    </w:rPr>
  </w:style>
  <w:style w:type="paragraph" w:customStyle="1" w:styleId="ZchnZchn1">
    <w:name w:val="Zchn Zchn1"/>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character" w:customStyle="1" w:styleId="TAL0">
    <w:name w:val="TAL (文字)"/>
    <w:qFormat/>
    <w:rPr>
      <w:rFonts w:ascii="Arial" w:hAnsi="Arial"/>
      <w:sz w:val="18"/>
      <w:lang w:val="en-GB" w:eastAsia="ja-JP" w:bidi="ar-SA"/>
    </w:rPr>
  </w:style>
  <w:style w:type="character" w:customStyle="1" w:styleId="Head2AChar2">
    <w:name w:val="Head2A Char2"/>
    <w:qFormat/>
    <w:rPr>
      <w:rFonts w:ascii="Arial" w:hAnsi="Arial"/>
      <w:sz w:val="32"/>
      <w:lang w:val="en-GB" w:eastAsia="en-US" w:bidi="ar-SA"/>
    </w:rPr>
  </w:style>
  <w:style w:type="paragraph" w:customStyle="1" w:styleId="2f2">
    <w:name w:val="(文字) (文字)2"/>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character" w:customStyle="1" w:styleId="Head2AChar3">
    <w:name w:val="Head2A Char3"/>
    <w:qFormat/>
    <w:rPr>
      <w:rFonts w:ascii="Arial" w:hAnsi="Arial"/>
      <w:sz w:val="32"/>
      <w:lang w:val="en-GB" w:eastAsia="en-US" w:bidi="ar-SA"/>
    </w:rPr>
  </w:style>
  <w:style w:type="character" w:customStyle="1" w:styleId="h4Char1">
    <w:name w:val="h4 Char1"/>
    <w:qFormat/>
    <w:rPr>
      <w:rFonts w:ascii="Arial" w:eastAsia="MS Mincho" w:hAnsi="Arial"/>
      <w:sz w:val="24"/>
      <w:lang w:val="en-GB" w:eastAsia="en-US" w:bidi="ar-SA"/>
    </w:rPr>
  </w:style>
  <w:style w:type="character" w:customStyle="1" w:styleId="h5Char1">
    <w:name w:val="h5 Char1"/>
    <w:qFormat/>
    <w:rPr>
      <w:rFonts w:ascii="Arial" w:eastAsia="MS Mincho" w:hAnsi="Arial"/>
      <w:sz w:val="22"/>
      <w:lang w:val="en-GB" w:eastAsia="en-US" w:bidi="ar-SA"/>
    </w:rPr>
  </w:style>
  <w:style w:type="paragraph" w:customStyle="1" w:styleId="3a">
    <w:name w:val="(文字) (文字)3"/>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ZchnZchn2">
    <w:name w:val="Zchn Zchn2"/>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48">
    <w:name w:val="(文字) (文字)4"/>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character" w:customStyle="1" w:styleId="T1Char2">
    <w:name w:val="T1 Char2"/>
    <w:qFormat/>
  </w:style>
  <w:style w:type="paragraph" w:customStyle="1" w:styleId="1e">
    <w:name w:val="(文字) (文字)1"/>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character" w:customStyle="1" w:styleId="CharChar7">
    <w:name w:val="Char Char7"/>
    <w:semiHidden/>
    <w:qFormat/>
    <w:rPr>
      <w:rFonts w:ascii="Tahoma" w:hAnsi="Tahoma" w:cs="Tahoma"/>
      <w:shd w:val="clear" w:color="auto" w:fill="000080"/>
      <w:lang w:val="en-GB" w:eastAsia="en-US"/>
    </w:rPr>
  </w:style>
  <w:style w:type="character" w:customStyle="1" w:styleId="ZchnZchn5">
    <w:name w:val="Zchn Zchn5"/>
    <w:qFormat/>
    <w:rPr>
      <w:rFonts w:ascii="Courier New" w:eastAsia="Batang" w:hAnsi="Courier New"/>
      <w:lang w:val="nb-NO" w:eastAsia="en-US" w:bidi="ar-SA"/>
    </w:rPr>
  </w:style>
  <w:style w:type="character" w:customStyle="1" w:styleId="CharChar10">
    <w:name w:val="Char Char10"/>
    <w:semiHidden/>
    <w:qFormat/>
    <w:rPr>
      <w:rFonts w:ascii="Times New Roman" w:hAnsi="Times New Roman"/>
      <w:lang w:val="en-GB" w:eastAsia="en-US"/>
    </w:rPr>
  </w:style>
  <w:style w:type="character" w:customStyle="1" w:styleId="CharChar9">
    <w:name w:val="Char Char9"/>
    <w:semiHidden/>
    <w:qFormat/>
    <w:rPr>
      <w:rFonts w:ascii="Tahoma" w:hAnsi="Tahoma" w:cs="Tahoma"/>
      <w:sz w:val="16"/>
      <w:szCs w:val="16"/>
      <w:lang w:val="en-GB" w:eastAsia="en-US"/>
    </w:rPr>
  </w:style>
  <w:style w:type="character" w:customStyle="1" w:styleId="CharChar8">
    <w:name w:val="Char Char8"/>
    <w:semiHidden/>
    <w:qFormat/>
    <w:rPr>
      <w:rFonts w:ascii="Times New Roman" w:hAnsi="Times New Roman"/>
      <w:b/>
      <w:bCs/>
      <w:lang w:val="en-GB" w:eastAsia="en-US"/>
    </w:rPr>
  </w:style>
  <w:style w:type="paragraph" w:customStyle="1" w:styleId="1f">
    <w:name w:val="修订1"/>
    <w:hidden/>
    <w:semiHidden/>
    <w:qFormat/>
    <w:rPr>
      <w:rFonts w:eastAsia="Batang"/>
      <w:lang w:val="en-GB" w:eastAsia="en-US"/>
    </w:rPr>
  </w:style>
  <w:style w:type="character" w:customStyle="1" w:styleId="btChar3">
    <w:name w:val="bt Char3"/>
    <w:qFormat/>
    <w:rPr>
      <w:lang w:val="en-GB" w:eastAsia="ja-JP" w:bidi="ar-SA"/>
    </w:rPr>
  </w:style>
  <w:style w:type="character" w:customStyle="1" w:styleId="h5Char2">
    <w:name w:val="h5 Char2"/>
    <w:qFormat/>
    <w:rPr>
      <w:rFonts w:ascii="Arial" w:hAnsi="Arial"/>
      <w:sz w:val="22"/>
      <w:lang w:val="en-GB" w:eastAsia="ja-JP" w:bidi="ar-SA"/>
    </w:rPr>
  </w:style>
  <w:style w:type="character" w:customStyle="1" w:styleId="h4Char2">
    <w:name w:val="h4 Char2"/>
    <w:qFormat/>
    <w:rPr>
      <w:rFonts w:ascii="Arial" w:hAnsi="Arial"/>
      <w:sz w:val="24"/>
      <w:lang w:val="en-GB"/>
    </w:rPr>
  </w:style>
  <w:style w:type="paragraph" w:customStyle="1" w:styleId="AutoCorrect">
    <w:name w:val="AutoCorrect"/>
    <w:qFormat/>
    <w:rPr>
      <w:rFonts w:eastAsia="MS Mincho"/>
      <w:sz w:val="24"/>
      <w:szCs w:val="24"/>
      <w:lang w:val="en-GB" w:eastAsia="ko-KR"/>
    </w:rPr>
  </w:style>
  <w:style w:type="paragraph" w:customStyle="1" w:styleId="-PAGE-">
    <w:name w:val="- PAGE -"/>
    <w:qFormat/>
    <w:rPr>
      <w:rFonts w:eastAsia="MS Mincho"/>
      <w:sz w:val="24"/>
      <w:szCs w:val="24"/>
      <w:lang w:val="en-GB" w:eastAsia="ko-KR"/>
    </w:rPr>
  </w:style>
  <w:style w:type="character" w:customStyle="1" w:styleId="Underrubrik2Char1">
    <w:name w:val="Underrubrik2 Char1"/>
    <w:qFormat/>
    <w:locked/>
    <w:rPr>
      <w:rFonts w:ascii="Arial" w:eastAsia="Batang" w:hAnsi="Arial" w:cs="Times New Roman"/>
      <w:b/>
      <w:bCs/>
      <w:i/>
      <w:iCs/>
      <w:sz w:val="28"/>
      <w:szCs w:val="28"/>
      <w:lang w:val="en-GB" w:eastAsia="en-US" w:bidi="ar-SA"/>
    </w:rPr>
  </w:style>
  <w:style w:type="paragraph" w:customStyle="1" w:styleId="Createdby">
    <w:name w:val="Created by"/>
    <w:qFormat/>
    <w:rPr>
      <w:rFonts w:eastAsia="MS Mincho"/>
      <w:sz w:val="24"/>
      <w:szCs w:val="24"/>
      <w:lang w:val="en-GB" w:eastAsia="ko-KR"/>
    </w:rPr>
  </w:style>
  <w:style w:type="paragraph" w:customStyle="1" w:styleId="Createdon">
    <w:name w:val="Created on"/>
    <w:qFormat/>
    <w:rPr>
      <w:rFonts w:eastAsia="MS Mincho"/>
      <w:sz w:val="24"/>
      <w:szCs w:val="24"/>
      <w:lang w:val="en-GB" w:eastAsia="ko-KR"/>
    </w:rPr>
  </w:style>
  <w:style w:type="paragraph" w:customStyle="1" w:styleId="Lastprinted">
    <w:name w:val="Last printed"/>
    <w:qFormat/>
    <w:rPr>
      <w:rFonts w:eastAsia="MS Mincho"/>
      <w:sz w:val="24"/>
      <w:szCs w:val="24"/>
      <w:lang w:val="en-GB" w:eastAsia="ko-KR"/>
    </w:rPr>
  </w:style>
  <w:style w:type="paragraph" w:customStyle="1" w:styleId="Lastsavedby">
    <w:name w:val="Last saved by"/>
    <w:qFormat/>
    <w:rPr>
      <w:rFonts w:eastAsia="MS Mincho"/>
      <w:sz w:val="24"/>
      <w:szCs w:val="24"/>
      <w:lang w:val="en-GB" w:eastAsia="ko-KR"/>
    </w:rPr>
  </w:style>
  <w:style w:type="paragraph" w:customStyle="1" w:styleId="Filename">
    <w:name w:val="Filename"/>
    <w:qFormat/>
    <w:rPr>
      <w:rFonts w:eastAsia="MS Mincho"/>
      <w:sz w:val="24"/>
      <w:szCs w:val="24"/>
      <w:lang w:val="en-GB" w:eastAsia="ko-KR"/>
    </w:rPr>
  </w:style>
  <w:style w:type="paragraph" w:customStyle="1" w:styleId="Filenameandpath">
    <w:name w:val="Filename and path"/>
    <w:qFormat/>
    <w:rPr>
      <w:rFonts w:eastAsia="MS Mincho"/>
      <w:sz w:val="24"/>
      <w:szCs w:val="24"/>
      <w:lang w:val="en-GB" w:eastAsia="ko-KR"/>
    </w:rPr>
  </w:style>
  <w:style w:type="paragraph" w:customStyle="1" w:styleId="AuthorPageDate">
    <w:name w:val="Author  Page #  Date"/>
    <w:qFormat/>
    <w:rPr>
      <w:rFonts w:eastAsia="MS Mincho"/>
      <w:sz w:val="24"/>
      <w:szCs w:val="24"/>
      <w:lang w:val="en-GB" w:eastAsia="ko-KR"/>
    </w:rPr>
  </w:style>
  <w:style w:type="paragraph" w:customStyle="1" w:styleId="ConfidentialPageDate">
    <w:name w:val="Confidential  Page #  Date"/>
    <w:qFormat/>
    <w:rPr>
      <w:rFonts w:eastAsia="MS Mincho"/>
      <w:sz w:val="24"/>
      <w:szCs w:val="24"/>
      <w:lang w:val="en-GB" w:eastAsia="ko-KR"/>
    </w:rPr>
  </w:style>
  <w:style w:type="paragraph" w:customStyle="1" w:styleId="Data">
    <w:name w:val="Data"/>
    <w:basedOn w:val="aff3"/>
    <w:qFormat/>
    <w:pPr>
      <w:widowControl/>
      <w:tabs>
        <w:tab w:val="left" w:pos="1418"/>
      </w:tabs>
      <w:overflowPunct w:val="0"/>
      <w:autoSpaceDE w:val="0"/>
      <w:autoSpaceDN w:val="0"/>
      <w:adjustRightInd w:val="0"/>
      <w:spacing w:after="120"/>
      <w:jc w:val="left"/>
      <w:textAlignment w:val="baseline"/>
    </w:pPr>
    <w:rPr>
      <w:rFonts w:ascii="Arial" w:eastAsia="MS Mincho" w:hAnsi="Arial"/>
      <w:kern w:val="0"/>
      <w:sz w:val="24"/>
      <w:szCs w:val="20"/>
      <w:lang w:val="fr-FR" w:eastAsia="en-US"/>
    </w:rPr>
  </w:style>
  <w:style w:type="paragraph" w:customStyle="1" w:styleId="PageXofY">
    <w:name w:val="Page X of Y"/>
    <w:qFormat/>
    <w:rPr>
      <w:sz w:val="24"/>
      <w:szCs w:val="24"/>
      <w:lang w:val="en-GB" w:eastAsia="ko-KR"/>
    </w:rPr>
  </w:style>
  <w:style w:type="paragraph" w:customStyle="1" w:styleId="ATC">
    <w:name w:val="ATC"/>
    <w:basedOn w:val="aff3"/>
    <w:qFormat/>
    <w:pPr>
      <w:widowControl/>
      <w:overflowPunct w:val="0"/>
      <w:autoSpaceDE w:val="0"/>
      <w:autoSpaceDN w:val="0"/>
      <w:adjustRightInd w:val="0"/>
      <w:spacing w:after="180"/>
      <w:jc w:val="left"/>
      <w:textAlignment w:val="baseline"/>
    </w:pPr>
    <w:rPr>
      <w:rFonts w:eastAsia="MS Mincho"/>
      <w:kern w:val="0"/>
      <w:sz w:val="20"/>
      <w:szCs w:val="20"/>
      <w:lang w:val="en-GB" w:eastAsia="ja-JP"/>
    </w:rPr>
  </w:style>
  <w:style w:type="paragraph" w:customStyle="1" w:styleId="1CharChar1Char">
    <w:name w:val="(文字) (文字)1 Char (文字) (文字) Char (文字) (文字)1 Char (文字) (文字)"/>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MTDisplayEquation">
    <w:name w:val="MTDisplayEquation"/>
    <w:basedOn w:val="aff3"/>
    <w:qFormat/>
    <w:pPr>
      <w:widowControl/>
      <w:tabs>
        <w:tab w:val="center" w:pos="4820"/>
        <w:tab w:val="right" w:pos="9640"/>
      </w:tabs>
      <w:spacing w:after="180"/>
      <w:jc w:val="left"/>
    </w:pPr>
    <w:rPr>
      <w:kern w:val="0"/>
      <w:sz w:val="20"/>
      <w:szCs w:val="20"/>
      <w:lang w:val="en-GB" w:eastAsia="ja-JP"/>
    </w:rPr>
  </w:style>
  <w:style w:type="paragraph" w:customStyle="1" w:styleId="Separation">
    <w:name w:val="Separation"/>
    <w:basedOn w:val="10"/>
    <w:next w:val="aff3"/>
    <w:qFormat/>
    <w:pPr>
      <w:widowControl/>
      <w:spacing w:before="240" w:after="180" w:line="240" w:lineRule="auto"/>
      <w:ind w:left="1134" w:hanging="1134"/>
      <w:jc w:val="left"/>
    </w:pPr>
    <w:rPr>
      <w:rFonts w:ascii="Arial" w:eastAsia="MS Mincho" w:hAnsi="Arial"/>
      <w:bCs w:val="0"/>
      <w:color w:val="0000FF"/>
      <w:kern w:val="0"/>
      <w:sz w:val="36"/>
      <w:szCs w:val="36"/>
      <w:lang w:val="en-GB" w:eastAsia="ja-JP"/>
    </w:rPr>
  </w:style>
  <w:style w:type="paragraph" w:customStyle="1" w:styleId="TaOC">
    <w:name w:val="TaOC"/>
    <w:basedOn w:val="TAC"/>
    <w:qFormat/>
    <w:pPr>
      <w:overflowPunct w:val="0"/>
      <w:autoSpaceDE w:val="0"/>
      <w:autoSpaceDN w:val="0"/>
      <w:adjustRightInd w:val="0"/>
      <w:spacing w:line="240" w:lineRule="auto"/>
      <w:textAlignment w:val="baseline"/>
      <w:outlineLvl w:val="9"/>
    </w:pPr>
    <w:rPr>
      <w:szCs w:val="18"/>
      <w:lang w:eastAsia="ja-JP"/>
    </w:rPr>
  </w:style>
  <w:style w:type="character" w:customStyle="1" w:styleId="T1Char3">
    <w:name w:val="T1 Char3"/>
    <w:qFormat/>
    <w:rPr>
      <w:rFonts w:ascii="Arial" w:hAnsi="Arial"/>
      <w:lang w:val="en-GB" w:eastAsia="en-US" w:bidi="ar-SA"/>
    </w:rPr>
  </w:style>
  <w:style w:type="table" w:customStyle="1" w:styleId="Tabellengitternetz1">
    <w:name w:val="Tabellengitternetz1"/>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2">
    <w:name w:val="Tabellengitternetz2"/>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3">
    <w:name w:val="Tabellengitternetz3"/>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4">
    <w:name w:val="Tabellengitternetz4"/>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5">
    <w:name w:val="Tabellengitternetz5"/>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6">
    <w:name w:val="Tabellengitternetz6"/>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7">
    <w:name w:val="Tabellengitternetz7"/>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8">
    <w:name w:val="Tabellengitternetz8"/>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9">
    <w:name w:val="Tabellengitternetz9"/>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
    <w:name w:val="Bullet"/>
    <w:basedOn w:val="aff3"/>
    <w:qFormat/>
    <w:pPr>
      <w:widowControl/>
      <w:tabs>
        <w:tab w:val="left" w:pos="928"/>
      </w:tabs>
      <w:spacing w:after="180"/>
      <w:ind w:left="928" w:hanging="360"/>
      <w:jc w:val="left"/>
    </w:pPr>
    <w:rPr>
      <w:rFonts w:eastAsia="Batang"/>
      <w:kern w:val="0"/>
      <w:sz w:val="20"/>
      <w:szCs w:val="20"/>
      <w:lang w:val="en-GB" w:eastAsia="en-US"/>
    </w:rPr>
  </w:style>
  <w:style w:type="paragraph" w:customStyle="1" w:styleId="StyleHeading6Left0cmHanging349cmAfter9pt">
    <w:name w:val="Style Heading 6 + Left:  0 cm Hanging:  3.49 cm After:  9 pt"/>
    <w:basedOn w:val="6"/>
    <w:qFormat/>
    <w:pPr>
      <w:keepNext w:val="0"/>
      <w:keepLines w:val="0"/>
      <w:widowControl/>
      <w:numPr>
        <w:ilvl w:val="0"/>
        <w:numId w:val="0"/>
      </w:numPr>
      <w:tabs>
        <w:tab w:val="clear" w:pos="432"/>
        <w:tab w:val="clear" w:pos="1152"/>
      </w:tabs>
      <w:spacing w:after="180" w:line="240" w:lineRule="auto"/>
      <w:ind w:left="1980" w:hanging="1980"/>
      <w:jc w:val="left"/>
    </w:pPr>
    <w:rPr>
      <w:rFonts w:eastAsia="MS Mincho"/>
      <w:b w:val="0"/>
      <w:kern w:val="0"/>
      <w:sz w:val="20"/>
      <w:lang w:val="en-GB" w:eastAsia="en-US"/>
    </w:rPr>
  </w:style>
  <w:style w:type="paragraph" w:customStyle="1" w:styleId="StyleHeading6After9pt">
    <w:name w:val="Style Heading 6 + After:  9 pt"/>
    <w:basedOn w:val="6"/>
    <w:qFormat/>
    <w:pPr>
      <w:keepNext w:val="0"/>
      <w:keepLines w:val="0"/>
      <w:widowControl/>
      <w:numPr>
        <w:ilvl w:val="0"/>
        <w:numId w:val="0"/>
      </w:numPr>
      <w:tabs>
        <w:tab w:val="clear" w:pos="432"/>
        <w:tab w:val="clear" w:pos="1152"/>
      </w:tabs>
      <w:spacing w:after="180" w:line="240" w:lineRule="auto"/>
      <w:jc w:val="left"/>
    </w:pPr>
    <w:rPr>
      <w:rFonts w:eastAsia="MS Mincho"/>
      <w:b w:val="0"/>
      <w:kern w:val="0"/>
      <w:sz w:val="20"/>
      <w:lang w:val="en-GB" w:eastAsia="en-US"/>
    </w:rPr>
  </w:style>
  <w:style w:type="paragraph" w:customStyle="1" w:styleId="3b">
    <w:name w:val="吹き出し3"/>
    <w:basedOn w:val="aff3"/>
    <w:semiHidden/>
    <w:qFormat/>
    <w:pPr>
      <w:widowControl/>
      <w:spacing w:after="180"/>
      <w:jc w:val="left"/>
    </w:pPr>
    <w:rPr>
      <w:rFonts w:ascii="Tahoma" w:eastAsia="MS Mincho" w:hAnsi="Tahoma" w:cs="Tahoma"/>
      <w:kern w:val="0"/>
      <w:sz w:val="16"/>
      <w:szCs w:val="16"/>
      <w:lang w:val="en-GB" w:eastAsia="en-US"/>
    </w:rPr>
  </w:style>
  <w:style w:type="paragraph" w:customStyle="1" w:styleId="JK-text-simpledoc">
    <w:name w:val="JK - text - simple doc"/>
    <w:basedOn w:val="afff7"/>
    <w:qFormat/>
    <w:pPr>
      <w:widowControl/>
      <w:tabs>
        <w:tab w:val="left" w:pos="928"/>
        <w:tab w:val="left" w:pos="1097"/>
      </w:tabs>
      <w:spacing w:after="120" w:line="288" w:lineRule="auto"/>
      <w:ind w:left="1097" w:hanging="360"/>
      <w:jc w:val="left"/>
    </w:pPr>
    <w:rPr>
      <w:rFonts w:ascii="Arial" w:hAnsi="Arial" w:cs="Arial"/>
      <w:kern w:val="0"/>
      <w:sz w:val="20"/>
      <w:lang w:eastAsia="en-US"/>
    </w:rPr>
  </w:style>
  <w:style w:type="paragraph" w:customStyle="1" w:styleId="b11">
    <w:name w:val="b1"/>
    <w:basedOn w:val="aff3"/>
    <w:qFormat/>
    <w:pPr>
      <w:widowControl/>
      <w:spacing w:before="100" w:beforeAutospacing="1" w:after="100" w:afterAutospacing="1"/>
      <w:jc w:val="left"/>
    </w:pPr>
    <w:rPr>
      <w:rFonts w:eastAsia="MS Mincho"/>
      <w:kern w:val="0"/>
      <w:sz w:val="24"/>
      <w:lang w:eastAsia="en-US"/>
    </w:rPr>
  </w:style>
  <w:style w:type="paragraph" w:customStyle="1" w:styleId="1f0">
    <w:name w:val="吹き出し1"/>
    <w:basedOn w:val="aff3"/>
    <w:semiHidden/>
    <w:qFormat/>
    <w:pPr>
      <w:widowControl/>
      <w:spacing w:after="180"/>
      <w:jc w:val="left"/>
    </w:pPr>
    <w:rPr>
      <w:rFonts w:ascii="Tahoma" w:eastAsia="MS Mincho" w:hAnsi="Tahoma" w:cs="Tahoma"/>
      <w:kern w:val="0"/>
      <w:sz w:val="16"/>
      <w:szCs w:val="16"/>
      <w:lang w:val="en-GB" w:eastAsia="en-US"/>
    </w:rPr>
  </w:style>
  <w:style w:type="paragraph" w:customStyle="1" w:styleId="ZchnZchn">
    <w:name w:val="Zchn Zchn"/>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2f3">
    <w:name w:val="吹き出し2"/>
    <w:basedOn w:val="aff3"/>
    <w:semiHidden/>
    <w:qFormat/>
    <w:pPr>
      <w:widowControl/>
      <w:spacing w:after="180"/>
      <w:jc w:val="left"/>
    </w:pPr>
    <w:rPr>
      <w:rFonts w:ascii="Tahoma" w:eastAsia="MS Mincho" w:hAnsi="Tahoma" w:cs="Tahoma"/>
      <w:kern w:val="0"/>
      <w:sz w:val="16"/>
      <w:szCs w:val="16"/>
      <w:lang w:val="en-GB" w:eastAsia="en-US"/>
    </w:rPr>
  </w:style>
  <w:style w:type="paragraph" w:customStyle="1" w:styleId="tabletext2">
    <w:name w:val="table text"/>
    <w:basedOn w:val="aff3"/>
    <w:next w:val="aff3"/>
    <w:qFormat/>
    <w:pPr>
      <w:widowControl/>
      <w:overflowPunct w:val="0"/>
      <w:autoSpaceDE w:val="0"/>
      <w:autoSpaceDN w:val="0"/>
      <w:adjustRightInd w:val="0"/>
      <w:spacing w:after="180"/>
      <w:jc w:val="left"/>
      <w:textAlignment w:val="baseline"/>
    </w:pPr>
    <w:rPr>
      <w:rFonts w:eastAsia="MS Mincho"/>
      <w:i/>
      <w:kern w:val="0"/>
      <w:sz w:val="20"/>
      <w:szCs w:val="20"/>
      <w:lang w:val="en-GB" w:eastAsia="en-GB"/>
    </w:rPr>
  </w:style>
  <w:style w:type="paragraph" w:customStyle="1" w:styleId="TOC91">
    <w:name w:val="TOC 91"/>
    <w:basedOn w:val="81"/>
    <w:qFormat/>
    <w:pPr>
      <w:keepNext/>
      <w:keepLines/>
      <w:tabs>
        <w:tab w:val="right" w:leader="dot" w:pos="9639"/>
      </w:tabs>
      <w:overflowPunct w:val="0"/>
      <w:autoSpaceDE w:val="0"/>
      <w:autoSpaceDN w:val="0"/>
      <w:adjustRightInd w:val="0"/>
      <w:spacing w:before="180"/>
      <w:ind w:left="1418" w:right="425" w:hanging="1418"/>
      <w:textAlignment w:val="baseline"/>
    </w:pPr>
    <w:rPr>
      <w:rFonts w:ascii="Times New Roman" w:eastAsia="MS Mincho" w:hAnsi="Times New Roman"/>
      <w:b/>
      <w:bCs/>
      <w:kern w:val="0"/>
      <w:sz w:val="22"/>
      <w:szCs w:val="22"/>
      <w:lang w:eastAsia="en-GB"/>
    </w:rPr>
  </w:style>
  <w:style w:type="paragraph" w:customStyle="1" w:styleId="Caption1">
    <w:name w:val="Caption1"/>
    <w:basedOn w:val="aff3"/>
    <w:next w:val="aff3"/>
    <w:qFormat/>
    <w:pPr>
      <w:widowControl/>
      <w:overflowPunct w:val="0"/>
      <w:autoSpaceDE w:val="0"/>
      <w:autoSpaceDN w:val="0"/>
      <w:adjustRightInd w:val="0"/>
      <w:spacing w:before="120" w:after="120"/>
      <w:jc w:val="left"/>
      <w:textAlignment w:val="baseline"/>
    </w:pPr>
    <w:rPr>
      <w:rFonts w:eastAsia="MS Mincho"/>
      <w:b/>
      <w:kern w:val="0"/>
      <w:sz w:val="20"/>
      <w:szCs w:val="20"/>
      <w:lang w:val="en-GB" w:eastAsia="en-GB"/>
    </w:rPr>
  </w:style>
  <w:style w:type="paragraph" w:customStyle="1" w:styleId="HE">
    <w:name w:val="HE"/>
    <w:basedOn w:val="aff3"/>
    <w:qFormat/>
    <w:pPr>
      <w:widowControl/>
      <w:overflowPunct w:val="0"/>
      <w:autoSpaceDE w:val="0"/>
      <w:autoSpaceDN w:val="0"/>
      <w:adjustRightInd w:val="0"/>
      <w:jc w:val="left"/>
      <w:textAlignment w:val="baseline"/>
    </w:pPr>
    <w:rPr>
      <w:rFonts w:eastAsia="MS Mincho"/>
      <w:b/>
      <w:kern w:val="0"/>
      <w:sz w:val="20"/>
      <w:szCs w:val="20"/>
      <w:lang w:val="en-GB" w:eastAsia="en-GB"/>
    </w:rPr>
  </w:style>
  <w:style w:type="paragraph" w:customStyle="1" w:styleId="HO">
    <w:name w:val="HO"/>
    <w:basedOn w:val="aff3"/>
    <w:qFormat/>
    <w:pPr>
      <w:widowControl/>
      <w:overflowPunct w:val="0"/>
      <w:autoSpaceDE w:val="0"/>
      <w:autoSpaceDN w:val="0"/>
      <w:adjustRightInd w:val="0"/>
      <w:jc w:val="right"/>
      <w:textAlignment w:val="baseline"/>
    </w:pPr>
    <w:rPr>
      <w:rFonts w:eastAsia="MS Mincho"/>
      <w:b/>
      <w:kern w:val="0"/>
      <w:sz w:val="20"/>
      <w:szCs w:val="20"/>
      <w:lang w:val="en-GB" w:eastAsia="en-GB"/>
    </w:rPr>
  </w:style>
  <w:style w:type="paragraph" w:customStyle="1" w:styleId="WP">
    <w:name w:val="WP"/>
    <w:basedOn w:val="aff3"/>
    <w:qFormat/>
    <w:pPr>
      <w:widowControl/>
      <w:overflowPunct w:val="0"/>
      <w:autoSpaceDE w:val="0"/>
      <w:autoSpaceDN w:val="0"/>
      <w:adjustRightInd w:val="0"/>
      <w:textAlignment w:val="baseline"/>
    </w:pPr>
    <w:rPr>
      <w:rFonts w:eastAsia="MS Mincho"/>
      <w:kern w:val="0"/>
      <w:sz w:val="20"/>
      <w:szCs w:val="20"/>
      <w:lang w:val="en-GB" w:eastAsia="en-GB"/>
    </w:rPr>
  </w:style>
  <w:style w:type="paragraph" w:customStyle="1" w:styleId="ZK">
    <w:name w:val="ZK"/>
    <w:qFormat/>
    <w:pPr>
      <w:spacing w:after="240" w:line="240" w:lineRule="atLeast"/>
      <w:ind w:left="1191" w:right="113" w:hanging="1191"/>
    </w:pPr>
    <w:rPr>
      <w:rFonts w:eastAsia="MS Mincho"/>
      <w:lang w:val="en-GB" w:eastAsia="en-US"/>
    </w:rPr>
  </w:style>
  <w:style w:type="paragraph" w:customStyle="1" w:styleId="ZC">
    <w:name w:val="ZC"/>
    <w:qFormat/>
    <w:pPr>
      <w:spacing w:line="360" w:lineRule="atLeast"/>
      <w:jc w:val="center"/>
    </w:pPr>
    <w:rPr>
      <w:rFonts w:eastAsia="MS Mincho"/>
      <w:lang w:val="en-GB" w:eastAsia="en-US"/>
    </w:rPr>
  </w:style>
  <w:style w:type="paragraph" w:customStyle="1" w:styleId="FooterCentred">
    <w:name w:val="FooterCentred"/>
    <w:basedOn w:val="affff"/>
    <w:qFormat/>
    <w:pPr>
      <w:tabs>
        <w:tab w:val="center" w:pos="4678"/>
        <w:tab w:val="right" w:pos="9356"/>
      </w:tabs>
      <w:overflowPunct w:val="0"/>
      <w:autoSpaceDE w:val="0"/>
      <w:autoSpaceDN w:val="0"/>
      <w:adjustRightInd w:val="0"/>
      <w:snapToGrid/>
      <w:ind w:rightChars="0" w:right="0"/>
      <w:jc w:val="both"/>
      <w:textAlignment w:val="baseline"/>
    </w:pPr>
    <w:rPr>
      <w:rFonts w:eastAsia="MS Mincho"/>
      <w:bCs/>
      <w:iCs/>
      <w:kern w:val="0"/>
      <w:sz w:val="20"/>
      <w:lang w:val="en-GB" w:eastAsia="en-GB"/>
    </w:rPr>
  </w:style>
  <w:style w:type="paragraph" w:customStyle="1" w:styleId="CRfront">
    <w:name w:val="CR_front"/>
    <w:basedOn w:val="aff3"/>
    <w:qFormat/>
    <w:pPr>
      <w:widowControl/>
      <w:overflowPunct w:val="0"/>
      <w:autoSpaceDE w:val="0"/>
      <w:autoSpaceDN w:val="0"/>
      <w:adjustRightInd w:val="0"/>
      <w:spacing w:after="180"/>
      <w:jc w:val="left"/>
      <w:textAlignment w:val="baseline"/>
    </w:pPr>
    <w:rPr>
      <w:rFonts w:eastAsia="MS Mincho"/>
      <w:kern w:val="0"/>
      <w:sz w:val="20"/>
      <w:szCs w:val="20"/>
      <w:lang w:val="en-GB" w:eastAsia="en-GB"/>
    </w:rPr>
  </w:style>
  <w:style w:type="paragraph" w:customStyle="1" w:styleId="NumberedList">
    <w:name w:val="Numbered List"/>
    <w:basedOn w:val="aff3"/>
    <w:qFormat/>
    <w:pPr>
      <w:widowControl/>
      <w:tabs>
        <w:tab w:val="left" w:pos="360"/>
      </w:tabs>
      <w:overflowPunct w:val="0"/>
      <w:autoSpaceDE w:val="0"/>
      <w:autoSpaceDN w:val="0"/>
      <w:adjustRightInd w:val="0"/>
      <w:spacing w:before="120" w:after="120"/>
      <w:ind w:left="360" w:hanging="360"/>
      <w:jc w:val="left"/>
      <w:textAlignment w:val="baseline"/>
    </w:pPr>
    <w:rPr>
      <w:rFonts w:eastAsia="MS Mincho"/>
      <w:kern w:val="0"/>
      <w:sz w:val="20"/>
      <w:szCs w:val="20"/>
      <w:lang w:eastAsia="en-GB"/>
    </w:rPr>
  </w:style>
  <w:style w:type="paragraph" w:customStyle="1" w:styleId="xl40">
    <w:name w:val="xl40"/>
    <w:basedOn w:val="aff3"/>
    <w:qFormat/>
    <w:pPr>
      <w:widowControl/>
      <w:shd w:val="clear" w:color="000000" w:fill="FFFF00"/>
      <w:spacing w:before="100" w:beforeAutospacing="1" w:after="100" w:afterAutospacing="1"/>
      <w:jc w:val="center"/>
    </w:pPr>
    <w:rPr>
      <w:rFonts w:ascii="Arial" w:hAnsi="Arial" w:cs="Arial"/>
      <w:b/>
      <w:bCs/>
      <w:color w:val="000000"/>
      <w:kern w:val="0"/>
      <w:sz w:val="16"/>
      <w:szCs w:val="16"/>
      <w:lang w:val="en-GB" w:eastAsia="en-GB"/>
    </w:rPr>
  </w:style>
  <w:style w:type="character" w:customStyle="1" w:styleId="NMPHeading1Char2">
    <w:name w:val="NMP Heading 1 Char2"/>
    <w:qFormat/>
    <w:rPr>
      <w:rFonts w:ascii="Arial" w:hAnsi="Arial"/>
      <w:sz w:val="36"/>
      <w:lang w:val="en-GB" w:eastAsia="en-US" w:bidi="ar-SA"/>
    </w:rPr>
  </w:style>
  <w:style w:type="paragraph" w:customStyle="1" w:styleId="TableTitle0">
    <w:name w:val="TableTitle"/>
    <w:basedOn w:val="26"/>
    <w:next w:val="26"/>
    <w:qFormat/>
    <w:pPr>
      <w:keepNext/>
      <w:keepLines/>
      <w:widowControl/>
      <w:overflowPunct w:val="0"/>
      <w:autoSpaceDE w:val="0"/>
      <w:autoSpaceDN w:val="0"/>
      <w:adjustRightInd w:val="0"/>
      <w:spacing w:after="60" w:line="240" w:lineRule="auto"/>
      <w:ind w:left="210"/>
      <w:jc w:val="center"/>
      <w:textAlignment w:val="baseline"/>
    </w:pPr>
    <w:rPr>
      <w:rFonts w:eastAsia="MS Mincho"/>
      <w:b/>
      <w:kern w:val="0"/>
      <w:sz w:val="20"/>
      <w:lang w:val="en-GB" w:eastAsia="en-GB"/>
    </w:rPr>
  </w:style>
  <w:style w:type="paragraph" w:customStyle="1" w:styleId="TableofFigures1">
    <w:name w:val="Table of Figures1"/>
    <w:basedOn w:val="aff3"/>
    <w:next w:val="aff3"/>
    <w:qFormat/>
    <w:pPr>
      <w:widowControl/>
      <w:overflowPunct w:val="0"/>
      <w:autoSpaceDE w:val="0"/>
      <w:autoSpaceDN w:val="0"/>
      <w:adjustRightInd w:val="0"/>
      <w:spacing w:after="180"/>
      <w:ind w:left="400" w:hanging="400"/>
      <w:jc w:val="center"/>
      <w:textAlignment w:val="baseline"/>
    </w:pPr>
    <w:rPr>
      <w:rFonts w:eastAsia="MS Mincho"/>
      <w:b/>
      <w:kern w:val="0"/>
      <w:sz w:val="20"/>
      <w:szCs w:val="20"/>
      <w:lang w:val="en-GB" w:eastAsia="en-GB"/>
    </w:rPr>
  </w:style>
  <w:style w:type="paragraph" w:customStyle="1" w:styleId="table">
    <w:name w:val="table"/>
    <w:basedOn w:val="aff3"/>
    <w:next w:val="aff3"/>
    <w:qFormat/>
    <w:pPr>
      <w:widowControl/>
      <w:overflowPunct w:val="0"/>
      <w:autoSpaceDE w:val="0"/>
      <w:autoSpaceDN w:val="0"/>
      <w:adjustRightInd w:val="0"/>
      <w:jc w:val="center"/>
      <w:textAlignment w:val="baseline"/>
    </w:pPr>
    <w:rPr>
      <w:rFonts w:eastAsia="MS Mincho"/>
      <w:kern w:val="0"/>
      <w:sz w:val="20"/>
      <w:szCs w:val="20"/>
      <w:lang w:eastAsia="en-GB"/>
    </w:rPr>
  </w:style>
  <w:style w:type="paragraph" w:customStyle="1" w:styleId="t2">
    <w:name w:val="t2"/>
    <w:basedOn w:val="aff3"/>
    <w:qFormat/>
    <w:pPr>
      <w:widowControl/>
      <w:overflowPunct w:val="0"/>
      <w:autoSpaceDE w:val="0"/>
      <w:autoSpaceDN w:val="0"/>
      <w:adjustRightInd w:val="0"/>
      <w:jc w:val="left"/>
      <w:textAlignment w:val="baseline"/>
    </w:pPr>
    <w:rPr>
      <w:rFonts w:eastAsia="MS Mincho"/>
      <w:kern w:val="0"/>
      <w:sz w:val="20"/>
      <w:szCs w:val="20"/>
      <w:lang w:val="en-GB" w:eastAsia="en-GB"/>
    </w:rPr>
  </w:style>
  <w:style w:type="paragraph" w:customStyle="1" w:styleId="CommentNokia">
    <w:name w:val="Comment Nokia"/>
    <w:basedOn w:val="aff3"/>
    <w:qFormat/>
    <w:pPr>
      <w:widowControl/>
      <w:tabs>
        <w:tab w:val="left" w:pos="360"/>
      </w:tabs>
      <w:overflowPunct w:val="0"/>
      <w:autoSpaceDE w:val="0"/>
      <w:autoSpaceDN w:val="0"/>
      <w:adjustRightInd w:val="0"/>
      <w:spacing w:after="180"/>
      <w:ind w:left="360" w:hanging="360"/>
      <w:jc w:val="left"/>
      <w:textAlignment w:val="baseline"/>
    </w:pPr>
    <w:rPr>
      <w:rFonts w:eastAsia="MS Mincho"/>
      <w:kern w:val="0"/>
      <w:sz w:val="22"/>
      <w:szCs w:val="20"/>
      <w:lang w:eastAsia="en-GB"/>
    </w:rPr>
  </w:style>
  <w:style w:type="paragraph" w:customStyle="1" w:styleId="Copyright">
    <w:name w:val="Copyright"/>
    <w:basedOn w:val="aff3"/>
    <w:qFormat/>
    <w:pPr>
      <w:widowControl/>
      <w:overflowPunct w:val="0"/>
      <w:autoSpaceDE w:val="0"/>
      <w:autoSpaceDN w:val="0"/>
      <w:adjustRightInd w:val="0"/>
      <w:jc w:val="center"/>
      <w:textAlignment w:val="baseline"/>
    </w:pPr>
    <w:rPr>
      <w:rFonts w:ascii="Arial" w:eastAsia="MS Mincho" w:hAnsi="Arial"/>
      <w:b/>
      <w:kern w:val="0"/>
      <w:sz w:val="16"/>
      <w:szCs w:val="20"/>
      <w:lang w:val="en-GB" w:eastAsia="ja-JP"/>
    </w:rPr>
  </w:style>
  <w:style w:type="character" w:customStyle="1" w:styleId="Underrubrik2Char2">
    <w:name w:val="Underrubrik2 Char2"/>
    <w:qFormat/>
    <w:rPr>
      <w:rFonts w:ascii="Arial" w:hAnsi="Arial"/>
      <w:sz w:val="28"/>
      <w:lang w:val="en-GB" w:eastAsia="en-US" w:bidi="ar-SA"/>
    </w:rPr>
  </w:style>
  <w:style w:type="paragraph" w:customStyle="1" w:styleId="Heading3Underrubrik2H3">
    <w:name w:val="Heading 3.Underrubrik2.H3"/>
    <w:basedOn w:val="Heading2Head2A2"/>
    <w:next w:val="aff3"/>
    <w:qFormat/>
    <w:pPr>
      <w:spacing w:before="120"/>
      <w:outlineLvl w:val="2"/>
    </w:pPr>
    <w:rPr>
      <w:sz w:val="28"/>
    </w:rPr>
  </w:style>
  <w:style w:type="paragraph" w:customStyle="1" w:styleId="Heading2Head2A2">
    <w:name w:val="Heading 2.Head2A.2"/>
    <w:basedOn w:val="10"/>
    <w:next w:val="aff3"/>
    <w:qFormat/>
    <w:pPr>
      <w:widowControl/>
      <w:overflowPunct w:val="0"/>
      <w:autoSpaceDE w:val="0"/>
      <w:autoSpaceDN w:val="0"/>
      <w:adjustRightInd w:val="0"/>
      <w:spacing w:before="180" w:after="180" w:line="240" w:lineRule="auto"/>
      <w:ind w:left="1134" w:hanging="1134"/>
      <w:jc w:val="left"/>
      <w:textAlignment w:val="baseline"/>
      <w:outlineLvl w:val="1"/>
    </w:pPr>
    <w:rPr>
      <w:rFonts w:ascii="Arial" w:hAnsi="Arial"/>
      <w:b w:val="0"/>
      <w:bCs w:val="0"/>
      <w:kern w:val="0"/>
      <w:sz w:val="32"/>
      <w:szCs w:val="36"/>
      <w:lang w:val="en-GB" w:eastAsia="es-ES"/>
    </w:rPr>
  </w:style>
  <w:style w:type="paragraph" w:customStyle="1" w:styleId="TitleText">
    <w:name w:val="Title Text"/>
    <w:basedOn w:val="aff3"/>
    <w:next w:val="aff3"/>
    <w:qFormat/>
    <w:pPr>
      <w:widowControl/>
      <w:overflowPunct w:val="0"/>
      <w:autoSpaceDE w:val="0"/>
      <w:autoSpaceDN w:val="0"/>
      <w:adjustRightInd w:val="0"/>
      <w:spacing w:after="220"/>
      <w:jc w:val="left"/>
      <w:textAlignment w:val="baseline"/>
    </w:pPr>
    <w:rPr>
      <w:rFonts w:eastAsia="MS Mincho"/>
      <w:b/>
      <w:kern w:val="0"/>
      <w:sz w:val="20"/>
      <w:szCs w:val="20"/>
      <w:lang w:eastAsia="en-GB"/>
    </w:rPr>
  </w:style>
  <w:style w:type="paragraph" w:customStyle="1" w:styleId="Para1">
    <w:name w:val="Para1"/>
    <w:basedOn w:val="aff3"/>
    <w:qFormat/>
    <w:pPr>
      <w:widowControl/>
      <w:overflowPunct w:val="0"/>
      <w:autoSpaceDE w:val="0"/>
      <w:autoSpaceDN w:val="0"/>
      <w:adjustRightInd w:val="0"/>
      <w:spacing w:before="120" w:after="120"/>
      <w:jc w:val="left"/>
      <w:textAlignment w:val="baseline"/>
    </w:pPr>
    <w:rPr>
      <w:rFonts w:eastAsia="MS Mincho"/>
      <w:kern w:val="0"/>
      <w:sz w:val="20"/>
      <w:szCs w:val="20"/>
      <w:lang w:eastAsia="en-GB"/>
    </w:rPr>
  </w:style>
  <w:style w:type="paragraph" w:customStyle="1" w:styleId="Teststep">
    <w:name w:val="Test step"/>
    <w:basedOn w:val="aff3"/>
    <w:qFormat/>
    <w:pPr>
      <w:widowControl/>
      <w:tabs>
        <w:tab w:val="left" w:pos="720"/>
      </w:tabs>
      <w:overflowPunct w:val="0"/>
      <w:autoSpaceDE w:val="0"/>
      <w:autoSpaceDN w:val="0"/>
      <w:adjustRightInd w:val="0"/>
      <w:ind w:left="720" w:hanging="720"/>
      <w:jc w:val="left"/>
      <w:textAlignment w:val="baseline"/>
    </w:pPr>
    <w:rPr>
      <w:rFonts w:eastAsia="MS Mincho"/>
      <w:kern w:val="0"/>
      <w:sz w:val="20"/>
      <w:szCs w:val="20"/>
      <w:lang w:val="en-GB" w:eastAsia="en-GB"/>
    </w:rPr>
  </w:style>
  <w:style w:type="paragraph" w:customStyle="1" w:styleId="Tdoctable">
    <w:name w:val="Tdoc_table"/>
    <w:qFormat/>
    <w:pPr>
      <w:ind w:left="244" w:hanging="244"/>
    </w:pPr>
    <w:rPr>
      <w:rFonts w:ascii="Arial" w:hAnsi="Arial"/>
      <w:color w:val="000000"/>
      <w:lang w:val="en-GB" w:eastAsia="en-US"/>
    </w:rPr>
  </w:style>
  <w:style w:type="paragraph" w:customStyle="1" w:styleId="Bullets">
    <w:name w:val="Bullets"/>
    <w:basedOn w:val="afff7"/>
    <w:qFormat/>
    <w:pPr>
      <w:overflowPunct w:val="0"/>
      <w:autoSpaceDE w:val="0"/>
      <w:autoSpaceDN w:val="0"/>
      <w:adjustRightInd w:val="0"/>
      <w:spacing w:after="120"/>
      <w:ind w:left="283" w:hanging="283"/>
      <w:jc w:val="left"/>
      <w:textAlignment w:val="baseline"/>
    </w:pPr>
    <w:rPr>
      <w:rFonts w:eastAsia="MS Mincho"/>
      <w:kern w:val="0"/>
      <w:sz w:val="20"/>
      <w:lang w:val="en-GB" w:eastAsia="de-DE"/>
    </w:rPr>
  </w:style>
  <w:style w:type="paragraph" w:customStyle="1" w:styleId="11BodyText">
    <w:name w:val="11 BodyText"/>
    <w:basedOn w:val="aff3"/>
    <w:qFormat/>
    <w:pPr>
      <w:widowControl/>
      <w:spacing w:after="220"/>
      <w:ind w:left="1298"/>
      <w:jc w:val="left"/>
    </w:pPr>
    <w:rPr>
      <w:rFonts w:ascii="Arial" w:hAnsi="Arial"/>
      <w:kern w:val="0"/>
      <w:sz w:val="20"/>
      <w:szCs w:val="20"/>
      <w:lang w:eastAsia="en-GB"/>
    </w:rPr>
  </w:style>
  <w:style w:type="paragraph" w:customStyle="1" w:styleId="berschrift2Head2A2">
    <w:name w:val="Überschrift 2.Head2A.2"/>
    <w:basedOn w:val="10"/>
    <w:next w:val="aff3"/>
    <w:qFormat/>
    <w:pPr>
      <w:widowControl/>
      <w:spacing w:before="180" w:after="180" w:line="240" w:lineRule="auto"/>
      <w:ind w:left="1134" w:hanging="1134"/>
      <w:jc w:val="left"/>
      <w:outlineLvl w:val="1"/>
    </w:pPr>
    <w:rPr>
      <w:rFonts w:ascii="Arial" w:eastAsia="MS Mincho" w:hAnsi="Arial"/>
      <w:b w:val="0"/>
      <w:bCs w:val="0"/>
      <w:kern w:val="0"/>
      <w:sz w:val="32"/>
      <w:szCs w:val="36"/>
      <w:lang w:val="en-GB" w:eastAsia="de-DE"/>
    </w:rPr>
  </w:style>
  <w:style w:type="table" w:customStyle="1" w:styleId="3c">
    <w:name w:val="网格型3"/>
    <w:basedOn w:val="aff5"/>
    <w:qFormat/>
    <w:pPr>
      <w:overflowPunct w:val="0"/>
      <w:autoSpaceDE w:val="0"/>
      <w:autoSpaceDN w:val="0"/>
      <w:adjustRightInd w:val="0"/>
      <w:spacing w:after="180"/>
      <w:textAlignment w:val="baseline"/>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9">
    <w:name w:val="网格型4"/>
    <w:basedOn w:val="aff5"/>
    <w:qFormat/>
    <w:pPr>
      <w:overflowPunct w:val="0"/>
      <w:autoSpaceDE w:val="0"/>
      <w:autoSpaceDN w:val="0"/>
      <w:adjustRightInd w:val="0"/>
      <w:spacing w:after="180"/>
      <w:textAlignment w:val="baseline"/>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Arial">
    <w:name w:val="Normal + Arial"/>
    <w:basedOn w:val="aff3"/>
    <w:qFormat/>
    <w:pPr>
      <w:keepNext/>
      <w:keepLines/>
      <w:widowControl/>
      <w:overflowPunct w:val="0"/>
      <w:autoSpaceDE w:val="0"/>
      <w:autoSpaceDN w:val="0"/>
      <w:adjustRightInd w:val="0"/>
      <w:ind w:right="134"/>
      <w:jc w:val="right"/>
      <w:textAlignment w:val="baseline"/>
    </w:pPr>
    <w:rPr>
      <w:rFonts w:ascii="Arial" w:eastAsia="MS Mincho" w:hAnsi="Arial" w:cs="Arial"/>
      <w:kern w:val="0"/>
      <w:sz w:val="18"/>
      <w:szCs w:val="18"/>
      <w:lang w:eastAsia="en-US"/>
    </w:rPr>
  </w:style>
  <w:style w:type="paragraph" w:customStyle="1" w:styleId="StyleTAC">
    <w:name w:val="Style TAC +"/>
    <w:basedOn w:val="TAC"/>
    <w:next w:val="TAC"/>
    <w:link w:val="StyleTACChar"/>
    <w:qFormat/>
    <w:pPr>
      <w:spacing w:line="240" w:lineRule="auto"/>
      <w:outlineLvl w:val="9"/>
    </w:pPr>
    <w:rPr>
      <w:rFonts w:eastAsia="MS Mincho"/>
      <w:kern w:val="2"/>
      <w:lang w:eastAsia="en-US"/>
    </w:rPr>
  </w:style>
  <w:style w:type="character" w:customStyle="1" w:styleId="StyleTACChar">
    <w:name w:val="Style TAC + Char"/>
    <w:link w:val="StyleTAC"/>
    <w:qFormat/>
    <w:rPr>
      <w:rFonts w:ascii="Arial" w:eastAsia="MS Mincho" w:hAnsi="Arial"/>
      <w:kern w:val="2"/>
      <w:sz w:val="18"/>
      <w:lang w:val="en-GB" w:eastAsia="en-US"/>
    </w:rPr>
  </w:style>
  <w:style w:type="character" w:customStyle="1" w:styleId="CharChar29">
    <w:name w:val="Char Char29"/>
    <w:qFormat/>
    <w:rPr>
      <w:rFonts w:ascii="Arial" w:hAnsi="Arial"/>
      <w:sz w:val="36"/>
      <w:lang w:val="en-GB" w:eastAsia="en-US" w:bidi="ar-SA"/>
    </w:rPr>
  </w:style>
  <w:style w:type="character" w:customStyle="1" w:styleId="CharChar28">
    <w:name w:val="Char Char28"/>
    <w:qFormat/>
    <w:rPr>
      <w:rFonts w:ascii="Arial" w:hAnsi="Arial"/>
      <w:sz w:val="32"/>
      <w:lang w:val="en-GB"/>
    </w:rPr>
  </w:style>
  <w:style w:type="paragraph" w:customStyle="1" w:styleId="berschrift3h3H3Underrubrik2">
    <w:name w:val="Überschrift 3.h3.H3.Underrubrik2"/>
    <w:basedOn w:val="2"/>
    <w:next w:val="aff3"/>
    <w:qFormat/>
    <w:pPr>
      <w:widowControl/>
      <w:numPr>
        <w:ilvl w:val="0"/>
        <w:numId w:val="0"/>
      </w:numPr>
      <w:tabs>
        <w:tab w:val="clear" w:pos="432"/>
      </w:tabs>
      <w:spacing w:before="120" w:after="180" w:line="240" w:lineRule="auto"/>
      <w:ind w:left="1134" w:hanging="1134"/>
      <w:jc w:val="left"/>
      <w:outlineLvl w:val="2"/>
    </w:pPr>
    <w:rPr>
      <w:rFonts w:eastAsia="MS Mincho"/>
      <w:b w:val="0"/>
      <w:bCs w:val="0"/>
      <w:kern w:val="0"/>
      <w:sz w:val="28"/>
      <w:lang w:val="en-GB" w:eastAsia="de-DE"/>
    </w:rPr>
  </w:style>
  <w:style w:type="character" w:customStyle="1" w:styleId="h4Char3">
    <w:name w:val="h4 Char3"/>
    <w:qFormat/>
    <w:rPr>
      <w:rFonts w:ascii="Arial" w:hAnsi="Arial"/>
      <w:sz w:val="24"/>
      <w:lang w:val="en-GB" w:eastAsia="en-GB" w:bidi="ar-SA"/>
    </w:rPr>
  </w:style>
  <w:style w:type="character" w:customStyle="1" w:styleId="h5Char4">
    <w:name w:val="h5 Char4"/>
    <w:qFormat/>
    <w:rPr>
      <w:rFonts w:ascii="Arial" w:hAnsi="Arial"/>
      <w:sz w:val="22"/>
      <w:lang w:val="en-GB" w:eastAsia="en-GB" w:bidi="ar-SA"/>
    </w:rPr>
  </w:style>
  <w:style w:type="paragraph" w:customStyle="1" w:styleId="57">
    <w:name w:val="吹き出し5"/>
    <w:basedOn w:val="aff3"/>
    <w:semiHidden/>
    <w:qFormat/>
    <w:pPr>
      <w:widowControl/>
      <w:spacing w:after="180"/>
      <w:jc w:val="left"/>
    </w:pPr>
    <w:rPr>
      <w:rFonts w:ascii="Tahoma" w:eastAsia="MS Mincho" w:hAnsi="Tahoma" w:cs="Tahoma"/>
      <w:kern w:val="0"/>
      <w:sz w:val="16"/>
      <w:szCs w:val="16"/>
      <w:lang w:val="en-GB" w:eastAsia="en-US"/>
    </w:rPr>
  </w:style>
  <w:style w:type="character" w:customStyle="1" w:styleId="FootnoteTextChar1">
    <w:name w:val="Footnote Text Char1"/>
    <w:semiHidden/>
    <w:qFormat/>
    <w:rPr>
      <w:rFonts w:ascii="Times New Roman" w:eastAsia="Times New Roman" w:hAnsi="Times New Roman"/>
      <w:lang w:val="en-GB" w:eastAsia="ja-JP"/>
    </w:rPr>
  </w:style>
  <w:style w:type="character" w:customStyle="1" w:styleId="msoins00">
    <w:name w:val="msoins0"/>
    <w:qFormat/>
  </w:style>
  <w:style w:type="character" w:customStyle="1" w:styleId="B3Char">
    <w:name w:val="B3 Char"/>
    <w:link w:val="B30"/>
    <w:qFormat/>
    <w:rPr>
      <w:rFonts w:ascii="Times New Roman" w:hAnsi="Times New Roman"/>
      <w:lang w:val="en-GB" w:eastAsia="en-US"/>
    </w:rPr>
  </w:style>
  <w:style w:type="paragraph" w:customStyle="1" w:styleId="CharChar24">
    <w:name w:val="Char Char24"/>
    <w:basedOn w:val="aff3"/>
    <w:semiHidden/>
    <w:qFormat/>
    <w:pPr>
      <w:widowControl/>
      <w:tabs>
        <w:tab w:val="left" w:pos="540"/>
        <w:tab w:val="left" w:pos="1260"/>
        <w:tab w:val="left" w:pos="1800"/>
      </w:tabs>
      <w:spacing w:before="240" w:after="160" w:line="240" w:lineRule="exact"/>
      <w:jc w:val="left"/>
    </w:pPr>
    <w:rPr>
      <w:rFonts w:ascii="Verdana" w:eastAsia="Batang" w:hAnsi="Verdana"/>
      <w:kern w:val="0"/>
      <w:sz w:val="24"/>
      <w:szCs w:val="20"/>
      <w:lang w:eastAsia="en-US"/>
    </w:rPr>
  </w:style>
  <w:style w:type="paragraph" w:customStyle="1" w:styleId="contribution">
    <w:name w:val="contribution"/>
    <w:basedOn w:val="10"/>
    <w:semiHidden/>
    <w:qFormat/>
    <w:pPr>
      <w:widowControl/>
      <w:pBdr>
        <w:top w:val="single" w:sz="12" w:space="3" w:color="auto"/>
      </w:pBdr>
      <w:tabs>
        <w:tab w:val="left" w:pos="45"/>
      </w:tabs>
      <w:overflowPunct w:val="0"/>
      <w:autoSpaceDE w:val="0"/>
      <w:autoSpaceDN w:val="0"/>
      <w:adjustRightInd w:val="0"/>
      <w:spacing w:before="240" w:after="180" w:line="240" w:lineRule="auto"/>
      <w:ind w:left="405" w:hanging="405"/>
      <w:jc w:val="left"/>
      <w:textAlignment w:val="baseline"/>
    </w:pPr>
    <w:rPr>
      <w:rFonts w:ascii="Arial" w:eastAsia="Arial" w:hAnsi="Arial"/>
      <w:b w:val="0"/>
      <w:bCs w:val="0"/>
      <w:kern w:val="0"/>
      <w:sz w:val="36"/>
      <w:szCs w:val="20"/>
      <w:lang w:val="en-GB" w:eastAsia="en-US"/>
    </w:rPr>
  </w:style>
  <w:style w:type="paragraph" w:customStyle="1" w:styleId="Charff">
    <w:name w:val="(文字) (文字) Char"/>
    <w:semiHidden/>
    <w:qFormat/>
    <w:pPr>
      <w:keepNext/>
      <w:tabs>
        <w:tab w:val="left" w:pos="851"/>
      </w:tabs>
      <w:autoSpaceDE w:val="0"/>
      <w:autoSpaceDN w:val="0"/>
      <w:adjustRightInd w:val="0"/>
      <w:spacing w:before="60" w:after="60"/>
      <w:ind w:left="851" w:hanging="851"/>
      <w:jc w:val="both"/>
    </w:pPr>
    <w:rPr>
      <w:rFonts w:ascii="Arial" w:hAnsi="Arial" w:cs="Arial"/>
      <w:color w:val="0000FF"/>
      <w:kern w:val="2"/>
    </w:rPr>
  </w:style>
  <w:style w:type="paragraph" w:customStyle="1" w:styleId="enumlev1">
    <w:name w:val="enumlev1"/>
    <w:basedOn w:val="aff3"/>
    <w:link w:val="enumlev1Char"/>
    <w:semiHidden/>
    <w:qFormat/>
    <w:pPr>
      <w:widowControl/>
      <w:tabs>
        <w:tab w:val="left" w:pos="794"/>
        <w:tab w:val="left" w:pos="1191"/>
        <w:tab w:val="left" w:pos="1588"/>
        <w:tab w:val="left" w:pos="1985"/>
      </w:tabs>
      <w:overflowPunct w:val="0"/>
      <w:autoSpaceDE w:val="0"/>
      <w:autoSpaceDN w:val="0"/>
      <w:adjustRightInd w:val="0"/>
      <w:spacing w:before="80"/>
      <w:ind w:left="794" w:hanging="794"/>
      <w:textAlignment w:val="baseline"/>
    </w:pPr>
    <w:rPr>
      <w:rFonts w:eastAsia="Batang"/>
      <w:kern w:val="0"/>
      <w:sz w:val="24"/>
      <w:szCs w:val="20"/>
      <w:lang w:val="fr-FR" w:eastAsia="en-US"/>
    </w:rPr>
  </w:style>
  <w:style w:type="character" w:customStyle="1" w:styleId="enumlev1Char">
    <w:name w:val="enumlev1 Char"/>
    <w:link w:val="enumlev1"/>
    <w:semiHidden/>
    <w:qFormat/>
    <w:rPr>
      <w:rFonts w:ascii="Times New Roman" w:eastAsia="Batang" w:hAnsi="Times New Roman"/>
      <w:sz w:val="24"/>
      <w:lang w:val="fr-FR" w:eastAsia="en-US"/>
    </w:rPr>
  </w:style>
  <w:style w:type="paragraph" w:customStyle="1" w:styleId="FBCharCharCharChar1">
    <w:name w:val="FB Char Char Char Char1"/>
    <w:next w:val="aff3"/>
    <w:semiHidden/>
    <w:qFormat/>
    <w:pPr>
      <w:keepNext/>
      <w:tabs>
        <w:tab w:val="left" w:pos="720"/>
      </w:tabs>
      <w:autoSpaceDE w:val="0"/>
      <w:autoSpaceDN w:val="0"/>
      <w:adjustRightInd w:val="0"/>
      <w:ind w:left="720" w:hanging="360"/>
      <w:jc w:val="both"/>
    </w:pPr>
    <w:rPr>
      <w:rFonts w:eastAsia="MS Mincho"/>
      <w:kern w:val="2"/>
      <w:lang w:val="en-GB"/>
    </w:rPr>
  </w:style>
  <w:style w:type="paragraph" w:customStyle="1" w:styleId="FBCharCharCharChar1CharCharCharCharCharChar1CharCharCharCharCharCharCharCharCharChar">
    <w:name w:val="FB Char Char Char Char1 Char Char Char Char Char Char1 Char Char Char Char Char Char Char Char Char Char"/>
    <w:next w:val="aff3"/>
    <w:semiHidden/>
    <w:qFormat/>
    <w:pPr>
      <w:keepNext/>
      <w:tabs>
        <w:tab w:val="left" w:pos="720"/>
      </w:tabs>
      <w:autoSpaceDE w:val="0"/>
      <w:autoSpaceDN w:val="0"/>
      <w:adjustRightInd w:val="0"/>
      <w:ind w:left="720" w:hanging="360"/>
      <w:jc w:val="both"/>
    </w:pPr>
    <w:rPr>
      <w:rFonts w:eastAsia="MS Mincho"/>
      <w:kern w:val="2"/>
      <w:lang w:val="en-GB"/>
    </w:rPr>
  </w:style>
  <w:style w:type="paragraph" w:customStyle="1" w:styleId="FBCharCharCharChar1CharCharCharCharCharChar1CharCharCharCharCharChar">
    <w:name w:val="FB Char Char Char Char1 Char Char Char Char Char Char1 Char Char Char Char Char Char"/>
    <w:next w:val="aff3"/>
    <w:semiHidden/>
    <w:qFormat/>
    <w:pPr>
      <w:keepNext/>
      <w:tabs>
        <w:tab w:val="left" w:pos="720"/>
      </w:tabs>
      <w:autoSpaceDE w:val="0"/>
      <w:autoSpaceDN w:val="0"/>
      <w:adjustRightInd w:val="0"/>
      <w:ind w:left="720" w:hanging="360"/>
      <w:jc w:val="both"/>
    </w:pPr>
    <w:rPr>
      <w:rFonts w:eastAsia="MS Mincho"/>
      <w:kern w:val="2"/>
      <w:lang w:val="en-GB"/>
    </w:rPr>
  </w:style>
  <w:style w:type="paragraph" w:customStyle="1" w:styleId="Heading4">
    <w:name w:val="Heading4"/>
    <w:basedOn w:val="3"/>
    <w:link w:val="Heading4Char"/>
    <w:semiHidden/>
    <w:qFormat/>
    <w:pPr>
      <w:keepNext w:val="0"/>
      <w:keepLines w:val="0"/>
      <w:widowControl/>
      <w:numPr>
        <w:numId w:val="0"/>
      </w:numPr>
      <w:tabs>
        <w:tab w:val="left" w:pos="1100"/>
      </w:tabs>
      <w:spacing w:before="120" w:beforeAutospacing="1" w:afterLines="100" w:after="180" w:line="240" w:lineRule="auto"/>
      <w:ind w:left="930" w:hanging="510"/>
      <w:jc w:val="left"/>
    </w:pPr>
    <w:rPr>
      <w:rFonts w:ascii="Arial" w:eastAsia="Arial" w:hAnsi="Arial"/>
      <w:b w:val="0"/>
      <w:bCs w:val="0"/>
      <w:kern w:val="0"/>
      <w:sz w:val="28"/>
      <w:szCs w:val="20"/>
      <w:lang w:val="en-GB" w:eastAsia="en-US"/>
    </w:rPr>
  </w:style>
  <w:style w:type="character" w:customStyle="1" w:styleId="Heading4Char">
    <w:name w:val="Heading4 Char"/>
    <w:link w:val="Heading4"/>
    <w:semiHidden/>
    <w:qFormat/>
    <w:rPr>
      <w:rFonts w:ascii="Arial" w:eastAsia="Arial" w:hAnsi="Arial"/>
      <w:sz w:val="28"/>
      <w:lang w:val="en-GB" w:eastAsia="en-US"/>
    </w:rPr>
  </w:style>
  <w:style w:type="paragraph" w:customStyle="1" w:styleId="ae">
    <w:name w:val="表格题注"/>
    <w:next w:val="aff3"/>
    <w:qFormat/>
    <w:pPr>
      <w:numPr>
        <w:numId w:val="29"/>
      </w:numPr>
      <w:spacing w:beforeLines="50" w:afterLines="50"/>
      <w:jc w:val="center"/>
    </w:pPr>
    <w:rPr>
      <w:rFonts w:eastAsia="Yu Mincho"/>
      <w:b/>
      <w:lang w:val="en-GB"/>
    </w:rPr>
  </w:style>
  <w:style w:type="paragraph" w:customStyle="1" w:styleId="af0">
    <w:name w:val="插图题注"/>
    <w:next w:val="aff3"/>
    <w:qFormat/>
    <w:pPr>
      <w:numPr>
        <w:numId w:val="30"/>
      </w:numPr>
      <w:jc w:val="center"/>
    </w:pPr>
    <w:rPr>
      <w:rFonts w:eastAsia="Yu Mincho"/>
      <w:b/>
      <w:lang w:val="en-GB"/>
    </w:rPr>
  </w:style>
  <w:style w:type="character" w:customStyle="1" w:styleId="textbodybold1">
    <w:name w:val="textbodybold1"/>
    <w:qFormat/>
    <w:rPr>
      <w:rFonts w:ascii="Arial" w:hAnsi="Arial" w:cs="Arial" w:hint="default"/>
      <w:b/>
      <w:bCs/>
      <w:color w:val="902630"/>
      <w:sz w:val="18"/>
      <w:szCs w:val="18"/>
    </w:rPr>
  </w:style>
  <w:style w:type="paragraph" w:customStyle="1" w:styleId="CharCharCharChar">
    <w:name w:val="Char Char Char Char"/>
    <w:basedOn w:val="aff3"/>
    <w:qFormat/>
    <w:pPr>
      <w:widowControl/>
      <w:tabs>
        <w:tab w:val="left" w:pos="540"/>
        <w:tab w:val="left" w:pos="1260"/>
        <w:tab w:val="left" w:pos="1800"/>
      </w:tabs>
      <w:spacing w:before="240" w:after="160" w:line="240" w:lineRule="exact"/>
      <w:jc w:val="left"/>
    </w:pPr>
    <w:rPr>
      <w:rFonts w:ascii="Verdana" w:eastAsia="Batang" w:hAnsi="Verdana"/>
      <w:kern w:val="0"/>
      <w:sz w:val="24"/>
      <w:szCs w:val="20"/>
      <w:lang w:eastAsia="en-US"/>
    </w:rPr>
  </w:style>
  <w:style w:type="character" w:customStyle="1" w:styleId="MTEquationSection">
    <w:name w:val="MTEquationSection"/>
    <w:qFormat/>
    <w:rPr>
      <w:color w:val="FF0000"/>
      <w:lang w:eastAsia="en-US"/>
    </w:rPr>
  </w:style>
  <w:style w:type="character" w:customStyle="1" w:styleId="Charf6">
    <w:name w:val="列表 Char"/>
    <w:link w:val="affff5"/>
    <w:qFormat/>
    <w:rPr>
      <w:rFonts w:ascii="Times New Roman" w:hAnsi="Times New Roman"/>
      <w:kern w:val="2"/>
      <w:sz w:val="21"/>
    </w:rPr>
  </w:style>
  <w:style w:type="character" w:customStyle="1" w:styleId="2Char0">
    <w:name w:val="列表 2 Char"/>
    <w:link w:val="21"/>
    <w:qFormat/>
    <w:rPr>
      <w:rFonts w:ascii="Times New Roman" w:hAnsi="Times New Roman"/>
      <w:kern w:val="2"/>
      <w:sz w:val="21"/>
    </w:rPr>
  </w:style>
  <w:style w:type="character" w:customStyle="1" w:styleId="3Char1">
    <w:name w:val="列表项目符号 3 Char"/>
    <w:link w:val="32"/>
    <w:qFormat/>
    <w:rPr>
      <w:rFonts w:ascii="Times New Roman" w:hAnsi="Times New Roman"/>
      <w:kern w:val="2"/>
      <w:sz w:val="21"/>
    </w:rPr>
  </w:style>
  <w:style w:type="character" w:customStyle="1" w:styleId="2Char1">
    <w:name w:val="列表项目符号 2 Char"/>
    <w:link w:val="22"/>
    <w:qFormat/>
    <w:rPr>
      <w:rFonts w:ascii="Times New Roman" w:hAnsi="Times New Roman"/>
      <w:kern w:val="2"/>
      <w:sz w:val="21"/>
    </w:rPr>
  </w:style>
  <w:style w:type="character" w:customStyle="1" w:styleId="Char7">
    <w:name w:val="列表项目符号 Char"/>
    <w:link w:val="afff1"/>
    <w:qFormat/>
    <w:rPr>
      <w:rFonts w:ascii="Times New Roman" w:hAnsi="Times New Roman"/>
      <w:kern w:val="2"/>
      <w:sz w:val="21"/>
    </w:rPr>
  </w:style>
  <w:style w:type="character" w:customStyle="1" w:styleId="1Char0">
    <w:name w:val="样式1 Char"/>
    <w:link w:val="19"/>
    <w:qFormat/>
    <w:rPr>
      <w:rFonts w:ascii="Times New Roman" w:hAnsi="Times New Roman"/>
      <w:kern w:val="2"/>
      <w:sz w:val="24"/>
    </w:rPr>
  </w:style>
  <w:style w:type="character" w:customStyle="1" w:styleId="superscript">
    <w:name w:val="superscript"/>
    <w:qFormat/>
    <w:rPr>
      <w:rFonts w:ascii="Bookman" w:hAnsi="Bookman"/>
      <w:position w:val="6"/>
      <w:sz w:val="18"/>
    </w:rPr>
  </w:style>
  <w:style w:type="character" w:customStyle="1" w:styleId="NOChar1">
    <w:name w:val="NO Char1"/>
    <w:qFormat/>
    <w:rPr>
      <w:rFonts w:eastAsia="MS Mincho"/>
      <w:lang w:val="en-GB" w:eastAsia="en-US" w:bidi="ar-SA"/>
    </w:rPr>
  </w:style>
  <w:style w:type="paragraph" w:customStyle="1" w:styleId="TabList">
    <w:name w:val="TabList"/>
    <w:basedOn w:val="aff3"/>
    <w:qFormat/>
    <w:pPr>
      <w:widowControl/>
      <w:tabs>
        <w:tab w:val="left" w:pos="1134"/>
      </w:tabs>
      <w:jc w:val="left"/>
    </w:pPr>
    <w:rPr>
      <w:rFonts w:eastAsia="MS Mincho"/>
      <w:kern w:val="0"/>
      <w:sz w:val="20"/>
      <w:szCs w:val="20"/>
      <w:lang w:val="en-GB" w:eastAsia="en-US"/>
    </w:rPr>
  </w:style>
  <w:style w:type="character" w:customStyle="1" w:styleId="BodyText2Char1">
    <w:name w:val="Body Text 2 Char1"/>
    <w:qFormat/>
    <w:rPr>
      <w:lang w:val="en-GB"/>
    </w:rPr>
  </w:style>
  <w:style w:type="character" w:customStyle="1" w:styleId="EndnoteTextChar1">
    <w:name w:val="Endnote Text Char1"/>
    <w:qFormat/>
    <w:rPr>
      <w:lang w:val="en-GB"/>
    </w:rPr>
  </w:style>
  <w:style w:type="character" w:customStyle="1" w:styleId="TitleChar1">
    <w:name w:val="Title Char1"/>
    <w:qFormat/>
    <w:rPr>
      <w:rFonts w:ascii="Cambria" w:eastAsia="Times New Roman" w:hAnsi="Cambria" w:cs="Times New Roman"/>
      <w:b/>
      <w:bCs/>
      <w:kern w:val="28"/>
      <w:sz w:val="32"/>
      <w:szCs w:val="32"/>
      <w:lang w:val="en-GB"/>
    </w:rPr>
  </w:style>
  <w:style w:type="character" w:customStyle="1" w:styleId="BodyTextIndent2Char1">
    <w:name w:val="Body Text Indent 2 Char1"/>
    <w:qFormat/>
    <w:rPr>
      <w:lang w:val="en-GB"/>
    </w:rPr>
  </w:style>
  <w:style w:type="character" w:customStyle="1" w:styleId="BodyTextIndentChar1">
    <w:name w:val="Body Text Indent Char1"/>
    <w:qFormat/>
    <w:rPr>
      <w:lang w:val="en-GB"/>
    </w:rPr>
  </w:style>
  <w:style w:type="character" w:customStyle="1" w:styleId="BodyText3Char1">
    <w:name w:val="Body Text 3 Char1"/>
    <w:qFormat/>
    <w:rPr>
      <w:sz w:val="16"/>
      <w:szCs w:val="16"/>
      <w:lang w:val="en-GB"/>
    </w:rPr>
  </w:style>
  <w:style w:type="paragraph" w:customStyle="1" w:styleId="para">
    <w:name w:val="para"/>
    <w:basedOn w:val="aff3"/>
    <w:qFormat/>
    <w:pPr>
      <w:widowControl/>
      <w:spacing w:after="240"/>
    </w:pPr>
    <w:rPr>
      <w:rFonts w:ascii="Helvetica" w:hAnsi="Helvetica"/>
      <w:kern w:val="0"/>
      <w:sz w:val="20"/>
      <w:szCs w:val="20"/>
      <w:lang w:val="en-GB" w:eastAsia="en-US"/>
    </w:rPr>
  </w:style>
  <w:style w:type="paragraph" w:customStyle="1" w:styleId="List1">
    <w:name w:val="List1"/>
    <w:basedOn w:val="aff3"/>
    <w:qFormat/>
    <w:pPr>
      <w:widowControl/>
      <w:spacing w:before="120" w:line="280" w:lineRule="atLeast"/>
      <w:ind w:left="360" w:hanging="360"/>
    </w:pPr>
    <w:rPr>
      <w:rFonts w:ascii="Bookman" w:hAnsi="Bookman"/>
      <w:kern w:val="0"/>
      <w:sz w:val="20"/>
      <w:szCs w:val="20"/>
      <w:lang w:eastAsia="en-US"/>
    </w:rPr>
  </w:style>
  <w:style w:type="paragraph" w:customStyle="1" w:styleId="centered">
    <w:name w:val="centered"/>
    <w:basedOn w:val="aff3"/>
    <w:qFormat/>
    <w:pPr>
      <w:spacing w:before="120" w:line="280" w:lineRule="atLeast"/>
      <w:jc w:val="center"/>
    </w:pPr>
    <w:rPr>
      <w:rFonts w:ascii="Bookman" w:hAnsi="Bookman"/>
      <w:kern w:val="0"/>
      <w:sz w:val="20"/>
      <w:szCs w:val="20"/>
      <w:lang w:eastAsia="en-US"/>
    </w:rPr>
  </w:style>
  <w:style w:type="paragraph" w:customStyle="1" w:styleId="References">
    <w:name w:val="References"/>
    <w:basedOn w:val="aff3"/>
    <w:qFormat/>
    <w:pPr>
      <w:widowControl/>
      <w:numPr>
        <w:numId w:val="31"/>
      </w:numPr>
      <w:tabs>
        <w:tab w:val="left" w:pos="432"/>
      </w:tabs>
      <w:spacing w:after="80"/>
      <w:ind w:left="432" w:hanging="432"/>
      <w:jc w:val="left"/>
    </w:pPr>
    <w:rPr>
      <w:kern w:val="0"/>
      <w:sz w:val="18"/>
      <w:szCs w:val="20"/>
      <w:lang w:eastAsia="en-US"/>
    </w:rPr>
  </w:style>
  <w:style w:type="paragraph" w:customStyle="1" w:styleId="LightGrid-Accent31">
    <w:name w:val="Light Grid - Accent 31"/>
    <w:basedOn w:val="aff3"/>
    <w:qFormat/>
    <w:pPr>
      <w:widowControl/>
      <w:overflowPunct w:val="0"/>
      <w:autoSpaceDE w:val="0"/>
      <w:autoSpaceDN w:val="0"/>
      <w:adjustRightInd w:val="0"/>
      <w:spacing w:after="180"/>
      <w:ind w:left="720"/>
      <w:contextualSpacing/>
      <w:jc w:val="left"/>
      <w:textAlignment w:val="baseline"/>
    </w:pPr>
    <w:rPr>
      <w:kern w:val="0"/>
      <w:sz w:val="20"/>
      <w:szCs w:val="20"/>
      <w:lang w:val="en-GB" w:eastAsia="en-US"/>
    </w:rPr>
  </w:style>
  <w:style w:type="paragraph" w:customStyle="1" w:styleId="LightList-Accent31">
    <w:name w:val="Light List - Accent 31"/>
    <w:semiHidden/>
    <w:qFormat/>
    <w:rPr>
      <w:rFonts w:eastAsia="Batang"/>
      <w:lang w:val="en-GB" w:eastAsia="en-US"/>
    </w:rPr>
  </w:style>
  <w:style w:type="paragraph" w:customStyle="1" w:styleId="810">
    <w:name w:val="表 (赤)  81"/>
    <w:basedOn w:val="aff3"/>
    <w:uiPriority w:val="34"/>
    <w:qFormat/>
    <w:pPr>
      <w:widowControl/>
      <w:overflowPunct w:val="0"/>
      <w:autoSpaceDE w:val="0"/>
      <w:autoSpaceDN w:val="0"/>
      <w:adjustRightInd w:val="0"/>
      <w:spacing w:after="180"/>
      <w:ind w:left="720"/>
      <w:contextualSpacing/>
      <w:jc w:val="left"/>
      <w:textAlignment w:val="baseline"/>
    </w:pPr>
    <w:rPr>
      <w:kern w:val="0"/>
      <w:sz w:val="20"/>
      <w:szCs w:val="20"/>
      <w:lang w:val="en-GB" w:eastAsia="en-GB"/>
    </w:rPr>
  </w:style>
  <w:style w:type="paragraph" w:customStyle="1" w:styleId="note0">
    <w:name w:val="note"/>
    <w:basedOn w:val="aff3"/>
    <w:qFormat/>
    <w:pPr>
      <w:widowControl/>
      <w:spacing w:before="100" w:beforeAutospacing="1" w:after="100" w:afterAutospacing="1"/>
      <w:jc w:val="left"/>
    </w:pPr>
    <w:rPr>
      <w:kern w:val="0"/>
      <w:sz w:val="24"/>
    </w:rPr>
  </w:style>
  <w:style w:type="paragraph" w:customStyle="1" w:styleId="121">
    <w:name w:val="表 (青) 121"/>
    <w:hidden/>
    <w:uiPriority w:val="71"/>
    <w:qFormat/>
    <w:rPr>
      <w:lang w:val="en-GB" w:eastAsia="en-US"/>
    </w:rPr>
  </w:style>
  <w:style w:type="paragraph" w:customStyle="1" w:styleId="LGTdoc">
    <w:name w:val="LGTdoc_본문"/>
    <w:basedOn w:val="aff3"/>
    <w:qFormat/>
    <w:pPr>
      <w:autoSpaceDE w:val="0"/>
      <w:autoSpaceDN w:val="0"/>
      <w:adjustRightInd w:val="0"/>
      <w:snapToGrid w:val="0"/>
      <w:spacing w:afterLines="50" w:after="180" w:line="264" w:lineRule="auto"/>
    </w:pPr>
    <w:rPr>
      <w:rFonts w:eastAsia="Batang"/>
      <w:sz w:val="22"/>
      <w:lang w:val="en-GB" w:eastAsia="ko-KR"/>
    </w:rPr>
  </w:style>
  <w:style w:type="paragraph" w:customStyle="1" w:styleId="ECCParagraph">
    <w:name w:val="ECC Paragraph"/>
    <w:basedOn w:val="aff3"/>
    <w:link w:val="ECCParagraphZchn"/>
    <w:qFormat/>
    <w:pPr>
      <w:widowControl/>
      <w:spacing w:after="240"/>
    </w:pPr>
    <w:rPr>
      <w:rFonts w:ascii="Arial" w:hAnsi="Arial"/>
      <w:kern w:val="0"/>
      <w:sz w:val="20"/>
      <w:lang w:val="en-GB" w:eastAsia="en-US"/>
    </w:rPr>
  </w:style>
  <w:style w:type="paragraph" w:customStyle="1" w:styleId="ECCFootnote">
    <w:name w:val="ECC Footnote"/>
    <w:basedOn w:val="aff3"/>
    <w:uiPriority w:val="99"/>
    <w:qFormat/>
    <w:pPr>
      <w:widowControl/>
      <w:ind w:left="454" w:hanging="454"/>
      <w:jc w:val="left"/>
    </w:pPr>
    <w:rPr>
      <w:rFonts w:ascii="Arial" w:hAnsi="Arial"/>
      <w:kern w:val="0"/>
      <w:sz w:val="16"/>
      <w:lang w:eastAsia="en-US"/>
    </w:rPr>
  </w:style>
  <w:style w:type="character" w:customStyle="1" w:styleId="ECCParagraphZchn">
    <w:name w:val="ECC Paragraph Zchn"/>
    <w:link w:val="ECCParagraph"/>
    <w:qFormat/>
    <w:locked/>
    <w:rPr>
      <w:rFonts w:ascii="Arial" w:hAnsi="Arial"/>
      <w:szCs w:val="24"/>
      <w:lang w:val="en-GB" w:eastAsia="en-US"/>
    </w:rPr>
  </w:style>
  <w:style w:type="paragraph" w:customStyle="1" w:styleId="Text1">
    <w:name w:val="Text 1"/>
    <w:basedOn w:val="aff3"/>
    <w:qFormat/>
    <w:pPr>
      <w:widowControl/>
      <w:spacing w:after="240"/>
      <w:ind w:left="482"/>
    </w:pPr>
    <w:rPr>
      <w:kern w:val="0"/>
      <w:sz w:val="24"/>
      <w:szCs w:val="20"/>
      <w:lang w:val="en-GB" w:eastAsia="fr-BE"/>
    </w:rPr>
  </w:style>
  <w:style w:type="paragraph" w:customStyle="1" w:styleId="NumPar4">
    <w:name w:val="NumPar 4"/>
    <w:basedOn w:val="4"/>
    <w:next w:val="aff3"/>
    <w:uiPriority w:val="99"/>
    <w:qFormat/>
    <w:pPr>
      <w:keepNext w:val="0"/>
      <w:keepLines w:val="0"/>
      <w:widowControl/>
      <w:numPr>
        <w:ilvl w:val="0"/>
        <w:numId w:val="32"/>
      </w:numPr>
      <w:tabs>
        <w:tab w:val="left" w:pos="2880"/>
      </w:tabs>
      <w:spacing w:before="0" w:after="240" w:line="240" w:lineRule="auto"/>
      <w:ind w:left="2880" w:hanging="960"/>
      <w:outlineLvl w:val="9"/>
    </w:pPr>
    <w:rPr>
      <w:rFonts w:ascii="Times New Roman" w:eastAsia="宋体" w:hAnsi="Times New Roman"/>
      <w:b w:val="0"/>
      <w:bCs w:val="0"/>
      <w:kern w:val="0"/>
      <w:sz w:val="24"/>
      <w:szCs w:val="20"/>
      <w:lang w:val="en-GB" w:eastAsia="en-US"/>
    </w:rPr>
  </w:style>
  <w:style w:type="character" w:customStyle="1" w:styleId="nowrap1">
    <w:name w:val="nowrap1"/>
    <w:basedOn w:val="aff4"/>
    <w:qFormat/>
  </w:style>
  <w:style w:type="paragraph" w:customStyle="1" w:styleId="cita">
    <w:name w:val="cita"/>
    <w:basedOn w:val="aff3"/>
    <w:qFormat/>
    <w:pPr>
      <w:widowControl/>
      <w:spacing w:before="200" w:after="100" w:afterAutospacing="1"/>
      <w:jc w:val="left"/>
    </w:pPr>
    <w:rPr>
      <w:rFonts w:ascii="宋体" w:hAnsi="宋体" w:cs="宋体"/>
      <w:kern w:val="0"/>
      <w:sz w:val="15"/>
      <w:szCs w:val="15"/>
    </w:rPr>
  </w:style>
  <w:style w:type="paragraph" w:customStyle="1" w:styleId="gpotblnote">
    <w:name w:val="gpotbl_note"/>
    <w:basedOn w:val="aff3"/>
    <w:qFormat/>
    <w:pPr>
      <w:widowControl/>
      <w:spacing w:before="100" w:beforeAutospacing="1" w:after="100" w:afterAutospacing="1"/>
      <w:ind w:firstLine="480"/>
      <w:jc w:val="left"/>
    </w:pPr>
    <w:rPr>
      <w:rFonts w:ascii="宋体" w:hAnsi="宋体" w:cs="宋体"/>
      <w:kern w:val="0"/>
      <w:sz w:val="24"/>
    </w:rPr>
  </w:style>
  <w:style w:type="paragraph" w:customStyle="1" w:styleId="Atl">
    <w:name w:val="Atl"/>
    <w:basedOn w:val="aff3"/>
    <w:qFormat/>
    <w:pPr>
      <w:widowControl/>
      <w:overflowPunct w:val="0"/>
      <w:autoSpaceDE w:val="0"/>
      <w:autoSpaceDN w:val="0"/>
      <w:adjustRightInd w:val="0"/>
      <w:spacing w:after="180"/>
      <w:jc w:val="left"/>
      <w:textAlignment w:val="baseline"/>
    </w:pPr>
    <w:rPr>
      <w:rFonts w:eastAsia="MS Mincho" w:cs="v4.2.0"/>
      <w:kern w:val="0"/>
      <w:sz w:val="20"/>
      <w:szCs w:val="20"/>
      <w:lang w:val="en-GB" w:eastAsia="en-GB"/>
    </w:rPr>
  </w:style>
  <w:style w:type="paragraph" w:customStyle="1" w:styleId="160">
    <w:name w:val="16"/>
    <w:basedOn w:val="aff3"/>
    <w:qFormat/>
    <w:pPr>
      <w:widowControl/>
      <w:overflowPunct w:val="0"/>
      <w:autoSpaceDE w:val="0"/>
      <w:autoSpaceDN w:val="0"/>
      <w:adjustRightInd w:val="0"/>
      <w:snapToGrid w:val="0"/>
      <w:spacing w:before="100" w:beforeAutospacing="1" w:after="100" w:afterAutospacing="1"/>
      <w:jc w:val="center"/>
      <w:textAlignment w:val="baseline"/>
    </w:pPr>
    <w:rPr>
      <w:rFonts w:ascii="Arial" w:eastAsia="MS Mincho" w:hAnsi="Arial" w:cs="Arial"/>
      <w:kern w:val="0"/>
      <w:sz w:val="18"/>
      <w:szCs w:val="18"/>
      <w:lang w:val="en-GB" w:eastAsia="ja-JP"/>
    </w:rPr>
  </w:style>
  <w:style w:type="paragraph" w:customStyle="1" w:styleId="xl29">
    <w:name w:val="xl29"/>
    <w:basedOn w:val="aff3"/>
    <w:qFormat/>
    <w:pPr>
      <w:widowControl/>
      <w:pBdr>
        <w:left w:val="single" w:sz="4" w:space="0" w:color="C0C0C0"/>
        <w:bottom w:val="single" w:sz="4" w:space="0" w:color="C0C0C0"/>
      </w:pBdr>
      <w:overflowPunct w:val="0"/>
      <w:autoSpaceDE w:val="0"/>
      <w:autoSpaceDN w:val="0"/>
      <w:adjustRightInd w:val="0"/>
      <w:spacing w:before="100" w:beforeAutospacing="1" w:after="100" w:afterAutospacing="1"/>
      <w:jc w:val="center"/>
      <w:textAlignment w:val="baseline"/>
    </w:pPr>
    <w:rPr>
      <w:rFonts w:ascii="Arial" w:hAnsi="Arial" w:cs="Arial"/>
      <w:b/>
      <w:bCs/>
      <w:kern w:val="0"/>
      <w:sz w:val="24"/>
      <w:lang w:val="en-GB" w:eastAsia="en-GB"/>
    </w:rPr>
  </w:style>
  <w:style w:type="character" w:customStyle="1" w:styleId="im-content1">
    <w:name w:val="im-content1"/>
    <w:qFormat/>
    <w:rPr>
      <w:color w:val="000000"/>
    </w:rPr>
  </w:style>
  <w:style w:type="paragraph" w:customStyle="1" w:styleId="Equation">
    <w:name w:val="Equation"/>
    <w:basedOn w:val="aff3"/>
    <w:next w:val="aff3"/>
    <w:link w:val="EquationChar"/>
    <w:qFormat/>
    <w:pPr>
      <w:widowControl/>
      <w:tabs>
        <w:tab w:val="center" w:pos="4620"/>
        <w:tab w:val="right" w:pos="9240"/>
      </w:tabs>
      <w:autoSpaceDE w:val="0"/>
      <w:autoSpaceDN w:val="0"/>
      <w:adjustRightInd w:val="0"/>
      <w:snapToGrid w:val="0"/>
      <w:spacing w:after="120"/>
    </w:pPr>
    <w:rPr>
      <w:kern w:val="0"/>
      <w:sz w:val="22"/>
      <w:szCs w:val="22"/>
      <w:lang w:val="en-GB" w:eastAsia="en-US"/>
    </w:rPr>
  </w:style>
  <w:style w:type="character" w:customStyle="1" w:styleId="EquationChar">
    <w:name w:val="Equation Char"/>
    <w:link w:val="Equation"/>
    <w:qFormat/>
    <w:rPr>
      <w:rFonts w:ascii="Times New Roman" w:hAnsi="Times New Roman"/>
      <w:sz w:val="22"/>
      <w:szCs w:val="22"/>
      <w:lang w:val="en-GB" w:eastAsia="en-US"/>
    </w:rPr>
  </w:style>
  <w:style w:type="character" w:customStyle="1" w:styleId="apple-converted-space">
    <w:name w:val="apple-converted-space"/>
    <w:qFormat/>
  </w:style>
  <w:style w:type="character" w:customStyle="1" w:styleId="shorttext">
    <w:name w:val="short_text"/>
    <w:qFormat/>
  </w:style>
  <w:style w:type="character" w:customStyle="1" w:styleId="111">
    <w:name w:val="見出し 1 (文字)1"/>
    <w:qFormat/>
    <w:rPr>
      <w:rFonts w:ascii="Yu Gothic Light" w:eastAsia="Yu Gothic Light" w:hAnsi="Yu Gothic Light" w:cs="Times New Roman"/>
      <w:sz w:val="24"/>
      <w:szCs w:val="24"/>
      <w:lang w:val="en-GB" w:eastAsia="en-US"/>
    </w:rPr>
  </w:style>
  <w:style w:type="character" w:customStyle="1" w:styleId="210">
    <w:name w:val="見出し 2 (文字)1"/>
    <w:semiHidden/>
    <w:qFormat/>
    <w:rPr>
      <w:rFonts w:ascii="Yu Gothic Light" w:eastAsia="Yu Gothic Light" w:hAnsi="Yu Gothic Light" w:cs="Times New Roman"/>
      <w:lang w:val="en-GB" w:eastAsia="en-US"/>
    </w:rPr>
  </w:style>
  <w:style w:type="character" w:customStyle="1" w:styleId="310">
    <w:name w:val="見出し 3 (文字)1"/>
    <w:semiHidden/>
    <w:qFormat/>
    <w:rPr>
      <w:rFonts w:ascii="Yu Gothic Light" w:eastAsia="Yu Gothic Light" w:hAnsi="Yu Gothic Light" w:cs="Times New Roman"/>
      <w:lang w:val="en-GB" w:eastAsia="en-US"/>
    </w:rPr>
  </w:style>
  <w:style w:type="character" w:customStyle="1" w:styleId="410">
    <w:name w:val="見出し 4 (文字)1"/>
    <w:semiHidden/>
    <w:qFormat/>
    <w:rPr>
      <w:rFonts w:ascii="Times New Roman" w:eastAsia="Yu Mincho" w:hAnsi="Times New Roman"/>
      <w:b/>
      <w:bCs/>
      <w:lang w:val="en-GB" w:eastAsia="en-US"/>
    </w:rPr>
  </w:style>
  <w:style w:type="character" w:customStyle="1" w:styleId="510">
    <w:name w:val="見出し 5 (文字)1"/>
    <w:semiHidden/>
    <w:qFormat/>
    <w:rPr>
      <w:rFonts w:ascii="Yu Gothic Light" w:eastAsia="Yu Gothic Light" w:hAnsi="Yu Gothic Light" w:cs="Times New Roman"/>
      <w:lang w:val="en-GB" w:eastAsia="en-US"/>
    </w:rPr>
  </w:style>
  <w:style w:type="paragraph" w:customStyle="1" w:styleId="msonormal0">
    <w:name w:val="msonormal"/>
    <w:basedOn w:val="aff3"/>
    <w:qFormat/>
    <w:pPr>
      <w:widowControl/>
      <w:overflowPunct w:val="0"/>
      <w:autoSpaceDE w:val="0"/>
      <w:autoSpaceDN w:val="0"/>
      <w:adjustRightInd w:val="0"/>
      <w:spacing w:before="100" w:beforeAutospacing="1" w:after="100" w:afterAutospacing="1"/>
      <w:jc w:val="left"/>
    </w:pPr>
    <w:rPr>
      <w:rFonts w:eastAsia="Yu Mincho"/>
      <w:kern w:val="0"/>
      <w:sz w:val="24"/>
      <w:lang w:eastAsia="en-US"/>
    </w:rPr>
  </w:style>
  <w:style w:type="character" w:customStyle="1" w:styleId="1f1">
    <w:name w:val="脚注文字列 (文字)1"/>
    <w:semiHidden/>
    <w:qFormat/>
    <w:rPr>
      <w:rFonts w:ascii="Times New Roman" w:eastAsia="Yu Mincho" w:hAnsi="Times New Roman"/>
      <w:lang w:val="en-GB" w:eastAsia="en-US"/>
    </w:rPr>
  </w:style>
  <w:style w:type="character" w:customStyle="1" w:styleId="1f2">
    <w:name w:val="ヘッダー (文字)1"/>
    <w:semiHidden/>
    <w:qFormat/>
    <w:rPr>
      <w:rFonts w:ascii="Times New Roman" w:eastAsia="Yu Mincho" w:hAnsi="Times New Roman"/>
      <w:lang w:val="en-GB" w:eastAsia="en-US"/>
    </w:rPr>
  </w:style>
  <w:style w:type="character" w:customStyle="1" w:styleId="1f3">
    <w:name w:val="本文 (文字)1"/>
    <w:semiHidden/>
    <w:qFormat/>
    <w:rPr>
      <w:rFonts w:ascii="Times New Roman" w:eastAsia="Yu Mincho" w:hAnsi="Times New Roman"/>
      <w:lang w:val="en-GB" w:eastAsia="en-US"/>
    </w:rPr>
  </w:style>
  <w:style w:type="paragraph" w:customStyle="1" w:styleId="4a">
    <w:name w:val="吹き出し4"/>
    <w:basedOn w:val="aff3"/>
    <w:semiHidden/>
    <w:qFormat/>
    <w:pPr>
      <w:widowControl/>
      <w:spacing w:after="180"/>
      <w:jc w:val="left"/>
    </w:pPr>
    <w:rPr>
      <w:rFonts w:ascii="Tahoma" w:eastAsia="MS Mincho" w:hAnsi="Tahoma" w:cs="Tahoma"/>
      <w:kern w:val="0"/>
      <w:sz w:val="16"/>
      <w:szCs w:val="16"/>
      <w:lang w:val="en-GB" w:eastAsia="en-US"/>
    </w:rPr>
  </w:style>
  <w:style w:type="paragraph" w:customStyle="1" w:styleId="tac0">
    <w:name w:val="tac"/>
    <w:basedOn w:val="aff3"/>
    <w:uiPriority w:val="99"/>
    <w:qFormat/>
    <w:pPr>
      <w:keepNext/>
      <w:widowControl/>
      <w:autoSpaceDE w:val="0"/>
      <w:autoSpaceDN w:val="0"/>
      <w:jc w:val="center"/>
    </w:pPr>
    <w:rPr>
      <w:rFonts w:ascii="Arial" w:eastAsiaTheme="minorHAnsi" w:hAnsi="Arial" w:cs="Arial"/>
      <w:kern w:val="0"/>
      <w:sz w:val="18"/>
      <w:szCs w:val="18"/>
      <w:lang w:eastAsia="en-US"/>
    </w:rPr>
  </w:style>
  <w:style w:type="table" w:customStyle="1" w:styleId="TableGrid4">
    <w:name w:val="Table Grid4"/>
    <w:basedOn w:val="aff5"/>
    <w:qFormat/>
    <w:rPr>
      <w:rFonts w:ascii="CG Times (WN)" w:hAnsi="CG Times (W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11">
    <w:name w:val="Tabellengitternetz11"/>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21">
    <w:name w:val="Tabellengitternetz21"/>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31">
    <w:name w:val="Tabellengitternetz31"/>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41">
    <w:name w:val="Tabellengitternetz41"/>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51">
    <w:name w:val="Tabellengitternetz51"/>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61">
    <w:name w:val="Tabellengitternetz61"/>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71">
    <w:name w:val="Tabellengitternetz71"/>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81">
    <w:name w:val="Tabellengitternetz81"/>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91">
    <w:name w:val="Tabellengitternetz91"/>
    <w:basedOn w:val="aff5"/>
    <w:qFormat/>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aff5"/>
    <w:qFormat/>
    <w:pPr>
      <w:overflowPunct w:val="0"/>
      <w:autoSpaceDE w:val="0"/>
      <w:autoSpaceDN w:val="0"/>
      <w:adjustRightInd w:val="0"/>
      <w:spacing w:after="180"/>
      <w:textAlignment w:val="baseline"/>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aff5"/>
    <w:qFormat/>
    <w:pPr>
      <w:overflowPunct w:val="0"/>
      <w:autoSpaceDE w:val="0"/>
      <w:autoSpaceDN w:val="0"/>
      <w:adjustRightInd w:val="0"/>
      <w:spacing w:after="180"/>
      <w:textAlignment w:val="baseline"/>
    </w:pPr>
    <w:rPr>
      <w:rFonts w:eastAsia="MS Mincho"/>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1">
    <w:name w:val="网格型31"/>
    <w:basedOn w:val="aff5"/>
    <w:qFormat/>
    <w:pPr>
      <w:overflowPunct w:val="0"/>
      <w:autoSpaceDE w:val="0"/>
      <w:autoSpaceDN w:val="0"/>
      <w:adjustRightInd w:val="0"/>
      <w:spacing w:after="180"/>
      <w:textAlignment w:val="baseline"/>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
    <w:name w:val="网格型41"/>
    <w:basedOn w:val="aff5"/>
    <w:qFormat/>
    <w:pPr>
      <w:overflowPunct w:val="0"/>
      <w:autoSpaceDE w:val="0"/>
      <w:autoSpaceDN w:val="0"/>
      <w:adjustRightInd w:val="0"/>
      <w:spacing w:after="180"/>
      <w:textAlignment w:val="baseline"/>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Classic21">
    <w:name w:val="Table Classic 21"/>
    <w:basedOn w:val="aff5"/>
    <w:qFormat/>
    <w:pPr>
      <w:spacing w:after="180"/>
    </w:pPr>
    <w:rPr>
      <w:lang w:eastAsia="ja-JP"/>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character" w:customStyle="1" w:styleId="1f4">
    <w:name w:val="未处理的提及1"/>
    <w:uiPriority w:val="99"/>
    <w:unhideWhenUsed/>
    <w:qFormat/>
    <w:rPr>
      <w:color w:val="808080"/>
      <w:shd w:val="clear" w:color="auto" w:fill="E6E6E6"/>
    </w:rPr>
  </w:style>
  <w:style w:type="paragraph" w:customStyle="1" w:styleId="2f4">
    <w:name w:val="修订2"/>
    <w:hidden/>
    <w:semiHidden/>
    <w:qFormat/>
    <w:rPr>
      <w:rFonts w:eastAsia="Batang"/>
      <w:lang w:val="en-GB" w:eastAsia="en-US"/>
    </w:rPr>
  </w:style>
  <w:style w:type="paragraph" w:customStyle="1" w:styleId="TOC92">
    <w:name w:val="TOC 92"/>
    <w:basedOn w:val="81"/>
    <w:qFormat/>
    <w:pPr>
      <w:keepNext/>
      <w:keepLines/>
      <w:tabs>
        <w:tab w:val="right" w:leader="dot" w:pos="9639"/>
      </w:tabs>
      <w:overflowPunct w:val="0"/>
      <w:autoSpaceDE w:val="0"/>
      <w:autoSpaceDN w:val="0"/>
      <w:adjustRightInd w:val="0"/>
      <w:spacing w:before="180"/>
      <w:ind w:left="1418" w:right="425" w:hanging="1418"/>
      <w:textAlignment w:val="baseline"/>
    </w:pPr>
    <w:rPr>
      <w:rFonts w:ascii="Times New Roman" w:eastAsia="MS Mincho" w:hAnsi="Times New Roman"/>
      <w:b/>
      <w:bCs/>
      <w:kern w:val="0"/>
      <w:sz w:val="22"/>
      <w:szCs w:val="22"/>
      <w:lang w:eastAsia="en-GB"/>
    </w:rPr>
  </w:style>
  <w:style w:type="paragraph" w:customStyle="1" w:styleId="Caption2">
    <w:name w:val="Caption2"/>
    <w:basedOn w:val="aff3"/>
    <w:next w:val="aff3"/>
    <w:qFormat/>
    <w:pPr>
      <w:widowControl/>
      <w:overflowPunct w:val="0"/>
      <w:autoSpaceDE w:val="0"/>
      <w:autoSpaceDN w:val="0"/>
      <w:adjustRightInd w:val="0"/>
      <w:spacing w:before="120" w:after="120"/>
      <w:jc w:val="left"/>
      <w:textAlignment w:val="baseline"/>
    </w:pPr>
    <w:rPr>
      <w:rFonts w:eastAsia="MS Mincho"/>
      <w:b/>
      <w:kern w:val="0"/>
      <w:sz w:val="20"/>
      <w:szCs w:val="20"/>
      <w:lang w:val="en-GB" w:eastAsia="en-GB"/>
    </w:rPr>
  </w:style>
  <w:style w:type="paragraph" w:customStyle="1" w:styleId="TableofFigures2">
    <w:name w:val="Table of Figures2"/>
    <w:basedOn w:val="aff3"/>
    <w:next w:val="aff3"/>
    <w:qFormat/>
    <w:pPr>
      <w:widowControl/>
      <w:overflowPunct w:val="0"/>
      <w:autoSpaceDE w:val="0"/>
      <w:autoSpaceDN w:val="0"/>
      <w:adjustRightInd w:val="0"/>
      <w:spacing w:after="180"/>
      <w:ind w:left="400" w:hanging="400"/>
      <w:jc w:val="center"/>
      <w:textAlignment w:val="baseline"/>
    </w:pPr>
    <w:rPr>
      <w:rFonts w:eastAsia="MS Mincho"/>
      <w:b/>
      <w:kern w:val="0"/>
      <w:sz w:val="20"/>
      <w:szCs w:val="20"/>
      <w:lang w:val="en-GB" w:eastAsia="en-GB"/>
    </w:rPr>
  </w:style>
  <w:style w:type="character" w:customStyle="1" w:styleId="BodyTextChar">
    <w:name w:val="Body Text Char"/>
    <w:qFormat/>
    <w:rPr>
      <w:rFonts w:ascii="Times New Roman" w:hAnsi="Times New Roman"/>
      <w:lang w:val="en-GB"/>
    </w:rPr>
  </w:style>
  <w:style w:type="character" w:customStyle="1" w:styleId="Heading1Char">
    <w:name w:val="Heading 1 Char"/>
    <w:qFormat/>
    <w:rPr>
      <w:rFonts w:ascii="Arial" w:hAnsi="Arial"/>
      <w:sz w:val="36"/>
      <w:lang w:val="en-GB" w:eastAsia="en-US" w:bidi="ar-SA"/>
    </w:rPr>
  </w:style>
  <w:style w:type="character" w:customStyle="1" w:styleId="high-light-bg4">
    <w:name w:val="high-light-bg4"/>
    <w:basedOn w:val="aff4"/>
    <w:qFormat/>
  </w:style>
  <w:style w:type="paragraph" w:styleId="afffffffffff4">
    <w:name w:val="List Paragraph"/>
    <w:basedOn w:val="aff3"/>
    <w:uiPriority w:val="99"/>
    <w:unhideWhenUsed/>
    <w:rsid w:val="0052525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159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279CFB-561A-4619-A109-8986FFB37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15</Pages>
  <Words>1943</Words>
  <Characters>11081</Characters>
  <Application>Microsoft Office Word</Application>
  <DocSecurity>0</DocSecurity>
  <Lines>92</Lines>
  <Paragraphs>25</Paragraphs>
  <ScaleCrop>false</ScaleCrop>
  <Company>HP Inc.</Company>
  <LinksUpToDate>false</LinksUpToDate>
  <CharactersWithSpaces>12999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毛剑慧</dc:creator>
  <cp:lastModifiedBy>fuhao</cp:lastModifiedBy>
  <cp:revision>38</cp:revision>
  <dcterms:created xsi:type="dcterms:W3CDTF">2019-11-12T02:49:00Z</dcterms:created>
  <dcterms:modified xsi:type="dcterms:W3CDTF">2020-04-09T07:40:00Z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