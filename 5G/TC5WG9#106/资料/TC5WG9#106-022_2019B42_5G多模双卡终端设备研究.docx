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95B0B" w14:textId="4C18F45E" w:rsidR="008531FA" w:rsidRPr="00244981" w:rsidRDefault="002E6B04" w:rsidP="008531FA">
      <w:pPr>
        <w:pStyle w:val="affff0"/>
        <w:rPr>
          <w:color w:val="000000" w:themeColor="text1"/>
        </w:rPr>
        <w:sectPr w:rsidR="008531FA" w:rsidRPr="00244981">
          <w:headerReference w:type="even" r:id="rId8"/>
          <w:headerReference w:type="default" r:id="rId9"/>
          <w:footerReference w:type="even" r:id="rId10"/>
          <w:footerReference w:type="default" r:id="rId11"/>
          <w:headerReference w:type="first" r:id="rId12"/>
          <w:footerReference w:type="first" r:id="rId13"/>
          <w:pgSz w:w="11907" w:h="16839"/>
          <w:pgMar w:top="567" w:right="851" w:bottom="1361" w:left="1418" w:header="0" w:footer="0" w:gutter="0"/>
          <w:pgNumType w:start="1"/>
          <w:cols w:space="425"/>
          <w:titlePg/>
          <w:docGrid w:type="lines" w:linePitch="312"/>
        </w:sectPr>
      </w:pPr>
      <w:bookmarkStart w:id="0" w:name="SectionMark0"/>
      <w:bookmarkStart w:id="1" w:name="_Toc257358359"/>
      <w:bookmarkStart w:id="2" w:name="_Toc257378448"/>
      <w:r>
        <w:rPr>
          <w:noProof/>
          <w:color w:val="000000" w:themeColor="text1"/>
        </w:rPr>
        <mc:AlternateContent>
          <mc:Choice Requires="wps">
            <w:drawing>
              <wp:anchor distT="4294967295" distB="4294967295" distL="114300" distR="114300" simplePos="0" relativeHeight="251658752" behindDoc="0" locked="0" layoutInCell="1" allowOverlap="1" wp14:anchorId="2BB13C01" wp14:editId="46552929">
                <wp:simplePos x="0" y="0"/>
                <wp:positionH relativeFrom="column">
                  <wp:posOffset>0</wp:posOffset>
                </wp:positionH>
                <wp:positionV relativeFrom="paragraph">
                  <wp:posOffset>8889999</wp:posOffset>
                </wp:positionV>
                <wp:extent cx="6121400" cy="0"/>
                <wp:effectExtent l="0" t="0" r="31750" b="19050"/>
                <wp:wrapNone/>
                <wp:docPr id="21" name="Lin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B6B4C" id="Line 1080"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0pt" to="482pt,7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" strokecolor="white" strokeweight="1pt"/>
            </w:pict>
          </mc:Fallback>
        </mc:AlternateContent>
      </w:r>
      <w:r>
        <w:rPr>
          <w:noProof/>
          <w:color w:val="000000" w:themeColor="text1"/>
        </w:rPr>
        <mc:AlternateContent>
          <mc:Choice Requires="wps">
            <w:drawing>
              <wp:anchor distT="4294967295" distB="4294967295" distL="114300" distR="114300" simplePos="0" relativeHeight="13" behindDoc="0" locked="0" layoutInCell="1" allowOverlap="1" wp14:anchorId="4957C2B0" wp14:editId="04BEBD82">
                <wp:simplePos x="0" y="0"/>
                <wp:positionH relativeFrom="column">
                  <wp:posOffset>0</wp:posOffset>
                </wp:positionH>
                <wp:positionV relativeFrom="paragraph">
                  <wp:posOffset>2273299</wp:posOffset>
                </wp:positionV>
                <wp:extent cx="6121400" cy="0"/>
                <wp:effectExtent l="0" t="0" r="31750" b="19050"/>
                <wp:wrapNone/>
                <wp:docPr id="20" name="Line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8AB5C" id="Line 1079" o:spid="_x0000_s1026" style="position:absolute;left:0;text-align:left;z-index:1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" strokecolor="white" strokeweight="1pt"/>
            </w:pict>
          </mc:Fallback>
        </mc:AlternateContent>
      </w:r>
      <w:bookmarkStart w:id="3" w:name="_Ref55808160"/>
      <w:bookmarkEnd w:id="3"/>
      <w:r>
        <w:rPr>
          <w:noProof/>
          <w:color w:val="000000" w:themeColor="text1"/>
        </w:rPr>
        <mc:AlternateContent>
          <mc:Choice Requires="wps">
            <w:drawing>
              <wp:anchor distT="0" distB="0" distL="114300" distR="114300" simplePos="0" relativeHeight="9" behindDoc="0" locked="1" layoutInCell="1" allowOverlap="1" wp14:anchorId="46D4A8FD" wp14:editId="1140B778">
                <wp:simplePos x="0" y="0"/>
                <wp:positionH relativeFrom="margin">
                  <wp:posOffset>0</wp:posOffset>
                </wp:positionH>
                <wp:positionV relativeFrom="margin">
                  <wp:posOffset>3635375</wp:posOffset>
                </wp:positionV>
                <wp:extent cx="5969000" cy="4681220"/>
                <wp:effectExtent l="0" t="0" r="0" b="5080"/>
                <wp:wrapNone/>
                <wp:docPr id="16" name="fm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68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D7B26" w14:textId="77777777" w:rsidR="00E50F03" w:rsidRPr="00017167" w:rsidRDefault="00E50F03" w:rsidP="00017167">
                            <w:pPr>
                              <w:pStyle w:val="afffc"/>
                              <w:rPr>
                                <w:rFonts w:ascii="黑体"/>
                                <w:sz w:val="48"/>
                                <w:szCs w:val="18"/>
                              </w:rPr>
                            </w:pPr>
                            <w:bookmarkStart w:id="4" w:name="OLE_LINK3"/>
                            <w:r w:rsidRPr="00017167">
                              <w:rPr>
                                <w:rFonts w:ascii="黑体" w:hint="eastAsia"/>
                                <w:sz w:val="48"/>
                                <w:szCs w:val="18"/>
                              </w:rPr>
                              <w:t>5G</w:t>
                            </w:r>
                            <w:r>
                              <w:rPr>
                                <w:rFonts w:ascii="黑体" w:hint="eastAsia"/>
                                <w:sz w:val="48"/>
                                <w:szCs w:val="18"/>
                              </w:rPr>
                              <w:t>多模双卡双待终端设备研究</w:t>
                            </w:r>
                          </w:p>
                          <w:bookmarkEnd w:id="4"/>
                          <w:p w14:paraId="4A4A19E6" w14:textId="77777777" w:rsidR="00E50F03" w:rsidRDefault="00E50F03" w:rsidP="008531FA">
                            <w:pPr>
                              <w:pStyle w:val="afffd"/>
                            </w:pPr>
                            <w:r>
                              <w:rPr>
                                <w:rFonts w:ascii="Times New Roman" w:eastAsia="黑体"/>
                              </w:rPr>
                              <w:t xml:space="preserve">Technical Report of </w:t>
                            </w:r>
                            <w:r w:rsidRPr="00565A6C">
                              <w:rPr>
                                <w:rFonts w:ascii="Times New Roman" w:eastAsia="黑体"/>
                              </w:rPr>
                              <w:t>5G Multi-RAT Dual-Card Dual-Stan</w:t>
                            </w:r>
                            <w:r>
                              <w:rPr>
                                <w:rFonts w:ascii="Times New Roman" w:eastAsia="黑体"/>
                              </w:rPr>
                              <w:t>dby User Equipment Research</w:t>
                            </w:r>
                          </w:p>
                          <w:p w14:paraId="17D07622" w14:textId="77777777" w:rsidR="00E50F03" w:rsidRPr="007F501E" w:rsidRDefault="00E50F03" w:rsidP="008531FA">
                            <w:pPr>
                              <w:pStyle w:val="affff"/>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4A8FD" id="_x0000_t202" coordsize="21600,21600" o:spt="202" path="m,l,21600r21600,l21600,xe">
                <v:stroke joinstyle="miter"/>
                <v:path gradientshapeok="t" o:connecttype="rect"/>
              </v:shapetype>
              <v:shape id="fmFrame4" o:spid="_x0000_s1026" type="#_x0000_t202" style="position:absolute;left:0;text-align:left;margin-left:0;margin-top:286.25pt;width:470pt;height:368.6pt;z-index: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" stroked="f">
                <v:textbox inset="0,0,0,0">
                  <w:txbxContent>
                    <w:p w14:paraId="115D7B26" w14:textId="77777777" w:rsidR="00E50F03" w:rsidRPr="00017167" w:rsidRDefault="00E50F03" w:rsidP="00017167">
                      <w:pPr>
                        <w:pStyle w:val="afffc"/>
                        <w:rPr>
                          <w:rFonts w:ascii="黑体"/>
                          <w:sz w:val="48"/>
                          <w:szCs w:val="18"/>
                        </w:rPr>
                      </w:pPr>
                      <w:bookmarkStart w:id="5" w:name="OLE_LINK3"/>
                      <w:r w:rsidRPr="00017167">
                        <w:rPr>
                          <w:rFonts w:ascii="黑体" w:hint="eastAsia"/>
                          <w:sz w:val="48"/>
                          <w:szCs w:val="18"/>
                        </w:rPr>
                        <w:t>5G</w:t>
                      </w:r>
                      <w:r>
                        <w:rPr>
                          <w:rFonts w:ascii="黑体" w:hint="eastAsia"/>
                          <w:sz w:val="48"/>
                          <w:szCs w:val="18"/>
                        </w:rPr>
                        <w:t>多模双卡双待终端设备研究</w:t>
                      </w:r>
                    </w:p>
                    <w:bookmarkEnd w:id="5"/>
                    <w:p w14:paraId="4A4A19E6" w14:textId="77777777" w:rsidR="00E50F03" w:rsidRDefault="00E50F03" w:rsidP="008531FA">
                      <w:pPr>
                        <w:pStyle w:val="afffd"/>
                      </w:pPr>
                      <w:r>
                        <w:rPr>
                          <w:rFonts w:ascii="Times New Roman" w:eastAsia="黑体"/>
                        </w:rPr>
                        <w:t xml:space="preserve">Technical Report of </w:t>
                      </w:r>
                      <w:r w:rsidRPr="00565A6C">
                        <w:rPr>
                          <w:rFonts w:ascii="Times New Roman" w:eastAsia="黑体"/>
                        </w:rPr>
                        <w:t>5G Multi-RAT Dual-Card Dual-Stan</w:t>
                      </w:r>
                      <w:r>
                        <w:rPr>
                          <w:rFonts w:ascii="Times New Roman" w:eastAsia="黑体"/>
                        </w:rPr>
                        <w:t>dby User Equipment Research</w:t>
                      </w:r>
                    </w:p>
                    <w:p w14:paraId="17D07622" w14:textId="77777777" w:rsidR="00E50F03" w:rsidRPr="007F501E" w:rsidRDefault="00E50F03" w:rsidP="008531FA">
                      <w:pPr>
                        <w:pStyle w:val="affff"/>
                      </w:pPr>
                    </w:p>
                  </w:txbxContent>
                </v:textbox>
                <w10:wrap anchorx="margin" anchory="margin"/>
                <w10:anchorlock/>
              </v:shape>
            </w:pict>
          </mc:Fallback>
        </mc:AlternateContent>
      </w:r>
    </w:p>
    <w:p w14:paraId="00F66D46" w14:textId="77777777" w:rsidR="008531FA" w:rsidRPr="00244981" w:rsidRDefault="00343FE4" w:rsidP="008531FA">
      <w:pPr>
        <w:pStyle w:val="afffff0"/>
        <w:rPr>
          <w:color w:val="000000" w:themeColor="text1"/>
        </w:rPr>
      </w:pPr>
      <w:bookmarkStart w:id="6" w:name="_Toc257378669"/>
      <w:bookmarkStart w:id="7" w:name="_Toc5984519"/>
      <w:bookmarkEnd w:id="0"/>
      <w:r w:rsidRPr="00343FE4">
        <w:rPr>
          <w:rFonts w:hint="eastAsia"/>
          <w:color w:val="000000" w:themeColor="text1"/>
        </w:rPr>
        <w:lastRenderedPageBreak/>
        <w:t>前</w:t>
      </w:r>
      <w:bookmarkStart w:id="8" w:name="BKQY"/>
      <w:r w:rsidRPr="00343FE4">
        <w:rPr>
          <w:rFonts w:ascii="Cambria Math" w:hAnsi="Cambria Math" w:cs="Cambria Math"/>
          <w:color w:val="000000" w:themeColor="text1"/>
        </w:rPr>
        <w:t> </w:t>
      </w:r>
      <w:r w:rsidRPr="00343FE4">
        <w:rPr>
          <w:rFonts w:ascii="Cambria Math" w:hAnsi="Cambria Math" w:cs="Cambria Math"/>
          <w:color w:val="000000" w:themeColor="text1"/>
        </w:rPr>
        <w:t> </w:t>
      </w:r>
      <w:r w:rsidRPr="00343FE4">
        <w:rPr>
          <w:rFonts w:hint="eastAsia"/>
          <w:color w:val="000000" w:themeColor="text1"/>
        </w:rPr>
        <w:t>言</w:t>
      </w:r>
      <w:bookmarkEnd w:id="1"/>
      <w:bookmarkEnd w:id="2"/>
      <w:bookmarkEnd w:id="6"/>
      <w:bookmarkEnd w:id="7"/>
      <w:bookmarkEnd w:id="8"/>
    </w:p>
    <w:p w14:paraId="08CACA59" w14:textId="77777777" w:rsidR="001E7228" w:rsidRDefault="00EC5747" w:rsidP="008531FA">
      <w:pPr>
        <w:pStyle w:val="aff8"/>
        <w:spacing w:line="240" w:lineRule="atLeast"/>
      </w:pPr>
      <w:r>
        <w:rPr>
          <w:rFonts w:hint="eastAsia"/>
        </w:rPr>
        <w:t>本研究报告主要研究5G多模双卡双待终端对基本通信功能、选网方式、业务并发要求、射频干扰解决方案、系统间互操作、语音方案等方面的技术要求。</w:t>
      </w:r>
      <w:r>
        <w:rPr>
          <w:rFonts w:hint="eastAsia"/>
        </w:rPr>
        <w:br/>
      </w:r>
      <w:r w:rsidR="00784222">
        <w:rPr>
          <w:rFonts w:hint="eastAsia"/>
        </w:rPr>
        <w:t>本</w:t>
      </w:r>
      <w:r>
        <w:rPr>
          <w:rFonts w:hint="eastAsia"/>
        </w:rPr>
        <w:t>研究报告主要面向</w:t>
      </w:r>
      <w:r w:rsidR="002020C0">
        <w:rPr>
          <w:rFonts w:hint="eastAsia"/>
        </w:rPr>
        <w:t>5G</w:t>
      </w:r>
      <w:r>
        <w:rPr>
          <w:rFonts w:hint="eastAsia"/>
        </w:rPr>
        <w:t>eMBB终端，只涉及</w:t>
      </w:r>
      <w:r w:rsidR="004E38E0">
        <w:rPr>
          <w:rFonts w:hint="eastAsia"/>
        </w:rPr>
        <w:t>5G</w:t>
      </w:r>
      <w:r>
        <w:rPr>
          <w:rFonts w:hint="eastAsia"/>
        </w:rPr>
        <w:t>SA类型多模双卡双待终端的5G/LTE模式间互操作，含待机、选网、重选、切换、重定向、EPS回落等。</w:t>
      </w:r>
    </w:p>
    <w:p w14:paraId="66C17E31" w14:textId="77777777" w:rsidR="00EC5747" w:rsidRPr="00A05710" w:rsidRDefault="00EC5747" w:rsidP="008531FA">
      <w:pPr>
        <w:pStyle w:val="aff8"/>
        <w:spacing w:line="240" w:lineRule="atLeast"/>
        <w:rPr>
          <w:rFonts w:ascii="Times New Roman"/>
          <w:color w:val="000000" w:themeColor="text1"/>
        </w:rPr>
      </w:pPr>
    </w:p>
    <w:p w14:paraId="281315A4" w14:textId="77777777" w:rsidR="00A05710" w:rsidRDefault="00A05710" w:rsidP="008531FA">
      <w:pPr>
        <w:pStyle w:val="aff8"/>
        <w:rPr>
          <w:rFonts w:ascii="Times New Roman"/>
          <w:color w:val="000000" w:themeColor="text1"/>
        </w:rPr>
      </w:pPr>
    </w:p>
    <w:p w14:paraId="7F32007A" w14:textId="77777777" w:rsidR="008531FA" w:rsidRPr="00244981" w:rsidRDefault="00343FE4" w:rsidP="008531FA">
      <w:pPr>
        <w:pStyle w:val="aff8"/>
        <w:rPr>
          <w:rFonts w:ascii="Times New Roman"/>
          <w:color w:val="000000" w:themeColor="text1"/>
        </w:rPr>
      </w:pPr>
      <w:r w:rsidRPr="00343FE4">
        <w:rPr>
          <w:rFonts w:ascii="Times New Roman" w:hint="eastAsia"/>
          <w:color w:val="000000" w:themeColor="text1"/>
        </w:rPr>
        <w:t>本</w:t>
      </w:r>
      <w:r w:rsidR="001457D6">
        <w:rPr>
          <w:rFonts w:ascii="Times New Roman" w:hint="eastAsia"/>
          <w:color w:val="000000" w:themeColor="text1"/>
        </w:rPr>
        <w:t>研究报告</w:t>
      </w:r>
      <w:r w:rsidRPr="00343FE4">
        <w:rPr>
          <w:rFonts w:ascii="Times New Roman" w:hint="eastAsia"/>
          <w:color w:val="000000" w:themeColor="text1"/>
        </w:rPr>
        <w:t>起草单位：</w:t>
      </w:r>
    </w:p>
    <w:p w14:paraId="3C494899" w14:textId="77777777" w:rsidR="008531FA" w:rsidRPr="00244981" w:rsidRDefault="008531FA" w:rsidP="008531FA">
      <w:pPr>
        <w:pStyle w:val="aff8"/>
        <w:rPr>
          <w:rFonts w:ascii="Times New Roman"/>
          <w:color w:val="000000" w:themeColor="text1"/>
        </w:rPr>
      </w:pPr>
    </w:p>
    <w:p w14:paraId="6272EE38" w14:textId="77777777" w:rsidR="008531FA" w:rsidRPr="00EE69E3" w:rsidRDefault="00343FE4" w:rsidP="008531FA">
      <w:pPr>
        <w:pStyle w:val="aff8"/>
        <w:rPr>
          <w:rFonts w:ascii="Times New Roman"/>
          <w:color w:val="000000" w:themeColor="text1"/>
        </w:rPr>
      </w:pPr>
      <w:r w:rsidRPr="00343FE4">
        <w:rPr>
          <w:rFonts w:ascii="Times New Roman" w:hint="eastAsia"/>
          <w:color w:val="000000" w:themeColor="text1"/>
        </w:rPr>
        <w:t>本</w:t>
      </w:r>
      <w:r w:rsidR="001457D6">
        <w:rPr>
          <w:rFonts w:ascii="Times New Roman" w:hint="eastAsia"/>
          <w:color w:val="000000" w:themeColor="text1"/>
        </w:rPr>
        <w:t>研究报告</w:t>
      </w:r>
      <w:r w:rsidRPr="00343FE4">
        <w:rPr>
          <w:rFonts w:ascii="Times New Roman" w:hint="eastAsia"/>
          <w:color w:val="000000" w:themeColor="text1"/>
        </w:rPr>
        <w:t>主要起草人：</w:t>
      </w:r>
    </w:p>
    <w:p w14:paraId="6E29D5F9" w14:textId="77777777" w:rsidR="008531FA" w:rsidRPr="00244981" w:rsidRDefault="008531FA" w:rsidP="008531FA">
      <w:pPr>
        <w:pStyle w:val="aff8"/>
        <w:rPr>
          <w:color w:val="000000" w:themeColor="text1"/>
        </w:rPr>
        <w:sectPr w:rsidR="008531FA" w:rsidRPr="00244981" w:rsidSect="009401F3">
          <w:headerReference w:type="default" r:id="rId14"/>
          <w:footerReference w:type="default" r:id="rId15"/>
          <w:pgSz w:w="11906" w:h="16838" w:code="9"/>
          <w:pgMar w:top="567" w:right="1134" w:bottom="1134" w:left="1417" w:header="1418" w:footer="1134" w:gutter="0"/>
          <w:pgNumType w:fmt="upperRoman" w:start="1"/>
          <w:cols w:space="425"/>
          <w:formProt w:val="0"/>
          <w:docGrid w:type="lines" w:linePitch="312"/>
        </w:sectPr>
      </w:pPr>
      <w:bookmarkStart w:id="9" w:name="BZ"/>
      <w:bookmarkEnd w:id="9"/>
    </w:p>
    <w:p w14:paraId="5602A66B" w14:textId="77777777" w:rsidR="008531FA" w:rsidRPr="00244981" w:rsidRDefault="008D006C" w:rsidP="008531FA">
      <w:pPr>
        <w:pStyle w:val="aff0"/>
        <w:numPr>
          <w:ilvl w:val="0"/>
          <w:numId w:val="0"/>
        </w:numPr>
        <w:rPr>
          <w:color w:val="000000" w:themeColor="text1"/>
        </w:rPr>
      </w:pPr>
      <w:r w:rsidRPr="00802E85">
        <w:rPr>
          <w:rFonts w:hint="eastAsia"/>
          <w:color w:val="000000" w:themeColor="text1"/>
        </w:rPr>
        <w:lastRenderedPageBreak/>
        <w:t>5G</w:t>
      </w:r>
      <w:r w:rsidR="00565A6C">
        <w:rPr>
          <w:rFonts w:hint="eastAsia"/>
          <w:color w:val="000000" w:themeColor="text1"/>
        </w:rPr>
        <w:t>多模双卡双待</w:t>
      </w:r>
      <w:r w:rsidRPr="00802E85">
        <w:rPr>
          <w:rFonts w:hint="eastAsia"/>
          <w:color w:val="000000" w:themeColor="text1"/>
        </w:rPr>
        <w:t>终端设备</w:t>
      </w:r>
      <w:r w:rsidR="004C17BF" w:rsidRPr="004C17BF">
        <w:rPr>
          <w:rFonts w:hint="eastAsia"/>
          <w:color w:val="000000" w:themeColor="text1"/>
        </w:rPr>
        <w:t>技术要求</w:t>
      </w:r>
    </w:p>
    <w:p w14:paraId="3EB7458A" w14:textId="77777777" w:rsidR="008531FA" w:rsidRPr="00244981" w:rsidRDefault="00343FE4" w:rsidP="005A6565">
      <w:pPr>
        <w:pStyle w:val="a4"/>
        <w:spacing w:before="312" w:after="312"/>
        <w:rPr>
          <w:color w:val="000000" w:themeColor="text1"/>
        </w:rPr>
      </w:pPr>
      <w:bookmarkStart w:id="10" w:name="_Toc257358360"/>
      <w:bookmarkStart w:id="11" w:name="_Toc257378449"/>
      <w:bookmarkStart w:id="12" w:name="_Toc257378670"/>
      <w:bookmarkStart w:id="13" w:name="_Toc5984520"/>
      <w:r w:rsidRPr="00343FE4">
        <w:rPr>
          <w:rFonts w:hint="eastAsia"/>
          <w:color w:val="000000" w:themeColor="text1"/>
        </w:rPr>
        <w:t>范围</w:t>
      </w:r>
      <w:bookmarkEnd w:id="10"/>
      <w:bookmarkEnd w:id="11"/>
      <w:bookmarkEnd w:id="12"/>
      <w:bookmarkEnd w:id="13"/>
    </w:p>
    <w:p w14:paraId="17F3A3D7" w14:textId="77777777" w:rsidR="006A1A4B" w:rsidRDefault="006261A1" w:rsidP="000D3E94">
      <w:pPr>
        <w:autoSpaceDE w:val="0"/>
        <w:autoSpaceDN w:val="0"/>
        <w:adjustRightInd w:val="0"/>
        <w:ind w:firstLineChars="200" w:firstLine="420"/>
        <w:jc w:val="left"/>
      </w:pPr>
      <w:r>
        <w:rPr>
          <w:rFonts w:hint="eastAsia"/>
        </w:rPr>
        <w:t>本标准拟</w:t>
      </w:r>
      <w:r w:rsidR="000D3E94">
        <w:rPr>
          <w:rFonts w:hint="eastAsia"/>
        </w:rPr>
        <w:t>规定</w:t>
      </w:r>
      <w:r w:rsidR="000D3E94">
        <w:rPr>
          <w:rFonts w:hint="eastAsia"/>
        </w:rPr>
        <w:t>5G</w:t>
      </w:r>
      <w:r w:rsidR="000D3E94">
        <w:rPr>
          <w:rFonts w:hint="eastAsia"/>
        </w:rPr>
        <w:t>多模双卡双待终端的终端类型、双卡</w:t>
      </w:r>
      <w:r w:rsidR="00A6035A">
        <w:rPr>
          <w:rFonts w:hint="eastAsia"/>
        </w:rPr>
        <w:t>通信制式</w:t>
      </w:r>
      <w:r w:rsidR="000D3E94">
        <w:rPr>
          <w:rFonts w:hint="eastAsia"/>
        </w:rPr>
        <w:t>组合、</w:t>
      </w:r>
      <w:r w:rsidR="00A6035A">
        <w:rPr>
          <w:rFonts w:hint="eastAsia"/>
        </w:rPr>
        <w:t>双卡</w:t>
      </w:r>
      <w:r w:rsidR="000D3E94">
        <w:rPr>
          <w:rFonts w:hint="eastAsia"/>
        </w:rPr>
        <w:t>卡槽要求、</w:t>
      </w:r>
      <w:r w:rsidR="00A6035A">
        <w:rPr>
          <w:rFonts w:hint="eastAsia"/>
        </w:rPr>
        <w:t>双卡模式</w:t>
      </w:r>
      <w:r w:rsidR="00A6035A">
        <w:t>功能要求、</w:t>
      </w:r>
      <w:r w:rsidR="00A6035A">
        <w:rPr>
          <w:rFonts w:hint="eastAsia"/>
        </w:rPr>
        <w:t>双卡</w:t>
      </w:r>
      <w:r w:rsidR="00A6035A">
        <w:t>模式</w:t>
      </w:r>
      <w:r w:rsidR="000D3E94">
        <w:rPr>
          <w:rFonts w:hint="eastAsia"/>
        </w:rPr>
        <w:t>业务</w:t>
      </w:r>
      <w:r w:rsidR="00A6035A">
        <w:rPr>
          <w:rFonts w:hint="eastAsia"/>
        </w:rPr>
        <w:t>并发</w:t>
      </w:r>
      <w:r w:rsidR="000D3E94">
        <w:rPr>
          <w:rFonts w:hint="eastAsia"/>
        </w:rPr>
        <w:t>功能、</w:t>
      </w:r>
      <w:r w:rsidR="00AA69DE" w:rsidRPr="00AA69DE">
        <w:rPr>
          <w:rFonts w:hint="eastAsia"/>
        </w:rPr>
        <w:t>接口</w:t>
      </w:r>
      <w:r w:rsidR="00A6035A">
        <w:rPr>
          <w:rFonts w:hint="eastAsia"/>
        </w:rPr>
        <w:t>、</w:t>
      </w:r>
      <w:r w:rsidR="00A6035A">
        <w:t>存储、安全</w:t>
      </w:r>
      <w:r w:rsidR="00AA69DE" w:rsidRPr="00AA69DE">
        <w:rPr>
          <w:rFonts w:hint="eastAsia"/>
        </w:rPr>
        <w:t>等方面的技术要求</w:t>
      </w:r>
      <w:r w:rsidR="000D3E94">
        <w:rPr>
          <w:rFonts w:hint="eastAsia"/>
        </w:rPr>
        <w:t>。</w:t>
      </w:r>
    </w:p>
    <w:p w14:paraId="78E12760" w14:textId="77777777" w:rsidR="006A1A4B" w:rsidRPr="00244981" w:rsidRDefault="006A1A4B" w:rsidP="006A1A4B">
      <w:pPr>
        <w:autoSpaceDE w:val="0"/>
        <w:autoSpaceDN w:val="0"/>
        <w:adjustRightInd w:val="0"/>
        <w:ind w:firstLineChars="200" w:firstLine="420"/>
        <w:jc w:val="left"/>
        <w:rPr>
          <w:color w:val="000000" w:themeColor="text1"/>
        </w:rPr>
      </w:pPr>
      <w:r>
        <w:rPr>
          <w:rFonts w:hint="eastAsia"/>
        </w:rPr>
        <w:t>本</w:t>
      </w:r>
      <w:r w:rsidR="006261A1">
        <w:rPr>
          <w:rFonts w:hint="eastAsia"/>
        </w:rPr>
        <w:t>标准</w:t>
      </w:r>
      <w:r>
        <w:rPr>
          <w:rFonts w:hint="eastAsia"/>
        </w:rPr>
        <w:t>适用于</w:t>
      </w:r>
      <w:r w:rsidRPr="00D35B94">
        <w:rPr>
          <w:rFonts w:hint="eastAsia"/>
        </w:rPr>
        <w:t>支持增强移动宽带场景（</w:t>
      </w:r>
      <w:r w:rsidRPr="00D35B94">
        <w:rPr>
          <w:rFonts w:hint="eastAsia"/>
        </w:rPr>
        <w:t>eMBB</w:t>
      </w:r>
      <w:r w:rsidRPr="00D35B94">
        <w:rPr>
          <w:rFonts w:hint="eastAsia"/>
        </w:rPr>
        <w:t>）的</w:t>
      </w:r>
      <w:r w:rsidRPr="00D35B94">
        <w:rPr>
          <w:rFonts w:hint="eastAsia"/>
        </w:rPr>
        <w:t>6</w:t>
      </w:r>
      <w:r w:rsidRPr="00D35B94">
        <w:t>GHz</w:t>
      </w:r>
      <w:r w:rsidRPr="00D35B94">
        <w:rPr>
          <w:rFonts w:hint="eastAsia"/>
        </w:rPr>
        <w:t>以下频段的独立组网（</w:t>
      </w:r>
      <w:r w:rsidRPr="00D35B94">
        <w:rPr>
          <w:rFonts w:hint="eastAsia"/>
        </w:rPr>
        <w:t>Stand</w:t>
      </w:r>
      <w:r w:rsidRPr="00D35B94">
        <w:t xml:space="preserve"> Alone</w:t>
      </w:r>
      <w:r w:rsidRPr="00D35B94">
        <w:rPr>
          <w:rFonts w:hint="eastAsia"/>
        </w:rPr>
        <w:t>）</w:t>
      </w:r>
      <w:r w:rsidR="00B876BB">
        <w:rPr>
          <w:rFonts w:hint="eastAsia"/>
        </w:rPr>
        <w:t>和非独立组网（</w:t>
      </w:r>
      <w:r w:rsidR="00B876BB">
        <w:t>N</w:t>
      </w:r>
      <w:r w:rsidR="00B876BB">
        <w:rPr>
          <w:rFonts w:hint="eastAsia"/>
        </w:rPr>
        <w:t>on-</w:t>
      </w:r>
      <w:r w:rsidR="00B876BB" w:rsidRPr="00D35B94">
        <w:rPr>
          <w:rFonts w:hint="eastAsia"/>
        </w:rPr>
        <w:t>Stand</w:t>
      </w:r>
      <w:r w:rsidR="00B876BB" w:rsidRPr="00D35B94">
        <w:t xml:space="preserve"> Alone</w:t>
      </w:r>
      <w:r w:rsidR="00B876BB">
        <w:rPr>
          <w:rFonts w:hint="eastAsia"/>
        </w:rPr>
        <w:t>）</w:t>
      </w:r>
      <w:r>
        <w:rPr>
          <w:rFonts w:hint="eastAsia"/>
        </w:rPr>
        <w:t>的</w:t>
      </w:r>
      <w:r w:rsidR="000D3E94">
        <w:rPr>
          <w:rFonts w:hint="eastAsia"/>
        </w:rPr>
        <w:t>5G</w:t>
      </w:r>
      <w:r w:rsidR="000D3E94">
        <w:rPr>
          <w:rFonts w:hint="eastAsia"/>
        </w:rPr>
        <w:t>多模双卡双待终端</w:t>
      </w:r>
      <w:r>
        <w:rPr>
          <w:rFonts w:hint="eastAsia"/>
        </w:rPr>
        <w:t>。</w:t>
      </w:r>
    </w:p>
    <w:p w14:paraId="70B07785" w14:textId="77777777" w:rsidR="00685AEB" w:rsidRDefault="00343FE4" w:rsidP="00802E85">
      <w:pPr>
        <w:pStyle w:val="a4"/>
        <w:spacing w:before="312" w:after="312"/>
        <w:rPr>
          <w:color w:val="000000" w:themeColor="text1"/>
        </w:rPr>
      </w:pPr>
      <w:bookmarkStart w:id="14" w:name="_Toc257358361"/>
      <w:bookmarkStart w:id="15" w:name="_Toc257378450"/>
      <w:bookmarkStart w:id="16" w:name="_Toc257378671"/>
      <w:bookmarkStart w:id="17" w:name="_Toc5984521"/>
      <w:r w:rsidRPr="00343FE4">
        <w:rPr>
          <w:rFonts w:hint="eastAsia"/>
          <w:color w:val="000000" w:themeColor="text1"/>
        </w:rPr>
        <w:t>规范性引用文件</w:t>
      </w:r>
      <w:bookmarkEnd w:id="14"/>
      <w:bookmarkEnd w:id="15"/>
      <w:bookmarkEnd w:id="16"/>
      <w:bookmarkEnd w:id="17"/>
    </w:p>
    <w:p w14:paraId="3CE62E04" w14:textId="77777777" w:rsidR="002435E2" w:rsidRDefault="002435E2" w:rsidP="002435E2">
      <w:pPr>
        <w:pStyle w:val="aff8"/>
        <w:rPr>
          <w:color w:val="000000" w:themeColor="text1"/>
        </w:rPr>
      </w:pPr>
      <w:r w:rsidRPr="00466845">
        <w:rPr>
          <w:rFonts w:hint="eastAsia"/>
          <w:color w:val="000000" w:themeColor="text1"/>
        </w:rPr>
        <w:t>下列文件对于本文件的应用是必不可少的。凡是注日期的引用文件，仅注日期的版本适用于本文件。凡是不注日期的引用文件，其最新版本（包括所有的修改单）适用于本文件。</w:t>
      </w:r>
    </w:p>
    <w:p w14:paraId="65801D4D" w14:textId="77777777" w:rsidR="002435E2" w:rsidRDefault="002435E2" w:rsidP="002435E2">
      <w:pPr>
        <w:pStyle w:val="aff8"/>
        <w:rPr>
          <w:color w:val="000000" w:themeColor="text1"/>
        </w:rPr>
      </w:pPr>
      <w:r w:rsidRPr="00F212F0">
        <w:rPr>
          <w:rFonts w:hint="eastAsia"/>
          <w:color w:val="000000" w:themeColor="text1"/>
        </w:rPr>
        <w:t xml:space="preserve">YD/T </w:t>
      </w:r>
      <w:r>
        <w:rPr>
          <w:color w:val="000000" w:themeColor="text1"/>
        </w:rPr>
        <w:t>3627</w:t>
      </w:r>
      <w:r>
        <w:rPr>
          <w:rFonts w:hint="eastAsia"/>
          <w:color w:val="000000" w:themeColor="text1"/>
        </w:rPr>
        <w:t>-201</w:t>
      </w:r>
      <w:r>
        <w:rPr>
          <w:color w:val="000000" w:themeColor="text1"/>
        </w:rPr>
        <w:t>95G</w:t>
      </w:r>
      <w:r>
        <w:rPr>
          <w:rFonts w:hint="eastAsia"/>
          <w:color w:val="000000" w:themeColor="text1"/>
        </w:rPr>
        <w:t>数字蜂窝移动通信网 增强</w:t>
      </w:r>
      <w:r>
        <w:rPr>
          <w:color w:val="000000" w:themeColor="text1"/>
        </w:rPr>
        <w:t>移动宽带</w:t>
      </w:r>
      <w:r>
        <w:rPr>
          <w:rFonts w:hint="eastAsia"/>
          <w:color w:val="000000" w:themeColor="text1"/>
        </w:rPr>
        <w:t>终端设备技术要求（第一阶段）</w:t>
      </w:r>
    </w:p>
    <w:p w14:paraId="7EF1089B" w14:textId="2A278793" w:rsidR="006236B5" w:rsidRDefault="006236B5" w:rsidP="002435E2">
      <w:pPr>
        <w:pStyle w:val="aff8"/>
        <w:rPr>
          <w:color w:val="000000" w:themeColor="text1"/>
        </w:rPr>
      </w:pPr>
      <w:r w:rsidRPr="00F212F0">
        <w:rPr>
          <w:rFonts w:hint="eastAsia"/>
          <w:color w:val="000000" w:themeColor="text1"/>
        </w:rPr>
        <w:t xml:space="preserve">YD/T </w:t>
      </w:r>
      <w:r>
        <w:rPr>
          <w:color w:val="000000" w:themeColor="text1"/>
        </w:rPr>
        <w:t>3040</w:t>
      </w:r>
      <w:r>
        <w:rPr>
          <w:rFonts w:hint="eastAsia"/>
          <w:color w:val="000000" w:themeColor="text1"/>
        </w:rPr>
        <w:t>-201</w:t>
      </w:r>
      <w:r>
        <w:rPr>
          <w:color w:val="000000" w:themeColor="text1"/>
        </w:rPr>
        <w:t>6</w:t>
      </w:r>
      <w:ins w:id="18" w:author="Li Xing" w:date="2019-12-19T15:21:00Z">
        <w:r w:rsidR="007438A4">
          <w:rPr>
            <w:color w:val="000000" w:themeColor="text1"/>
          </w:rPr>
          <w:t xml:space="preserve"> </w:t>
        </w:r>
      </w:ins>
      <w:r w:rsidRPr="006236B5">
        <w:rPr>
          <w:rFonts w:hint="eastAsia"/>
          <w:color w:val="000000" w:themeColor="text1"/>
        </w:rPr>
        <w:t>LTE/CDMA/TD-SCDMA/WCDMA/GSM(GPRS)多模双卡多待终端设备技术要求</w:t>
      </w:r>
    </w:p>
    <w:p w14:paraId="7FE42940" w14:textId="77777777" w:rsidR="006236B5" w:rsidRDefault="00EE0267" w:rsidP="002435E2">
      <w:pPr>
        <w:pStyle w:val="aff8"/>
        <w:rPr>
          <w:color w:val="000000"/>
          <w:szCs w:val="21"/>
        </w:rPr>
      </w:pPr>
      <w:r w:rsidRPr="007C3E25">
        <w:rPr>
          <w:color w:val="000000"/>
          <w:szCs w:val="21"/>
        </w:rPr>
        <w:t xml:space="preserve">GB 16649.3识别卡、带触点的集成电路卡 </w:t>
      </w:r>
      <w:r w:rsidRPr="007C3E25">
        <w:rPr>
          <w:rFonts w:hint="eastAsia"/>
          <w:color w:val="000000"/>
          <w:szCs w:val="21"/>
        </w:rPr>
        <w:t>第</w:t>
      </w:r>
      <w:r w:rsidRPr="007C3E25">
        <w:rPr>
          <w:color w:val="000000"/>
          <w:szCs w:val="21"/>
        </w:rPr>
        <w:t>3</w:t>
      </w:r>
      <w:r w:rsidRPr="007C3E25">
        <w:rPr>
          <w:rFonts w:hint="eastAsia"/>
          <w:color w:val="000000"/>
          <w:szCs w:val="21"/>
        </w:rPr>
        <w:t>部分∶电信号和传输协议</w:t>
      </w:r>
    </w:p>
    <w:p w14:paraId="6F0F81B2" w14:textId="77777777" w:rsidR="00EE0267" w:rsidRDefault="00EE0267" w:rsidP="002435E2">
      <w:pPr>
        <w:pStyle w:val="aff8"/>
        <w:rPr>
          <w:color w:val="000000"/>
          <w:szCs w:val="21"/>
        </w:rPr>
      </w:pPr>
      <w:r w:rsidRPr="007C3E25">
        <w:rPr>
          <w:color w:val="000000"/>
          <w:szCs w:val="21"/>
        </w:rPr>
        <w:t>YD/T 1025</w:t>
      </w:r>
      <w:r>
        <w:rPr>
          <w:color w:val="000000"/>
          <w:szCs w:val="21"/>
        </w:rPr>
        <w:t xml:space="preserve">-1999 </w:t>
      </w:r>
      <w:r w:rsidRPr="007C3E25">
        <w:rPr>
          <w:color w:val="000000"/>
          <w:szCs w:val="21"/>
        </w:rPr>
        <w:t>900/1800MHz TDMA</w:t>
      </w:r>
      <w:r w:rsidRPr="007C3E25">
        <w:rPr>
          <w:rFonts w:hint="eastAsia"/>
          <w:color w:val="000000"/>
          <w:szCs w:val="21"/>
        </w:rPr>
        <w:t>数字蜂窝移动通信网移动台人机接口和</w:t>
      </w:r>
      <w:r w:rsidRPr="007C3E25">
        <w:rPr>
          <w:color w:val="000000"/>
          <w:szCs w:val="21"/>
        </w:rPr>
        <w:t>SIM-ME</w:t>
      </w:r>
      <w:r w:rsidRPr="007C3E25">
        <w:rPr>
          <w:rFonts w:hint="eastAsia"/>
          <w:color w:val="000000"/>
          <w:szCs w:val="21"/>
        </w:rPr>
        <w:t>接口技术要求</w:t>
      </w:r>
      <w:r w:rsidRPr="007C3E25">
        <w:rPr>
          <w:color w:val="000000"/>
          <w:szCs w:val="21"/>
        </w:rPr>
        <w:t>(</w:t>
      </w:r>
      <w:r w:rsidRPr="007C3E25">
        <w:rPr>
          <w:rFonts w:hint="eastAsia"/>
          <w:color w:val="000000"/>
          <w:szCs w:val="21"/>
        </w:rPr>
        <w:t>第</w:t>
      </w:r>
      <w:r w:rsidRPr="007C3E25">
        <w:rPr>
          <w:color w:val="000000"/>
          <w:szCs w:val="21"/>
        </w:rPr>
        <w:t>2</w:t>
      </w:r>
      <w:r w:rsidRPr="007C3E25">
        <w:rPr>
          <w:rFonts w:hint="eastAsia"/>
          <w:color w:val="000000"/>
          <w:szCs w:val="21"/>
        </w:rPr>
        <w:t>阶段</w:t>
      </w:r>
      <w:r w:rsidRPr="007C3E25">
        <w:rPr>
          <w:color w:val="000000"/>
          <w:szCs w:val="21"/>
        </w:rPr>
        <w:t>)</w:t>
      </w:r>
    </w:p>
    <w:p w14:paraId="40EF76D6" w14:textId="77777777" w:rsidR="00EE0267" w:rsidRDefault="00EE0267" w:rsidP="002435E2">
      <w:pPr>
        <w:pStyle w:val="aff8"/>
        <w:rPr>
          <w:color w:val="000000"/>
          <w:szCs w:val="21"/>
        </w:rPr>
      </w:pPr>
      <w:r w:rsidRPr="007C3E25">
        <w:rPr>
          <w:color w:val="000000"/>
          <w:szCs w:val="21"/>
        </w:rPr>
        <w:t>YD/T 1762</w:t>
      </w:r>
      <w:r>
        <w:rPr>
          <w:color w:val="000000"/>
          <w:szCs w:val="21"/>
        </w:rPr>
        <w:t xml:space="preserve">-2008 </w:t>
      </w:r>
      <w:r w:rsidRPr="007C3E25">
        <w:rPr>
          <w:color w:val="000000"/>
          <w:szCs w:val="21"/>
        </w:rPr>
        <w:t>TD-SCDMA/WCDMA数字蜂窝移动通信网 通用集成电路卡（UICC）与终端间Cu接口技术要求</w:t>
      </w:r>
    </w:p>
    <w:p w14:paraId="3DAEBC3F" w14:textId="77777777" w:rsidR="00EE0267" w:rsidRDefault="00EE0267" w:rsidP="002435E2">
      <w:pPr>
        <w:pStyle w:val="aff8"/>
        <w:rPr>
          <w:color w:val="000000" w:themeColor="text1"/>
        </w:rPr>
      </w:pPr>
      <w:r w:rsidRPr="007C3E25">
        <w:rPr>
          <w:color w:val="000000"/>
          <w:szCs w:val="21"/>
        </w:rPr>
        <w:t xml:space="preserve">YD/T </w:t>
      </w:r>
      <w:r>
        <w:rPr>
          <w:color w:val="000000"/>
          <w:szCs w:val="21"/>
        </w:rPr>
        <w:t xml:space="preserve">2581-2013 </w:t>
      </w:r>
      <w:r w:rsidRPr="007C3E25">
        <w:rPr>
          <w:color w:val="000000"/>
          <w:szCs w:val="21"/>
        </w:rPr>
        <w:t>LTE 数字蜂窝移动通信网 通用集成电路卡(UICC)与终端间Cu接口技术要求</w:t>
      </w:r>
    </w:p>
    <w:p w14:paraId="737881D1" w14:textId="77777777" w:rsidR="002435E2" w:rsidRPr="00F212F0" w:rsidRDefault="002435E2" w:rsidP="002435E2">
      <w:pPr>
        <w:pStyle w:val="aff8"/>
        <w:rPr>
          <w:color w:val="000000" w:themeColor="text1"/>
        </w:rPr>
      </w:pPr>
      <w:r>
        <w:rPr>
          <w:rFonts w:hint="eastAsia"/>
          <w:color w:val="000000" w:themeColor="text1"/>
        </w:rPr>
        <w:t xml:space="preserve">YD/T </w:t>
      </w:r>
      <w:r>
        <w:rPr>
          <w:color w:val="000000" w:themeColor="text1"/>
        </w:rPr>
        <w:t>x</w:t>
      </w:r>
      <w:r>
        <w:rPr>
          <w:rFonts w:hint="eastAsia"/>
          <w:color w:val="000000" w:themeColor="text1"/>
        </w:rPr>
        <w:t>xxx-xxxx 5</w:t>
      </w:r>
      <w:r>
        <w:rPr>
          <w:color w:val="000000" w:themeColor="text1"/>
        </w:rPr>
        <w:t>G多模单卡终端设备技术要求</w:t>
      </w:r>
    </w:p>
    <w:p w14:paraId="71193352" w14:textId="77777777" w:rsidR="002435E2" w:rsidRPr="002435E2" w:rsidRDefault="002435E2" w:rsidP="00A730D2">
      <w:pPr>
        <w:pStyle w:val="aff8"/>
      </w:pPr>
    </w:p>
    <w:p w14:paraId="6ED2CF7E" w14:textId="77777777" w:rsidR="008531FA" w:rsidRDefault="00540989" w:rsidP="005A6565">
      <w:pPr>
        <w:pStyle w:val="a4"/>
        <w:spacing w:before="312" w:after="312"/>
        <w:rPr>
          <w:color w:val="000000" w:themeColor="text1"/>
        </w:rPr>
      </w:pPr>
      <w:bookmarkStart w:id="19" w:name="_Toc257358362"/>
      <w:bookmarkStart w:id="20" w:name="_Toc148347953"/>
      <w:bookmarkStart w:id="21" w:name="_Toc148460850"/>
      <w:bookmarkStart w:id="22" w:name="_Toc257378451"/>
      <w:bookmarkStart w:id="23" w:name="_Toc257378672"/>
      <w:bookmarkStart w:id="24" w:name="_Toc301966182"/>
      <w:bookmarkStart w:id="25" w:name="_Toc5984522"/>
      <w:bookmarkEnd w:id="19"/>
      <w:r w:rsidRPr="00343FE4">
        <w:rPr>
          <w:rFonts w:hint="eastAsia"/>
          <w:color w:val="000000" w:themeColor="text1"/>
        </w:rPr>
        <w:t>缩略语</w:t>
      </w:r>
      <w:bookmarkEnd w:id="20"/>
      <w:bookmarkEnd w:id="21"/>
      <w:bookmarkEnd w:id="22"/>
      <w:bookmarkEnd w:id="23"/>
      <w:bookmarkEnd w:id="24"/>
      <w:bookmarkEnd w:id="25"/>
    </w:p>
    <w:p w14:paraId="286EF49C" w14:textId="77777777" w:rsidR="002435E2" w:rsidRPr="00466845" w:rsidRDefault="002435E2" w:rsidP="002435E2">
      <w:pPr>
        <w:pStyle w:val="aff8"/>
        <w:rPr>
          <w:rFonts w:ascii="Times New Roman"/>
          <w:color w:val="000000" w:themeColor="text1"/>
        </w:rPr>
      </w:pPr>
      <w:r w:rsidRPr="00466845">
        <w:rPr>
          <w:rFonts w:ascii="Times New Roman" w:hint="eastAsia"/>
          <w:color w:val="000000" w:themeColor="text1"/>
        </w:rPr>
        <w:t>下列符号和缩略语适用于本文件。</w:t>
      </w:r>
    </w:p>
    <w:tbl>
      <w:tblPr>
        <w:tblW w:w="8505" w:type="dxa"/>
        <w:tblInd w:w="108" w:type="dxa"/>
        <w:tblLook w:val="01E0" w:firstRow="1" w:lastRow="1" w:firstColumn="1" w:lastColumn="1" w:noHBand="0" w:noVBand="0"/>
      </w:tblPr>
      <w:tblGrid>
        <w:gridCol w:w="1731"/>
        <w:gridCol w:w="2805"/>
        <w:gridCol w:w="3969"/>
      </w:tblGrid>
      <w:tr w:rsidR="002435E2" w:rsidRPr="00466845" w14:paraId="3495E599" w14:textId="77777777" w:rsidTr="008D78FA">
        <w:tc>
          <w:tcPr>
            <w:tcW w:w="1731" w:type="dxa"/>
            <w:vAlign w:val="center"/>
          </w:tcPr>
          <w:p w14:paraId="43AAC470" w14:textId="77777777" w:rsidR="002435E2" w:rsidRPr="00466845" w:rsidRDefault="002435E2" w:rsidP="008D78FA">
            <w:pPr>
              <w:pStyle w:val="aff8"/>
              <w:ind w:firstLineChars="0" w:firstLine="0"/>
              <w:rPr>
                <w:rFonts w:ascii="Times New Roman"/>
              </w:rPr>
            </w:pPr>
            <w:r w:rsidRPr="00466845">
              <w:rPr>
                <w:rFonts w:ascii="Times New Roman"/>
              </w:rPr>
              <w:t>BCCH</w:t>
            </w:r>
          </w:p>
        </w:tc>
        <w:tc>
          <w:tcPr>
            <w:tcW w:w="2805" w:type="dxa"/>
            <w:vAlign w:val="center"/>
          </w:tcPr>
          <w:p w14:paraId="093EC645" w14:textId="77777777" w:rsidR="002435E2" w:rsidRPr="00466845" w:rsidRDefault="002435E2" w:rsidP="008D78FA">
            <w:pPr>
              <w:pStyle w:val="aff8"/>
              <w:ind w:firstLineChars="0" w:firstLine="0"/>
              <w:rPr>
                <w:rFonts w:ascii="Times New Roman"/>
              </w:rPr>
            </w:pPr>
            <w:r w:rsidRPr="00466845">
              <w:rPr>
                <w:rFonts w:ascii="Times New Roman"/>
              </w:rPr>
              <w:t>广播控制信道</w:t>
            </w:r>
          </w:p>
        </w:tc>
        <w:tc>
          <w:tcPr>
            <w:tcW w:w="3969" w:type="dxa"/>
            <w:vAlign w:val="center"/>
          </w:tcPr>
          <w:p w14:paraId="484906C7" w14:textId="77777777" w:rsidR="002435E2" w:rsidRPr="00466845" w:rsidRDefault="002435E2" w:rsidP="008D78FA">
            <w:pPr>
              <w:pStyle w:val="aff8"/>
              <w:ind w:firstLineChars="0" w:firstLine="0"/>
              <w:rPr>
                <w:rFonts w:ascii="Times New Roman"/>
              </w:rPr>
            </w:pPr>
            <w:r w:rsidRPr="00466845">
              <w:rPr>
                <w:rFonts w:ascii="Times New Roman"/>
              </w:rPr>
              <w:t>Broadcast Control CHannel</w:t>
            </w:r>
          </w:p>
        </w:tc>
      </w:tr>
      <w:tr w:rsidR="002435E2" w:rsidRPr="00466845" w14:paraId="54D589A7" w14:textId="77777777" w:rsidTr="008D78FA">
        <w:tc>
          <w:tcPr>
            <w:tcW w:w="1731" w:type="dxa"/>
            <w:vAlign w:val="center"/>
          </w:tcPr>
          <w:p w14:paraId="7595E83C" w14:textId="77777777" w:rsidR="002435E2" w:rsidRPr="00466845" w:rsidRDefault="002435E2" w:rsidP="008D78FA">
            <w:pPr>
              <w:pStyle w:val="aff8"/>
              <w:ind w:firstLineChars="0" w:firstLine="0"/>
              <w:rPr>
                <w:rFonts w:ascii="Times New Roman"/>
              </w:rPr>
            </w:pPr>
            <w:r w:rsidRPr="00466845">
              <w:rPr>
                <w:rFonts w:ascii="Times New Roman"/>
              </w:rPr>
              <w:t>BCH</w:t>
            </w:r>
          </w:p>
        </w:tc>
        <w:tc>
          <w:tcPr>
            <w:tcW w:w="2805" w:type="dxa"/>
            <w:vAlign w:val="center"/>
          </w:tcPr>
          <w:p w14:paraId="12FB34D8" w14:textId="77777777" w:rsidR="002435E2" w:rsidRPr="00466845" w:rsidRDefault="002435E2" w:rsidP="008D78FA">
            <w:pPr>
              <w:pStyle w:val="aff8"/>
              <w:ind w:firstLineChars="0" w:firstLine="0"/>
              <w:rPr>
                <w:rFonts w:ascii="Times New Roman"/>
              </w:rPr>
            </w:pPr>
            <w:r w:rsidRPr="00466845">
              <w:rPr>
                <w:rFonts w:ascii="Times New Roman"/>
              </w:rPr>
              <w:t>广播信道</w:t>
            </w:r>
          </w:p>
        </w:tc>
        <w:tc>
          <w:tcPr>
            <w:tcW w:w="3969" w:type="dxa"/>
            <w:vAlign w:val="center"/>
          </w:tcPr>
          <w:p w14:paraId="4A26FD70" w14:textId="77777777" w:rsidR="002435E2" w:rsidRPr="00466845" w:rsidRDefault="002435E2" w:rsidP="008D78FA">
            <w:pPr>
              <w:pStyle w:val="aff8"/>
              <w:ind w:firstLineChars="0" w:firstLine="0"/>
              <w:rPr>
                <w:rFonts w:ascii="Times New Roman"/>
              </w:rPr>
            </w:pPr>
            <w:r w:rsidRPr="00466845">
              <w:rPr>
                <w:rFonts w:ascii="Times New Roman"/>
              </w:rPr>
              <w:t>Broadcast CHannel</w:t>
            </w:r>
          </w:p>
        </w:tc>
      </w:tr>
      <w:tr w:rsidR="002435E2" w:rsidRPr="00466845" w14:paraId="047980B1" w14:textId="77777777" w:rsidTr="008D78FA">
        <w:tc>
          <w:tcPr>
            <w:tcW w:w="1731" w:type="dxa"/>
            <w:vAlign w:val="center"/>
          </w:tcPr>
          <w:p w14:paraId="1F0EAEF3" w14:textId="77777777" w:rsidR="002435E2" w:rsidRPr="00466845" w:rsidRDefault="002435E2" w:rsidP="008D78FA">
            <w:pPr>
              <w:pStyle w:val="aff8"/>
              <w:ind w:firstLineChars="0" w:firstLine="0"/>
              <w:rPr>
                <w:rFonts w:ascii="Times New Roman"/>
              </w:rPr>
            </w:pPr>
            <w:r w:rsidRPr="00466845">
              <w:rPr>
                <w:rFonts w:ascii="Times New Roman"/>
              </w:rPr>
              <w:t>BPSK</w:t>
            </w:r>
          </w:p>
        </w:tc>
        <w:tc>
          <w:tcPr>
            <w:tcW w:w="2805" w:type="dxa"/>
            <w:vAlign w:val="center"/>
          </w:tcPr>
          <w:p w14:paraId="115A6D9B" w14:textId="77777777" w:rsidR="002435E2" w:rsidRPr="00466845" w:rsidRDefault="002435E2" w:rsidP="008D78FA">
            <w:pPr>
              <w:pStyle w:val="aff8"/>
              <w:ind w:firstLineChars="0" w:firstLine="0"/>
              <w:rPr>
                <w:rFonts w:ascii="Times New Roman"/>
              </w:rPr>
            </w:pPr>
            <w:r w:rsidRPr="00466845">
              <w:rPr>
                <w:rFonts w:ascii="Times New Roman"/>
              </w:rPr>
              <w:t>二相相移键控</w:t>
            </w:r>
          </w:p>
        </w:tc>
        <w:tc>
          <w:tcPr>
            <w:tcW w:w="3969" w:type="dxa"/>
            <w:vAlign w:val="center"/>
          </w:tcPr>
          <w:p w14:paraId="552B982B" w14:textId="77777777" w:rsidR="002435E2" w:rsidRPr="00466845" w:rsidRDefault="002435E2" w:rsidP="008D78FA">
            <w:pPr>
              <w:pStyle w:val="aff8"/>
              <w:ind w:firstLineChars="0" w:firstLine="0"/>
              <w:rPr>
                <w:rFonts w:ascii="Times New Roman"/>
              </w:rPr>
            </w:pPr>
            <w:r w:rsidRPr="00466845">
              <w:rPr>
                <w:rFonts w:ascii="Times New Roman"/>
              </w:rPr>
              <w:t>Binary Phase Shift Keying</w:t>
            </w:r>
          </w:p>
        </w:tc>
      </w:tr>
      <w:tr w:rsidR="002435E2" w:rsidRPr="00466845" w14:paraId="6FEDFB61" w14:textId="77777777" w:rsidTr="008D78FA">
        <w:tc>
          <w:tcPr>
            <w:tcW w:w="1731" w:type="dxa"/>
            <w:vAlign w:val="center"/>
          </w:tcPr>
          <w:p w14:paraId="444ABC53" w14:textId="77777777" w:rsidR="002435E2" w:rsidRPr="00466845" w:rsidRDefault="002435E2" w:rsidP="008D78FA">
            <w:pPr>
              <w:pStyle w:val="aff8"/>
              <w:ind w:firstLineChars="0" w:firstLine="0"/>
              <w:rPr>
                <w:rFonts w:ascii="Times New Roman"/>
              </w:rPr>
            </w:pPr>
            <w:r w:rsidRPr="00466845">
              <w:rPr>
                <w:rFonts w:ascii="Times New Roman"/>
              </w:rPr>
              <w:t>CP</w:t>
            </w:r>
          </w:p>
        </w:tc>
        <w:tc>
          <w:tcPr>
            <w:tcW w:w="2805" w:type="dxa"/>
            <w:vAlign w:val="center"/>
          </w:tcPr>
          <w:p w14:paraId="02279492" w14:textId="77777777" w:rsidR="002435E2" w:rsidRPr="00466845" w:rsidRDefault="002435E2" w:rsidP="008D78FA">
            <w:pPr>
              <w:pStyle w:val="aff8"/>
              <w:ind w:firstLineChars="0" w:firstLine="0"/>
              <w:rPr>
                <w:rFonts w:ascii="Times New Roman"/>
              </w:rPr>
            </w:pPr>
            <w:r w:rsidRPr="00466845">
              <w:rPr>
                <w:rFonts w:ascii="Times New Roman"/>
              </w:rPr>
              <w:t>循环前缀</w:t>
            </w:r>
          </w:p>
        </w:tc>
        <w:tc>
          <w:tcPr>
            <w:tcW w:w="3969" w:type="dxa"/>
            <w:vAlign w:val="center"/>
          </w:tcPr>
          <w:p w14:paraId="437B6567" w14:textId="77777777" w:rsidR="002435E2" w:rsidRPr="00466845" w:rsidRDefault="002435E2" w:rsidP="008D78FA">
            <w:pPr>
              <w:pStyle w:val="aff8"/>
              <w:ind w:firstLineChars="0" w:firstLine="0"/>
              <w:rPr>
                <w:rFonts w:ascii="Times New Roman"/>
              </w:rPr>
            </w:pPr>
            <w:r w:rsidRPr="00466845">
              <w:rPr>
                <w:rFonts w:ascii="Times New Roman"/>
              </w:rPr>
              <w:t>Cyclic Prefix</w:t>
            </w:r>
          </w:p>
        </w:tc>
      </w:tr>
      <w:tr w:rsidR="002435E2" w:rsidRPr="00466845" w14:paraId="327EF95E" w14:textId="77777777" w:rsidTr="008D78FA">
        <w:tc>
          <w:tcPr>
            <w:tcW w:w="1731" w:type="dxa"/>
            <w:vAlign w:val="center"/>
          </w:tcPr>
          <w:p w14:paraId="17D1BCB7" w14:textId="77777777" w:rsidR="002435E2" w:rsidRPr="00466845" w:rsidRDefault="002435E2" w:rsidP="008D78FA">
            <w:pPr>
              <w:pStyle w:val="aff8"/>
              <w:ind w:firstLineChars="0" w:firstLine="0"/>
              <w:rPr>
                <w:rFonts w:ascii="Times New Roman"/>
              </w:rPr>
            </w:pPr>
            <w:r w:rsidRPr="00466845">
              <w:rPr>
                <w:rFonts w:ascii="Times New Roman"/>
              </w:rPr>
              <w:t>CSI</w:t>
            </w:r>
          </w:p>
        </w:tc>
        <w:tc>
          <w:tcPr>
            <w:tcW w:w="2805" w:type="dxa"/>
            <w:vAlign w:val="center"/>
          </w:tcPr>
          <w:p w14:paraId="64417159" w14:textId="77777777" w:rsidR="002435E2" w:rsidRPr="00466845" w:rsidRDefault="002435E2" w:rsidP="008D78FA">
            <w:pPr>
              <w:pStyle w:val="aff8"/>
              <w:ind w:firstLineChars="0" w:firstLine="0"/>
              <w:rPr>
                <w:rFonts w:ascii="Times New Roman"/>
              </w:rPr>
            </w:pPr>
            <w:r w:rsidRPr="00466845">
              <w:rPr>
                <w:rFonts w:ascii="Times New Roman"/>
              </w:rPr>
              <w:t>信道状态信息</w:t>
            </w:r>
          </w:p>
        </w:tc>
        <w:tc>
          <w:tcPr>
            <w:tcW w:w="3969" w:type="dxa"/>
            <w:vAlign w:val="center"/>
          </w:tcPr>
          <w:p w14:paraId="3DA65E5D" w14:textId="77777777" w:rsidR="002435E2" w:rsidRPr="00466845" w:rsidRDefault="002435E2" w:rsidP="008D78FA">
            <w:pPr>
              <w:pStyle w:val="aff8"/>
              <w:ind w:firstLineChars="0" w:firstLine="0"/>
              <w:rPr>
                <w:rFonts w:ascii="Times New Roman"/>
              </w:rPr>
            </w:pPr>
            <w:r w:rsidRPr="00466845">
              <w:rPr>
                <w:rFonts w:ascii="Times New Roman"/>
              </w:rPr>
              <w:t>Channel State Information</w:t>
            </w:r>
          </w:p>
        </w:tc>
      </w:tr>
      <w:tr w:rsidR="002435E2" w:rsidRPr="00466845" w14:paraId="0E0CAE4C" w14:textId="77777777" w:rsidTr="008D78FA">
        <w:tc>
          <w:tcPr>
            <w:tcW w:w="1731" w:type="dxa"/>
            <w:vAlign w:val="center"/>
          </w:tcPr>
          <w:p w14:paraId="4C314DFC" w14:textId="77777777" w:rsidR="002435E2" w:rsidRPr="00466845" w:rsidRDefault="002435E2" w:rsidP="008D78FA">
            <w:pPr>
              <w:pStyle w:val="aff8"/>
              <w:ind w:firstLineChars="0" w:firstLine="0"/>
              <w:rPr>
                <w:rFonts w:ascii="Times New Roman"/>
              </w:rPr>
            </w:pPr>
            <w:r w:rsidRPr="00466845">
              <w:rPr>
                <w:rFonts w:ascii="Times New Roman"/>
              </w:rPr>
              <w:t>DCCH</w:t>
            </w:r>
          </w:p>
        </w:tc>
        <w:tc>
          <w:tcPr>
            <w:tcW w:w="2805" w:type="dxa"/>
            <w:vAlign w:val="center"/>
          </w:tcPr>
          <w:p w14:paraId="1A89974A" w14:textId="77777777" w:rsidR="002435E2" w:rsidRPr="00466845" w:rsidRDefault="002435E2" w:rsidP="008D78FA">
            <w:pPr>
              <w:pStyle w:val="aff8"/>
              <w:ind w:firstLineChars="0" w:firstLine="0"/>
              <w:rPr>
                <w:rFonts w:ascii="Times New Roman"/>
              </w:rPr>
            </w:pPr>
            <w:r w:rsidRPr="00466845">
              <w:rPr>
                <w:rFonts w:ascii="Times New Roman"/>
              </w:rPr>
              <w:t>专用控制信道</w:t>
            </w:r>
          </w:p>
        </w:tc>
        <w:tc>
          <w:tcPr>
            <w:tcW w:w="3969" w:type="dxa"/>
            <w:vAlign w:val="center"/>
          </w:tcPr>
          <w:p w14:paraId="2B7DA416" w14:textId="77777777" w:rsidR="002435E2" w:rsidRPr="00466845" w:rsidRDefault="002435E2" w:rsidP="008D78FA">
            <w:pPr>
              <w:pStyle w:val="aff8"/>
              <w:ind w:firstLineChars="0" w:firstLine="0"/>
              <w:rPr>
                <w:rFonts w:ascii="Times New Roman"/>
              </w:rPr>
            </w:pPr>
            <w:r w:rsidRPr="00466845">
              <w:rPr>
                <w:rFonts w:ascii="Times New Roman"/>
              </w:rPr>
              <w:t>Dedicated Control Channel</w:t>
            </w:r>
          </w:p>
        </w:tc>
      </w:tr>
      <w:tr w:rsidR="002435E2" w:rsidRPr="00466845" w14:paraId="57DB29C4" w14:textId="77777777" w:rsidTr="008D78FA">
        <w:tc>
          <w:tcPr>
            <w:tcW w:w="1731" w:type="dxa"/>
            <w:vAlign w:val="center"/>
          </w:tcPr>
          <w:p w14:paraId="178745F8" w14:textId="77777777" w:rsidR="002435E2" w:rsidRPr="00466845" w:rsidRDefault="002435E2" w:rsidP="008D78FA">
            <w:pPr>
              <w:pStyle w:val="aff8"/>
              <w:ind w:firstLineChars="0" w:firstLine="0"/>
              <w:rPr>
                <w:rFonts w:ascii="Times New Roman"/>
              </w:rPr>
            </w:pPr>
            <w:r w:rsidRPr="00466845">
              <w:rPr>
                <w:rFonts w:ascii="Times New Roman"/>
              </w:rPr>
              <w:t>DCI</w:t>
            </w:r>
          </w:p>
        </w:tc>
        <w:tc>
          <w:tcPr>
            <w:tcW w:w="2805" w:type="dxa"/>
            <w:vAlign w:val="center"/>
          </w:tcPr>
          <w:p w14:paraId="3B9402F3" w14:textId="77777777" w:rsidR="002435E2" w:rsidRPr="00466845" w:rsidRDefault="002435E2" w:rsidP="008D78FA">
            <w:pPr>
              <w:pStyle w:val="aff8"/>
              <w:ind w:firstLineChars="0" w:firstLine="0"/>
              <w:rPr>
                <w:rFonts w:ascii="Times New Roman"/>
              </w:rPr>
            </w:pPr>
            <w:r w:rsidRPr="00466845">
              <w:rPr>
                <w:rFonts w:ascii="Times New Roman"/>
              </w:rPr>
              <w:t>下行控制信息</w:t>
            </w:r>
          </w:p>
        </w:tc>
        <w:tc>
          <w:tcPr>
            <w:tcW w:w="3969" w:type="dxa"/>
            <w:vAlign w:val="center"/>
          </w:tcPr>
          <w:p w14:paraId="38420589" w14:textId="77777777" w:rsidR="002435E2" w:rsidRPr="00466845" w:rsidRDefault="002435E2" w:rsidP="008D78FA">
            <w:pPr>
              <w:pStyle w:val="aff8"/>
              <w:ind w:firstLineChars="0" w:firstLine="0"/>
              <w:rPr>
                <w:rFonts w:ascii="Times New Roman"/>
              </w:rPr>
            </w:pPr>
            <w:r w:rsidRPr="00466845">
              <w:rPr>
                <w:rFonts w:ascii="Times New Roman"/>
              </w:rPr>
              <w:t>Downlink Control Information</w:t>
            </w:r>
          </w:p>
        </w:tc>
      </w:tr>
      <w:tr w:rsidR="002435E2" w:rsidRPr="00466845" w14:paraId="3F021E84" w14:textId="77777777" w:rsidTr="008D78FA">
        <w:tc>
          <w:tcPr>
            <w:tcW w:w="1731" w:type="dxa"/>
            <w:vAlign w:val="center"/>
          </w:tcPr>
          <w:p w14:paraId="0DDE2B9C" w14:textId="77777777" w:rsidR="002435E2" w:rsidRPr="00466845" w:rsidRDefault="002435E2" w:rsidP="008D78FA">
            <w:pPr>
              <w:pStyle w:val="aff8"/>
              <w:ind w:firstLineChars="0" w:firstLine="0"/>
              <w:rPr>
                <w:rFonts w:ascii="Times New Roman"/>
              </w:rPr>
            </w:pPr>
            <w:r w:rsidRPr="00466845">
              <w:rPr>
                <w:rFonts w:ascii="Times New Roman"/>
              </w:rPr>
              <w:t>DL</w:t>
            </w:r>
          </w:p>
        </w:tc>
        <w:tc>
          <w:tcPr>
            <w:tcW w:w="2805" w:type="dxa"/>
            <w:vAlign w:val="center"/>
          </w:tcPr>
          <w:p w14:paraId="1F3BA643" w14:textId="77777777" w:rsidR="002435E2" w:rsidRPr="00466845" w:rsidRDefault="002435E2" w:rsidP="008D78FA">
            <w:pPr>
              <w:pStyle w:val="aff8"/>
              <w:ind w:firstLineChars="0" w:firstLine="0"/>
              <w:rPr>
                <w:rFonts w:ascii="Times New Roman"/>
              </w:rPr>
            </w:pPr>
            <w:r w:rsidRPr="00466845">
              <w:rPr>
                <w:rFonts w:ascii="Times New Roman"/>
              </w:rPr>
              <w:t>下行</w:t>
            </w:r>
          </w:p>
        </w:tc>
        <w:tc>
          <w:tcPr>
            <w:tcW w:w="3969" w:type="dxa"/>
            <w:vAlign w:val="center"/>
          </w:tcPr>
          <w:p w14:paraId="4E6620B8" w14:textId="77777777" w:rsidR="002435E2" w:rsidRPr="00466845" w:rsidRDefault="002435E2" w:rsidP="008D78FA">
            <w:pPr>
              <w:pStyle w:val="aff8"/>
              <w:ind w:firstLineChars="0" w:firstLine="0"/>
              <w:rPr>
                <w:rFonts w:ascii="Times New Roman"/>
              </w:rPr>
            </w:pPr>
            <w:r w:rsidRPr="00466845">
              <w:rPr>
                <w:rFonts w:ascii="Times New Roman"/>
              </w:rPr>
              <w:t>Downlink</w:t>
            </w:r>
          </w:p>
        </w:tc>
      </w:tr>
      <w:tr w:rsidR="002435E2" w:rsidRPr="00466845" w14:paraId="63034C63" w14:textId="77777777" w:rsidTr="008D78FA">
        <w:tc>
          <w:tcPr>
            <w:tcW w:w="1731" w:type="dxa"/>
            <w:vAlign w:val="center"/>
          </w:tcPr>
          <w:p w14:paraId="4F598877" w14:textId="77777777" w:rsidR="002435E2" w:rsidRPr="00466845" w:rsidRDefault="002435E2" w:rsidP="008D78FA">
            <w:pPr>
              <w:pStyle w:val="aff8"/>
              <w:ind w:firstLineChars="0" w:firstLine="0"/>
              <w:rPr>
                <w:rFonts w:ascii="Times New Roman"/>
              </w:rPr>
            </w:pPr>
            <w:r w:rsidRPr="00466845">
              <w:rPr>
                <w:rFonts w:ascii="Times New Roman"/>
              </w:rPr>
              <w:t>DL-SCH</w:t>
            </w:r>
          </w:p>
        </w:tc>
        <w:tc>
          <w:tcPr>
            <w:tcW w:w="2805" w:type="dxa"/>
            <w:vAlign w:val="center"/>
          </w:tcPr>
          <w:p w14:paraId="38D52741" w14:textId="77777777" w:rsidR="002435E2" w:rsidRPr="00466845" w:rsidRDefault="002435E2" w:rsidP="008D78FA">
            <w:pPr>
              <w:pStyle w:val="aff8"/>
              <w:ind w:firstLineChars="0" w:firstLine="0"/>
              <w:rPr>
                <w:rFonts w:ascii="Times New Roman"/>
              </w:rPr>
            </w:pPr>
            <w:r w:rsidRPr="00466845">
              <w:rPr>
                <w:rFonts w:ascii="Times New Roman"/>
              </w:rPr>
              <w:t>下行共享信道</w:t>
            </w:r>
          </w:p>
        </w:tc>
        <w:tc>
          <w:tcPr>
            <w:tcW w:w="3969" w:type="dxa"/>
            <w:vAlign w:val="center"/>
          </w:tcPr>
          <w:p w14:paraId="644FC346" w14:textId="77777777" w:rsidR="002435E2" w:rsidRPr="00466845" w:rsidRDefault="002435E2" w:rsidP="008D78FA">
            <w:pPr>
              <w:pStyle w:val="aff8"/>
              <w:ind w:firstLineChars="0" w:firstLine="0"/>
              <w:rPr>
                <w:rFonts w:ascii="Times New Roman"/>
              </w:rPr>
            </w:pPr>
            <w:r w:rsidRPr="00466845">
              <w:rPr>
                <w:rFonts w:ascii="Times New Roman"/>
              </w:rPr>
              <w:t>Downlink Shared Channel</w:t>
            </w:r>
          </w:p>
        </w:tc>
      </w:tr>
      <w:tr w:rsidR="002435E2" w:rsidRPr="00466845" w14:paraId="093D0A85" w14:textId="77777777" w:rsidTr="008D78FA">
        <w:tc>
          <w:tcPr>
            <w:tcW w:w="1731" w:type="dxa"/>
            <w:vAlign w:val="center"/>
          </w:tcPr>
          <w:p w14:paraId="10966AC1" w14:textId="77777777" w:rsidR="002435E2" w:rsidRPr="00466845" w:rsidRDefault="002435E2" w:rsidP="008D78FA">
            <w:pPr>
              <w:pStyle w:val="aff8"/>
              <w:ind w:firstLineChars="0" w:firstLine="0"/>
              <w:rPr>
                <w:rFonts w:ascii="Times New Roman"/>
              </w:rPr>
            </w:pPr>
            <w:r w:rsidRPr="00466845">
              <w:rPr>
                <w:rFonts w:ascii="Times New Roman"/>
              </w:rPr>
              <w:t>DRX</w:t>
            </w:r>
          </w:p>
        </w:tc>
        <w:tc>
          <w:tcPr>
            <w:tcW w:w="2805" w:type="dxa"/>
            <w:vAlign w:val="center"/>
          </w:tcPr>
          <w:p w14:paraId="758A1A18" w14:textId="77777777" w:rsidR="002435E2" w:rsidRPr="00466845" w:rsidRDefault="002435E2" w:rsidP="008D78FA">
            <w:pPr>
              <w:pStyle w:val="aff8"/>
              <w:ind w:firstLineChars="0" w:firstLine="0"/>
              <w:rPr>
                <w:rFonts w:ascii="Times New Roman"/>
              </w:rPr>
            </w:pPr>
            <w:r w:rsidRPr="00466845">
              <w:rPr>
                <w:rFonts w:ascii="Times New Roman"/>
              </w:rPr>
              <w:t>不连续接收</w:t>
            </w:r>
          </w:p>
        </w:tc>
        <w:tc>
          <w:tcPr>
            <w:tcW w:w="3969" w:type="dxa"/>
            <w:vAlign w:val="center"/>
          </w:tcPr>
          <w:p w14:paraId="4E17FC76" w14:textId="77777777" w:rsidR="002435E2" w:rsidRPr="00466845" w:rsidRDefault="002435E2" w:rsidP="008D78FA">
            <w:pPr>
              <w:pStyle w:val="aff8"/>
              <w:ind w:firstLineChars="0" w:firstLine="0"/>
              <w:rPr>
                <w:rFonts w:ascii="Times New Roman"/>
              </w:rPr>
            </w:pPr>
            <w:r w:rsidRPr="00466845">
              <w:rPr>
                <w:rFonts w:ascii="Times New Roman"/>
              </w:rPr>
              <w:t>Discontinuous Reception</w:t>
            </w:r>
          </w:p>
        </w:tc>
      </w:tr>
      <w:tr w:rsidR="002435E2" w:rsidRPr="00466845" w14:paraId="22349F49" w14:textId="77777777" w:rsidTr="008D78FA">
        <w:tc>
          <w:tcPr>
            <w:tcW w:w="1731" w:type="dxa"/>
            <w:vAlign w:val="center"/>
          </w:tcPr>
          <w:p w14:paraId="05C94705" w14:textId="77777777" w:rsidR="002435E2" w:rsidRPr="00466845" w:rsidRDefault="002435E2" w:rsidP="008D78FA">
            <w:pPr>
              <w:pStyle w:val="aff8"/>
              <w:ind w:firstLineChars="0" w:firstLine="0"/>
              <w:rPr>
                <w:rFonts w:ascii="Times New Roman"/>
              </w:rPr>
            </w:pPr>
            <w:r w:rsidRPr="00466845">
              <w:rPr>
                <w:rFonts w:ascii="Times New Roman"/>
              </w:rPr>
              <w:t>DTX</w:t>
            </w:r>
          </w:p>
        </w:tc>
        <w:tc>
          <w:tcPr>
            <w:tcW w:w="2805" w:type="dxa"/>
            <w:vAlign w:val="center"/>
          </w:tcPr>
          <w:p w14:paraId="15B62EDC" w14:textId="77777777" w:rsidR="002435E2" w:rsidRPr="00466845" w:rsidRDefault="002435E2" w:rsidP="008D78FA">
            <w:pPr>
              <w:pStyle w:val="aff8"/>
              <w:ind w:firstLineChars="0" w:firstLine="0"/>
              <w:rPr>
                <w:rFonts w:ascii="Times New Roman"/>
              </w:rPr>
            </w:pPr>
            <w:r w:rsidRPr="00466845">
              <w:rPr>
                <w:rFonts w:ascii="Times New Roman"/>
              </w:rPr>
              <w:t>不连续发送</w:t>
            </w:r>
          </w:p>
        </w:tc>
        <w:tc>
          <w:tcPr>
            <w:tcW w:w="3969" w:type="dxa"/>
            <w:vAlign w:val="center"/>
          </w:tcPr>
          <w:p w14:paraId="09306F90" w14:textId="77777777" w:rsidR="002435E2" w:rsidRPr="00466845" w:rsidRDefault="002435E2" w:rsidP="008D78FA">
            <w:pPr>
              <w:pStyle w:val="aff8"/>
              <w:ind w:firstLineChars="0" w:firstLine="0"/>
              <w:rPr>
                <w:rFonts w:ascii="Times New Roman"/>
              </w:rPr>
            </w:pPr>
            <w:r w:rsidRPr="00466845">
              <w:rPr>
                <w:rFonts w:ascii="Times New Roman"/>
              </w:rPr>
              <w:t>Discontinuous Transmission</w:t>
            </w:r>
          </w:p>
        </w:tc>
      </w:tr>
      <w:tr w:rsidR="002435E2" w:rsidRPr="00466845" w14:paraId="73806DC0" w14:textId="77777777" w:rsidTr="008D78FA">
        <w:tc>
          <w:tcPr>
            <w:tcW w:w="1731" w:type="dxa"/>
            <w:vAlign w:val="center"/>
          </w:tcPr>
          <w:p w14:paraId="57CF814B" w14:textId="77777777" w:rsidR="002435E2" w:rsidRPr="00466845" w:rsidRDefault="002435E2" w:rsidP="008D78FA">
            <w:pPr>
              <w:pStyle w:val="aff8"/>
              <w:ind w:firstLineChars="0" w:firstLine="0"/>
              <w:rPr>
                <w:rFonts w:ascii="Times New Roman"/>
              </w:rPr>
            </w:pPr>
            <w:r w:rsidRPr="00466845">
              <w:rPr>
                <w:rFonts w:ascii="Times New Roman"/>
              </w:rPr>
              <w:lastRenderedPageBreak/>
              <w:t>eNodeB (eNB)</w:t>
            </w:r>
          </w:p>
        </w:tc>
        <w:tc>
          <w:tcPr>
            <w:tcW w:w="2805" w:type="dxa"/>
            <w:vAlign w:val="center"/>
          </w:tcPr>
          <w:p w14:paraId="4EA008EA" w14:textId="77777777" w:rsidR="002435E2" w:rsidRPr="00466845" w:rsidRDefault="002435E2" w:rsidP="008D78FA">
            <w:pPr>
              <w:pStyle w:val="aff8"/>
              <w:ind w:firstLineChars="0" w:firstLine="0"/>
              <w:rPr>
                <w:rFonts w:ascii="Times New Roman"/>
              </w:rPr>
            </w:pPr>
            <w:r w:rsidRPr="00466845">
              <w:rPr>
                <w:rFonts w:ascii="Times New Roman" w:hint="eastAsia"/>
              </w:rPr>
              <w:t>LTE</w:t>
            </w:r>
            <w:r w:rsidRPr="00466845">
              <w:rPr>
                <w:rFonts w:ascii="Times New Roman" w:hint="eastAsia"/>
              </w:rPr>
              <w:t>基站</w:t>
            </w:r>
          </w:p>
        </w:tc>
        <w:tc>
          <w:tcPr>
            <w:tcW w:w="3969" w:type="dxa"/>
            <w:vAlign w:val="center"/>
          </w:tcPr>
          <w:p w14:paraId="6C82DDB6" w14:textId="77777777" w:rsidR="002435E2" w:rsidRPr="00466845" w:rsidRDefault="002435E2" w:rsidP="008D78FA">
            <w:pPr>
              <w:pStyle w:val="aff8"/>
              <w:ind w:firstLineChars="0" w:firstLine="0"/>
              <w:rPr>
                <w:rFonts w:ascii="Times New Roman"/>
              </w:rPr>
            </w:pPr>
            <w:r w:rsidRPr="00466845">
              <w:rPr>
                <w:rFonts w:ascii="Times New Roman"/>
              </w:rPr>
              <w:t>Evolved NodeB</w:t>
            </w:r>
          </w:p>
        </w:tc>
      </w:tr>
      <w:tr w:rsidR="002435E2" w:rsidRPr="00466845" w14:paraId="414D2394" w14:textId="77777777" w:rsidTr="008D78FA">
        <w:tc>
          <w:tcPr>
            <w:tcW w:w="1731" w:type="dxa"/>
            <w:vAlign w:val="center"/>
          </w:tcPr>
          <w:p w14:paraId="20FF487A" w14:textId="77777777" w:rsidR="002435E2" w:rsidRPr="00466845" w:rsidRDefault="002435E2" w:rsidP="008D78FA">
            <w:pPr>
              <w:pStyle w:val="aff8"/>
              <w:ind w:firstLineChars="0" w:firstLine="0"/>
              <w:rPr>
                <w:rFonts w:ascii="Times New Roman"/>
              </w:rPr>
            </w:pPr>
            <w:r w:rsidRPr="00466845">
              <w:rPr>
                <w:rFonts w:ascii="Times New Roman"/>
              </w:rPr>
              <w:t>EPC</w:t>
            </w:r>
          </w:p>
        </w:tc>
        <w:tc>
          <w:tcPr>
            <w:tcW w:w="2805" w:type="dxa"/>
            <w:vAlign w:val="center"/>
          </w:tcPr>
          <w:p w14:paraId="7C8C2F2F" w14:textId="77777777" w:rsidR="002435E2" w:rsidRPr="00466845" w:rsidRDefault="002435E2" w:rsidP="008D78FA">
            <w:pPr>
              <w:pStyle w:val="aff8"/>
              <w:ind w:firstLineChars="0" w:firstLine="0"/>
              <w:rPr>
                <w:rFonts w:ascii="Times New Roman"/>
              </w:rPr>
            </w:pPr>
            <w:r w:rsidRPr="00466845">
              <w:rPr>
                <w:rFonts w:ascii="Times New Roman"/>
              </w:rPr>
              <w:t>演进型分组核心网</w:t>
            </w:r>
          </w:p>
        </w:tc>
        <w:tc>
          <w:tcPr>
            <w:tcW w:w="3969" w:type="dxa"/>
            <w:vAlign w:val="center"/>
          </w:tcPr>
          <w:p w14:paraId="28FB0720" w14:textId="77777777" w:rsidR="002435E2" w:rsidRPr="00466845" w:rsidRDefault="002435E2" w:rsidP="008D78FA">
            <w:pPr>
              <w:pStyle w:val="aff8"/>
              <w:ind w:firstLineChars="0" w:firstLine="0"/>
              <w:rPr>
                <w:rFonts w:ascii="Times New Roman"/>
              </w:rPr>
            </w:pPr>
            <w:r w:rsidRPr="00466845">
              <w:rPr>
                <w:rFonts w:ascii="Times New Roman"/>
              </w:rPr>
              <w:t>Evolved Packet Core network</w:t>
            </w:r>
          </w:p>
        </w:tc>
      </w:tr>
      <w:tr w:rsidR="002435E2" w:rsidRPr="00466845" w14:paraId="7D280D61" w14:textId="77777777" w:rsidTr="008D78FA">
        <w:tc>
          <w:tcPr>
            <w:tcW w:w="1731" w:type="dxa"/>
            <w:vAlign w:val="center"/>
          </w:tcPr>
          <w:p w14:paraId="475AAD25" w14:textId="77777777" w:rsidR="002435E2" w:rsidRPr="00466845" w:rsidRDefault="002435E2" w:rsidP="008D78FA">
            <w:pPr>
              <w:pStyle w:val="aff8"/>
              <w:ind w:firstLineChars="0" w:firstLine="0"/>
              <w:rPr>
                <w:rFonts w:ascii="Times New Roman"/>
              </w:rPr>
            </w:pPr>
            <w:r w:rsidRPr="00466845">
              <w:rPr>
                <w:rFonts w:ascii="Times New Roman" w:hint="eastAsia"/>
              </w:rPr>
              <w:t>GPS</w:t>
            </w:r>
          </w:p>
        </w:tc>
        <w:tc>
          <w:tcPr>
            <w:tcW w:w="2805" w:type="dxa"/>
            <w:vAlign w:val="center"/>
          </w:tcPr>
          <w:p w14:paraId="7CB1501C" w14:textId="77777777" w:rsidR="002435E2" w:rsidRPr="00466845" w:rsidRDefault="002435E2" w:rsidP="008D78FA">
            <w:pPr>
              <w:pStyle w:val="aff8"/>
              <w:ind w:firstLineChars="0" w:firstLine="0"/>
              <w:rPr>
                <w:rFonts w:ascii="Times New Roman"/>
              </w:rPr>
            </w:pPr>
            <w:r w:rsidRPr="00466845">
              <w:rPr>
                <w:rFonts w:ascii="Times New Roman" w:hint="eastAsia"/>
              </w:rPr>
              <w:t>全球</w:t>
            </w:r>
            <w:r w:rsidRPr="00466845">
              <w:rPr>
                <w:rFonts w:ascii="Times New Roman"/>
              </w:rPr>
              <w:t>定位系统</w:t>
            </w:r>
          </w:p>
        </w:tc>
        <w:tc>
          <w:tcPr>
            <w:tcW w:w="3969" w:type="dxa"/>
            <w:vAlign w:val="center"/>
          </w:tcPr>
          <w:p w14:paraId="395B430D" w14:textId="77777777" w:rsidR="002435E2" w:rsidRPr="00466845" w:rsidRDefault="002435E2" w:rsidP="008D78FA">
            <w:pPr>
              <w:pStyle w:val="aff8"/>
              <w:ind w:firstLineChars="0" w:firstLine="0"/>
              <w:rPr>
                <w:rFonts w:ascii="Times New Roman"/>
              </w:rPr>
            </w:pPr>
            <w:r w:rsidRPr="00466845">
              <w:rPr>
                <w:rFonts w:ascii="Times New Roman" w:hint="eastAsia"/>
              </w:rPr>
              <w:t>Global</w:t>
            </w:r>
            <w:r w:rsidRPr="00466845">
              <w:rPr>
                <w:rFonts w:ascii="Times New Roman"/>
              </w:rPr>
              <w:t xml:space="preserve"> Positioning System</w:t>
            </w:r>
          </w:p>
        </w:tc>
      </w:tr>
      <w:tr w:rsidR="002435E2" w:rsidRPr="00466845" w14:paraId="60FC15D1" w14:textId="77777777" w:rsidTr="008D78FA">
        <w:tc>
          <w:tcPr>
            <w:tcW w:w="1731" w:type="dxa"/>
            <w:vAlign w:val="center"/>
          </w:tcPr>
          <w:p w14:paraId="04964345" w14:textId="77777777" w:rsidR="002435E2" w:rsidRPr="00466845" w:rsidRDefault="002435E2" w:rsidP="008D78FA">
            <w:pPr>
              <w:pStyle w:val="aff8"/>
              <w:ind w:firstLineChars="0" w:firstLine="0"/>
              <w:rPr>
                <w:rFonts w:ascii="Times New Roman"/>
              </w:rPr>
            </w:pPr>
            <w:r w:rsidRPr="00466845">
              <w:rPr>
                <w:rFonts w:ascii="Times New Roman"/>
              </w:rPr>
              <w:t>LTE</w:t>
            </w:r>
          </w:p>
        </w:tc>
        <w:tc>
          <w:tcPr>
            <w:tcW w:w="2805" w:type="dxa"/>
            <w:vAlign w:val="center"/>
          </w:tcPr>
          <w:p w14:paraId="139F5974" w14:textId="77777777" w:rsidR="002435E2" w:rsidRPr="00466845" w:rsidRDefault="002435E2" w:rsidP="008D78FA">
            <w:pPr>
              <w:pStyle w:val="aff8"/>
              <w:ind w:firstLineChars="0" w:firstLine="0"/>
              <w:rPr>
                <w:rFonts w:ascii="Times New Roman"/>
              </w:rPr>
            </w:pPr>
            <w:r w:rsidRPr="00466845">
              <w:rPr>
                <w:rFonts w:ascii="Times New Roman"/>
              </w:rPr>
              <w:t>长期演进</w:t>
            </w:r>
          </w:p>
        </w:tc>
        <w:tc>
          <w:tcPr>
            <w:tcW w:w="3969" w:type="dxa"/>
            <w:vAlign w:val="center"/>
          </w:tcPr>
          <w:p w14:paraId="63377122" w14:textId="77777777" w:rsidR="002435E2" w:rsidRPr="00466845" w:rsidRDefault="002435E2" w:rsidP="008D78FA">
            <w:pPr>
              <w:pStyle w:val="aff8"/>
              <w:ind w:firstLineChars="0" w:firstLine="0"/>
              <w:rPr>
                <w:rFonts w:ascii="Times New Roman"/>
              </w:rPr>
            </w:pPr>
            <w:r w:rsidRPr="00466845">
              <w:rPr>
                <w:rFonts w:ascii="Times New Roman"/>
              </w:rPr>
              <w:t>Long Term Evolution</w:t>
            </w:r>
          </w:p>
        </w:tc>
      </w:tr>
      <w:tr w:rsidR="002435E2" w:rsidRPr="00466845" w14:paraId="1A1A6E4A" w14:textId="77777777" w:rsidTr="008D78FA">
        <w:tc>
          <w:tcPr>
            <w:tcW w:w="1731" w:type="dxa"/>
            <w:vAlign w:val="center"/>
          </w:tcPr>
          <w:p w14:paraId="41DDE56B" w14:textId="77777777" w:rsidR="002435E2" w:rsidRPr="00466845" w:rsidRDefault="002435E2" w:rsidP="008D78FA">
            <w:pPr>
              <w:pStyle w:val="aff8"/>
              <w:ind w:firstLineChars="0" w:firstLine="0"/>
              <w:rPr>
                <w:rFonts w:ascii="Times New Roman"/>
              </w:rPr>
            </w:pPr>
            <w:r w:rsidRPr="00466845">
              <w:rPr>
                <w:rFonts w:ascii="Times New Roman"/>
              </w:rPr>
              <w:t>MIMO</w:t>
            </w:r>
          </w:p>
        </w:tc>
        <w:tc>
          <w:tcPr>
            <w:tcW w:w="2805" w:type="dxa"/>
            <w:vAlign w:val="center"/>
          </w:tcPr>
          <w:p w14:paraId="78B70253" w14:textId="77777777" w:rsidR="002435E2" w:rsidRPr="00466845" w:rsidRDefault="002435E2" w:rsidP="008D78FA">
            <w:pPr>
              <w:pStyle w:val="aff8"/>
              <w:ind w:firstLineChars="0" w:firstLine="0"/>
              <w:rPr>
                <w:rFonts w:ascii="Times New Roman"/>
              </w:rPr>
            </w:pPr>
            <w:r w:rsidRPr="00466845">
              <w:rPr>
                <w:rFonts w:ascii="Times New Roman"/>
              </w:rPr>
              <w:t>多</w:t>
            </w:r>
            <w:r w:rsidRPr="00466845">
              <w:rPr>
                <w:rFonts w:ascii="Times New Roman" w:hint="eastAsia"/>
              </w:rPr>
              <w:t>入</w:t>
            </w:r>
            <w:r w:rsidRPr="00466845">
              <w:rPr>
                <w:rFonts w:ascii="Times New Roman"/>
              </w:rPr>
              <w:t>多出</w:t>
            </w:r>
          </w:p>
        </w:tc>
        <w:tc>
          <w:tcPr>
            <w:tcW w:w="3969" w:type="dxa"/>
            <w:vAlign w:val="center"/>
          </w:tcPr>
          <w:p w14:paraId="1FE11CCC" w14:textId="77777777" w:rsidR="002435E2" w:rsidRPr="00466845" w:rsidRDefault="002435E2" w:rsidP="008D78FA">
            <w:pPr>
              <w:pStyle w:val="aff8"/>
              <w:ind w:firstLineChars="0" w:firstLine="0"/>
              <w:rPr>
                <w:rFonts w:ascii="Times New Roman"/>
              </w:rPr>
            </w:pPr>
            <w:r w:rsidRPr="00466845">
              <w:rPr>
                <w:rFonts w:ascii="Times New Roman"/>
              </w:rPr>
              <w:t>Multiple Input Multiple Output</w:t>
            </w:r>
          </w:p>
        </w:tc>
      </w:tr>
      <w:tr w:rsidR="002435E2" w:rsidRPr="00466845" w14:paraId="7DB976EC" w14:textId="77777777" w:rsidTr="008D78FA">
        <w:tc>
          <w:tcPr>
            <w:tcW w:w="1731" w:type="dxa"/>
            <w:vAlign w:val="center"/>
          </w:tcPr>
          <w:p w14:paraId="0305DEDC" w14:textId="77777777" w:rsidR="002435E2" w:rsidRPr="00466845" w:rsidRDefault="002435E2" w:rsidP="008D78FA">
            <w:pPr>
              <w:pStyle w:val="aff8"/>
              <w:ind w:firstLineChars="0" w:firstLine="0"/>
              <w:rPr>
                <w:rFonts w:ascii="Times New Roman"/>
              </w:rPr>
            </w:pPr>
            <w:r>
              <w:rPr>
                <w:rFonts w:ascii="Times New Roman" w:hint="eastAsia"/>
              </w:rPr>
              <w:t>NSA</w:t>
            </w:r>
          </w:p>
        </w:tc>
        <w:tc>
          <w:tcPr>
            <w:tcW w:w="2805" w:type="dxa"/>
            <w:vAlign w:val="center"/>
          </w:tcPr>
          <w:p w14:paraId="13434676" w14:textId="77777777" w:rsidR="002435E2" w:rsidRPr="00466845" w:rsidRDefault="002435E2" w:rsidP="008D78FA">
            <w:pPr>
              <w:pStyle w:val="aff8"/>
              <w:ind w:firstLineChars="0" w:firstLine="0"/>
              <w:rPr>
                <w:rFonts w:ascii="Times New Roman"/>
              </w:rPr>
            </w:pPr>
            <w:r>
              <w:rPr>
                <w:rFonts w:ascii="Times New Roman" w:hint="eastAsia"/>
              </w:rPr>
              <w:t>非独立</w:t>
            </w:r>
            <w:r>
              <w:rPr>
                <w:rFonts w:ascii="Times New Roman"/>
              </w:rPr>
              <w:t>组网</w:t>
            </w:r>
          </w:p>
        </w:tc>
        <w:tc>
          <w:tcPr>
            <w:tcW w:w="3969" w:type="dxa"/>
            <w:vAlign w:val="center"/>
          </w:tcPr>
          <w:p w14:paraId="16F2DA9D" w14:textId="77777777" w:rsidR="002435E2" w:rsidRPr="00466845" w:rsidRDefault="002435E2" w:rsidP="008D78FA">
            <w:pPr>
              <w:pStyle w:val="aff8"/>
              <w:ind w:firstLineChars="0" w:firstLine="0"/>
              <w:rPr>
                <w:rFonts w:ascii="Times New Roman"/>
              </w:rPr>
            </w:pPr>
            <w:r>
              <w:rPr>
                <w:rFonts w:ascii="Times New Roman" w:hint="eastAsia"/>
              </w:rPr>
              <w:t>Non</w:t>
            </w:r>
            <w:r>
              <w:rPr>
                <w:rFonts w:ascii="Times New Roman"/>
              </w:rPr>
              <w:t>-Standalone</w:t>
            </w:r>
          </w:p>
        </w:tc>
      </w:tr>
      <w:tr w:rsidR="002435E2" w:rsidRPr="00466845" w14:paraId="00D9F4D5" w14:textId="77777777" w:rsidTr="008D78FA">
        <w:tc>
          <w:tcPr>
            <w:tcW w:w="1731" w:type="dxa"/>
            <w:vAlign w:val="center"/>
          </w:tcPr>
          <w:p w14:paraId="4F143D49" w14:textId="77777777" w:rsidR="002435E2" w:rsidRPr="00466845" w:rsidRDefault="002435E2" w:rsidP="008D78FA">
            <w:pPr>
              <w:pStyle w:val="aff8"/>
              <w:ind w:firstLineChars="0" w:firstLine="0"/>
              <w:rPr>
                <w:rFonts w:ascii="Times New Roman"/>
              </w:rPr>
            </w:pPr>
            <w:r w:rsidRPr="00466845">
              <w:rPr>
                <w:rFonts w:ascii="Times New Roman"/>
              </w:rPr>
              <w:t>OFDMA</w:t>
            </w:r>
          </w:p>
        </w:tc>
        <w:tc>
          <w:tcPr>
            <w:tcW w:w="2805" w:type="dxa"/>
            <w:vAlign w:val="center"/>
          </w:tcPr>
          <w:p w14:paraId="567FF59B" w14:textId="77777777" w:rsidR="002435E2" w:rsidRPr="00466845" w:rsidRDefault="002435E2" w:rsidP="008D78FA">
            <w:pPr>
              <w:pStyle w:val="aff8"/>
              <w:ind w:firstLineChars="0" w:firstLine="0"/>
              <w:rPr>
                <w:rFonts w:ascii="Times New Roman"/>
              </w:rPr>
            </w:pPr>
            <w:r w:rsidRPr="00466845">
              <w:rPr>
                <w:rFonts w:ascii="Times New Roman"/>
              </w:rPr>
              <w:t>正交频分多址</w:t>
            </w:r>
          </w:p>
        </w:tc>
        <w:tc>
          <w:tcPr>
            <w:tcW w:w="3969" w:type="dxa"/>
            <w:vAlign w:val="center"/>
          </w:tcPr>
          <w:p w14:paraId="05FE1E38" w14:textId="77777777" w:rsidR="002435E2" w:rsidRPr="00466845" w:rsidRDefault="002435E2" w:rsidP="008D78FA">
            <w:pPr>
              <w:pStyle w:val="aff8"/>
              <w:ind w:firstLineChars="0" w:firstLine="0"/>
              <w:rPr>
                <w:rFonts w:ascii="Times New Roman"/>
              </w:rPr>
            </w:pPr>
            <w:r w:rsidRPr="00466845">
              <w:rPr>
                <w:rFonts w:ascii="Times New Roman"/>
              </w:rPr>
              <w:t>Orthogonal Frequency Division Multiple Access</w:t>
            </w:r>
          </w:p>
        </w:tc>
      </w:tr>
      <w:tr w:rsidR="002435E2" w:rsidRPr="00466845" w14:paraId="40FEDD14" w14:textId="77777777" w:rsidTr="008D78FA">
        <w:tc>
          <w:tcPr>
            <w:tcW w:w="1731" w:type="dxa"/>
            <w:vAlign w:val="center"/>
          </w:tcPr>
          <w:p w14:paraId="4492427B" w14:textId="77777777" w:rsidR="002435E2" w:rsidRPr="00466845" w:rsidRDefault="002435E2" w:rsidP="008D78FA">
            <w:pPr>
              <w:pStyle w:val="aff8"/>
              <w:ind w:firstLineChars="0" w:firstLine="0"/>
              <w:rPr>
                <w:rFonts w:ascii="Times New Roman"/>
              </w:rPr>
            </w:pPr>
            <w:r w:rsidRPr="00466845">
              <w:rPr>
                <w:rFonts w:ascii="Times New Roman"/>
              </w:rPr>
              <w:t>PBCH</w:t>
            </w:r>
          </w:p>
        </w:tc>
        <w:tc>
          <w:tcPr>
            <w:tcW w:w="2805" w:type="dxa"/>
            <w:vAlign w:val="center"/>
          </w:tcPr>
          <w:p w14:paraId="3A0D3DE1" w14:textId="77777777" w:rsidR="002435E2" w:rsidRPr="00466845" w:rsidRDefault="002435E2" w:rsidP="008D78FA">
            <w:pPr>
              <w:pStyle w:val="aff8"/>
              <w:ind w:firstLineChars="0" w:firstLine="0"/>
              <w:rPr>
                <w:rFonts w:ascii="Times New Roman"/>
              </w:rPr>
            </w:pPr>
            <w:r w:rsidRPr="00466845">
              <w:rPr>
                <w:rFonts w:ascii="Times New Roman"/>
              </w:rPr>
              <w:t>物理广播信道</w:t>
            </w:r>
          </w:p>
        </w:tc>
        <w:tc>
          <w:tcPr>
            <w:tcW w:w="3969" w:type="dxa"/>
            <w:vAlign w:val="center"/>
          </w:tcPr>
          <w:p w14:paraId="290BB3D6" w14:textId="77777777" w:rsidR="002435E2" w:rsidRPr="00466845" w:rsidRDefault="002435E2" w:rsidP="008D78FA">
            <w:pPr>
              <w:pStyle w:val="aff8"/>
              <w:ind w:firstLineChars="0" w:firstLine="0"/>
              <w:rPr>
                <w:rFonts w:ascii="Times New Roman"/>
              </w:rPr>
            </w:pPr>
            <w:r w:rsidRPr="00466845">
              <w:rPr>
                <w:rFonts w:ascii="Times New Roman"/>
              </w:rPr>
              <w:t>Physical Broadcast Channel</w:t>
            </w:r>
          </w:p>
        </w:tc>
      </w:tr>
      <w:tr w:rsidR="002435E2" w:rsidRPr="00466845" w14:paraId="6AE0DA70" w14:textId="77777777" w:rsidTr="008D78FA">
        <w:tc>
          <w:tcPr>
            <w:tcW w:w="1731" w:type="dxa"/>
            <w:vAlign w:val="center"/>
          </w:tcPr>
          <w:p w14:paraId="0C7414EC" w14:textId="77777777" w:rsidR="002435E2" w:rsidRPr="00466845" w:rsidRDefault="002435E2" w:rsidP="008D78FA">
            <w:pPr>
              <w:pStyle w:val="aff8"/>
              <w:ind w:firstLineChars="0" w:firstLine="0"/>
              <w:rPr>
                <w:rFonts w:ascii="Times New Roman"/>
              </w:rPr>
            </w:pPr>
            <w:r w:rsidRPr="00466845">
              <w:rPr>
                <w:rFonts w:ascii="Times New Roman"/>
              </w:rPr>
              <w:t>PCCH</w:t>
            </w:r>
          </w:p>
        </w:tc>
        <w:tc>
          <w:tcPr>
            <w:tcW w:w="2805" w:type="dxa"/>
            <w:vAlign w:val="center"/>
          </w:tcPr>
          <w:p w14:paraId="5C534E3E" w14:textId="77777777" w:rsidR="002435E2" w:rsidRPr="00466845" w:rsidRDefault="002435E2" w:rsidP="008D78FA">
            <w:pPr>
              <w:pStyle w:val="aff8"/>
              <w:ind w:firstLineChars="0" w:firstLine="0"/>
              <w:rPr>
                <w:rFonts w:ascii="Times New Roman"/>
              </w:rPr>
            </w:pPr>
            <w:r w:rsidRPr="00466845">
              <w:rPr>
                <w:rFonts w:ascii="Times New Roman"/>
              </w:rPr>
              <w:t>寻呼控制信道</w:t>
            </w:r>
          </w:p>
        </w:tc>
        <w:tc>
          <w:tcPr>
            <w:tcW w:w="3969" w:type="dxa"/>
            <w:vAlign w:val="center"/>
          </w:tcPr>
          <w:p w14:paraId="02ED7652" w14:textId="77777777" w:rsidR="002435E2" w:rsidRPr="00466845" w:rsidRDefault="002435E2" w:rsidP="008D78FA">
            <w:pPr>
              <w:pStyle w:val="aff8"/>
              <w:ind w:firstLineChars="0" w:firstLine="0"/>
              <w:rPr>
                <w:rFonts w:ascii="Times New Roman"/>
              </w:rPr>
            </w:pPr>
            <w:r w:rsidRPr="00466845">
              <w:rPr>
                <w:rFonts w:ascii="Times New Roman"/>
              </w:rPr>
              <w:t>Paging Control Channel</w:t>
            </w:r>
          </w:p>
        </w:tc>
      </w:tr>
      <w:tr w:rsidR="002435E2" w:rsidRPr="00466845" w14:paraId="3A276897" w14:textId="77777777" w:rsidTr="008D78FA">
        <w:tc>
          <w:tcPr>
            <w:tcW w:w="1731" w:type="dxa"/>
            <w:vAlign w:val="center"/>
          </w:tcPr>
          <w:p w14:paraId="4F28F2CD" w14:textId="77777777" w:rsidR="002435E2" w:rsidRPr="00466845" w:rsidRDefault="002435E2" w:rsidP="008D78FA">
            <w:pPr>
              <w:pStyle w:val="aff8"/>
              <w:ind w:firstLineChars="0" w:firstLine="0"/>
              <w:rPr>
                <w:rFonts w:ascii="Times New Roman"/>
              </w:rPr>
            </w:pPr>
            <w:r w:rsidRPr="00466845">
              <w:rPr>
                <w:rFonts w:ascii="Times New Roman"/>
              </w:rPr>
              <w:t>PCH</w:t>
            </w:r>
          </w:p>
        </w:tc>
        <w:tc>
          <w:tcPr>
            <w:tcW w:w="2805" w:type="dxa"/>
            <w:vAlign w:val="center"/>
          </w:tcPr>
          <w:p w14:paraId="70F77378" w14:textId="77777777" w:rsidR="002435E2" w:rsidRPr="00466845" w:rsidRDefault="002435E2" w:rsidP="008D78FA">
            <w:pPr>
              <w:pStyle w:val="aff8"/>
              <w:ind w:firstLineChars="0" w:firstLine="0"/>
              <w:rPr>
                <w:rFonts w:ascii="Times New Roman"/>
              </w:rPr>
            </w:pPr>
            <w:r w:rsidRPr="00466845">
              <w:rPr>
                <w:rFonts w:ascii="Times New Roman"/>
              </w:rPr>
              <w:t>寻呼信道</w:t>
            </w:r>
          </w:p>
        </w:tc>
        <w:tc>
          <w:tcPr>
            <w:tcW w:w="3969" w:type="dxa"/>
            <w:vAlign w:val="center"/>
          </w:tcPr>
          <w:p w14:paraId="6015A9FE" w14:textId="77777777" w:rsidR="002435E2" w:rsidRPr="00466845" w:rsidRDefault="002435E2" w:rsidP="008D78FA">
            <w:pPr>
              <w:pStyle w:val="aff8"/>
              <w:ind w:firstLineChars="0" w:firstLine="0"/>
              <w:rPr>
                <w:rFonts w:ascii="Times New Roman"/>
              </w:rPr>
            </w:pPr>
            <w:r w:rsidRPr="00466845">
              <w:rPr>
                <w:rFonts w:ascii="Times New Roman"/>
              </w:rPr>
              <w:t>Paging Channel</w:t>
            </w:r>
          </w:p>
        </w:tc>
      </w:tr>
      <w:tr w:rsidR="002435E2" w:rsidRPr="00466845" w14:paraId="62FE99D5" w14:textId="77777777" w:rsidTr="008D78FA">
        <w:tc>
          <w:tcPr>
            <w:tcW w:w="1731" w:type="dxa"/>
            <w:vAlign w:val="center"/>
          </w:tcPr>
          <w:p w14:paraId="14E4313D" w14:textId="77777777" w:rsidR="002435E2" w:rsidRPr="00466845" w:rsidRDefault="002435E2" w:rsidP="008D78FA">
            <w:pPr>
              <w:pStyle w:val="aff8"/>
              <w:ind w:firstLineChars="0" w:firstLine="0"/>
              <w:rPr>
                <w:rFonts w:ascii="Times New Roman"/>
              </w:rPr>
            </w:pPr>
            <w:r w:rsidRPr="00466845">
              <w:rPr>
                <w:rFonts w:ascii="Times New Roman"/>
              </w:rPr>
              <w:t>PDCCH</w:t>
            </w:r>
          </w:p>
        </w:tc>
        <w:tc>
          <w:tcPr>
            <w:tcW w:w="2805" w:type="dxa"/>
            <w:vAlign w:val="center"/>
          </w:tcPr>
          <w:p w14:paraId="1141B679" w14:textId="77777777" w:rsidR="002435E2" w:rsidRPr="00466845" w:rsidRDefault="002435E2" w:rsidP="008D78FA">
            <w:pPr>
              <w:pStyle w:val="aff8"/>
              <w:ind w:firstLineChars="0" w:firstLine="0"/>
              <w:rPr>
                <w:rFonts w:ascii="Times New Roman"/>
              </w:rPr>
            </w:pPr>
            <w:r w:rsidRPr="00466845">
              <w:rPr>
                <w:rFonts w:ascii="Times New Roman"/>
              </w:rPr>
              <w:t>物理下行控制信道</w:t>
            </w:r>
          </w:p>
        </w:tc>
        <w:tc>
          <w:tcPr>
            <w:tcW w:w="3969" w:type="dxa"/>
            <w:vAlign w:val="center"/>
          </w:tcPr>
          <w:p w14:paraId="2101F41C" w14:textId="77777777" w:rsidR="002435E2" w:rsidRPr="00466845" w:rsidRDefault="002435E2" w:rsidP="008D78FA">
            <w:pPr>
              <w:pStyle w:val="aff8"/>
              <w:ind w:firstLineChars="0" w:firstLine="0"/>
              <w:rPr>
                <w:rFonts w:ascii="Times New Roman"/>
              </w:rPr>
            </w:pPr>
            <w:r w:rsidRPr="00466845">
              <w:rPr>
                <w:rFonts w:ascii="Times New Roman"/>
              </w:rPr>
              <w:t>Physical Downlink Control Channel</w:t>
            </w:r>
          </w:p>
        </w:tc>
      </w:tr>
      <w:tr w:rsidR="002435E2" w:rsidRPr="00466845" w14:paraId="0AFA30EE" w14:textId="77777777" w:rsidTr="008D78FA">
        <w:tc>
          <w:tcPr>
            <w:tcW w:w="1731" w:type="dxa"/>
            <w:vAlign w:val="center"/>
          </w:tcPr>
          <w:p w14:paraId="5C605B0A" w14:textId="77777777" w:rsidR="002435E2" w:rsidRPr="00466845" w:rsidRDefault="002435E2" w:rsidP="008D78FA">
            <w:pPr>
              <w:pStyle w:val="aff8"/>
              <w:ind w:firstLineChars="0" w:firstLine="0"/>
              <w:rPr>
                <w:rFonts w:ascii="Times New Roman"/>
              </w:rPr>
            </w:pPr>
            <w:r w:rsidRPr="00466845">
              <w:rPr>
                <w:rFonts w:ascii="Times New Roman"/>
              </w:rPr>
              <w:t>PDCP</w:t>
            </w:r>
          </w:p>
        </w:tc>
        <w:tc>
          <w:tcPr>
            <w:tcW w:w="2805" w:type="dxa"/>
            <w:vAlign w:val="center"/>
          </w:tcPr>
          <w:p w14:paraId="77918697" w14:textId="77777777" w:rsidR="002435E2" w:rsidRPr="00466845" w:rsidRDefault="002435E2" w:rsidP="008D78FA">
            <w:pPr>
              <w:pStyle w:val="aff8"/>
              <w:ind w:firstLineChars="0" w:firstLine="0"/>
              <w:rPr>
                <w:rFonts w:ascii="Times New Roman"/>
              </w:rPr>
            </w:pPr>
            <w:r w:rsidRPr="00466845">
              <w:rPr>
                <w:rFonts w:ascii="Times New Roman"/>
              </w:rPr>
              <w:t>分组数据汇聚协议</w:t>
            </w:r>
          </w:p>
        </w:tc>
        <w:tc>
          <w:tcPr>
            <w:tcW w:w="3969" w:type="dxa"/>
            <w:vAlign w:val="center"/>
          </w:tcPr>
          <w:p w14:paraId="24E547A4" w14:textId="77777777" w:rsidR="002435E2" w:rsidRPr="00466845" w:rsidRDefault="002435E2" w:rsidP="008D78FA">
            <w:pPr>
              <w:pStyle w:val="aff8"/>
              <w:ind w:firstLineChars="0" w:firstLine="0"/>
              <w:rPr>
                <w:rFonts w:ascii="Times New Roman"/>
              </w:rPr>
            </w:pPr>
            <w:r w:rsidRPr="00466845">
              <w:rPr>
                <w:rFonts w:ascii="Times New Roman"/>
              </w:rPr>
              <w:t>Packet Data Convergence Protocol</w:t>
            </w:r>
          </w:p>
        </w:tc>
      </w:tr>
      <w:tr w:rsidR="002435E2" w:rsidRPr="00466845" w14:paraId="775B4A27" w14:textId="77777777" w:rsidTr="008D78FA">
        <w:tc>
          <w:tcPr>
            <w:tcW w:w="1731" w:type="dxa"/>
            <w:vAlign w:val="center"/>
          </w:tcPr>
          <w:p w14:paraId="3B33BF7A" w14:textId="77777777" w:rsidR="002435E2" w:rsidRPr="00466845" w:rsidRDefault="002435E2" w:rsidP="008D78FA">
            <w:pPr>
              <w:pStyle w:val="aff8"/>
              <w:ind w:firstLineChars="0" w:firstLine="0"/>
              <w:rPr>
                <w:rFonts w:ascii="Times New Roman"/>
              </w:rPr>
            </w:pPr>
            <w:r w:rsidRPr="00466845">
              <w:rPr>
                <w:rFonts w:ascii="Times New Roman"/>
              </w:rPr>
              <w:t>PDSCH</w:t>
            </w:r>
          </w:p>
        </w:tc>
        <w:tc>
          <w:tcPr>
            <w:tcW w:w="2805" w:type="dxa"/>
            <w:vAlign w:val="center"/>
          </w:tcPr>
          <w:p w14:paraId="4B457AD2" w14:textId="77777777" w:rsidR="002435E2" w:rsidRPr="00466845" w:rsidRDefault="002435E2" w:rsidP="008D78FA">
            <w:pPr>
              <w:pStyle w:val="aff8"/>
              <w:ind w:firstLineChars="0" w:firstLine="0"/>
              <w:rPr>
                <w:rFonts w:ascii="Times New Roman"/>
              </w:rPr>
            </w:pPr>
            <w:r w:rsidRPr="00466845">
              <w:rPr>
                <w:rFonts w:ascii="Times New Roman"/>
              </w:rPr>
              <w:t>物理下行共享信道</w:t>
            </w:r>
          </w:p>
        </w:tc>
        <w:tc>
          <w:tcPr>
            <w:tcW w:w="3969" w:type="dxa"/>
            <w:vAlign w:val="center"/>
          </w:tcPr>
          <w:p w14:paraId="4385996A" w14:textId="77777777" w:rsidR="002435E2" w:rsidRPr="00466845" w:rsidRDefault="002435E2" w:rsidP="008D78FA">
            <w:pPr>
              <w:pStyle w:val="aff8"/>
              <w:ind w:firstLineChars="0" w:firstLine="0"/>
              <w:rPr>
                <w:rFonts w:ascii="Times New Roman"/>
              </w:rPr>
            </w:pPr>
            <w:r w:rsidRPr="00466845">
              <w:rPr>
                <w:rFonts w:ascii="Times New Roman"/>
              </w:rPr>
              <w:t>Physical Downlink Shared Channel</w:t>
            </w:r>
          </w:p>
        </w:tc>
      </w:tr>
      <w:tr w:rsidR="002435E2" w:rsidRPr="00466845" w14:paraId="5F7897B7" w14:textId="77777777" w:rsidTr="008D78FA">
        <w:tc>
          <w:tcPr>
            <w:tcW w:w="1731" w:type="dxa"/>
            <w:vAlign w:val="center"/>
          </w:tcPr>
          <w:p w14:paraId="0438A16C" w14:textId="77777777" w:rsidR="002435E2" w:rsidRPr="00466845" w:rsidRDefault="002435E2" w:rsidP="008D78FA">
            <w:pPr>
              <w:pStyle w:val="aff8"/>
              <w:ind w:firstLineChars="0" w:firstLine="0"/>
              <w:rPr>
                <w:rFonts w:ascii="Times New Roman"/>
              </w:rPr>
            </w:pPr>
            <w:r w:rsidRPr="00466845">
              <w:rPr>
                <w:rFonts w:ascii="Times New Roman"/>
              </w:rPr>
              <w:t>PDU</w:t>
            </w:r>
          </w:p>
        </w:tc>
        <w:tc>
          <w:tcPr>
            <w:tcW w:w="2805" w:type="dxa"/>
            <w:vAlign w:val="center"/>
          </w:tcPr>
          <w:p w14:paraId="0B956B67" w14:textId="77777777" w:rsidR="002435E2" w:rsidRPr="00466845" w:rsidRDefault="002435E2" w:rsidP="008D78FA">
            <w:pPr>
              <w:pStyle w:val="aff8"/>
              <w:ind w:firstLineChars="0" w:firstLine="0"/>
              <w:rPr>
                <w:rFonts w:ascii="Times New Roman"/>
              </w:rPr>
            </w:pPr>
            <w:r w:rsidRPr="00466845">
              <w:rPr>
                <w:rFonts w:ascii="Times New Roman"/>
              </w:rPr>
              <w:t>分组数据单元</w:t>
            </w:r>
          </w:p>
        </w:tc>
        <w:tc>
          <w:tcPr>
            <w:tcW w:w="3969" w:type="dxa"/>
            <w:vAlign w:val="center"/>
          </w:tcPr>
          <w:p w14:paraId="7E46069C" w14:textId="77777777" w:rsidR="002435E2" w:rsidRPr="00466845" w:rsidRDefault="002435E2" w:rsidP="008D78FA">
            <w:pPr>
              <w:pStyle w:val="aff8"/>
              <w:ind w:firstLineChars="0" w:firstLine="0"/>
              <w:rPr>
                <w:rFonts w:ascii="Times New Roman"/>
              </w:rPr>
            </w:pPr>
            <w:r w:rsidRPr="00466845">
              <w:rPr>
                <w:rFonts w:ascii="Times New Roman"/>
              </w:rPr>
              <w:t>Packet Data Unit</w:t>
            </w:r>
          </w:p>
        </w:tc>
      </w:tr>
      <w:tr w:rsidR="002435E2" w:rsidRPr="00466845" w14:paraId="70ACA950" w14:textId="77777777" w:rsidTr="008D78FA">
        <w:tc>
          <w:tcPr>
            <w:tcW w:w="1731" w:type="dxa"/>
            <w:vAlign w:val="center"/>
          </w:tcPr>
          <w:p w14:paraId="306129DD" w14:textId="77777777" w:rsidR="002435E2" w:rsidRPr="00466845" w:rsidRDefault="002435E2" w:rsidP="008D78FA">
            <w:pPr>
              <w:pStyle w:val="aff8"/>
              <w:ind w:firstLineChars="0" w:firstLine="0"/>
              <w:rPr>
                <w:rFonts w:ascii="Times New Roman"/>
              </w:rPr>
            </w:pPr>
            <w:r w:rsidRPr="00466845">
              <w:rPr>
                <w:rFonts w:ascii="Times New Roman"/>
              </w:rPr>
              <w:t>PHY</w:t>
            </w:r>
          </w:p>
        </w:tc>
        <w:tc>
          <w:tcPr>
            <w:tcW w:w="2805" w:type="dxa"/>
            <w:vAlign w:val="center"/>
          </w:tcPr>
          <w:p w14:paraId="1A8FC9B8" w14:textId="77777777" w:rsidR="002435E2" w:rsidRPr="00466845" w:rsidRDefault="002435E2" w:rsidP="008D78FA">
            <w:pPr>
              <w:pStyle w:val="aff8"/>
              <w:ind w:firstLineChars="0" w:firstLine="0"/>
              <w:rPr>
                <w:rFonts w:ascii="Times New Roman"/>
              </w:rPr>
            </w:pPr>
            <w:r w:rsidRPr="00466845">
              <w:rPr>
                <w:rFonts w:ascii="Times New Roman"/>
              </w:rPr>
              <w:t>物理层</w:t>
            </w:r>
          </w:p>
        </w:tc>
        <w:tc>
          <w:tcPr>
            <w:tcW w:w="3969" w:type="dxa"/>
            <w:vAlign w:val="center"/>
          </w:tcPr>
          <w:p w14:paraId="193A67CC" w14:textId="77777777" w:rsidR="002435E2" w:rsidRPr="00466845" w:rsidRDefault="002435E2" w:rsidP="008D78FA">
            <w:pPr>
              <w:pStyle w:val="aff8"/>
              <w:ind w:firstLineChars="0" w:firstLine="0"/>
              <w:rPr>
                <w:rFonts w:ascii="Times New Roman"/>
              </w:rPr>
            </w:pPr>
            <w:r w:rsidRPr="00466845">
              <w:rPr>
                <w:rFonts w:ascii="Times New Roman"/>
              </w:rPr>
              <w:t>Physical layer</w:t>
            </w:r>
          </w:p>
        </w:tc>
      </w:tr>
      <w:tr w:rsidR="002435E2" w:rsidRPr="00466845" w14:paraId="7171A241" w14:textId="77777777" w:rsidTr="008D78FA">
        <w:tc>
          <w:tcPr>
            <w:tcW w:w="1731" w:type="dxa"/>
            <w:vAlign w:val="center"/>
          </w:tcPr>
          <w:p w14:paraId="2AE868B6" w14:textId="77777777" w:rsidR="002435E2" w:rsidRPr="00466845" w:rsidRDefault="002435E2" w:rsidP="008D78FA">
            <w:pPr>
              <w:pStyle w:val="aff8"/>
              <w:ind w:firstLineChars="0" w:firstLine="0"/>
              <w:rPr>
                <w:rFonts w:ascii="Times New Roman"/>
              </w:rPr>
            </w:pPr>
            <w:r w:rsidRPr="00466845">
              <w:rPr>
                <w:rFonts w:ascii="Times New Roman"/>
              </w:rPr>
              <w:t>PLMN</w:t>
            </w:r>
          </w:p>
        </w:tc>
        <w:tc>
          <w:tcPr>
            <w:tcW w:w="2805" w:type="dxa"/>
            <w:vAlign w:val="center"/>
          </w:tcPr>
          <w:p w14:paraId="3105D154" w14:textId="77777777" w:rsidR="002435E2" w:rsidRPr="00466845" w:rsidRDefault="002435E2" w:rsidP="008D78FA">
            <w:pPr>
              <w:pStyle w:val="aff8"/>
              <w:ind w:firstLineChars="0" w:firstLine="0"/>
              <w:rPr>
                <w:rFonts w:ascii="Times New Roman"/>
              </w:rPr>
            </w:pPr>
            <w:r w:rsidRPr="00466845">
              <w:rPr>
                <w:rFonts w:ascii="Times New Roman"/>
              </w:rPr>
              <w:t>公众陆地移动通信网</w:t>
            </w:r>
          </w:p>
        </w:tc>
        <w:tc>
          <w:tcPr>
            <w:tcW w:w="3969" w:type="dxa"/>
            <w:vAlign w:val="center"/>
          </w:tcPr>
          <w:p w14:paraId="473C5ABB" w14:textId="77777777" w:rsidR="002435E2" w:rsidRPr="00466845" w:rsidRDefault="002435E2" w:rsidP="008D78FA">
            <w:pPr>
              <w:pStyle w:val="aff8"/>
              <w:ind w:firstLineChars="0" w:firstLine="0"/>
              <w:rPr>
                <w:rFonts w:ascii="Times New Roman"/>
              </w:rPr>
            </w:pPr>
            <w:r w:rsidRPr="00466845">
              <w:rPr>
                <w:rFonts w:ascii="Times New Roman"/>
              </w:rPr>
              <w:t>Public Lands Mobile Network</w:t>
            </w:r>
          </w:p>
        </w:tc>
      </w:tr>
      <w:tr w:rsidR="002435E2" w:rsidRPr="00466845" w14:paraId="2A38E44F" w14:textId="77777777" w:rsidTr="008D78FA">
        <w:tc>
          <w:tcPr>
            <w:tcW w:w="1731" w:type="dxa"/>
            <w:vAlign w:val="center"/>
          </w:tcPr>
          <w:p w14:paraId="2F6A8E27" w14:textId="77777777" w:rsidR="002435E2" w:rsidRPr="00466845" w:rsidRDefault="002435E2" w:rsidP="008D78FA">
            <w:pPr>
              <w:pStyle w:val="aff8"/>
              <w:ind w:firstLineChars="0" w:firstLine="0"/>
              <w:rPr>
                <w:rFonts w:ascii="Times New Roman"/>
              </w:rPr>
            </w:pPr>
            <w:r w:rsidRPr="00466845">
              <w:rPr>
                <w:rFonts w:ascii="Times New Roman"/>
              </w:rPr>
              <w:t>PRACH</w:t>
            </w:r>
          </w:p>
        </w:tc>
        <w:tc>
          <w:tcPr>
            <w:tcW w:w="2805" w:type="dxa"/>
            <w:vAlign w:val="center"/>
          </w:tcPr>
          <w:p w14:paraId="25DC2F6F" w14:textId="77777777" w:rsidR="002435E2" w:rsidRPr="00466845" w:rsidRDefault="002435E2" w:rsidP="008D78FA">
            <w:pPr>
              <w:pStyle w:val="aff8"/>
              <w:ind w:firstLineChars="0" w:firstLine="0"/>
              <w:rPr>
                <w:rFonts w:ascii="Times New Roman"/>
              </w:rPr>
            </w:pPr>
            <w:r w:rsidRPr="00466845">
              <w:rPr>
                <w:rFonts w:ascii="Times New Roman"/>
              </w:rPr>
              <w:t>物理随机接入信道</w:t>
            </w:r>
          </w:p>
        </w:tc>
        <w:tc>
          <w:tcPr>
            <w:tcW w:w="3969" w:type="dxa"/>
            <w:vAlign w:val="center"/>
          </w:tcPr>
          <w:p w14:paraId="0B1470D2" w14:textId="77777777" w:rsidR="002435E2" w:rsidRPr="00466845" w:rsidRDefault="002435E2" w:rsidP="008D78FA">
            <w:pPr>
              <w:pStyle w:val="aff8"/>
              <w:ind w:firstLineChars="0" w:firstLine="0"/>
              <w:rPr>
                <w:rFonts w:ascii="Times New Roman"/>
              </w:rPr>
            </w:pPr>
            <w:r w:rsidRPr="00466845">
              <w:rPr>
                <w:rFonts w:ascii="Times New Roman"/>
              </w:rPr>
              <w:t>Physical Random Access Channel</w:t>
            </w:r>
          </w:p>
        </w:tc>
      </w:tr>
      <w:tr w:rsidR="002435E2" w:rsidRPr="00466845" w14:paraId="274B7DC8" w14:textId="77777777" w:rsidTr="008D78FA">
        <w:tc>
          <w:tcPr>
            <w:tcW w:w="1731" w:type="dxa"/>
            <w:vAlign w:val="center"/>
          </w:tcPr>
          <w:p w14:paraId="639B7121" w14:textId="77777777" w:rsidR="002435E2" w:rsidRPr="00466845" w:rsidRDefault="002435E2" w:rsidP="008D78FA">
            <w:pPr>
              <w:pStyle w:val="aff8"/>
              <w:ind w:firstLineChars="0" w:firstLine="0"/>
              <w:rPr>
                <w:rFonts w:ascii="Times New Roman"/>
              </w:rPr>
            </w:pPr>
            <w:r w:rsidRPr="00466845">
              <w:rPr>
                <w:rFonts w:ascii="Times New Roman"/>
              </w:rPr>
              <w:t>PRB</w:t>
            </w:r>
          </w:p>
        </w:tc>
        <w:tc>
          <w:tcPr>
            <w:tcW w:w="2805" w:type="dxa"/>
            <w:vAlign w:val="center"/>
          </w:tcPr>
          <w:p w14:paraId="5D4FF54C" w14:textId="77777777" w:rsidR="002435E2" w:rsidRPr="00466845" w:rsidRDefault="002435E2" w:rsidP="008D78FA">
            <w:pPr>
              <w:pStyle w:val="aff8"/>
              <w:ind w:firstLineChars="0" w:firstLine="0"/>
              <w:rPr>
                <w:rFonts w:ascii="Times New Roman"/>
              </w:rPr>
            </w:pPr>
            <w:r w:rsidRPr="00466845">
              <w:rPr>
                <w:rFonts w:ascii="Times New Roman"/>
              </w:rPr>
              <w:t>物理资源块</w:t>
            </w:r>
          </w:p>
        </w:tc>
        <w:tc>
          <w:tcPr>
            <w:tcW w:w="3969" w:type="dxa"/>
            <w:vAlign w:val="center"/>
          </w:tcPr>
          <w:p w14:paraId="5F825D8B" w14:textId="77777777" w:rsidR="002435E2" w:rsidRPr="00466845" w:rsidRDefault="002435E2" w:rsidP="008D78FA">
            <w:pPr>
              <w:pStyle w:val="aff8"/>
              <w:ind w:firstLineChars="0" w:firstLine="0"/>
              <w:rPr>
                <w:rFonts w:ascii="Times New Roman"/>
              </w:rPr>
            </w:pPr>
            <w:r w:rsidRPr="00466845">
              <w:rPr>
                <w:rFonts w:ascii="Times New Roman"/>
              </w:rPr>
              <w:t>Physical Resource Block</w:t>
            </w:r>
          </w:p>
        </w:tc>
      </w:tr>
      <w:tr w:rsidR="002435E2" w:rsidRPr="00466845" w14:paraId="71BCAFA4" w14:textId="77777777" w:rsidTr="008D78FA">
        <w:tc>
          <w:tcPr>
            <w:tcW w:w="1731" w:type="dxa"/>
            <w:vAlign w:val="center"/>
          </w:tcPr>
          <w:p w14:paraId="162524CB" w14:textId="77777777" w:rsidR="002435E2" w:rsidRPr="00466845" w:rsidRDefault="002435E2" w:rsidP="008D78FA">
            <w:pPr>
              <w:pStyle w:val="aff8"/>
              <w:ind w:firstLineChars="0" w:firstLine="0"/>
              <w:rPr>
                <w:rFonts w:ascii="Times New Roman"/>
              </w:rPr>
            </w:pPr>
            <w:r w:rsidRPr="00466845">
              <w:rPr>
                <w:rFonts w:ascii="Times New Roman"/>
              </w:rPr>
              <w:t>PUCCH</w:t>
            </w:r>
          </w:p>
        </w:tc>
        <w:tc>
          <w:tcPr>
            <w:tcW w:w="2805" w:type="dxa"/>
            <w:vAlign w:val="center"/>
          </w:tcPr>
          <w:p w14:paraId="2A014FFF" w14:textId="77777777" w:rsidR="002435E2" w:rsidRPr="00466845" w:rsidRDefault="002435E2" w:rsidP="008D78FA">
            <w:pPr>
              <w:pStyle w:val="aff8"/>
              <w:ind w:firstLineChars="0" w:firstLine="0"/>
              <w:rPr>
                <w:rFonts w:ascii="Times New Roman"/>
              </w:rPr>
            </w:pPr>
            <w:r w:rsidRPr="00466845">
              <w:rPr>
                <w:rFonts w:ascii="Times New Roman"/>
              </w:rPr>
              <w:t>物理上行控制信道</w:t>
            </w:r>
          </w:p>
        </w:tc>
        <w:tc>
          <w:tcPr>
            <w:tcW w:w="3969" w:type="dxa"/>
            <w:vAlign w:val="center"/>
          </w:tcPr>
          <w:p w14:paraId="0F66B1B9" w14:textId="77777777" w:rsidR="002435E2" w:rsidRPr="00466845" w:rsidRDefault="002435E2" w:rsidP="008D78FA">
            <w:pPr>
              <w:pStyle w:val="aff8"/>
              <w:ind w:firstLineChars="0" w:firstLine="0"/>
              <w:rPr>
                <w:rFonts w:ascii="Times New Roman"/>
              </w:rPr>
            </w:pPr>
            <w:r w:rsidRPr="00466845">
              <w:rPr>
                <w:rFonts w:ascii="Times New Roman"/>
              </w:rPr>
              <w:t>Physical Uplink Control Channel</w:t>
            </w:r>
          </w:p>
        </w:tc>
      </w:tr>
      <w:tr w:rsidR="002435E2" w:rsidRPr="00466845" w14:paraId="674F73FE" w14:textId="77777777" w:rsidTr="008D78FA">
        <w:tc>
          <w:tcPr>
            <w:tcW w:w="1731" w:type="dxa"/>
            <w:vAlign w:val="center"/>
          </w:tcPr>
          <w:p w14:paraId="6EAB1193" w14:textId="77777777" w:rsidR="002435E2" w:rsidRPr="00466845" w:rsidRDefault="002435E2" w:rsidP="008D78FA">
            <w:pPr>
              <w:pStyle w:val="aff8"/>
              <w:ind w:firstLineChars="0" w:firstLine="0"/>
              <w:rPr>
                <w:rFonts w:ascii="Times New Roman"/>
              </w:rPr>
            </w:pPr>
            <w:r w:rsidRPr="00466845">
              <w:rPr>
                <w:rFonts w:ascii="Times New Roman"/>
              </w:rPr>
              <w:t>PUSCH</w:t>
            </w:r>
          </w:p>
        </w:tc>
        <w:tc>
          <w:tcPr>
            <w:tcW w:w="2805" w:type="dxa"/>
            <w:vAlign w:val="center"/>
          </w:tcPr>
          <w:p w14:paraId="33CE1CEE" w14:textId="77777777" w:rsidR="002435E2" w:rsidRPr="00466845" w:rsidRDefault="002435E2" w:rsidP="008D78FA">
            <w:pPr>
              <w:pStyle w:val="aff8"/>
              <w:ind w:firstLineChars="0" w:firstLine="0"/>
              <w:rPr>
                <w:rFonts w:ascii="Times New Roman"/>
              </w:rPr>
            </w:pPr>
            <w:r w:rsidRPr="00466845">
              <w:rPr>
                <w:rFonts w:ascii="Times New Roman"/>
              </w:rPr>
              <w:t>物理上行共享信道</w:t>
            </w:r>
          </w:p>
        </w:tc>
        <w:tc>
          <w:tcPr>
            <w:tcW w:w="3969" w:type="dxa"/>
            <w:vAlign w:val="center"/>
          </w:tcPr>
          <w:p w14:paraId="053898ED" w14:textId="77777777" w:rsidR="002435E2" w:rsidRPr="00466845" w:rsidRDefault="002435E2" w:rsidP="008D78FA">
            <w:pPr>
              <w:pStyle w:val="aff8"/>
              <w:ind w:firstLineChars="0" w:firstLine="0"/>
              <w:rPr>
                <w:rFonts w:ascii="Times New Roman"/>
              </w:rPr>
            </w:pPr>
            <w:r w:rsidRPr="00466845">
              <w:rPr>
                <w:rFonts w:ascii="Times New Roman"/>
              </w:rPr>
              <w:t>Physical Uplink Shared Channel</w:t>
            </w:r>
          </w:p>
        </w:tc>
      </w:tr>
      <w:tr w:rsidR="002435E2" w:rsidRPr="00466845" w14:paraId="79042D7A" w14:textId="77777777" w:rsidTr="008D78FA">
        <w:tc>
          <w:tcPr>
            <w:tcW w:w="1731" w:type="dxa"/>
            <w:vAlign w:val="center"/>
          </w:tcPr>
          <w:p w14:paraId="6E21C471" w14:textId="77777777" w:rsidR="002435E2" w:rsidRPr="00466845" w:rsidRDefault="002435E2" w:rsidP="008D78FA">
            <w:pPr>
              <w:pStyle w:val="aff8"/>
              <w:ind w:firstLineChars="0" w:firstLine="0"/>
              <w:rPr>
                <w:rFonts w:ascii="Times New Roman"/>
              </w:rPr>
            </w:pPr>
            <w:r w:rsidRPr="00466845">
              <w:rPr>
                <w:rFonts w:ascii="Times New Roman"/>
              </w:rPr>
              <w:t>PSS</w:t>
            </w:r>
          </w:p>
        </w:tc>
        <w:tc>
          <w:tcPr>
            <w:tcW w:w="2805" w:type="dxa"/>
            <w:vAlign w:val="center"/>
          </w:tcPr>
          <w:p w14:paraId="207A15D8" w14:textId="77777777" w:rsidR="002435E2" w:rsidRPr="00466845" w:rsidRDefault="002435E2" w:rsidP="008D78FA">
            <w:pPr>
              <w:pStyle w:val="aff8"/>
              <w:ind w:firstLineChars="0" w:firstLine="0"/>
              <w:rPr>
                <w:rFonts w:ascii="Times New Roman"/>
              </w:rPr>
            </w:pPr>
            <w:r w:rsidRPr="00466845">
              <w:rPr>
                <w:rFonts w:ascii="Times New Roman"/>
              </w:rPr>
              <w:t>主同步信号</w:t>
            </w:r>
          </w:p>
        </w:tc>
        <w:tc>
          <w:tcPr>
            <w:tcW w:w="3969" w:type="dxa"/>
            <w:vAlign w:val="center"/>
          </w:tcPr>
          <w:p w14:paraId="06A4BD70" w14:textId="77777777" w:rsidR="002435E2" w:rsidRPr="00466845" w:rsidRDefault="002435E2" w:rsidP="008D78FA">
            <w:pPr>
              <w:pStyle w:val="aff8"/>
              <w:ind w:firstLineChars="0" w:firstLine="0"/>
              <w:rPr>
                <w:rFonts w:ascii="Times New Roman"/>
              </w:rPr>
            </w:pPr>
            <w:r w:rsidRPr="00466845">
              <w:rPr>
                <w:rFonts w:ascii="Times New Roman"/>
              </w:rPr>
              <w:t>Primary Synchronization Signal</w:t>
            </w:r>
          </w:p>
        </w:tc>
      </w:tr>
      <w:tr w:rsidR="002435E2" w:rsidRPr="00466845" w14:paraId="0FEE57D7" w14:textId="77777777" w:rsidTr="008D78FA">
        <w:tc>
          <w:tcPr>
            <w:tcW w:w="1731" w:type="dxa"/>
            <w:vAlign w:val="center"/>
          </w:tcPr>
          <w:p w14:paraId="30519F93" w14:textId="77777777" w:rsidR="002435E2" w:rsidRPr="00466845" w:rsidRDefault="002435E2" w:rsidP="008D78FA">
            <w:pPr>
              <w:pStyle w:val="aff8"/>
              <w:ind w:firstLineChars="0" w:firstLine="0"/>
              <w:rPr>
                <w:rFonts w:ascii="Times New Roman"/>
              </w:rPr>
            </w:pPr>
            <w:r w:rsidRPr="00466845">
              <w:rPr>
                <w:rFonts w:ascii="Times New Roman"/>
              </w:rPr>
              <w:t>QAM</w:t>
            </w:r>
          </w:p>
        </w:tc>
        <w:tc>
          <w:tcPr>
            <w:tcW w:w="2805" w:type="dxa"/>
            <w:vAlign w:val="center"/>
          </w:tcPr>
          <w:p w14:paraId="4663A6CA" w14:textId="77777777" w:rsidR="002435E2" w:rsidRPr="00466845" w:rsidRDefault="002435E2" w:rsidP="008D78FA">
            <w:pPr>
              <w:pStyle w:val="aff8"/>
              <w:ind w:firstLineChars="0" w:firstLine="0"/>
              <w:rPr>
                <w:rFonts w:ascii="Times New Roman"/>
              </w:rPr>
            </w:pPr>
            <w:r w:rsidRPr="00466845">
              <w:rPr>
                <w:rFonts w:ascii="Times New Roman"/>
              </w:rPr>
              <w:t>正交调幅</w:t>
            </w:r>
          </w:p>
        </w:tc>
        <w:tc>
          <w:tcPr>
            <w:tcW w:w="3969" w:type="dxa"/>
            <w:vAlign w:val="center"/>
          </w:tcPr>
          <w:p w14:paraId="78026BCC" w14:textId="77777777" w:rsidR="002435E2" w:rsidRPr="00466845" w:rsidRDefault="002435E2" w:rsidP="008D78FA">
            <w:pPr>
              <w:pStyle w:val="aff8"/>
              <w:ind w:firstLineChars="0" w:firstLine="0"/>
              <w:rPr>
                <w:rFonts w:ascii="Times New Roman"/>
              </w:rPr>
            </w:pPr>
            <w:r w:rsidRPr="00466845">
              <w:rPr>
                <w:rFonts w:ascii="Times New Roman"/>
              </w:rPr>
              <w:t>Quadrature Amplitude Modulation</w:t>
            </w:r>
          </w:p>
        </w:tc>
      </w:tr>
      <w:tr w:rsidR="002435E2" w:rsidRPr="00466845" w14:paraId="194447C2" w14:textId="77777777" w:rsidTr="008D78FA">
        <w:tc>
          <w:tcPr>
            <w:tcW w:w="1731" w:type="dxa"/>
            <w:vAlign w:val="center"/>
          </w:tcPr>
          <w:p w14:paraId="45AC87C8" w14:textId="77777777" w:rsidR="002435E2" w:rsidRPr="00466845" w:rsidRDefault="002435E2" w:rsidP="008D78FA">
            <w:pPr>
              <w:pStyle w:val="aff8"/>
              <w:ind w:firstLineChars="0" w:firstLine="0"/>
              <w:rPr>
                <w:rFonts w:ascii="Times New Roman"/>
              </w:rPr>
            </w:pPr>
            <w:r w:rsidRPr="00466845">
              <w:rPr>
                <w:rFonts w:ascii="Times New Roman"/>
              </w:rPr>
              <w:t>QPSK</w:t>
            </w:r>
          </w:p>
        </w:tc>
        <w:tc>
          <w:tcPr>
            <w:tcW w:w="2805" w:type="dxa"/>
            <w:vAlign w:val="center"/>
          </w:tcPr>
          <w:p w14:paraId="06E1D1BC" w14:textId="77777777" w:rsidR="002435E2" w:rsidRPr="00466845" w:rsidRDefault="002435E2" w:rsidP="008D78FA">
            <w:pPr>
              <w:pStyle w:val="aff8"/>
              <w:ind w:firstLineChars="0" w:firstLine="0"/>
              <w:rPr>
                <w:rFonts w:ascii="Times New Roman"/>
              </w:rPr>
            </w:pPr>
            <w:r w:rsidRPr="00466845">
              <w:rPr>
                <w:rFonts w:ascii="Times New Roman"/>
              </w:rPr>
              <w:t>四相移相键控</w:t>
            </w:r>
          </w:p>
        </w:tc>
        <w:tc>
          <w:tcPr>
            <w:tcW w:w="3969" w:type="dxa"/>
            <w:vAlign w:val="center"/>
          </w:tcPr>
          <w:p w14:paraId="2037D71D" w14:textId="77777777" w:rsidR="002435E2" w:rsidRPr="00466845" w:rsidRDefault="002435E2" w:rsidP="008D78FA">
            <w:pPr>
              <w:pStyle w:val="aff8"/>
              <w:ind w:firstLineChars="0" w:firstLine="0"/>
              <w:rPr>
                <w:rFonts w:ascii="Times New Roman"/>
              </w:rPr>
            </w:pPr>
            <w:r w:rsidRPr="00466845">
              <w:rPr>
                <w:rFonts w:ascii="Times New Roman"/>
              </w:rPr>
              <w:t>Quaternary Phase Shift Keying</w:t>
            </w:r>
          </w:p>
        </w:tc>
      </w:tr>
      <w:tr w:rsidR="002435E2" w:rsidRPr="00466845" w14:paraId="271FC124" w14:textId="77777777" w:rsidTr="008D78FA">
        <w:tc>
          <w:tcPr>
            <w:tcW w:w="1731" w:type="dxa"/>
            <w:vAlign w:val="center"/>
          </w:tcPr>
          <w:p w14:paraId="6B81973E" w14:textId="77777777" w:rsidR="002435E2" w:rsidRPr="00466845" w:rsidRDefault="002435E2" w:rsidP="008D78FA">
            <w:pPr>
              <w:pStyle w:val="aff8"/>
              <w:ind w:firstLineChars="0" w:firstLine="0"/>
              <w:rPr>
                <w:rFonts w:ascii="Times New Roman"/>
              </w:rPr>
            </w:pPr>
            <w:r w:rsidRPr="00466845">
              <w:rPr>
                <w:rFonts w:ascii="Times New Roman"/>
              </w:rPr>
              <w:t>RACH</w:t>
            </w:r>
          </w:p>
        </w:tc>
        <w:tc>
          <w:tcPr>
            <w:tcW w:w="2805" w:type="dxa"/>
            <w:vAlign w:val="center"/>
          </w:tcPr>
          <w:p w14:paraId="65942772" w14:textId="77777777" w:rsidR="002435E2" w:rsidRPr="00466845" w:rsidRDefault="002435E2" w:rsidP="008D78FA">
            <w:pPr>
              <w:pStyle w:val="aff8"/>
              <w:ind w:firstLineChars="0" w:firstLine="0"/>
              <w:rPr>
                <w:rFonts w:ascii="Times New Roman"/>
              </w:rPr>
            </w:pPr>
            <w:r w:rsidRPr="00466845">
              <w:rPr>
                <w:rFonts w:ascii="Times New Roman"/>
              </w:rPr>
              <w:t>随机接入信道</w:t>
            </w:r>
          </w:p>
        </w:tc>
        <w:tc>
          <w:tcPr>
            <w:tcW w:w="3969" w:type="dxa"/>
            <w:vAlign w:val="center"/>
          </w:tcPr>
          <w:p w14:paraId="7FBA3F6A" w14:textId="77777777" w:rsidR="002435E2" w:rsidRPr="00466845" w:rsidRDefault="002435E2" w:rsidP="008D78FA">
            <w:pPr>
              <w:pStyle w:val="aff8"/>
              <w:ind w:firstLineChars="0" w:firstLine="0"/>
              <w:rPr>
                <w:rFonts w:ascii="Times New Roman"/>
              </w:rPr>
            </w:pPr>
            <w:r w:rsidRPr="00466845">
              <w:rPr>
                <w:rFonts w:ascii="Times New Roman"/>
              </w:rPr>
              <w:t xml:space="preserve">Random Access Channel </w:t>
            </w:r>
          </w:p>
        </w:tc>
      </w:tr>
      <w:tr w:rsidR="002435E2" w:rsidRPr="00466845" w14:paraId="6DD6412E" w14:textId="77777777" w:rsidTr="008D78FA">
        <w:tc>
          <w:tcPr>
            <w:tcW w:w="1731" w:type="dxa"/>
            <w:vAlign w:val="center"/>
          </w:tcPr>
          <w:p w14:paraId="084150D5" w14:textId="77777777" w:rsidR="002435E2" w:rsidRPr="00466845" w:rsidRDefault="002435E2" w:rsidP="008D78FA">
            <w:pPr>
              <w:pStyle w:val="aff8"/>
              <w:ind w:firstLineChars="0" w:firstLine="0"/>
              <w:rPr>
                <w:rFonts w:ascii="Times New Roman"/>
              </w:rPr>
            </w:pPr>
            <w:r w:rsidRPr="00466845">
              <w:rPr>
                <w:rFonts w:ascii="Times New Roman"/>
              </w:rPr>
              <w:t>RAT</w:t>
            </w:r>
          </w:p>
        </w:tc>
        <w:tc>
          <w:tcPr>
            <w:tcW w:w="2805" w:type="dxa"/>
            <w:vAlign w:val="center"/>
          </w:tcPr>
          <w:p w14:paraId="4CC6AB2F" w14:textId="77777777" w:rsidR="002435E2" w:rsidRPr="00466845" w:rsidRDefault="002435E2" w:rsidP="008D78FA">
            <w:pPr>
              <w:pStyle w:val="aff8"/>
              <w:ind w:firstLineChars="0" w:firstLine="0"/>
              <w:rPr>
                <w:rFonts w:ascii="Times New Roman"/>
              </w:rPr>
            </w:pPr>
            <w:r w:rsidRPr="00466845">
              <w:rPr>
                <w:rFonts w:ascii="Times New Roman"/>
              </w:rPr>
              <w:t>无线接入技术</w:t>
            </w:r>
          </w:p>
        </w:tc>
        <w:tc>
          <w:tcPr>
            <w:tcW w:w="3969" w:type="dxa"/>
            <w:vAlign w:val="center"/>
          </w:tcPr>
          <w:p w14:paraId="7CA1FF90" w14:textId="77777777" w:rsidR="002435E2" w:rsidRPr="00466845" w:rsidRDefault="002435E2" w:rsidP="008D78FA">
            <w:pPr>
              <w:pStyle w:val="aff8"/>
              <w:ind w:firstLineChars="0" w:firstLine="0"/>
              <w:rPr>
                <w:rFonts w:ascii="Times New Roman"/>
              </w:rPr>
            </w:pPr>
            <w:r w:rsidRPr="00466845">
              <w:rPr>
                <w:rFonts w:ascii="Times New Roman"/>
              </w:rPr>
              <w:t>Radio Access Technology</w:t>
            </w:r>
          </w:p>
        </w:tc>
      </w:tr>
      <w:tr w:rsidR="002435E2" w:rsidRPr="00466845" w14:paraId="5460ADF4" w14:textId="77777777" w:rsidTr="008D78FA">
        <w:tc>
          <w:tcPr>
            <w:tcW w:w="1731" w:type="dxa"/>
            <w:vAlign w:val="center"/>
          </w:tcPr>
          <w:p w14:paraId="4F8F63F1" w14:textId="77777777" w:rsidR="002435E2" w:rsidRPr="00466845" w:rsidRDefault="002435E2" w:rsidP="008D78FA">
            <w:pPr>
              <w:pStyle w:val="aff8"/>
              <w:ind w:firstLineChars="0" w:firstLine="0"/>
              <w:rPr>
                <w:rFonts w:ascii="Times New Roman"/>
              </w:rPr>
            </w:pPr>
            <w:r w:rsidRPr="00466845">
              <w:rPr>
                <w:rFonts w:ascii="Times New Roman"/>
              </w:rPr>
              <w:t>RRC</w:t>
            </w:r>
          </w:p>
        </w:tc>
        <w:tc>
          <w:tcPr>
            <w:tcW w:w="2805" w:type="dxa"/>
            <w:vAlign w:val="center"/>
          </w:tcPr>
          <w:p w14:paraId="4AF9F37C" w14:textId="77777777" w:rsidR="002435E2" w:rsidRPr="00466845" w:rsidRDefault="002435E2" w:rsidP="008D78FA">
            <w:pPr>
              <w:pStyle w:val="aff8"/>
              <w:ind w:firstLineChars="0" w:firstLine="0"/>
              <w:rPr>
                <w:rFonts w:ascii="Times New Roman"/>
              </w:rPr>
            </w:pPr>
            <w:r w:rsidRPr="00466845">
              <w:rPr>
                <w:rFonts w:ascii="Times New Roman"/>
              </w:rPr>
              <w:t>无线资源控制</w:t>
            </w:r>
          </w:p>
        </w:tc>
        <w:tc>
          <w:tcPr>
            <w:tcW w:w="3969" w:type="dxa"/>
            <w:vAlign w:val="center"/>
          </w:tcPr>
          <w:p w14:paraId="71FEBB34" w14:textId="77777777" w:rsidR="002435E2" w:rsidRPr="00466845" w:rsidRDefault="002435E2" w:rsidP="008D78FA">
            <w:pPr>
              <w:pStyle w:val="aff8"/>
              <w:ind w:firstLineChars="0" w:firstLine="0"/>
              <w:rPr>
                <w:rFonts w:ascii="Times New Roman"/>
              </w:rPr>
            </w:pPr>
            <w:r w:rsidRPr="00466845">
              <w:rPr>
                <w:rFonts w:ascii="Times New Roman"/>
              </w:rPr>
              <w:t>Radio Resource Control</w:t>
            </w:r>
          </w:p>
        </w:tc>
      </w:tr>
      <w:tr w:rsidR="002435E2" w:rsidRPr="00466845" w14:paraId="4EAFEAB7" w14:textId="77777777" w:rsidTr="008D78FA">
        <w:tc>
          <w:tcPr>
            <w:tcW w:w="1731" w:type="dxa"/>
            <w:vAlign w:val="center"/>
          </w:tcPr>
          <w:p w14:paraId="1BFE516B" w14:textId="77777777" w:rsidR="002435E2" w:rsidRPr="00466845" w:rsidRDefault="002435E2" w:rsidP="008D78FA">
            <w:pPr>
              <w:pStyle w:val="aff8"/>
              <w:ind w:firstLineChars="0" w:firstLine="0"/>
              <w:rPr>
                <w:rFonts w:ascii="Times New Roman"/>
              </w:rPr>
            </w:pPr>
            <w:r w:rsidRPr="00466845">
              <w:rPr>
                <w:rFonts w:ascii="Times New Roman"/>
              </w:rPr>
              <w:t>RRU</w:t>
            </w:r>
          </w:p>
        </w:tc>
        <w:tc>
          <w:tcPr>
            <w:tcW w:w="2805" w:type="dxa"/>
            <w:vAlign w:val="center"/>
          </w:tcPr>
          <w:p w14:paraId="06863F4E" w14:textId="77777777" w:rsidR="002435E2" w:rsidRPr="00466845" w:rsidRDefault="002435E2" w:rsidP="008D78FA">
            <w:pPr>
              <w:pStyle w:val="aff8"/>
              <w:ind w:firstLineChars="0" w:firstLine="0"/>
              <w:rPr>
                <w:rFonts w:ascii="Times New Roman"/>
              </w:rPr>
            </w:pPr>
            <w:r w:rsidRPr="00466845">
              <w:rPr>
                <w:rFonts w:ascii="Times New Roman"/>
              </w:rPr>
              <w:t>无线远端单元</w:t>
            </w:r>
          </w:p>
        </w:tc>
        <w:tc>
          <w:tcPr>
            <w:tcW w:w="3969" w:type="dxa"/>
            <w:vAlign w:val="center"/>
          </w:tcPr>
          <w:p w14:paraId="6737471C" w14:textId="77777777" w:rsidR="002435E2" w:rsidRPr="00466845" w:rsidRDefault="002435E2" w:rsidP="008D78FA">
            <w:pPr>
              <w:pStyle w:val="aff8"/>
              <w:ind w:firstLineChars="0" w:firstLine="0"/>
              <w:rPr>
                <w:rFonts w:ascii="Times New Roman"/>
              </w:rPr>
            </w:pPr>
            <w:r w:rsidRPr="00466845">
              <w:rPr>
                <w:rFonts w:ascii="Times New Roman"/>
              </w:rPr>
              <w:t>Radio Remote Unit</w:t>
            </w:r>
          </w:p>
        </w:tc>
      </w:tr>
      <w:tr w:rsidR="002435E2" w:rsidRPr="00466845" w14:paraId="16824F32" w14:textId="77777777" w:rsidTr="008D78FA">
        <w:tc>
          <w:tcPr>
            <w:tcW w:w="1731" w:type="dxa"/>
            <w:vAlign w:val="center"/>
          </w:tcPr>
          <w:p w14:paraId="4DCC5DC0" w14:textId="77777777" w:rsidR="002435E2" w:rsidRPr="00466845" w:rsidRDefault="002435E2" w:rsidP="008D78FA">
            <w:pPr>
              <w:pStyle w:val="aff8"/>
              <w:ind w:firstLineChars="0" w:firstLine="0"/>
              <w:rPr>
                <w:rFonts w:ascii="Times New Roman"/>
              </w:rPr>
            </w:pPr>
            <w:r w:rsidRPr="00466845">
              <w:rPr>
                <w:rFonts w:ascii="Times New Roman"/>
              </w:rPr>
              <w:t>RS</w:t>
            </w:r>
          </w:p>
        </w:tc>
        <w:tc>
          <w:tcPr>
            <w:tcW w:w="2805" w:type="dxa"/>
            <w:vAlign w:val="center"/>
          </w:tcPr>
          <w:p w14:paraId="34355E7A" w14:textId="77777777" w:rsidR="002435E2" w:rsidRPr="00466845" w:rsidRDefault="002435E2" w:rsidP="008D78FA">
            <w:pPr>
              <w:pStyle w:val="aff8"/>
              <w:ind w:firstLineChars="0" w:firstLine="0"/>
              <w:rPr>
                <w:rFonts w:ascii="Times New Roman"/>
              </w:rPr>
            </w:pPr>
            <w:r w:rsidRPr="00466845">
              <w:rPr>
                <w:rFonts w:ascii="Times New Roman"/>
              </w:rPr>
              <w:t>参考信号</w:t>
            </w:r>
          </w:p>
        </w:tc>
        <w:tc>
          <w:tcPr>
            <w:tcW w:w="3969" w:type="dxa"/>
            <w:vAlign w:val="center"/>
          </w:tcPr>
          <w:p w14:paraId="7E762BFC" w14:textId="77777777" w:rsidR="002435E2" w:rsidRPr="00466845" w:rsidRDefault="002435E2" w:rsidP="008D78FA">
            <w:pPr>
              <w:pStyle w:val="aff8"/>
              <w:ind w:firstLineChars="0" w:firstLine="0"/>
              <w:rPr>
                <w:rFonts w:ascii="Times New Roman"/>
              </w:rPr>
            </w:pPr>
            <w:r w:rsidRPr="00466845">
              <w:rPr>
                <w:rFonts w:ascii="Times New Roman"/>
              </w:rPr>
              <w:t>Reference Signal</w:t>
            </w:r>
          </w:p>
        </w:tc>
      </w:tr>
      <w:tr w:rsidR="002435E2" w:rsidRPr="00466845" w14:paraId="731F3A8B" w14:textId="77777777" w:rsidTr="008D78FA">
        <w:tc>
          <w:tcPr>
            <w:tcW w:w="1731" w:type="dxa"/>
            <w:vAlign w:val="center"/>
          </w:tcPr>
          <w:p w14:paraId="2024F354" w14:textId="77777777" w:rsidR="002435E2" w:rsidRPr="00466845" w:rsidRDefault="002435E2" w:rsidP="008D78FA">
            <w:pPr>
              <w:pStyle w:val="aff8"/>
              <w:ind w:firstLineChars="0" w:firstLine="0"/>
              <w:rPr>
                <w:rFonts w:ascii="Times New Roman"/>
              </w:rPr>
            </w:pPr>
            <w:r w:rsidRPr="00466845">
              <w:rPr>
                <w:rFonts w:ascii="Times New Roman"/>
              </w:rPr>
              <w:t>RSRP</w:t>
            </w:r>
          </w:p>
        </w:tc>
        <w:tc>
          <w:tcPr>
            <w:tcW w:w="2805" w:type="dxa"/>
            <w:vAlign w:val="center"/>
          </w:tcPr>
          <w:p w14:paraId="44979FE7" w14:textId="77777777" w:rsidR="002435E2" w:rsidRPr="00466845" w:rsidRDefault="002435E2" w:rsidP="008D78FA">
            <w:pPr>
              <w:pStyle w:val="aff8"/>
              <w:ind w:firstLineChars="0" w:firstLine="0"/>
              <w:rPr>
                <w:rFonts w:ascii="Times New Roman"/>
              </w:rPr>
            </w:pPr>
            <w:r w:rsidRPr="00466845">
              <w:rPr>
                <w:rFonts w:ascii="Times New Roman"/>
              </w:rPr>
              <w:t>RS</w:t>
            </w:r>
            <w:r w:rsidRPr="00466845">
              <w:rPr>
                <w:rFonts w:ascii="Times New Roman"/>
              </w:rPr>
              <w:t>接收功率</w:t>
            </w:r>
          </w:p>
        </w:tc>
        <w:tc>
          <w:tcPr>
            <w:tcW w:w="3969" w:type="dxa"/>
            <w:vAlign w:val="center"/>
          </w:tcPr>
          <w:p w14:paraId="07DE3837" w14:textId="77777777" w:rsidR="002435E2" w:rsidRPr="00466845" w:rsidRDefault="002435E2" w:rsidP="008D78FA">
            <w:pPr>
              <w:pStyle w:val="aff8"/>
              <w:ind w:firstLineChars="0" w:firstLine="0"/>
              <w:rPr>
                <w:rFonts w:ascii="Times New Roman"/>
              </w:rPr>
            </w:pPr>
            <w:r w:rsidRPr="00466845">
              <w:rPr>
                <w:rFonts w:ascii="Times New Roman"/>
              </w:rPr>
              <w:t>RS Received Power</w:t>
            </w:r>
          </w:p>
        </w:tc>
      </w:tr>
      <w:tr w:rsidR="002435E2" w:rsidRPr="00466845" w14:paraId="5BCC59AD" w14:textId="77777777" w:rsidTr="008D78FA">
        <w:tc>
          <w:tcPr>
            <w:tcW w:w="1731" w:type="dxa"/>
            <w:vAlign w:val="center"/>
          </w:tcPr>
          <w:p w14:paraId="1015D8EA" w14:textId="77777777" w:rsidR="002435E2" w:rsidRPr="00466845" w:rsidRDefault="002435E2" w:rsidP="008D78FA">
            <w:pPr>
              <w:pStyle w:val="aff8"/>
              <w:ind w:firstLineChars="0" w:firstLine="0"/>
              <w:rPr>
                <w:rFonts w:ascii="Times New Roman"/>
              </w:rPr>
            </w:pPr>
            <w:r w:rsidRPr="00466845">
              <w:rPr>
                <w:rFonts w:ascii="Times New Roman"/>
              </w:rPr>
              <w:t>RSRQ</w:t>
            </w:r>
          </w:p>
        </w:tc>
        <w:tc>
          <w:tcPr>
            <w:tcW w:w="2805" w:type="dxa"/>
            <w:vAlign w:val="center"/>
          </w:tcPr>
          <w:p w14:paraId="312F4A92" w14:textId="77777777" w:rsidR="002435E2" w:rsidRPr="00466845" w:rsidRDefault="002435E2" w:rsidP="008D78FA">
            <w:pPr>
              <w:pStyle w:val="aff8"/>
              <w:ind w:firstLineChars="0" w:firstLine="0"/>
              <w:rPr>
                <w:rFonts w:ascii="Times New Roman"/>
              </w:rPr>
            </w:pPr>
            <w:r w:rsidRPr="00466845">
              <w:rPr>
                <w:rFonts w:ascii="Times New Roman"/>
              </w:rPr>
              <w:t>RS</w:t>
            </w:r>
            <w:r w:rsidRPr="00466845">
              <w:rPr>
                <w:rFonts w:ascii="Times New Roman"/>
              </w:rPr>
              <w:t>接收质量</w:t>
            </w:r>
          </w:p>
        </w:tc>
        <w:tc>
          <w:tcPr>
            <w:tcW w:w="3969" w:type="dxa"/>
            <w:vAlign w:val="center"/>
          </w:tcPr>
          <w:p w14:paraId="7E4C9A67" w14:textId="77777777" w:rsidR="002435E2" w:rsidRPr="00466845" w:rsidRDefault="002435E2" w:rsidP="008D78FA">
            <w:pPr>
              <w:pStyle w:val="aff8"/>
              <w:ind w:firstLineChars="0" w:firstLine="0"/>
              <w:rPr>
                <w:rFonts w:ascii="Times New Roman"/>
              </w:rPr>
            </w:pPr>
            <w:r w:rsidRPr="00466845">
              <w:rPr>
                <w:rFonts w:ascii="Times New Roman"/>
              </w:rPr>
              <w:t>RS Received Quality</w:t>
            </w:r>
          </w:p>
        </w:tc>
      </w:tr>
      <w:tr w:rsidR="002435E2" w:rsidRPr="00466845" w14:paraId="7D8A1D98" w14:textId="77777777" w:rsidTr="008D78FA">
        <w:tc>
          <w:tcPr>
            <w:tcW w:w="1731" w:type="dxa"/>
            <w:vAlign w:val="center"/>
          </w:tcPr>
          <w:p w14:paraId="49993037" w14:textId="77777777" w:rsidR="002435E2" w:rsidRPr="00466845" w:rsidRDefault="002435E2" w:rsidP="008D78FA">
            <w:pPr>
              <w:pStyle w:val="aff8"/>
              <w:ind w:firstLineChars="0" w:firstLine="0"/>
              <w:rPr>
                <w:rFonts w:ascii="Times New Roman"/>
              </w:rPr>
            </w:pPr>
            <w:r>
              <w:rPr>
                <w:rFonts w:ascii="Times New Roman" w:hint="eastAsia"/>
              </w:rPr>
              <w:t>SA</w:t>
            </w:r>
          </w:p>
        </w:tc>
        <w:tc>
          <w:tcPr>
            <w:tcW w:w="2805" w:type="dxa"/>
            <w:vAlign w:val="center"/>
          </w:tcPr>
          <w:p w14:paraId="14DB9D2D" w14:textId="77777777" w:rsidR="002435E2" w:rsidRPr="00466845" w:rsidRDefault="002435E2" w:rsidP="008D78FA">
            <w:pPr>
              <w:pStyle w:val="aff8"/>
              <w:ind w:firstLineChars="0" w:firstLine="0"/>
              <w:rPr>
                <w:rFonts w:ascii="Times New Roman"/>
              </w:rPr>
            </w:pPr>
            <w:r>
              <w:rPr>
                <w:rFonts w:ascii="Times New Roman" w:hint="eastAsia"/>
              </w:rPr>
              <w:t>独立组网</w:t>
            </w:r>
          </w:p>
        </w:tc>
        <w:tc>
          <w:tcPr>
            <w:tcW w:w="3969" w:type="dxa"/>
            <w:vAlign w:val="center"/>
          </w:tcPr>
          <w:p w14:paraId="4829901A" w14:textId="77777777" w:rsidR="002435E2" w:rsidRPr="00466845" w:rsidRDefault="002435E2" w:rsidP="008D78FA">
            <w:pPr>
              <w:pStyle w:val="aff8"/>
              <w:ind w:firstLineChars="0" w:firstLine="0"/>
              <w:rPr>
                <w:rFonts w:ascii="Times New Roman"/>
              </w:rPr>
            </w:pPr>
            <w:r>
              <w:rPr>
                <w:rFonts w:ascii="Times New Roman" w:hint="eastAsia"/>
              </w:rPr>
              <w:t>Stand</w:t>
            </w:r>
            <w:r>
              <w:rPr>
                <w:rFonts w:ascii="Times New Roman"/>
              </w:rPr>
              <w:t>alone</w:t>
            </w:r>
          </w:p>
        </w:tc>
      </w:tr>
      <w:tr w:rsidR="002435E2" w:rsidRPr="00466845" w14:paraId="701841A9" w14:textId="77777777" w:rsidTr="008D78FA">
        <w:tc>
          <w:tcPr>
            <w:tcW w:w="1731" w:type="dxa"/>
            <w:vAlign w:val="center"/>
          </w:tcPr>
          <w:p w14:paraId="369E3C7E" w14:textId="77777777" w:rsidR="002435E2" w:rsidRPr="00466845" w:rsidRDefault="002435E2" w:rsidP="008D78FA">
            <w:pPr>
              <w:pStyle w:val="aff8"/>
              <w:ind w:firstLineChars="0" w:firstLine="0"/>
              <w:rPr>
                <w:rFonts w:ascii="Times New Roman"/>
              </w:rPr>
            </w:pPr>
            <w:r w:rsidRPr="00466845">
              <w:rPr>
                <w:rFonts w:ascii="Times New Roman"/>
              </w:rPr>
              <w:t>SC-FDMA</w:t>
            </w:r>
          </w:p>
        </w:tc>
        <w:tc>
          <w:tcPr>
            <w:tcW w:w="2805" w:type="dxa"/>
            <w:vAlign w:val="center"/>
          </w:tcPr>
          <w:p w14:paraId="6F837361" w14:textId="77777777" w:rsidR="002435E2" w:rsidRPr="00466845" w:rsidRDefault="002435E2" w:rsidP="008D78FA">
            <w:pPr>
              <w:pStyle w:val="aff8"/>
              <w:ind w:firstLineChars="0" w:firstLine="0"/>
              <w:rPr>
                <w:rFonts w:ascii="Times New Roman"/>
              </w:rPr>
            </w:pPr>
            <w:r w:rsidRPr="00466845">
              <w:rPr>
                <w:rFonts w:ascii="Times New Roman"/>
              </w:rPr>
              <w:t>单载波</w:t>
            </w:r>
            <w:r>
              <w:rPr>
                <w:rFonts w:ascii="Times New Roman" w:hint="eastAsia"/>
              </w:rPr>
              <w:t>频分多址</w:t>
            </w:r>
          </w:p>
        </w:tc>
        <w:tc>
          <w:tcPr>
            <w:tcW w:w="3969" w:type="dxa"/>
            <w:vAlign w:val="center"/>
          </w:tcPr>
          <w:p w14:paraId="20EE46A1" w14:textId="77777777" w:rsidR="002435E2" w:rsidRPr="00466845" w:rsidRDefault="002435E2" w:rsidP="008D78FA">
            <w:pPr>
              <w:pStyle w:val="aff8"/>
              <w:ind w:firstLineChars="0" w:firstLine="0"/>
              <w:rPr>
                <w:rFonts w:ascii="Times New Roman"/>
              </w:rPr>
            </w:pPr>
            <w:r w:rsidRPr="00466845">
              <w:rPr>
                <w:rFonts w:ascii="Times New Roman"/>
              </w:rPr>
              <w:t>Single Carrier FDMA</w:t>
            </w:r>
          </w:p>
        </w:tc>
      </w:tr>
      <w:tr w:rsidR="002435E2" w:rsidRPr="00466845" w14:paraId="0B18E088" w14:textId="77777777" w:rsidTr="008D78FA">
        <w:tc>
          <w:tcPr>
            <w:tcW w:w="1731" w:type="dxa"/>
            <w:vAlign w:val="center"/>
          </w:tcPr>
          <w:p w14:paraId="6D9BF2EB" w14:textId="77777777" w:rsidR="002435E2" w:rsidRPr="00466845" w:rsidRDefault="002435E2" w:rsidP="008D78FA">
            <w:pPr>
              <w:pStyle w:val="aff8"/>
              <w:ind w:firstLineChars="0" w:firstLine="0"/>
              <w:rPr>
                <w:rFonts w:ascii="Times New Roman"/>
              </w:rPr>
            </w:pPr>
            <w:r w:rsidRPr="00466845">
              <w:rPr>
                <w:rFonts w:ascii="Times New Roman"/>
              </w:rPr>
              <w:t>SCH</w:t>
            </w:r>
          </w:p>
        </w:tc>
        <w:tc>
          <w:tcPr>
            <w:tcW w:w="2805" w:type="dxa"/>
            <w:vAlign w:val="center"/>
          </w:tcPr>
          <w:p w14:paraId="12C30B66" w14:textId="77777777" w:rsidR="002435E2" w:rsidRPr="00466845" w:rsidRDefault="002435E2" w:rsidP="008D78FA">
            <w:pPr>
              <w:pStyle w:val="aff8"/>
              <w:ind w:firstLineChars="0" w:firstLine="0"/>
              <w:rPr>
                <w:rFonts w:ascii="Times New Roman"/>
              </w:rPr>
            </w:pPr>
            <w:r w:rsidRPr="00466845">
              <w:rPr>
                <w:rFonts w:ascii="Times New Roman"/>
              </w:rPr>
              <w:t>同步信道</w:t>
            </w:r>
          </w:p>
        </w:tc>
        <w:tc>
          <w:tcPr>
            <w:tcW w:w="3969" w:type="dxa"/>
            <w:vAlign w:val="center"/>
          </w:tcPr>
          <w:p w14:paraId="5F98FC6E" w14:textId="77777777" w:rsidR="002435E2" w:rsidRPr="00466845" w:rsidRDefault="002435E2" w:rsidP="008D78FA">
            <w:pPr>
              <w:pStyle w:val="aff8"/>
              <w:ind w:firstLineChars="0" w:firstLine="0"/>
              <w:rPr>
                <w:rFonts w:ascii="Times New Roman"/>
              </w:rPr>
            </w:pPr>
            <w:r w:rsidRPr="00466845">
              <w:rPr>
                <w:rFonts w:ascii="Times New Roman"/>
              </w:rPr>
              <w:t>Synchronization Channel</w:t>
            </w:r>
          </w:p>
        </w:tc>
      </w:tr>
      <w:tr w:rsidR="002435E2" w:rsidRPr="00466845" w14:paraId="19EFD4CA" w14:textId="77777777" w:rsidTr="008D78FA">
        <w:tc>
          <w:tcPr>
            <w:tcW w:w="1731" w:type="dxa"/>
            <w:vAlign w:val="center"/>
          </w:tcPr>
          <w:p w14:paraId="546A6958" w14:textId="77777777" w:rsidR="002435E2" w:rsidRPr="00466845" w:rsidRDefault="002435E2" w:rsidP="008D78FA">
            <w:pPr>
              <w:pStyle w:val="aff8"/>
              <w:ind w:firstLineChars="0" w:firstLine="0"/>
              <w:rPr>
                <w:rFonts w:ascii="Times New Roman"/>
              </w:rPr>
            </w:pPr>
            <w:r w:rsidRPr="00466845">
              <w:rPr>
                <w:rFonts w:ascii="Times New Roman"/>
              </w:rPr>
              <w:t>SIB</w:t>
            </w:r>
          </w:p>
        </w:tc>
        <w:tc>
          <w:tcPr>
            <w:tcW w:w="2805" w:type="dxa"/>
            <w:vAlign w:val="center"/>
          </w:tcPr>
          <w:p w14:paraId="115827B1" w14:textId="77777777" w:rsidR="002435E2" w:rsidRPr="00466845" w:rsidRDefault="002435E2" w:rsidP="008D78FA">
            <w:pPr>
              <w:pStyle w:val="aff8"/>
              <w:ind w:firstLineChars="0" w:firstLine="0"/>
              <w:rPr>
                <w:rFonts w:ascii="Times New Roman"/>
              </w:rPr>
            </w:pPr>
            <w:r w:rsidRPr="00466845">
              <w:rPr>
                <w:rFonts w:ascii="Times New Roman"/>
              </w:rPr>
              <w:t>系统信息块</w:t>
            </w:r>
          </w:p>
        </w:tc>
        <w:tc>
          <w:tcPr>
            <w:tcW w:w="3969" w:type="dxa"/>
            <w:vAlign w:val="center"/>
          </w:tcPr>
          <w:p w14:paraId="7DF77927" w14:textId="77777777" w:rsidR="002435E2" w:rsidRPr="00466845" w:rsidRDefault="002435E2" w:rsidP="008D78FA">
            <w:pPr>
              <w:pStyle w:val="aff8"/>
              <w:ind w:firstLineChars="0" w:firstLine="0"/>
              <w:rPr>
                <w:rFonts w:ascii="Times New Roman"/>
              </w:rPr>
            </w:pPr>
            <w:r w:rsidRPr="00466845">
              <w:rPr>
                <w:rFonts w:ascii="Times New Roman"/>
              </w:rPr>
              <w:t>System Information Block</w:t>
            </w:r>
          </w:p>
        </w:tc>
      </w:tr>
      <w:tr w:rsidR="002435E2" w:rsidRPr="00466845" w14:paraId="22E81C45" w14:textId="77777777" w:rsidTr="008D78FA">
        <w:tc>
          <w:tcPr>
            <w:tcW w:w="1731" w:type="dxa"/>
            <w:vAlign w:val="center"/>
          </w:tcPr>
          <w:p w14:paraId="20C31A88" w14:textId="77777777" w:rsidR="002435E2" w:rsidRPr="00466845" w:rsidRDefault="002435E2" w:rsidP="008D78FA">
            <w:pPr>
              <w:pStyle w:val="aff8"/>
              <w:ind w:firstLineChars="0" w:firstLine="0"/>
              <w:rPr>
                <w:rFonts w:ascii="Times New Roman"/>
              </w:rPr>
            </w:pPr>
            <w:r w:rsidRPr="00466845">
              <w:rPr>
                <w:rFonts w:ascii="Times New Roman"/>
              </w:rPr>
              <w:t>SRS</w:t>
            </w:r>
          </w:p>
        </w:tc>
        <w:tc>
          <w:tcPr>
            <w:tcW w:w="2805" w:type="dxa"/>
            <w:vAlign w:val="center"/>
          </w:tcPr>
          <w:p w14:paraId="77DDA261" w14:textId="77777777" w:rsidR="002435E2" w:rsidRPr="00466845" w:rsidRDefault="002435E2" w:rsidP="008D78FA">
            <w:pPr>
              <w:pStyle w:val="aff8"/>
              <w:ind w:firstLineChars="0" w:firstLine="0"/>
              <w:rPr>
                <w:rFonts w:ascii="Times New Roman"/>
              </w:rPr>
            </w:pPr>
            <w:r w:rsidRPr="00466845">
              <w:rPr>
                <w:rFonts w:ascii="Times New Roman"/>
              </w:rPr>
              <w:t>信道探测参考信号</w:t>
            </w:r>
          </w:p>
        </w:tc>
        <w:tc>
          <w:tcPr>
            <w:tcW w:w="3969" w:type="dxa"/>
            <w:vAlign w:val="center"/>
          </w:tcPr>
          <w:p w14:paraId="0CAB4E50" w14:textId="77777777" w:rsidR="002435E2" w:rsidRPr="00466845" w:rsidRDefault="002435E2" w:rsidP="008D78FA">
            <w:pPr>
              <w:pStyle w:val="aff8"/>
              <w:ind w:firstLineChars="0" w:firstLine="0"/>
              <w:rPr>
                <w:rFonts w:ascii="Times New Roman"/>
              </w:rPr>
            </w:pPr>
            <w:r w:rsidRPr="00466845">
              <w:rPr>
                <w:rFonts w:ascii="Times New Roman"/>
              </w:rPr>
              <w:t>Sounding Reference Signal</w:t>
            </w:r>
          </w:p>
        </w:tc>
      </w:tr>
      <w:tr w:rsidR="002435E2" w:rsidRPr="00466845" w14:paraId="02D72460" w14:textId="77777777" w:rsidTr="008D78FA">
        <w:tc>
          <w:tcPr>
            <w:tcW w:w="1731" w:type="dxa"/>
            <w:vAlign w:val="center"/>
          </w:tcPr>
          <w:p w14:paraId="3D91484D" w14:textId="77777777" w:rsidR="002435E2" w:rsidRPr="00466845" w:rsidRDefault="002435E2" w:rsidP="008D78FA">
            <w:pPr>
              <w:pStyle w:val="aff8"/>
              <w:ind w:firstLineChars="0" w:firstLine="0"/>
              <w:rPr>
                <w:rFonts w:ascii="Times New Roman"/>
              </w:rPr>
            </w:pPr>
            <w:r w:rsidRPr="00466845">
              <w:rPr>
                <w:rFonts w:ascii="Times New Roman"/>
              </w:rPr>
              <w:t>SSS</w:t>
            </w:r>
          </w:p>
        </w:tc>
        <w:tc>
          <w:tcPr>
            <w:tcW w:w="2805" w:type="dxa"/>
            <w:vAlign w:val="center"/>
          </w:tcPr>
          <w:p w14:paraId="098F8585" w14:textId="77777777" w:rsidR="002435E2" w:rsidRPr="00466845" w:rsidRDefault="002435E2" w:rsidP="008D78FA">
            <w:pPr>
              <w:pStyle w:val="aff8"/>
              <w:ind w:firstLineChars="0" w:firstLine="0"/>
              <w:rPr>
                <w:rFonts w:ascii="Times New Roman"/>
              </w:rPr>
            </w:pPr>
            <w:r w:rsidRPr="00466845">
              <w:rPr>
                <w:rFonts w:ascii="Times New Roman"/>
              </w:rPr>
              <w:t>辅同步信号</w:t>
            </w:r>
          </w:p>
        </w:tc>
        <w:tc>
          <w:tcPr>
            <w:tcW w:w="3969" w:type="dxa"/>
            <w:vAlign w:val="center"/>
          </w:tcPr>
          <w:p w14:paraId="62020719" w14:textId="77777777" w:rsidR="002435E2" w:rsidRPr="00466845" w:rsidRDefault="002435E2" w:rsidP="008D78FA">
            <w:pPr>
              <w:pStyle w:val="aff8"/>
              <w:ind w:firstLineChars="0" w:firstLine="0"/>
              <w:rPr>
                <w:rFonts w:ascii="Times New Roman"/>
              </w:rPr>
            </w:pPr>
            <w:r w:rsidRPr="00466845">
              <w:rPr>
                <w:rFonts w:ascii="Times New Roman"/>
              </w:rPr>
              <w:t>Secondary Synchronization Signal</w:t>
            </w:r>
          </w:p>
        </w:tc>
      </w:tr>
      <w:tr w:rsidR="002435E2" w:rsidRPr="00466845" w14:paraId="40241AE2" w14:textId="77777777" w:rsidTr="008D78FA">
        <w:tc>
          <w:tcPr>
            <w:tcW w:w="1731" w:type="dxa"/>
            <w:vAlign w:val="center"/>
          </w:tcPr>
          <w:p w14:paraId="129B25A2" w14:textId="77777777" w:rsidR="002435E2" w:rsidRPr="00466845" w:rsidRDefault="002435E2" w:rsidP="008D78FA">
            <w:pPr>
              <w:pStyle w:val="aff8"/>
              <w:ind w:firstLineChars="0" w:firstLine="0"/>
              <w:rPr>
                <w:rFonts w:ascii="Times New Roman"/>
              </w:rPr>
            </w:pPr>
            <w:r w:rsidRPr="00466845">
              <w:rPr>
                <w:rFonts w:ascii="Times New Roman" w:hint="eastAsia"/>
              </w:rPr>
              <w:t>SUL</w:t>
            </w:r>
          </w:p>
        </w:tc>
        <w:tc>
          <w:tcPr>
            <w:tcW w:w="2805" w:type="dxa"/>
            <w:vAlign w:val="center"/>
          </w:tcPr>
          <w:p w14:paraId="64FF7884" w14:textId="77777777" w:rsidR="002435E2" w:rsidRPr="00466845" w:rsidRDefault="002435E2" w:rsidP="008D78FA">
            <w:pPr>
              <w:pStyle w:val="aff8"/>
              <w:ind w:firstLineChars="0" w:firstLine="0"/>
              <w:rPr>
                <w:rFonts w:ascii="Times New Roman"/>
              </w:rPr>
            </w:pPr>
            <w:r w:rsidRPr="00466845">
              <w:rPr>
                <w:rFonts w:ascii="Times New Roman" w:hint="eastAsia"/>
              </w:rPr>
              <w:t>补充</w:t>
            </w:r>
            <w:r w:rsidRPr="00466845">
              <w:rPr>
                <w:rFonts w:ascii="Times New Roman"/>
              </w:rPr>
              <w:t>上行</w:t>
            </w:r>
          </w:p>
        </w:tc>
        <w:tc>
          <w:tcPr>
            <w:tcW w:w="3969" w:type="dxa"/>
            <w:vAlign w:val="center"/>
          </w:tcPr>
          <w:p w14:paraId="37BF476E" w14:textId="77777777" w:rsidR="002435E2" w:rsidRPr="00466845" w:rsidRDefault="002435E2" w:rsidP="008D78FA">
            <w:pPr>
              <w:pStyle w:val="aff8"/>
              <w:ind w:firstLineChars="0" w:firstLine="0"/>
              <w:rPr>
                <w:rFonts w:ascii="Times New Roman"/>
              </w:rPr>
            </w:pPr>
            <w:r w:rsidRPr="00466845">
              <w:rPr>
                <w:rFonts w:ascii="Times New Roman"/>
              </w:rPr>
              <w:t>Supplementary uplink</w:t>
            </w:r>
          </w:p>
        </w:tc>
      </w:tr>
      <w:tr w:rsidR="002435E2" w:rsidRPr="00466845" w14:paraId="33831AE9" w14:textId="77777777" w:rsidTr="008D78FA">
        <w:tc>
          <w:tcPr>
            <w:tcW w:w="1731" w:type="dxa"/>
            <w:vAlign w:val="center"/>
          </w:tcPr>
          <w:p w14:paraId="4428145C" w14:textId="77777777" w:rsidR="002435E2" w:rsidRPr="00466845" w:rsidRDefault="002435E2" w:rsidP="008D78FA">
            <w:pPr>
              <w:pStyle w:val="aff8"/>
              <w:ind w:firstLineChars="0" w:firstLine="0"/>
              <w:rPr>
                <w:rFonts w:ascii="Times New Roman"/>
              </w:rPr>
            </w:pPr>
            <w:r w:rsidRPr="00466845">
              <w:rPr>
                <w:rFonts w:ascii="Times New Roman"/>
              </w:rPr>
              <w:t>TDD</w:t>
            </w:r>
          </w:p>
        </w:tc>
        <w:tc>
          <w:tcPr>
            <w:tcW w:w="2805" w:type="dxa"/>
            <w:vAlign w:val="center"/>
          </w:tcPr>
          <w:p w14:paraId="50A1F978" w14:textId="77777777" w:rsidR="002435E2" w:rsidRPr="00466845" w:rsidRDefault="002435E2" w:rsidP="008D78FA">
            <w:pPr>
              <w:pStyle w:val="aff8"/>
              <w:ind w:firstLineChars="0" w:firstLine="0"/>
              <w:rPr>
                <w:rFonts w:ascii="Times New Roman"/>
              </w:rPr>
            </w:pPr>
            <w:r w:rsidRPr="00466845">
              <w:rPr>
                <w:rFonts w:ascii="Times New Roman"/>
              </w:rPr>
              <w:t>时分双工</w:t>
            </w:r>
          </w:p>
        </w:tc>
        <w:tc>
          <w:tcPr>
            <w:tcW w:w="3969" w:type="dxa"/>
            <w:vAlign w:val="center"/>
          </w:tcPr>
          <w:p w14:paraId="70EC4795" w14:textId="77777777" w:rsidR="002435E2" w:rsidRPr="00466845" w:rsidRDefault="002435E2" w:rsidP="008D78FA">
            <w:pPr>
              <w:pStyle w:val="aff8"/>
              <w:ind w:firstLineChars="0" w:firstLine="0"/>
              <w:rPr>
                <w:rFonts w:ascii="Times New Roman"/>
              </w:rPr>
            </w:pPr>
            <w:r w:rsidRPr="00466845">
              <w:rPr>
                <w:rFonts w:ascii="Times New Roman"/>
              </w:rPr>
              <w:t>TimeDivision Duplex</w:t>
            </w:r>
          </w:p>
        </w:tc>
      </w:tr>
      <w:tr w:rsidR="002435E2" w:rsidRPr="00466845" w14:paraId="760A7352" w14:textId="77777777" w:rsidTr="008D78FA">
        <w:tc>
          <w:tcPr>
            <w:tcW w:w="1731" w:type="dxa"/>
            <w:vAlign w:val="center"/>
          </w:tcPr>
          <w:p w14:paraId="47AC392E" w14:textId="77777777" w:rsidR="002435E2" w:rsidRPr="00466845" w:rsidRDefault="002435E2" w:rsidP="008D78FA">
            <w:pPr>
              <w:pStyle w:val="aff8"/>
              <w:ind w:firstLineChars="0" w:firstLine="0"/>
              <w:rPr>
                <w:rFonts w:ascii="Times New Roman"/>
              </w:rPr>
            </w:pPr>
            <w:r w:rsidRPr="00466845">
              <w:rPr>
                <w:rFonts w:ascii="Times New Roman"/>
              </w:rPr>
              <w:t>UE</w:t>
            </w:r>
          </w:p>
        </w:tc>
        <w:tc>
          <w:tcPr>
            <w:tcW w:w="2805" w:type="dxa"/>
            <w:vAlign w:val="center"/>
          </w:tcPr>
          <w:p w14:paraId="351A8010" w14:textId="77777777" w:rsidR="002435E2" w:rsidRPr="00466845" w:rsidRDefault="002435E2" w:rsidP="008D78FA">
            <w:pPr>
              <w:pStyle w:val="aff8"/>
              <w:ind w:firstLineChars="0" w:firstLine="0"/>
              <w:rPr>
                <w:rFonts w:ascii="Times New Roman"/>
              </w:rPr>
            </w:pPr>
            <w:r w:rsidRPr="00466845">
              <w:rPr>
                <w:rFonts w:ascii="Times New Roman"/>
              </w:rPr>
              <w:t>用户设备</w:t>
            </w:r>
          </w:p>
        </w:tc>
        <w:tc>
          <w:tcPr>
            <w:tcW w:w="3969" w:type="dxa"/>
            <w:vAlign w:val="center"/>
          </w:tcPr>
          <w:p w14:paraId="54AFC44C" w14:textId="77777777" w:rsidR="002435E2" w:rsidRPr="00466845" w:rsidRDefault="002435E2" w:rsidP="008D78FA">
            <w:pPr>
              <w:pStyle w:val="aff8"/>
              <w:ind w:firstLineChars="0" w:firstLine="0"/>
              <w:rPr>
                <w:rFonts w:ascii="Times New Roman"/>
              </w:rPr>
            </w:pPr>
            <w:r w:rsidRPr="00466845">
              <w:rPr>
                <w:rFonts w:ascii="Times New Roman"/>
              </w:rPr>
              <w:t>User Equipment</w:t>
            </w:r>
          </w:p>
        </w:tc>
      </w:tr>
      <w:tr w:rsidR="002435E2" w:rsidRPr="00466845" w14:paraId="765BA4B2" w14:textId="77777777" w:rsidTr="008D78FA">
        <w:tc>
          <w:tcPr>
            <w:tcW w:w="1731" w:type="dxa"/>
            <w:vAlign w:val="center"/>
          </w:tcPr>
          <w:p w14:paraId="09F6F738" w14:textId="77777777" w:rsidR="002435E2" w:rsidRPr="00466845" w:rsidRDefault="002435E2" w:rsidP="008D78FA">
            <w:pPr>
              <w:pStyle w:val="aff8"/>
              <w:ind w:firstLineChars="0" w:firstLine="0"/>
              <w:rPr>
                <w:rFonts w:ascii="Times New Roman"/>
              </w:rPr>
            </w:pPr>
            <w:r w:rsidRPr="00466845">
              <w:rPr>
                <w:rFonts w:ascii="Times New Roman"/>
              </w:rPr>
              <w:t>UL</w:t>
            </w:r>
          </w:p>
        </w:tc>
        <w:tc>
          <w:tcPr>
            <w:tcW w:w="2805" w:type="dxa"/>
            <w:vAlign w:val="center"/>
          </w:tcPr>
          <w:p w14:paraId="6276DE82" w14:textId="77777777" w:rsidR="002435E2" w:rsidRPr="00466845" w:rsidRDefault="002435E2" w:rsidP="008D78FA">
            <w:pPr>
              <w:pStyle w:val="aff8"/>
              <w:ind w:firstLineChars="0" w:firstLine="0"/>
              <w:rPr>
                <w:rFonts w:ascii="Times New Roman"/>
              </w:rPr>
            </w:pPr>
            <w:r w:rsidRPr="00466845">
              <w:rPr>
                <w:rFonts w:ascii="Times New Roman"/>
              </w:rPr>
              <w:t>上行</w:t>
            </w:r>
          </w:p>
        </w:tc>
        <w:tc>
          <w:tcPr>
            <w:tcW w:w="3969" w:type="dxa"/>
            <w:vAlign w:val="center"/>
          </w:tcPr>
          <w:p w14:paraId="0542FFCA" w14:textId="77777777" w:rsidR="002435E2" w:rsidRPr="00466845" w:rsidRDefault="002435E2" w:rsidP="008D78FA">
            <w:pPr>
              <w:pStyle w:val="aff8"/>
              <w:ind w:firstLineChars="0" w:firstLine="0"/>
              <w:rPr>
                <w:rFonts w:ascii="Times New Roman"/>
              </w:rPr>
            </w:pPr>
            <w:r w:rsidRPr="00466845">
              <w:rPr>
                <w:rFonts w:ascii="Times New Roman"/>
              </w:rPr>
              <w:t>Uplink</w:t>
            </w:r>
          </w:p>
        </w:tc>
      </w:tr>
      <w:tr w:rsidR="002435E2" w:rsidRPr="00466845" w14:paraId="347756DA" w14:textId="77777777" w:rsidTr="008D78FA">
        <w:tc>
          <w:tcPr>
            <w:tcW w:w="1731" w:type="dxa"/>
            <w:vAlign w:val="center"/>
          </w:tcPr>
          <w:p w14:paraId="34CA4956" w14:textId="77777777" w:rsidR="002435E2" w:rsidRPr="00466845" w:rsidRDefault="002435E2" w:rsidP="008D78FA">
            <w:pPr>
              <w:pStyle w:val="aff8"/>
              <w:ind w:firstLineChars="0" w:firstLine="0"/>
              <w:rPr>
                <w:rFonts w:ascii="Times New Roman"/>
              </w:rPr>
            </w:pPr>
            <w:r w:rsidRPr="00466845">
              <w:rPr>
                <w:rFonts w:ascii="Times New Roman"/>
              </w:rPr>
              <w:t>UL-SCH</w:t>
            </w:r>
          </w:p>
        </w:tc>
        <w:tc>
          <w:tcPr>
            <w:tcW w:w="2805" w:type="dxa"/>
            <w:vAlign w:val="center"/>
          </w:tcPr>
          <w:p w14:paraId="4F6C27B5" w14:textId="77777777" w:rsidR="002435E2" w:rsidRPr="00466845" w:rsidRDefault="002435E2" w:rsidP="008D78FA">
            <w:pPr>
              <w:pStyle w:val="aff8"/>
              <w:ind w:firstLineChars="0" w:firstLine="0"/>
              <w:rPr>
                <w:rFonts w:ascii="Times New Roman"/>
              </w:rPr>
            </w:pPr>
            <w:r w:rsidRPr="00466845">
              <w:rPr>
                <w:rFonts w:ascii="Times New Roman"/>
              </w:rPr>
              <w:t>上行共享信道</w:t>
            </w:r>
          </w:p>
        </w:tc>
        <w:tc>
          <w:tcPr>
            <w:tcW w:w="3969" w:type="dxa"/>
            <w:vAlign w:val="center"/>
          </w:tcPr>
          <w:p w14:paraId="033C1ED4" w14:textId="77777777" w:rsidR="002435E2" w:rsidRPr="00466845" w:rsidRDefault="002435E2" w:rsidP="008D78FA">
            <w:pPr>
              <w:pStyle w:val="aff8"/>
              <w:ind w:firstLineChars="0" w:firstLine="0"/>
              <w:rPr>
                <w:rFonts w:ascii="Times New Roman"/>
              </w:rPr>
            </w:pPr>
            <w:r w:rsidRPr="00466845">
              <w:rPr>
                <w:rFonts w:ascii="Times New Roman"/>
              </w:rPr>
              <w:t>Uplink Shared Channel</w:t>
            </w:r>
          </w:p>
        </w:tc>
      </w:tr>
      <w:tr w:rsidR="002435E2" w:rsidRPr="00466845" w14:paraId="75E8525C" w14:textId="77777777" w:rsidTr="008D78FA">
        <w:tc>
          <w:tcPr>
            <w:tcW w:w="1731" w:type="dxa"/>
            <w:vAlign w:val="center"/>
          </w:tcPr>
          <w:p w14:paraId="614BA6A3" w14:textId="77777777" w:rsidR="002435E2" w:rsidRPr="00466845" w:rsidRDefault="002435E2" w:rsidP="008D78FA">
            <w:pPr>
              <w:pStyle w:val="aff8"/>
              <w:ind w:firstLineChars="0" w:firstLine="0"/>
              <w:rPr>
                <w:rFonts w:ascii="Times New Roman"/>
              </w:rPr>
            </w:pPr>
            <w:r>
              <w:rPr>
                <w:rFonts w:ascii="Times New Roman" w:hint="eastAsia"/>
              </w:rPr>
              <w:t>VoIMS</w:t>
            </w:r>
          </w:p>
        </w:tc>
        <w:tc>
          <w:tcPr>
            <w:tcW w:w="2805" w:type="dxa"/>
            <w:vAlign w:val="center"/>
          </w:tcPr>
          <w:p w14:paraId="2E44A9F6" w14:textId="77777777" w:rsidR="002435E2" w:rsidRDefault="002435E2" w:rsidP="008D78FA">
            <w:pPr>
              <w:pStyle w:val="aff8"/>
              <w:ind w:firstLineChars="0" w:firstLine="0"/>
              <w:rPr>
                <w:rFonts w:ascii="Times New Roman"/>
              </w:rPr>
            </w:pPr>
            <w:r>
              <w:rPr>
                <w:rFonts w:ascii="Times New Roman" w:hint="eastAsia"/>
              </w:rPr>
              <w:t>IMS</w:t>
            </w:r>
            <w:r>
              <w:rPr>
                <w:rFonts w:ascii="Times New Roman"/>
              </w:rPr>
              <w:t>承载语音方案</w:t>
            </w:r>
          </w:p>
        </w:tc>
        <w:tc>
          <w:tcPr>
            <w:tcW w:w="3969" w:type="dxa"/>
            <w:vAlign w:val="center"/>
          </w:tcPr>
          <w:p w14:paraId="1B3907AE" w14:textId="77777777" w:rsidR="002435E2" w:rsidRPr="00466845" w:rsidRDefault="002435E2" w:rsidP="008D78FA">
            <w:pPr>
              <w:pStyle w:val="aff8"/>
              <w:ind w:firstLineChars="0" w:firstLine="0"/>
              <w:rPr>
                <w:rFonts w:ascii="Times New Roman"/>
              </w:rPr>
            </w:pPr>
            <w:r>
              <w:rPr>
                <w:rFonts w:ascii="Times New Roman" w:hint="eastAsia"/>
              </w:rPr>
              <w:t>Voice</w:t>
            </w:r>
            <w:r>
              <w:rPr>
                <w:rFonts w:ascii="Times New Roman"/>
              </w:rPr>
              <w:t xml:space="preserve"> Over IMS</w:t>
            </w:r>
          </w:p>
        </w:tc>
      </w:tr>
      <w:tr w:rsidR="002435E2" w:rsidRPr="00466845" w14:paraId="13CDAB78" w14:textId="77777777" w:rsidTr="008D78FA">
        <w:tc>
          <w:tcPr>
            <w:tcW w:w="1731" w:type="dxa"/>
            <w:vAlign w:val="center"/>
          </w:tcPr>
          <w:p w14:paraId="6CAC7D71" w14:textId="77777777" w:rsidR="002435E2" w:rsidRPr="00466845" w:rsidRDefault="002435E2" w:rsidP="008D78FA">
            <w:pPr>
              <w:pStyle w:val="aff8"/>
              <w:ind w:firstLineChars="0" w:firstLine="0"/>
              <w:rPr>
                <w:rFonts w:ascii="Times New Roman"/>
              </w:rPr>
            </w:pPr>
            <w:r>
              <w:rPr>
                <w:rFonts w:ascii="Times New Roman" w:hint="eastAsia"/>
              </w:rPr>
              <w:lastRenderedPageBreak/>
              <w:t>VoLTE</w:t>
            </w:r>
          </w:p>
        </w:tc>
        <w:tc>
          <w:tcPr>
            <w:tcW w:w="2805" w:type="dxa"/>
            <w:vAlign w:val="center"/>
          </w:tcPr>
          <w:p w14:paraId="30555927" w14:textId="77777777" w:rsidR="002435E2" w:rsidRDefault="002435E2" w:rsidP="008D78FA">
            <w:pPr>
              <w:pStyle w:val="aff8"/>
              <w:ind w:firstLineChars="0" w:firstLine="0"/>
              <w:rPr>
                <w:rFonts w:ascii="Times New Roman"/>
              </w:rPr>
            </w:pPr>
            <w:r>
              <w:rPr>
                <w:rFonts w:ascii="Times New Roman" w:hint="eastAsia"/>
              </w:rPr>
              <w:t>LTE</w:t>
            </w:r>
            <w:r>
              <w:rPr>
                <w:rFonts w:ascii="Times New Roman"/>
              </w:rPr>
              <w:t>承载语音方案</w:t>
            </w:r>
          </w:p>
        </w:tc>
        <w:tc>
          <w:tcPr>
            <w:tcW w:w="3969" w:type="dxa"/>
            <w:vAlign w:val="center"/>
          </w:tcPr>
          <w:p w14:paraId="554A05CF" w14:textId="77777777" w:rsidR="002435E2" w:rsidRPr="00466845" w:rsidRDefault="002435E2" w:rsidP="008D78FA">
            <w:pPr>
              <w:pStyle w:val="aff8"/>
              <w:ind w:firstLineChars="0" w:firstLine="0"/>
              <w:rPr>
                <w:rFonts w:ascii="Times New Roman"/>
              </w:rPr>
            </w:pPr>
            <w:r>
              <w:rPr>
                <w:rFonts w:ascii="Times New Roman" w:hint="eastAsia"/>
              </w:rPr>
              <w:t>Voice</w:t>
            </w:r>
            <w:r>
              <w:rPr>
                <w:rFonts w:ascii="Times New Roman"/>
              </w:rPr>
              <w:t xml:space="preserve"> Over LTE</w:t>
            </w:r>
          </w:p>
        </w:tc>
      </w:tr>
    </w:tbl>
    <w:p w14:paraId="5437E931" w14:textId="77777777" w:rsidR="002435E2" w:rsidRPr="001457D6" w:rsidRDefault="002435E2" w:rsidP="001457D6">
      <w:pPr>
        <w:pStyle w:val="aff8"/>
      </w:pPr>
    </w:p>
    <w:p w14:paraId="7FF9EB64" w14:textId="77777777" w:rsidR="00421FC1" w:rsidRDefault="00421FC1" w:rsidP="00421FC1">
      <w:pPr>
        <w:pStyle w:val="a4"/>
        <w:spacing w:before="312" w:after="312"/>
        <w:rPr>
          <w:color w:val="FF0000"/>
        </w:rPr>
      </w:pPr>
      <w:bookmarkStart w:id="26" w:name="_Toc257378453"/>
      <w:bookmarkStart w:id="27" w:name="_Toc256495464"/>
      <w:bookmarkStart w:id="28" w:name="_Toc257378455"/>
      <w:bookmarkStart w:id="29" w:name="_Toc257378675"/>
      <w:bookmarkStart w:id="30" w:name="_Toc256495465"/>
      <w:bookmarkStart w:id="31" w:name="_Toc257378456"/>
      <w:bookmarkStart w:id="32" w:name="_Toc257378676"/>
      <w:bookmarkStart w:id="33" w:name="_Toc256495467"/>
      <w:bookmarkStart w:id="34" w:name="_Toc257378458"/>
      <w:bookmarkStart w:id="35" w:name="_Toc257378678"/>
      <w:bookmarkStart w:id="36" w:name="_Toc256495468"/>
      <w:bookmarkStart w:id="37" w:name="_Toc257378459"/>
      <w:bookmarkStart w:id="38" w:name="_Toc257378679"/>
      <w:bookmarkStart w:id="39" w:name="_Toc15052792"/>
      <w:bookmarkStart w:id="40" w:name="_Toc5984528"/>
      <w:bookmarkStart w:id="41" w:name="_Toc148347955"/>
      <w:bookmarkStart w:id="42" w:name="_Toc148460852"/>
      <w:bookmarkStart w:id="43" w:name="_Toc257378462"/>
      <w:bookmarkStart w:id="44" w:name="_Toc257378682"/>
      <w:bookmarkEnd w:id="26"/>
      <w:bookmarkEnd w:id="27"/>
      <w:bookmarkEnd w:id="28"/>
      <w:bookmarkEnd w:id="29"/>
      <w:bookmarkEnd w:id="30"/>
      <w:bookmarkEnd w:id="31"/>
      <w:bookmarkEnd w:id="32"/>
      <w:bookmarkEnd w:id="33"/>
      <w:bookmarkEnd w:id="34"/>
      <w:bookmarkEnd w:id="35"/>
      <w:bookmarkEnd w:id="36"/>
      <w:bookmarkEnd w:id="37"/>
      <w:bookmarkEnd w:id="38"/>
      <w:r w:rsidRPr="00421FC1">
        <w:rPr>
          <w:rFonts w:hint="eastAsia"/>
          <w:color w:val="000000" w:themeColor="text1"/>
        </w:rPr>
        <w:t>5G</w:t>
      </w:r>
      <w:r w:rsidR="00F863BE">
        <w:rPr>
          <w:rFonts w:hint="eastAsia"/>
          <w:color w:val="000000" w:themeColor="text1"/>
        </w:rPr>
        <w:t>多模</w:t>
      </w:r>
      <w:r w:rsidRPr="00421FC1">
        <w:rPr>
          <w:rFonts w:hint="eastAsia"/>
          <w:color w:val="000000" w:themeColor="text1"/>
        </w:rPr>
        <w:t>双卡</w:t>
      </w:r>
      <w:bookmarkEnd w:id="39"/>
      <w:r w:rsidR="002020C0">
        <w:rPr>
          <w:rFonts w:hint="eastAsia"/>
          <w:color w:val="000000" w:themeColor="text1"/>
        </w:rPr>
        <w:t>终端类型</w:t>
      </w:r>
      <w:r w:rsidR="00582D80" w:rsidRPr="00582D80">
        <w:rPr>
          <w:rFonts w:hint="eastAsia"/>
          <w:color w:val="FF0000"/>
        </w:rPr>
        <w:t>（</w:t>
      </w:r>
      <w:r w:rsidR="00A672FD">
        <w:rPr>
          <w:rFonts w:hint="eastAsia"/>
          <w:color w:val="FF0000"/>
        </w:rPr>
        <w:t>联通</w:t>
      </w:r>
      <w:r w:rsidR="00582D80" w:rsidRPr="00582D80">
        <w:rPr>
          <w:rFonts w:hint="eastAsia"/>
          <w:color w:val="FF0000"/>
        </w:rPr>
        <w:t>）</w:t>
      </w:r>
    </w:p>
    <w:p w14:paraId="31C85F6E" w14:textId="47374C39" w:rsidR="002020C0" w:rsidRPr="00A672FD" w:rsidRDefault="002020C0" w:rsidP="001457D6">
      <w:pPr>
        <w:pStyle w:val="a5"/>
        <w:spacing w:before="156" w:after="156"/>
        <w:ind w:left="0"/>
        <w:rPr>
          <w:color w:val="FF0000"/>
        </w:rPr>
      </w:pPr>
      <w:r w:rsidRPr="0023446D">
        <w:rPr>
          <w:rFonts w:hint="eastAsia"/>
        </w:rPr>
        <w:t>双卡双待</w:t>
      </w:r>
      <w:ins w:id="45" w:author="lusonghe" w:date="2019-12-03T13:22:00Z">
        <w:del w:id="46" w:author="Li Xing" w:date="2019-12-19T13:48:00Z">
          <w:r w:rsidR="00620373" w:rsidDel="00F95B15">
            <w:rPr>
              <w:rFonts w:hint="eastAsia"/>
            </w:rPr>
            <w:delText>----------双卡双待</w:delText>
          </w:r>
        </w:del>
        <w:r w:rsidR="00620373">
          <w:rPr>
            <w:rFonts w:hint="eastAsia"/>
          </w:rPr>
          <w:t>单通</w:t>
        </w:r>
      </w:ins>
      <w:ins w:id="47" w:author="Li Xing" w:date="2019-12-19T13:52:00Z">
        <w:r w:rsidR="00F95B15">
          <w:rPr>
            <w:rFonts w:hint="eastAsia"/>
          </w:rPr>
          <w:t>终端</w:t>
        </w:r>
      </w:ins>
      <w:ins w:id="48" w:author="lusonghe" w:date="2019-12-03T13:22:00Z">
        <w:del w:id="49" w:author="Li Xing" w:date="2019-12-19T13:48:00Z">
          <w:r w:rsidR="00620373" w:rsidDel="00F95B15">
            <w:rPr>
              <w:rFonts w:hint="eastAsia"/>
            </w:rPr>
            <w:delText>，按照LTE予以描述</w:delText>
          </w:r>
        </w:del>
      </w:ins>
    </w:p>
    <w:p w14:paraId="6F01BB6D" w14:textId="44FD0983" w:rsidR="00AE359F" w:rsidDel="00F95B15" w:rsidRDefault="00F95B15" w:rsidP="002020C0">
      <w:pPr>
        <w:pStyle w:val="aff8"/>
        <w:spacing w:line="360" w:lineRule="auto"/>
        <w:rPr>
          <w:del w:id="50" w:author="Li Xing" w:date="2019-12-19T13:48:00Z"/>
          <w:rFonts w:hAnsi="宋体"/>
          <w:szCs w:val="21"/>
        </w:rPr>
      </w:pPr>
      <w:ins w:id="51" w:author="Li Xing" w:date="2019-12-19T13:48:00Z">
        <w:r>
          <w:rPr>
            <w:rFonts w:hint="eastAsia"/>
            <w:szCs w:val="21"/>
          </w:rPr>
          <w:t>双卡双待单通终端是指同一时刻只能</w:t>
        </w:r>
        <w:r w:rsidRPr="005C10CF">
          <w:rPr>
            <w:rFonts w:hint="eastAsia"/>
            <w:szCs w:val="21"/>
          </w:rPr>
          <w:t>一张卡</w:t>
        </w:r>
      </w:ins>
      <w:ins w:id="52" w:author="Li Xing" w:date="2019-12-19T13:51:00Z">
        <w:r>
          <w:rPr>
            <w:rFonts w:hint="eastAsia"/>
            <w:szCs w:val="21"/>
          </w:rPr>
          <w:t>（主卡</w:t>
        </w:r>
        <w:r>
          <w:rPr>
            <w:szCs w:val="21"/>
          </w:rPr>
          <w:t>或副卡</w:t>
        </w:r>
        <w:r>
          <w:rPr>
            <w:rFonts w:hint="eastAsia"/>
            <w:szCs w:val="21"/>
          </w:rPr>
          <w:t>）</w:t>
        </w:r>
      </w:ins>
      <w:ins w:id="53" w:author="Li Xing" w:date="2019-12-19T13:48:00Z">
        <w:r w:rsidRPr="005C10CF">
          <w:rPr>
            <w:rFonts w:hint="eastAsia"/>
            <w:szCs w:val="21"/>
          </w:rPr>
          <w:t>进行语音</w:t>
        </w:r>
      </w:ins>
      <w:ins w:id="54" w:author="Li Xing" w:date="2019-12-19T13:54:00Z">
        <w:r>
          <w:rPr>
            <w:rFonts w:hint="eastAsia"/>
            <w:szCs w:val="21"/>
          </w:rPr>
          <w:t>通话</w:t>
        </w:r>
      </w:ins>
      <w:ins w:id="55" w:author="Li Xing" w:date="2019-12-19T13:48:00Z">
        <w:r w:rsidRPr="005C10CF">
          <w:rPr>
            <w:rFonts w:hint="eastAsia"/>
            <w:szCs w:val="21"/>
          </w:rPr>
          <w:t>的</w:t>
        </w:r>
        <w:r>
          <w:rPr>
            <w:rFonts w:hint="eastAsia"/>
            <w:szCs w:val="21"/>
          </w:rPr>
          <w:t>双卡槽</w:t>
        </w:r>
        <w:r w:rsidRPr="005C10CF">
          <w:rPr>
            <w:rFonts w:hint="eastAsia"/>
            <w:szCs w:val="21"/>
          </w:rPr>
          <w:t>终端设备</w:t>
        </w:r>
        <w:r>
          <w:rPr>
            <w:rFonts w:hint="eastAsia"/>
            <w:szCs w:val="21"/>
          </w:rPr>
          <w:t>。其中，</w:t>
        </w:r>
        <w:r>
          <w:rPr>
            <w:rFonts w:hAnsi="宋体"/>
            <w:szCs w:val="21"/>
          </w:rPr>
          <w:t>语音通话包括2G/3G</w:t>
        </w:r>
        <w:r>
          <w:rPr>
            <w:rFonts w:hAnsi="宋体" w:hint="eastAsia"/>
            <w:szCs w:val="21"/>
          </w:rPr>
          <w:t>的</w:t>
        </w:r>
        <w:r>
          <w:rPr>
            <w:rFonts w:hAnsi="宋体"/>
            <w:szCs w:val="21"/>
          </w:rPr>
          <w:t>电路</w:t>
        </w:r>
        <w:r>
          <w:rPr>
            <w:rFonts w:hAnsi="宋体" w:hint="eastAsia"/>
            <w:szCs w:val="21"/>
          </w:rPr>
          <w:t>域</w:t>
        </w:r>
        <w:r>
          <w:rPr>
            <w:rFonts w:hAnsi="宋体"/>
            <w:szCs w:val="21"/>
          </w:rPr>
          <w:t>语音、</w:t>
        </w:r>
        <w:r>
          <w:rPr>
            <w:rFonts w:hAnsi="宋体" w:hint="eastAsia"/>
            <w:szCs w:val="21"/>
          </w:rPr>
          <w:t>4</w:t>
        </w:r>
        <w:r>
          <w:rPr>
            <w:rFonts w:hAnsi="宋体"/>
            <w:szCs w:val="21"/>
          </w:rPr>
          <w:t>G的VoLTE语音、</w:t>
        </w:r>
        <w:r>
          <w:rPr>
            <w:rFonts w:hAnsi="宋体" w:hint="eastAsia"/>
            <w:szCs w:val="21"/>
          </w:rPr>
          <w:t>5</w:t>
        </w:r>
        <w:r>
          <w:rPr>
            <w:rFonts w:hAnsi="宋体"/>
            <w:szCs w:val="21"/>
          </w:rPr>
          <w:t>G的VoNR语音</w:t>
        </w:r>
        <w:r>
          <w:rPr>
            <w:rFonts w:hAnsi="宋体" w:hint="eastAsia"/>
            <w:szCs w:val="21"/>
          </w:rPr>
          <w:t>。</w:t>
        </w:r>
      </w:ins>
      <w:del w:id="56" w:author="Li Xing" w:date="2019-12-19T13:48:00Z">
        <w:r w:rsidR="002F4F5E" w:rsidDel="00F95B15">
          <w:rPr>
            <w:rFonts w:hAnsi="宋体" w:hint="eastAsia"/>
            <w:szCs w:val="21"/>
          </w:rPr>
          <w:delText>双卡</w:delText>
        </w:r>
        <w:r w:rsidR="002F4F5E" w:rsidDel="00F95B15">
          <w:rPr>
            <w:rFonts w:hAnsi="宋体"/>
            <w:szCs w:val="21"/>
          </w:rPr>
          <w:delText>双待</w:delText>
        </w:r>
        <w:r w:rsidR="002020C0" w:rsidRPr="006E31DE" w:rsidDel="00F95B15">
          <w:rPr>
            <w:rFonts w:hAnsi="宋体" w:hint="eastAsia"/>
            <w:szCs w:val="21"/>
          </w:rPr>
          <w:delText>终端</w:delText>
        </w:r>
        <w:r w:rsidR="005027ED" w:rsidDel="00F95B15">
          <w:rPr>
            <w:rFonts w:hAnsi="宋体" w:hint="eastAsia"/>
            <w:szCs w:val="21"/>
          </w:rPr>
          <w:delText>应</w:delText>
        </w:r>
        <w:r w:rsidR="002020C0" w:rsidDel="00F95B15">
          <w:rPr>
            <w:rFonts w:hAnsi="宋体" w:hint="eastAsia"/>
            <w:szCs w:val="21"/>
          </w:rPr>
          <w:delText>支持两张卡</w:delText>
        </w:r>
        <w:r w:rsidR="00467B0A" w:rsidDel="00F95B15">
          <w:rPr>
            <w:rFonts w:hAnsi="宋体" w:hint="eastAsia"/>
            <w:szCs w:val="21"/>
          </w:rPr>
          <w:delText>（主卡</w:delText>
        </w:r>
        <w:r w:rsidR="00467B0A" w:rsidDel="00F95B15">
          <w:rPr>
            <w:rFonts w:hAnsi="宋体"/>
            <w:szCs w:val="21"/>
          </w:rPr>
          <w:delText>和副卡</w:delText>
        </w:r>
        <w:r w:rsidR="00467B0A" w:rsidDel="00F95B15">
          <w:rPr>
            <w:rFonts w:hAnsi="宋体" w:hint="eastAsia"/>
            <w:szCs w:val="21"/>
          </w:rPr>
          <w:delText>）</w:delText>
        </w:r>
        <w:r w:rsidR="002020C0" w:rsidDel="00F95B15">
          <w:rPr>
            <w:rFonts w:hAnsi="宋体" w:hint="eastAsia"/>
            <w:szCs w:val="21"/>
          </w:rPr>
          <w:delText>同时在相同或者不同制式的网络驻留并待机</w:delText>
        </w:r>
        <w:r w:rsidR="00467B0A" w:rsidDel="00F95B15">
          <w:rPr>
            <w:rFonts w:hAnsi="宋体" w:hint="eastAsia"/>
            <w:szCs w:val="21"/>
          </w:rPr>
          <w:delText>。</w:delText>
        </w:r>
      </w:del>
    </w:p>
    <w:p w14:paraId="308034D7" w14:textId="33126E6B" w:rsidR="00467B0A" w:rsidDel="00F95B15" w:rsidRDefault="005027ED" w:rsidP="002020C0">
      <w:pPr>
        <w:pStyle w:val="aff8"/>
        <w:spacing w:line="360" w:lineRule="auto"/>
        <w:rPr>
          <w:del w:id="57" w:author="Li Xing" w:date="2019-12-19T13:48:00Z"/>
          <w:rFonts w:hAnsi="宋体"/>
          <w:szCs w:val="21"/>
        </w:rPr>
      </w:pPr>
      <w:del w:id="58" w:author="Li Xing" w:date="2019-12-19T13:48:00Z">
        <w:r w:rsidDel="00F95B15">
          <w:rPr>
            <w:rFonts w:hAnsi="宋体" w:hint="eastAsia"/>
            <w:szCs w:val="21"/>
          </w:rPr>
          <w:delText>双卡双待</w:delText>
        </w:r>
        <w:r w:rsidDel="00F95B15">
          <w:rPr>
            <w:rFonts w:hAnsi="宋体"/>
            <w:szCs w:val="21"/>
          </w:rPr>
          <w:delText>终端</w:delText>
        </w:r>
        <w:r w:rsidR="00467B0A" w:rsidDel="00F95B15">
          <w:rPr>
            <w:rFonts w:hAnsi="宋体" w:hint="eastAsia"/>
            <w:szCs w:val="21"/>
          </w:rPr>
          <w:delText>的功能特点</w:delText>
        </w:r>
        <w:r w:rsidR="00467B0A" w:rsidDel="00F95B15">
          <w:rPr>
            <w:rFonts w:hAnsi="宋体"/>
            <w:szCs w:val="21"/>
          </w:rPr>
          <w:delText>如下：</w:delText>
        </w:r>
      </w:del>
    </w:p>
    <w:p w14:paraId="4177F9D7" w14:textId="28482079" w:rsidR="00467B0A" w:rsidDel="00F95B15" w:rsidRDefault="00467B0A" w:rsidP="001457D6">
      <w:pPr>
        <w:pStyle w:val="aff8"/>
        <w:numPr>
          <w:ilvl w:val="0"/>
          <w:numId w:val="46"/>
        </w:numPr>
        <w:spacing w:line="360" w:lineRule="auto"/>
        <w:ind w:firstLineChars="0"/>
        <w:rPr>
          <w:del w:id="59" w:author="Li Xing" w:date="2019-12-19T13:48:00Z"/>
          <w:rFonts w:hAnsi="宋体"/>
          <w:szCs w:val="21"/>
        </w:rPr>
      </w:pPr>
      <w:del w:id="60" w:author="Li Xing" w:date="2019-12-19T13:48:00Z">
        <w:r w:rsidRPr="0000143D" w:rsidDel="00F95B15">
          <w:rPr>
            <w:rFonts w:hAnsi="宋体" w:hint="eastAsia"/>
            <w:szCs w:val="21"/>
          </w:rPr>
          <w:delText>终端在业务空闲态两张卡</w:delText>
        </w:r>
        <w:r w:rsidDel="00F95B15">
          <w:rPr>
            <w:rFonts w:hAnsi="宋体" w:hint="eastAsia"/>
            <w:szCs w:val="21"/>
          </w:rPr>
          <w:delText>（主卡</w:delText>
        </w:r>
        <w:r w:rsidDel="00F95B15">
          <w:rPr>
            <w:rFonts w:hAnsi="宋体"/>
            <w:szCs w:val="21"/>
          </w:rPr>
          <w:delText>和副卡</w:delText>
        </w:r>
        <w:r w:rsidDel="00F95B15">
          <w:rPr>
            <w:rFonts w:hAnsi="宋体" w:hint="eastAsia"/>
            <w:szCs w:val="21"/>
          </w:rPr>
          <w:delText>）</w:delText>
        </w:r>
        <w:r w:rsidRPr="0000143D" w:rsidDel="00F95B15">
          <w:rPr>
            <w:rFonts w:hAnsi="宋体" w:hint="eastAsia"/>
            <w:szCs w:val="21"/>
          </w:rPr>
          <w:delText>均可发起业务或接收寻呼</w:delText>
        </w:r>
        <w:r w:rsidDel="00F95B15">
          <w:rPr>
            <w:rFonts w:hAnsi="宋体" w:hint="eastAsia"/>
            <w:szCs w:val="21"/>
          </w:rPr>
          <w:delText>。</w:delText>
        </w:r>
      </w:del>
    </w:p>
    <w:p w14:paraId="32B88FDD" w14:textId="1FCAAA42" w:rsidR="00467B0A" w:rsidDel="00F95B15" w:rsidRDefault="00467B0A" w:rsidP="001457D6">
      <w:pPr>
        <w:pStyle w:val="aff8"/>
        <w:numPr>
          <w:ilvl w:val="0"/>
          <w:numId w:val="46"/>
        </w:numPr>
        <w:spacing w:line="360" w:lineRule="auto"/>
        <w:ind w:firstLineChars="0"/>
        <w:rPr>
          <w:del w:id="61" w:author="Li Xing" w:date="2019-12-19T13:48:00Z"/>
          <w:rFonts w:hAnsi="宋体"/>
          <w:szCs w:val="21"/>
        </w:rPr>
      </w:pPr>
      <w:del w:id="62" w:author="Li Xing" w:date="2019-12-19T13:48:00Z">
        <w:r w:rsidDel="00F95B15">
          <w:rPr>
            <w:rFonts w:hAnsi="宋体" w:hint="eastAsia"/>
            <w:szCs w:val="21"/>
          </w:rPr>
          <w:delText>终端不支持主卡和</w:delText>
        </w:r>
        <w:r w:rsidDel="00F95B15">
          <w:rPr>
            <w:rFonts w:hAnsi="宋体"/>
            <w:szCs w:val="21"/>
          </w:rPr>
          <w:delText>副卡同时发起语音或</w:delText>
        </w:r>
        <w:r w:rsidDel="00F95B15">
          <w:rPr>
            <w:rFonts w:hAnsi="宋体" w:hint="eastAsia"/>
            <w:szCs w:val="21"/>
          </w:rPr>
          <w:delText>分组</w:delText>
        </w:r>
        <w:r w:rsidDel="00F95B15">
          <w:rPr>
            <w:rFonts w:hAnsi="宋体"/>
            <w:szCs w:val="21"/>
          </w:rPr>
          <w:delText>数据</w:delText>
        </w:r>
        <w:r w:rsidDel="00F95B15">
          <w:rPr>
            <w:rFonts w:hAnsi="宋体" w:hint="eastAsia"/>
            <w:szCs w:val="21"/>
          </w:rPr>
          <w:delText>业务；</w:delText>
        </w:r>
      </w:del>
    </w:p>
    <w:p w14:paraId="6D73D432" w14:textId="3E310461" w:rsidR="00C6691E" w:rsidDel="00F95B15" w:rsidRDefault="00C6691E" w:rsidP="001457D6">
      <w:pPr>
        <w:pStyle w:val="aff8"/>
        <w:numPr>
          <w:ilvl w:val="0"/>
          <w:numId w:val="46"/>
        </w:numPr>
        <w:spacing w:line="360" w:lineRule="auto"/>
        <w:ind w:firstLineChars="0"/>
        <w:rPr>
          <w:del w:id="63" w:author="Li Xing" w:date="2019-12-19T13:48:00Z"/>
          <w:rFonts w:hAnsi="宋体"/>
          <w:szCs w:val="21"/>
        </w:rPr>
      </w:pPr>
      <w:del w:id="64" w:author="Li Xing" w:date="2019-12-19T13:48:00Z">
        <w:r w:rsidDel="00F95B15">
          <w:rPr>
            <w:rFonts w:hAnsi="宋体" w:hint="eastAsia"/>
            <w:szCs w:val="21"/>
          </w:rPr>
          <w:delText>终端无论选择</w:delText>
        </w:r>
        <w:r w:rsidDel="00F95B15">
          <w:rPr>
            <w:rFonts w:hAnsi="宋体"/>
            <w:szCs w:val="21"/>
          </w:rPr>
          <w:delText>主卡或副卡</w:delText>
        </w:r>
        <w:r w:rsidDel="00F95B15">
          <w:rPr>
            <w:rFonts w:hAnsi="宋体" w:hint="eastAsia"/>
            <w:szCs w:val="21"/>
          </w:rPr>
          <w:delText>，任一</w:delText>
        </w:r>
        <w:r w:rsidDel="00F95B15">
          <w:rPr>
            <w:rFonts w:hAnsi="宋体"/>
            <w:szCs w:val="21"/>
          </w:rPr>
          <w:delText>时间只有一张卡</w:delText>
        </w:r>
        <w:r w:rsidDel="00F95B15">
          <w:rPr>
            <w:rFonts w:hAnsi="宋体" w:hint="eastAsia"/>
            <w:szCs w:val="21"/>
          </w:rPr>
          <w:delText>可进行语音通话</w:delText>
        </w:r>
        <w:r w:rsidDel="00F95B15">
          <w:rPr>
            <w:rFonts w:hAnsi="宋体"/>
            <w:szCs w:val="21"/>
          </w:rPr>
          <w:delText>，语音通话包括2G/3G</w:delText>
        </w:r>
        <w:r w:rsidDel="00F95B15">
          <w:rPr>
            <w:rFonts w:hAnsi="宋体" w:hint="eastAsia"/>
            <w:szCs w:val="21"/>
          </w:rPr>
          <w:delText>的</w:delText>
        </w:r>
        <w:r w:rsidDel="00F95B15">
          <w:rPr>
            <w:rFonts w:hAnsi="宋体"/>
            <w:szCs w:val="21"/>
          </w:rPr>
          <w:delText>电路</w:delText>
        </w:r>
        <w:r w:rsidDel="00F95B15">
          <w:rPr>
            <w:rFonts w:hAnsi="宋体" w:hint="eastAsia"/>
            <w:szCs w:val="21"/>
          </w:rPr>
          <w:delText>域</w:delText>
        </w:r>
        <w:r w:rsidDel="00F95B15">
          <w:rPr>
            <w:rFonts w:hAnsi="宋体"/>
            <w:szCs w:val="21"/>
          </w:rPr>
          <w:delText>语音、</w:delText>
        </w:r>
        <w:r w:rsidDel="00F95B15">
          <w:rPr>
            <w:rFonts w:hAnsi="宋体" w:hint="eastAsia"/>
            <w:szCs w:val="21"/>
          </w:rPr>
          <w:delText>4</w:delText>
        </w:r>
        <w:r w:rsidDel="00F95B15">
          <w:rPr>
            <w:rFonts w:hAnsi="宋体"/>
            <w:szCs w:val="21"/>
          </w:rPr>
          <w:delText>G的VoLTE语音、</w:delText>
        </w:r>
        <w:r w:rsidDel="00F95B15">
          <w:rPr>
            <w:rFonts w:hAnsi="宋体" w:hint="eastAsia"/>
            <w:szCs w:val="21"/>
          </w:rPr>
          <w:delText>5</w:delText>
        </w:r>
        <w:r w:rsidDel="00F95B15">
          <w:rPr>
            <w:rFonts w:hAnsi="宋体"/>
            <w:szCs w:val="21"/>
          </w:rPr>
          <w:delText>G的VoNR语音；</w:delText>
        </w:r>
      </w:del>
    </w:p>
    <w:p w14:paraId="0FA063E0" w14:textId="40D6388E" w:rsidR="00467B0A" w:rsidDel="00F95B15" w:rsidRDefault="00467B0A" w:rsidP="001457D6">
      <w:pPr>
        <w:pStyle w:val="aff8"/>
        <w:numPr>
          <w:ilvl w:val="0"/>
          <w:numId w:val="46"/>
        </w:numPr>
        <w:spacing w:line="360" w:lineRule="auto"/>
        <w:ind w:firstLineChars="0"/>
        <w:rPr>
          <w:del w:id="65" w:author="Li Xing" w:date="2019-12-19T13:48:00Z"/>
          <w:rFonts w:hAnsi="宋体"/>
          <w:szCs w:val="21"/>
        </w:rPr>
      </w:pPr>
      <w:del w:id="66" w:author="Li Xing" w:date="2019-12-19T13:48:00Z">
        <w:r w:rsidDel="00F95B15">
          <w:rPr>
            <w:rFonts w:hAnsi="宋体" w:hint="eastAsia"/>
            <w:szCs w:val="21"/>
          </w:rPr>
          <w:delText>终端无论选择</w:delText>
        </w:r>
        <w:r w:rsidDel="00F95B15">
          <w:rPr>
            <w:rFonts w:hAnsi="宋体"/>
            <w:szCs w:val="21"/>
          </w:rPr>
          <w:delText>主卡或副卡</w:delText>
        </w:r>
        <w:r w:rsidDel="00F95B15">
          <w:rPr>
            <w:rFonts w:hAnsi="宋体" w:hint="eastAsia"/>
            <w:szCs w:val="21"/>
          </w:rPr>
          <w:delText>，</w:delText>
        </w:r>
        <w:r w:rsidR="0071105D" w:rsidDel="00F95B15">
          <w:rPr>
            <w:rFonts w:hAnsi="宋体" w:hint="eastAsia"/>
            <w:szCs w:val="21"/>
          </w:rPr>
          <w:delText>任一</w:delText>
        </w:r>
        <w:r w:rsidR="0071105D" w:rsidDel="00F95B15">
          <w:rPr>
            <w:rFonts w:hAnsi="宋体"/>
            <w:szCs w:val="21"/>
          </w:rPr>
          <w:delText>时间</w:delText>
        </w:r>
        <w:r w:rsidDel="00F95B15">
          <w:rPr>
            <w:rFonts w:hAnsi="宋体"/>
            <w:szCs w:val="21"/>
          </w:rPr>
          <w:delText>只有一张卡</w:delText>
        </w:r>
        <w:r w:rsidDel="00F95B15">
          <w:rPr>
            <w:rFonts w:hAnsi="宋体" w:hint="eastAsia"/>
            <w:szCs w:val="21"/>
          </w:rPr>
          <w:delText>可</w:delText>
        </w:r>
        <w:r w:rsidR="0071105D" w:rsidDel="00F95B15">
          <w:rPr>
            <w:rFonts w:hAnsi="宋体" w:hint="eastAsia"/>
            <w:szCs w:val="21"/>
          </w:rPr>
          <w:delText>进行</w:delText>
        </w:r>
        <w:r w:rsidDel="00F95B15">
          <w:rPr>
            <w:rFonts w:hAnsi="宋体"/>
            <w:szCs w:val="21"/>
          </w:rPr>
          <w:delText>分组数据</w:delText>
        </w:r>
        <w:r w:rsidR="0071105D" w:rsidDel="00F95B15">
          <w:rPr>
            <w:rFonts w:hAnsi="宋体" w:hint="eastAsia"/>
            <w:szCs w:val="21"/>
          </w:rPr>
          <w:delText>传输</w:delText>
        </w:r>
        <w:r w:rsidR="00C6691E" w:rsidDel="00F95B15">
          <w:rPr>
            <w:rFonts w:hAnsi="宋体" w:hint="eastAsia"/>
            <w:szCs w:val="21"/>
          </w:rPr>
          <w:delText>，分组</w:delText>
        </w:r>
        <w:r w:rsidR="00C6691E" w:rsidDel="00F95B15">
          <w:rPr>
            <w:rFonts w:hAnsi="宋体"/>
            <w:szCs w:val="21"/>
          </w:rPr>
          <w:delText>数据传输包括</w:delText>
        </w:r>
        <w:r w:rsidR="00C6691E" w:rsidDel="00F95B15">
          <w:rPr>
            <w:rFonts w:hAnsi="宋体" w:hint="eastAsia"/>
            <w:szCs w:val="21"/>
          </w:rPr>
          <w:delText>2G/3G/4G/5G制式</w:delText>
        </w:r>
        <w:r w:rsidR="00C6691E" w:rsidDel="00F95B15">
          <w:rPr>
            <w:rFonts w:hAnsi="宋体"/>
            <w:szCs w:val="21"/>
          </w:rPr>
          <w:delText>下</w:delText>
        </w:r>
        <w:r w:rsidR="00C6691E" w:rsidDel="00F95B15">
          <w:rPr>
            <w:rFonts w:hAnsi="宋体" w:hint="eastAsia"/>
            <w:szCs w:val="21"/>
          </w:rPr>
          <w:delText>的</w:delText>
        </w:r>
        <w:r w:rsidR="00C6691E" w:rsidDel="00F95B15">
          <w:rPr>
            <w:rFonts w:hAnsi="宋体"/>
            <w:szCs w:val="21"/>
          </w:rPr>
          <w:delText>各种QoS</w:delText>
        </w:r>
        <w:r w:rsidR="00C6691E" w:rsidDel="00F95B15">
          <w:rPr>
            <w:rFonts w:hAnsi="宋体" w:hint="eastAsia"/>
            <w:szCs w:val="21"/>
          </w:rPr>
          <w:delText>要求</w:delText>
        </w:r>
        <w:r w:rsidR="00C6691E" w:rsidDel="00F95B15">
          <w:rPr>
            <w:rFonts w:hAnsi="宋体"/>
            <w:szCs w:val="21"/>
          </w:rPr>
          <w:delText>的分组数据业务</w:delText>
        </w:r>
        <w:r w:rsidDel="00F95B15">
          <w:rPr>
            <w:rFonts w:hAnsi="宋体"/>
            <w:szCs w:val="21"/>
          </w:rPr>
          <w:delText>；</w:delText>
        </w:r>
      </w:del>
    </w:p>
    <w:p w14:paraId="17243675" w14:textId="7474D54B" w:rsidR="005027ED" w:rsidDel="00F95B15" w:rsidRDefault="00467B0A" w:rsidP="001457D6">
      <w:pPr>
        <w:pStyle w:val="aff8"/>
        <w:numPr>
          <w:ilvl w:val="0"/>
          <w:numId w:val="46"/>
        </w:numPr>
        <w:spacing w:line="360" w:lineRule="auto"/>
        <w:ind w:firstLineChars="0"/>
        <w:rPr>
          <w:del w:id="67" w:author="Li Xing" w:date="2019-12-19T13:48:00Z"/>
          <w:rFonts w:hAnsi="宋体"/>
          <w:szCs w:val="21"/>
        </w:rPr>
      </w:pPr>
      <w:del w:id="68" w:author="Li Xing" w:date="2019-12-19T13:48:00Z">
        <w:r w:rsidDel="00F95B15">
          <w:rPr>
            <w:rFonts w:hAnsi="宋体" w:hint="eastAsia"/>
            <w:szCs w:val="21"/>
          </w:rPr>
          <w:delText>终端主卡（或</w:delText>
        </w:r>
        <w:r w:rsidDel="00F95B15">
          <w:rPr>
            <w:rFonts w:hAnsi="宋体"/>
            <w:szCs w:val="21"/>
          </w:rPr>
          <w:delText>副卡</w:delText>
        </w:r>
        <w:r w:rsidDel="00F95B15">
          <w:rPr>
            <w:rFonts w:hAnsi="宋体" w:hint="eastAsia"/>
            <w:szCs w:val="21"/>
          </w:rPr>
          <w:delText>）发起</w:delText>
        </w:r>
        <w:r w:rsidDel="00F95B15">
          <w:rPr>
            <w:rFonts w:hAnsi="宋体"/>
            <w:szCs w:val="21"/>
          </w:rPr>
          <w:delText>语音业务，</w:delText>
        </w:r>
        <w:r w:rsidDel="00F95B15">
          <w:rPr>
            <w:rFonts w:hAnsi="宋体" w:hint="eastAsia"/>
            <w:szCs w:val="21"/>
          </w:rPr>
          <w:delText>另一张</w:delText>
        </w:r>
        <w:r w:rsidR="0071105D" w:rsidDel="00F95B15">
          <w:rPr>
            <w:rFonts w:hAnsi="宋体" w:hint="eastAsia"/>
            <w:szCs w:val="21"/>
          </w:rPr>
          <w:delText>卡</w:delText>
        </w:r>
        <w:r w:rsidR="0071105D" w:rsidDel="00F95B15">
          <w:rPr>
            <w:rFonts w:hAnsi="宋体"/>
            <w:szCs w:val="21"/>
          </w:rPr>
          <w:delText>如果</w:delText>
        </w:r>
        <w:r w:rsidDel="00F95B15">
          <w:rPr>
            <w:rFonts w:hAnsi="宋体" w:hint="eastAsia"/>
            <w:szCs w:val="21"/>
          </w:rPr>
          <w:delText>正在</w:delText>
        </w:r>
        <w:r w:rsidDel="00F95B15">
          <w:rPr>
            <w:rFonts w:hAnsi="宋体"/>
            <w:szCs w:val="21"/>
          </w:rPr>
          <w:delText>进行的</w:delText>
        </w:r>
        <w:r w:rsidDel="00F95B15">
          <w:rPr>
            <w:rFonts w:hAnsi="宋体" w:hint="eastAsia"/>
            <w:szCs w:val="21"/>
          </w:rPr>
          <w:delText>分组</w:delText>
        </w:r>
        <w:r w:rsidDel="00F95B15">
          <w:rPr>
            <w:rFonts w:hAnsi="宋体"/>
            <w:szCs w:val="21"/>
          </w:rPr>
          <w:delText>数据业务需要挂起，直到语音释放后分组数据业务才能恢复</w:delText>
        </w:r>
        <w:r w:rsidDel="00F95B15">
          <w:rPr>
            <w:rFonts w:hAnsi="宋体" w:hint="eastAsia"/>
            <w:szCs w:val="21"/>
          </w:rPr>
          <w:delText>；</w:delText>
        </w:r>
      </w:del>
    </w:p>
    <w:p w14:paraId="6349F52D" w14:textId="1A7C7A1C" w:rsidR="00467B0A" w:rsidDel="00F95B15" w:rsidRDefault="00C6691E" w:rsidP="001457D6">
      <w:pPr>
        <w:pStyle w:val="aff8"/>
        <w:numPr>
          <w:ilvl w:val="0"/>
          <w:numId w:val="46"/>
        </w:numPr>
        <w:spacing w:line="360" w:lineRule="auto"/>
        <w:ind w:firstLineChars="0"/>
        <w:rPr>
          <w:del w:id="69" w:author="Li Xing" w:date="2019-12-19T13:48:00Z"/>
          <w:rFonts w:hAnsi="宋体"/>
          <w:szCs w:val="21"/>
        </w:rPr>
      </w:pPr>
      <w:del w:id="70" w:author="Li Xing" w:date="2019-12-19T13:48:00Z">
        <w:r w:rsidDel="00F95B15">
          <w:rPr>
            <w:rFonts w:hAnsi="宋体" w:hint="eastAsia"/>
            <w:szCs w:val="21"/>
          </w:rPr>
          <w:delText>终端主卡（或</w:delText>
        </w:r>
        <w:r w:rsidDel="00F95B15">
          <w:rPr>
            <w:rFonts w:hAnsi="宋体"/>
            <w:szCs w:val="21"/>
          </w:rPr>
          <w:delText>副卡</w:delText>
        </w:r>
        <w:r w:rsidDel="00F95B15">
          <w:rPr>
            <w:rFonts w:hAnsi="宋体" w:hint="eastAsia"/>
            <w:szCs w:val="21"/>
          </w:rPr>
          <w:delText>）</w:delText>
        </w:r>
        <w:r w:rsidR="00242B11" w:rsidDel="00F95B15">
          <w:rPr>
            <w:rFonts w:hAnsi="宋体" w:hint="eastAsia"/>
            <w:szCs w:val="21"/>
          </w:rPr>
          <w:delText>进行</w:delText>
        </w:r>
        <w:r w:rsidDel="00F95B15">
          <w:rPr>
            <w:rFonts w:hAnsi="宋体"/>
            <w:szCs w:val="21"/>
          </w:rPr>
          <w:delText>语音</w:delText>
        </w:r>
        <w:r w:rsidR="00242B11" w:rsidDel="00F95B15">
          <w:rPr>
            <w:rFonts w:hAnsi="宋体" w:hint="eastAsia"/>
            <w:szCs w:val="21"/>
          </w:rPr>
          <w:delText>通话时</w:delText>
        </w:r>
        <w:r w:rsidDel="00F95B15">
          <w:rPr>
            <w:rFonts w:hAnsi="宋体"/>
            <w:szCs w:val="21"/>
          </w:rPr>
          <w:delText>，</w:delText>
        </w:r>
        <w:r w:rsidR="00E05E8B" w:rsidDel="00F95B15">
          <w:rPr>
            <w:rFonts w:hAnsi="宋体" w:hint="eastAsia"/>
            <w:szCs w:val="21"/>
          </w:rPr>
          <w:delText>另一张</w:delText>
        </w:r>
        <w:r w:rsidR="00E05E8B" w:rsidDel="00F95B15">
          <w:rPr>
            <w:rFonts w:hAnsi="宋体"/>
            <w:szCs w:val="21"/>
          </w:rPr>
          <w:delText>卡处于离线状态，</w:delText>
        </w:r>
        <w:r w:rsidR="00242B11" w:rsidDel="00F95B15">
          <w:rPr>
            <w:rFonts w:hAnsi="宋体" w:hint="eastAsia"/>
            <w:szCs w:val="21"/>
          </w:rPr>
          <w:delText>不能够接听语音通话</w:delText>
        </w:r>
        <w:r w:rsidR="00242B11" w:rsidDel="00F95B15">
          <w:rPr>
            <w:rFonts w:hAnsi="宋体"/>
            <w:szCs w:val="21"/>
          </w:rPr>
          <w:delText>接入，语音通话包括2G/3G</w:delText>
        </w:r>
        <w:r w:rsidR="00242B11" w:rsidDel="00F95B15">
          <w:rPr>
            <w:rFonts w:hAnsi="宋体" w:hint="eastAsia"/>
            <w:szCs w:val="21"/>
          </w:rPr>
          <w:delText>的</w:delText>
        </w:r>
        <w:r w:rsidR="00242B11" w:rsidDel="00F95B15">
          <w:rPr>
            <w:rFonts w:hAnsi="宋体"/>
            <w:szCs w:val="21"/>
          </w:rPr>
          <w:delText>电路</w:delText>
        </w:r>
        <w:r w:rsidR="00242B11" w:rsidDel="00F95B15">
          <w:rPr>
            <w:rFonts w:hAnsi="宋体" w:hint="eastAsia"/>
            <w:szCs w:val="21"/>
          </w:rPr>
          <w:delText>域</w:delText>
        </w:r>
        <w:r w:rsidR="00242B11" w:rsidDel="00F95B15">
          <w:rPr>
            <w:rFonts w:hAnsi="宋体"/>
            <w:szCs w:val="21"/>
          </w:rPr>
          <w:delText>语音、</w:delText>
        </w:r>
        <w:r w:rsidR="00242B11" w:rsidDel="00F95B15">
          <w:rPr>
            <w:rFonts w:hAnsi="宋体" w:hint="eastAsia"/>
            <w:szCs w:val="21"/>
          </w:rPr>
          <w:delText>4</w:delText>
        </w:r>
        <w:r w:rsidR="00242B11" w:rsidDel="00F95B15">
          <w:rPr>
            <w:rFonts w:hAnsi="宋体"/>
            <w:szCs w:val="21"/>
          </w:rPr>
          <w:delText>G的VoLTE语音、</w:delText>
        </w:r>
        <w:r w:rsidR="00242B11" w:rsidDel="00F95B15">
          <w:rPr>
            <w:rFonts w:hAnsi="宋体" w:hint="eastAsia"/>
            <w:szCs w:val="21"/>
          </w:rPr>
          <w:delText>5</w:delText>
        </w:r>
        <w:r w:rsidR="00242B11" w:rsidDel="00F95B15">
          <w:rPr>
            <w:rFonts w:hAnsi="宋体"/>
            <w:szCs w:val="21"/>
          </w:rPr>
          <w:delText>G的VoNR语音；</w:delText>
        </w:r>
      </w:del>
    </w:p>
    <w:p w14:paraId="274FB4E9" w14:textId="1C15C3BB" w:rsidR="00242B11" w:rsidDel="00F95B15" w:rsidRDefault="00242B11" w:rsidP="001457D6">
      <w:pPr>
        <w:pStyle w:val="aff8"/>
        <w:numPr>
          <w:ilvl w:val="0"/>
          <w:numId w:val="46"/>
        </w:numPr>
        <w:spacing w:line="360" w:lineRule="auto"/>
        <w:ind w:firstLineChars="0"/>
        <w:rPr>
          <w:del w:id="71" w:author="Li Xing" w:date="2019-12-19T13:48:00Z"/>
          <w:rFonts w:hAnsi="宋体"/>
          <w:szCs w:val="21"/>
        </w:rPr>
      </w:pPr>
      <w:del w:id="72" w:author="Li Xing" w:date="2019-12-19T13:48:00Z">
        <w:r w:rsidDel="00F95B15">
          <w:rPr>
            <w:rFonts w:hAnsi="宋体" w:hint="eastAsia"/>
            <w:szCs w:val="21"/>
          </w:rPr>
          <w:delText>终端主卡（或</w:delText>
        </w:r>
        <w:r w:rsidDel="00F95B15">
          <w:rPr>
            <w:rFonts w:hAnsi="宋体"/>
            <w:szCs w:val="21"/>
          </w:rPr>
          <w:delText>副卡</w:delText>
        </w:r>
        <w:r w:rsidDel="00F95B15">
          <w:rPr>
            <w:rFonts w:hAnsi="宋体" w:hint="eastAsia"/>
            <w:szCs w:val="21"/>
          </w:rPr>
          <w:delText>）进行分组数据</w:delText>
        </w:r>
        <w:r w:rsidDel="00F95B15">
          <w:rPr>
            <w:rFonts w:hAnsi="宋体"/>
            <w:szCs w:val="21"/>
          </w:rPr>
          <w:delText>业务</w:delText>
        </w:r>
        <w:r w:rsidDel="00F95B15">
          <w:rPr>
            <w:rFonts w:hAnsi="宋体" w:hint="eastAsia"/>
            <w:szCs w:val="21"/>
          </w:rPr>
          <w:delText>时</w:delText>
        </w:r>
        <w:r w:rsidDel="00F95B15">
          <w:rPr>
            <w:rFonts w:hAnsi="宋体"/>
            <w:szCs w:val="21"/>
          </w:rPr>
          <w:delText>，</w:delText>
        </w:r>
        <w:r w:rsidDel="00F95B15">
          <w:rPr>
            <w:rFonts w:hAnsi="宋体" w:hint="eastAsia"/>
            <w:szCs w:val="21"/>
          </w:rPr>
          <w:delText>能够接听另</w:delText>
        </w:r>
        <w:r w:rsidDel="00F95B15">
          <w:rPr>
            <w:rFonts w:hAnsi="宋体"/>
            <w:szCs w:val="21"/>
          </w:rPr>
          <w:delText>一张卡</w:delText>
        </w:r>
        <w:r w:rsidDel="00F95B15">
          <w:rPr>
            <w:rFonts w:hAnsi="宋体" w:hint="eastAsia"/>
            <w:szCs w:val="21"/>
          </w:rPr>
          <w:delText>的语音通话</w:delText>
        </w:r>
        <w:r w:rsidDel="00F95B15">
          <w:rPr>
            <w:rFonts w:hAnsi="宋体"/>
            <w:szCs w:val="21"/>
          </w:rPr>
          <w:delText>接入，语音通话包括2G/3G</w:delText>
        </w:r>
        <w:r w:rsidDel="00F95B15">
          <w:rPr>
            <w:rFonts w:hAnsi="宋体" w:hint="eastAsia"/>
            <w:szCs w:val="21"/>
          </w:rPr>
          <w:delText>的</w:delText>
        </w:r>
        <w:r w:rsidDel="00F95B15">
          <w:rPr>
            <w:rFonts w:hAnsi="宋体"/>
            <w:szCs w:val="21"/>
          </w:rPr>
          <w:delText>电路</w:delText>
        </w:r>
        <w:r w:rsidDel="00F95B15">
          <w:rPr>
            <w:rFonts w:hAnsi="宋体" w:hint="eastAsia"/>
            <w:szCs w:val="21"/>
          </w:rPr>
          <w:delText>域</w:delText>
        </w:r>
        <w:r w:rsidDel="00F95B15">
          <w:rPr>
            <w:rFonts w:hAnsi="宋体"/>
            <w:szCs w:val="21"/>
          </w:rPr>
          <w:delText>语音、</w:delText>
        </w:r>
        <w:r w:rsidDel="00F95B15">
          <w:rPr>
            <w:rFonts w:hAnsi="宋体" w:hint="eastAsia"/>
            <w:szCs w:val="21"/>
          </w:rPr>
          <w:delText>4</w:delText>
        </w:r>
        <w:r w:rsidDel="00F95B15">
          <w:rPr>
            <w:rFonts w:hAnsi="宋体"/>
            <w:szCs w:val="21"/>
          </w:rPr>
          <w:delText>G的VoLTE语音、</w:delText>
        </w:r>
        <w:r w:rsidDel="00F95B15">
          <w:rPr>
            <w:rFonts w:hAnsi="宋体" w:hint="eastAsia"/>
            <w:szCs w:val="21"/>
          </w:rPr>
          <w:delText>5</w:delText>
        </w:r>
        <w:r w:rsidDel="00F95B15">
          <w:rPr>
            <w:rFonts w:hAnsi="宋体"/>
            <w:szCs w:val="21"/>
          </w:rPr>
          <w:delText>G的VoNR语音；</w:delText>
        </w:r>
      </w:del>
    </w:p>
    <w:p w14:paraId="37DC2842" w14:textId="77777777" w:rsidR="002020C0" w:rsidRPr="002020C0" w:rsidRDefault="002020C0" w:rsidP="002020C0">
      <w:pPr>
        <w:pStyle w:val="aff8"/>
        <w:spacing w:line="360" w:lineRule="auto"/>
        <w:rPr>
          <w:rFonts w:hAnsi="宋体"/>
          <w:szCs w:val="21"/>
        </w:rPr>
      </w:pPr>
    </w:p>
    <w:p w14:paraId="14014F1C" w14:textId="2F740FE8" w:rsidR="002020C0" w:rsidRPr="00582D80" w:rsidRDefault="002020C0" w:rsidP="001457D6">
      <w:pPr>
        <w:pStyle w:val="a5"/>
        <w:spacing w:before="156" w:after="156"/>
        <w:ind w:left="0"/>
        <w:rPr>
          <w:color w:val="FF0000"/>
        </w:rPr>
      </w:pPr>
      <w:r>
        <w:rPr>
          <w:rFonts w:hint="eastAsia"/>
        </w:rPr>
        <w:t>双卡</w:t>
      </w:r>
      <w:r w:rsidR="00467B0A">
        <w:rPr>
          <w:rFonts w:hint="eastAsia"/>
        </w:rPr>
        <w:t>双</w:t>
      </w:r>
      <w:r w:rsidR="00F863BE">
        <w:rPr>
          <w:rFonts w:hint="eastAsia"/>
        </w:rPr>
        <w:t>通</w:t>
      </w:r>
      <w:ins w:id="73" w:author="Li Xing" w:date="2019-12-19T13:52:00Z">
        <w:r w:rsidR="00F95B15">
          <w:rPr>
            <w:rFonts w:hint="eastAsia"/>
          </w:rPr>
          <w:t>终端</w:t>
        </w:r>
      </w:ins>
    </w:p>
    <w:p w14:paraId="1144A490" w14:textId="1524E65F" w:rsidR="00620373" w:rsidRPr="00F95B15" w:rsidRDefault="002020C0" w:rsidP="002020C0">
      <w:pPr>
        <w:pStyle w:val="aff8"/>
        <w:spacing w:line="360" w:lineRule="auto"/>
        <w:rPr>
          <w:ins w:id="74" w:author="lusonghe" w:date="2019-12-03T13:25:00Z"/>
          <w:rFonts w:hAnsi="宋体" w:hint="eastAsia"/>
          <w:szCs w:val="21"/>
          <w:rPrChange w:id="75" w:author="Li Xing" w:date="2019-12-19T13:56:00Z">
            <w:rPr>
              <w:ins w:id="76" w:author="lusonghe" w:date="2019-12-03T13:25:00Z"/>
              <w:rFonts w:hAnsi="宋体"/>
              <w:szCs w:val="21"/>
            </w:rPr>
          </w:rPrChange>
        </w:rPr>
      </w:pPr>
      <w:r w:rsidRPr="006E31DE">
        <w:rPr>
          <w:rFonts w:hAnsi="宋体" w:hint="eastAsia"/>
          <w:szCs w:val="21"/>
        </w:rPr>
        <w:t>双卡双通</w:t>
      </w:r>
      <w:r w:rsidR="002F4F5E">
        <w:rPr>
          <w:rFonts w:hAnsi="宋体" w:hint="eastAsia"/>
          <w:szCs w:val="21"/>
        </w:rPr>
        <w:t>终端</w:t>
      </w:r>
      <w:ins w:id="77" w:author="Li Xing" w:date="2019-12-19T13:51:00Z">
        <w:r w:rsidR="00F95B15">
          <w:rPr>
            <w:rFonts w:hAnsi="宋体" w:hint="eastAsia"/>
            <w:szCs w:val="21"/>
          </w:rPr>
          <w:t>是</w:t>
        </w:r>
        <w:r w:rsidR="00F95B15">
          <w:rPr>
            <w:rFonts w:hAnsi="宋体"/>
            <w:szCs w:val="21"/>
          </w:rPr>
          <w:t>指</w:t>
        </w:r>
      </w:ins>
      <w:del w:id="78" w:author="Li Xing" w:date="2019-12-19T13:53:00Z">
        <w:r w:rsidR="002F4F5E" w:rsidDel="00F95B15">
          <w:rPr>
            <w:rFonts w:hAnsi="宋体" w:hint="eastAsia"/>
            <w:szCs w:val="21"/>
          </w:rPr>
          <w:delText>支持</w:delText>
        </w:r>
      </w:del>
      <w:ins w:id="79" w:author="Li Xing" w:date="2019-12-19T13:53:00Z">
        <w:r w:rsidR="00F95B15">
          <w:rPr>
            <w:rFonts w:hAnsi="宋体" w:hint="eastAsia"/>
            <w:szCs w:val="21"/>
          </w:rPr>
          <w:t>同一时刻</w:t>
        </w:r>
      </w:ins>
      <w:r w:rsidR="002F4F5E">
        <w:rPr>
          <w:rFonts w:hAnsi="宋体" w:hint="eastAsia"/>
          <w:szCs w:val="21"/>
        </w:rPr>
        <w:t>两张卡（主卡和</w:t>
      </w:r>
      <w:r w:rsidR="002F4F5E">
        <w:rPr>
          <w:rFonts w:hAnsi="宋体"/>
          <w:szCs w:val="21"/>
        </w:rPr>
        <w:t>副卡</w:t>
      </w:r>
      <w:r w:rsidR="002F4F5E">
        <w:rPr>
          <w:rFonts w:hAnsi="宋体" w:hint="eastAsia"/>
          <w:szCs w:val="21"/>
        </w:rPr>
        <w:t>）</w:t>
      </w:r>
      <w:del w:id="80" w:author="Li Xing" w:date="2019-12-19T13:53:00Z">
        <w:r w:rsidR="002F4F5E" w:rsidDel="00F95B15">
          <w:rPr>
            <w:rFonts w:hAnsi="宋体" w:hint="eastAsia"/>
            <w:szCs w:val="21"/>
          </w:rPr>
          <w:delText>中</w:delText>
        </w:r>
      </w:del>
      <w:ins w:id="81" w:author="Li Xing" w:date="2019-12-19T13:53:00Z">
        <w:r w:rsidR="00F95B15">
          <w:rPr>
            <w:rFonts w:hAnsi="宋体" w:hint="eastAsia"/>
            <w:szCs w:val="21"/>
          </w:rPr>
          <w:t>可同时</w:t>
        </w:r>
        <w:r w:rsidR="00F95B15">
          <w:rPr>
            <w:rFonts w:hAnsi="宋体"/>
            <w:szCs w:val="21"/>
          </w:rPr>
          <w:t>进行语音</w:t>
        </w:r>
      </w:ins>
      <w:ins w:id="82" w:author="Li Xing" w:date="2019-12-19T13:54:00Z">
        <w:r w:rsidR="00F95B15">
          <w:rPr>
            <w:rFonts w:hAnsi="宋体" w:hint="eastAsia"/>
            <w:szCs w:val="21"/>
          </w:rPr>
          <w:t>通话，</w:t>
        </w:r>
        <w:r w:rsidR="00F95B15">
          <w:rPr>
            <w:rFonts w:hAnsi="宋体"/>
            <w:szCs w:val="21"/>
          </w:rPr>
          <w:t>或</w:t>
        </w:r>
      </w:ins>
      <w:del w:id="83" w:author="Li Xing" w:date="2019-12-19T13:54:00Z">
        <w:r w:rsidR="002F4F5E" w:rsidDel="00F95B15">
          <w:rPr>
            <w:rFonts w:hAnsi="宋体" w:hint="eastAsia"/>
            <w:szCs w:val="21"/>
          </w:rPr>
          <w:delText>任</w:delText>
        </w:r>
        <w:r w:rsidRPr="006E31DE" w:rsidDel="00F95B15">
          <w:rPr>
            <w:rFonts w:hAnsi="宋体" w:hint="eastAsia"/>
            <w:szCs w:val="21"/>
          </w:rPr>
          <w:delText>一张卡语音</w:delText>
        </w:r>
        <w:r w:rsidR="002F4F5E" w:rsidDel="00F95B15">
          <w:rPr>
            <w:rFonts w:hAnsi="宋体" w:hint="eastAsia"/>
            <w:szCs w:val="21"/>
          </w:rPr>
          <w:delText>通话时</w:delText>
        </w:r>
        <w:r w:rsidDel="00F95B15">
          <w:rPr>
            <w:rFonts w:hAnsi="宋体" w:hint="eastAsia"/>
            <w:szCs w:val="21"/>
          </w:rPr>
          <w:delText>，另一张卡可正常拨打语音电话或接收寻呼</w:delText>
        </w:r>
        <w:r w:rsidR="002F4F5E" w:rsidDel="00F95B15">
          <w:rPr>
            <w:rFonts w:hAnsi="宋体" w:hint="eastAsia"/>
            <w:szCs w:val="21"/>
          </w:rPr>
          <w:delText>，</w:delText>
        </w:r>
        <w:r w:rsidRPr="006E31DE" w:rsidDel="00F95B15">
          <w:rPr>
            <w:rFonts w:hAnsi="宋体" w:hint="eastAsia"/>
            <w:szCs w:val="21"/>
          </w:rPr>
          <w:delText>用户可选择接通第二</w:delText>
        </w:r>
        <w:r w:rsidR="002F4F5E" w:rsidDel="00F95B15">
          <w:rPr>
            <w:rFonts w:hAnsi="宋体" w:hint="eastAsia"/>
            <w:szCs w:val="21"/>
          </w:rPr>
          <w:delText>路通</w:delText>
        </w:r>
        <w:r w:rsidRPr="006E31DE" w:rsidDel="00F95B15">
          <w:rPr>
            <w:rFonts w:hAnsi="宋体" w:hint="eastAsia"/>
            <w:szCs w:val="21"/>
          </w:rPr>
          <w:delText>话</w:delText>
        </w:r>
        <w:r w:rsidDel="00F95B15">
          <w:rPr>
            <w:rFonts w:hAnsi="宋体" w:hint="eastAsia"/>
            <w:szCs w:val="21"/>
          </w:rPr>
          <w:delText>或者继续</w:delText>
        </w:r>
        <w:r w:rsidR="002F4F5E" w:rsidDel="00F95B15">
          <w:rPr>
            <w:rFonts w:hAnsi="宋体" w:hint="eastAsia"/>
            <w:szCs w:val="21"/>
          </w:rPr>
          <w:delText>前</w:delText>
        </w:r>
        <w:r w:rsidDel="00F95B15">
          <w:rPr>
            <w:rFonts w:hAnsi="宋体" w:hint="eastAsia"/>
            <w:szCs w:val="21"/>
          </w:rPr>
          <w:delText>一</w:delText>
        </w:r>
        <w:r w:rsidR="002F4F5E" w:rsidDel="00F95B15">
          <w:rPr>
            <w:rFonts w:hAnsi="宋体" w:hint="eastAsia"/>
            <w:szCs w:val="21"/>
          </w:rPr>
          <w:delText>路</w:delText>
        </w:r>
        <w:r w:rsidR="002F4F5E" w:rsidDel="00F95B15">
          <w:rPr>
            <w:rFonts w:hAnsi="宋体"/>
            <w:szCs w:val="21"/>
          </w:rPr>
          <w:delText>正在进行的</w:delText>
        </w:r>
        <w:r w:rsidR="002F4F5E" w:rsidDel="00F95B15">
          <w:rPr>
            <w:rFonts w:hAnsi="宋体" w:hint="eastAsia"/>
            <w:szCs w:val="21"/>
          </w:rPr>
          <w:delText>通话</w:delText>
        </w:r>
        <w:r w:rsidR="00387871" w:rsidDel="00F95B15">
          <w:rPr>
            <w:rFonts w:hAnsi="宋体" w:hint="eastAsia"/>
            <w:szCs w:val="21"/>
          </w:rPr>
          <w:delText>；</w:delText>
        </w:r>
      </w:del>
      <w:ins w:id="84" w:author="lusonghe" w:date="2019-12-03T13:25:00Z">
        <w:del w:id="85" w:author="Li Xing" w:date="2019-12-19T13:54:00Z">
          <w:r w:rsidR="00620373" w:rsidRPr="00F95B15" w:rsidDel="00F95B15">
            <w:rPr>
              <w:rFonts w:hAnsi="宋体"/>
              <w:szCs w:val="21"/>
              <w:rPrChange w:id="86" w:author="Li Xing" w:date="2019-12-19T13:56:00Z">
                <w:rPr>
                  <w:rFonts w:hAnsi="宋体"/>
                  <w:szCs w:val="21"/>
                </w:rPr>
              </w:rPrChange>
            </w:rPr>
            <w:delText>-----参照LTE描述方式，LWG</w:delText>
          </w:r>
        </w:del>
      </w:ins>
      <w:ins w:id="87" w:author="Li Xing" w:date="2019-12-19T13:54:00Z">
        <w:r w:rsidR="00F95B15" w:rsidRPr="00F95B15">
          <w:rPr>
            <w:rFonts w:hAnsi="宋体" w:hint="eastAsia"/>
            <w:szCs w:val="21"/>
            <w:rPrChange w:id="88" w:author="Li Xing" w:date="2019-12-19T13:56:00Z">
              <w:rPr>
                <w:rFonts w:hAnsi="宋体" w:hint="eastAsia"/>
                <w:b/>
                <w:szCs w:val="21"/>
              </w:rPr>
            </w:rPrChange>
          </w:rPr>
          <w:t>一张卡</w:t>
        </w:r>
        <w:r w:rsidR="00F95B15" w:rsidRPr="00F95B15">
          <w:rPr>
            <w:rFonts w:hAnsi="宋体"/>
            <w:szCs w:val="21"/>
            <w:rPrChange w:id="89" w:author="Li Xing" w:date="2019-12-19T13:56:00Z">
              <w:rPr>
                <w:rFonts w:hAnsi="宋体"/>
                <w:b/>
                <w:szCs w:val="21"/>
              </w:rPr>
            </w:rPrChange>
          </w:rPr>
          <w:t>进行语音通话</w:t>
        </w:r>
      </w:ins>
      <w:ins w:id="90" w:author="Li Xing" w:date="2019-12-19T13:55:00Z">
        <w:r w:rsidR="00F95B15" w:rsidRPr="00F95B15">
          <w:rPr>
            <w:rFonts w:hAnsi="宋体" w:hint="eastAsia"/>
            <w:szCs w:val="21"/>
            <w:rPrChange w:id="91" w:author="Li Xing" w:date="2019-12-19T13:56:00Z">
              <w:rPr>
                <w:rFonts w:hAnsi="宋体" w:hint="eastAsia"/>
                <w:b/>
                <w:szCs w:val="21"/>
              </w:rPr>
            </w:rPrChange>
          </w:rPr>
          <w:t>同时</w:t>
        </w:r>
      </w:ins>
      <w:ins w:id="92" w:author="Li Xing" w:date="2019-12-19T13:54:00Z">
        <w:r w:rsidR="00F95B15" w:rsidRPr="00F95B15">
          <w:rPr>
            <w:rFonts w:hAnsi="宋体" w:hint="eastAsia"/>
            <w:szCs w:val="21"/>
            <w:rPrChange w:id="93" w:author="Li Xing" w:date="2019-12-19T13:56:00Z">
              <w:rPr>
                <w:rFonts w:hAnsi="宋体" w:hint="eastAsia"/>
                <w:b/>
                <w:szCs w:val="21"/>
              </w:rPr>
            </w:rPrChange>
          </w:rPr>
          <w:t>另</w:t>
        </w:r>
        <w:r w:rsidR="00F95B15" w:rsidRPr="00F95B15">
          <w:rPr>
            <w:rFonts w:hAnsi="宋体"/>
            <w:szCs w:val="21"/>
            <w:rPrChange w:id="94" w:author="Li Xing" w:date="2019-12-19T13:56:00Z">
              <w:rPr>
                <w:rFonts w:hAnsi="宋体"/>
                <w:b/>
                <w:szCs w:val="21"/>
              </w:rPr>
            </w:rPrChange>
          </w:rPr>
          <w:t>一张卡</w:t>
        </w:r>
      </w:ins>
      <w:ins w:id="95" w:author="Li Xing" w:date="2019-12-19T13:55:00Z">
        <w:r w:rsidR="00F95B15" w:rsidRPr="00F95B15">
          <w:rPr>
            <w:rFonts w:hAnsi="宋体" w:hint="eastAsia"/>
            <w:szCs w:val="21"/>
            <w:rPrChange w:id="96" w:author="Li Xing" w:date="2019-12-19T13:56:00Z">
              <w:rPr>
                <w:rFonts w:hAnsi="宋体" w:hint="eastAsia"/>
                <w:b/>
                <w:szCs w:val="21"/>
              </w:rPr>
            </w:rPrChange>
          </w:rPr>
          <w:t>进行</w:t>
        </w:r>
        <w:r w:rsidR="00F95B15" w:rsidRPr="00F95B15">
          <w:rPr>
            <w:rFonts w:hAnsi="宋体"/>
            <w:szCs w:val="21"/>
            <w:rPrChange w:id="97" w:author="Li Xing" w:date="2019-12-19T13:56:00Z">
              <w:rPr>
                <w:rFonts w:hAnsi="宋体"/>
                <w:b/>
                <w:szCs w:val="21"/>
              </w:rPr>
            </w:rPrChange>
          </w:rPr>
          <w:t>分组数据业务</w:t>
        </w:r>
      </w:ins>
      <w:ins w:id="98" w:author="Li Xing" w:date="2019-12-19T13:56:00Z">
        <w:r w:rsidR="00E50F03">
          <w:rPr>
            <w:rFonts w:hAnsi="宋体" w:hint="eastAsia"/>
            <w:szCs w:val="21"/>
          </w:rPr>
          <w:t>（未</w:t>
        </w:r>
        <w:r w:rsidR="00E50F03">
          <w:rPr>
            <w:rFonts w:hAnsi="宋体"/>
            <w:szCs w:val="21"/>
          </w:rPr>
          <w:t>被挂起</w:t>
        </w:r>
        <w:r w:rsidR="00E50F03">
          <w:rPr>
            <w:rFonts w:hAnsi="宋体" w:hint="eastAsia"/>
            <w:szCs w:val="21"/>
          </w:rPr>
          <w:t>）</w:t>
        </w:r>
      </w:ins>
      <w:ins w:id="99" w:author="Li Xing" w:date="2019-12-19T13:55:00Z">
        <w:r w:rsidR="00F95B15" w:rsidRPr="00F95B15">
          <w:rPr>
            <w:rFonts w:hAnsi="宋体" w:hint="eastAsia"/>
            <w:szCs w:val="21"/>
            <w:rPrChange w:id="100" w:author="Li Xing" w:date="2019-12-19T13:56:00Z">
              <w:rPr>
                <w:rFonts w:hAnsi="宋体" w:hint="eastAsia"/>
                <w:b/>
                <w:szCs w:val="21"/>
              </w:rPr>
            </w:rPrChange>
          </w:rPr>
          <w:t>的</w:t>
        </w:r>
        <w:r w:rsidR="00F95B15" w:rsidRPr="00F95B15">
          <w:rPr>
            <w:rFonts w:hAnsi="宋体"/>
            <w:szCs w:val="21"/>
            <w:rPrChange w:id="101" w:author="Li Xing" w:date="2019-12-19T13:56:00Z">
              <w:rPr>
                <w:rFonts w:hAnsi="宋体"/>
                <w:b/>
                <w:szCs w:val="21"/>
              </w:rPr>
            </w:rPrChange>
          </w:rPr>
          <w:t>双卡槽终端设备</w:t>
        </w:r>
      </w:ins>
      <w:ins w:id="102" w:author="Li Xing" w:date="2019-12-19T13:56:00Z">
        <w:r w:rsidR="00F95B15" w:rsidRPr="00F95B15">
          <w:rPr>
            <w:rFonts w:hAnsi="宋体"/>
            <w:szCs w:val="21"/>
            <w:rPrChange w:id="103" w:author="Li Xing" w:date="2019-12-19T13:56:00Z">
              <w:rPr>
                <w:rFonts w:hAnsi="宋体"/>
                <w:b/>
                <w:szCs w:val="21"/>
              </w:rPr>
            </w:rPrChange>
          </w:rPr>
          <w:t>。</w:t>
        </w:r>
      </w:ins>
    </w:p>
    <w:p w14:paraId="1169F56B" w14:textId="4E36D69A" w:rsidR="002F4F5E" w:rsidDel="00F95B15" w:rsidRDefault="00387871" w:rsidP="002020C0">
      <w:pPr>
        <w:pStyle w:val="aff8"/>
        <w:spacing w:line="360" w:lineRule="auto"/>
        <w:rPr>
          <w:del w:id="104" w:author="Li Xing" w:date="2019-12-19T13:56:00Z"/>
          <w:rFonts w:hAnsi="宋体"/>
          <w:szCs w:val="21"/>
        </w:rPr>
      </w:pPr>
      <w:del w:id="105" w:author="Li Xing" w:date="2019-12-19T13:56:00Z">
        <w:r w:rsidRPr="00387871" w:rsidDel="00F95B15">
          <w:rPr>
            <w:rFonts w:hAnsi="宋体"/>
            <w:szCs w:val="21"/>
            <w:highlight w:val="yellow"/>
          </w:rPr>
          <w:delText>或者</w:delText>
        </w:r>
        <w:r w:rsidRPr="00387871" w:rsidDel="00F95B15">
          <w:rPr>
            <w:rFonts w:hAnsi="宋体" w:hint="eastAsia"/>
            <w:szCs w:val="21"/>
            <w:highlight w:val="yellow"/>
          </w:rPr>
          <w:delText>两张卡（主卡和</w:delText>
        </w:r>
        <w:r w:rsidRPr="00387871" w:rsidDel="00F95B15">
          <w:rPr>
            <w:rFonts w:hAnsi="宋体"/>
            <w:szCs w:val="21"/>
            <w:highlight w:val="yellow"/>
          </w:rPr>
          <w:delText>副卡</w:delText>
        </w:r>
        <w:r w:rsidRPr="00387871" w:rsidDel="00F95B15">
          <w:rPr>
            <w:rFonts w:hAnsi="宋体" w:hint="eastAsia"/>
            <w:szCs w:val="21"/>
            <w:highlight w:val="yellow"/>
          </w:rPr>
          <w:delText>）中任一张卡进行分组数据</w:delText>
        </w:r>
        <w:r w:rsidRPr="00387871" w:rsidDel="00F95B15">
          <w:rPr>
            <w:rFonts w:hAnsi="宋体"/>
            <w:szCs w:val="21"/>
            <w:highlight w:val="yellow"/>
          </w:rPr>
          <w:delText>业务</w:delText>
        </w:r>
        <w:r w:rsidRPr="00387871" w:rsidDel="00F95B15">
          <w:rPr>
            <w:rFonts w:hAnsi="宋体" w:hint="eastAsia"/>
            <w:szCs w:val="21"/>
            <w:highlight w:val="yellow"/>
          </w:rPr>
          <w:delText>时，另一张</w:delText>
        </w:r>
        <w:r w:rsidRPr="00387871" w:rsidDel="00F95B15">
          <w:rPr>
            <w:rFonts w:hAnsi="宋体"/>
            <w:szCs w:val="21"/>
            <w:highlight w:val="yellow"/>
          </w:rPr>
          <w:delText>卡拨打</w:delText>
        </w:r>
        <w:r w:rsidRPr="00387871" w:rsidDel="00F95B15">
          <w:rPr>
            <w:rFonts w:hAnsi="宋体" w:hint="eastAsia"/>
            <w:szCs w:val="21"/>
            <w:highlight w:val="yellow"/>
          </w:rPr>
          <w:delText>/接听</w:delText>
        </w:r>
        <w:r w:rsidRPr="00387871" w:rsidDel="00F95B15">
          <w:rPr>
            <w:rFonts w:hAnsi="宋体"/>
            <w:szCs w:val="21"/>
            <w:highlight w:val="yellow"/>
          </w:rPr>
          <w:delText>语音电话对</w:delText>
        </w:r>
        <w:r w:rsidRPr="00387871" w:rsidDel="00F95B15">
          <w:rPr>
            <w:rFonts w:hAnsi="宋体" w:hint="eastAsia"/>
            <w:szCs w:val="21"/>
            <w:highlight w:val="yellow"/>
          </w:rPr>
          <w:delText>前</w:delText>
        </w:r>
        <w:r w:rsidRPr="00387871" w:rsidDel="00F95B15">
          <w:rPr>
            <w:rFonts w:hAnsi="宋体"/>
            <w:szCs w:val="21"/>
            <w:highlight w:val="yellow"/>
          </w:rPr>
          <w:delText>一张卡正在进行的分组数据业务不应</w:delText>
        </w:r>
        <w:r w:rsidRPr="00387871" w:rsidDel="00F95B15">
          <w:rPr>
            <w:rFonts w:hAnsi="宋体" w:hint="eastAsia"/>
            <w:szCs w:val="21"/>
            <w:highlight w:val="yellow"/>
          </w:rPr>
          <w:delText>中断</w:delText>
        </w:r>
        <w:r w:rsidRPr="00387871" w:rsidDel="00F95B15">
          <w:rPr>
            <w:rFonts w:hAnsi="宋体"/>
            <w:szCs w:val="21"/>
            <w:highlight w:val="yellow"/>
          </w:rPr>
          <w:delText>或挂起。</w:delText>
        </w:r>
        <w:r w:rsidDel="00F95B15">
          <w:rPr>
            <w:rFonts w:hAnsi="宋体" w:hint="eastAsia"/>
            <w:szCs w:val="21"/>
          </w:rPr>
          <w:delText>这里</w:delText>
        </w:r>
        <w:r w:rsidDel="00F95B15">
          <w:rPr>
            <w:rFonts w:hAnsi="宋体"/>
            <w:szCs w:val="21"/>
          </w:rPr>
          <w:delText>的语音通话包括2G/3G</w:delText>
        </w:r>
        <w:r w:rsidDel="00F95B15">
          <w:rPr>
            <w:rFonts w:hAnsi="宋体" w:hint="eastAsia"/>
            <w:szCs w:val="21"/>
          </w:rPr>
          <w:delText>的</w:delText>
        </w:r>
        <w:r w:rsidDel="00F95B15">
          <w:rPr>
            <w:rFonts w:hAnsi="宋体"/>
            <w:szCs w:val="21"/>
          </w:rPr>
          <w:delText>电路</w:delText>
        </w:r>
        <w:r w:rsidDel="00F95B15">
          <w:rPr>
            <w:rFonts w:hAnsi="宋体" w:hint="eastAsia"/>
            <w:szCs w:val="21"/>
          </w:rPr>
          <w:delText>域</w:delText>
        </w:r>
        <w:r w:rsidDel="00F95B15">
          <w:rPr>
            <w:rFonts w:hAnsi="宋体"/>
            <w:szCs w:val="21"/>
          </w:rPr>
          <w:delText>语音、</w:delText>
        </w:r>
        <w:r w:rsidDel="00F95B15">
          <w:rPr>
            <w:rFonts w:hAnsi="宋体" w:hint="eastAsia"/>
            <w:szCs w:val="21"/>
          </w:rPr>
          <w:delText>4</w:delText>
        </w:r>
        <w:r w:rsidDel="00F95B15">
          <w:rPr>
            <w:rFonts w:hAnsi="宋体"/>
            <w:szCs w:val="21"/>
          </w:rPr>
          <w:delText>G的VoLTE语音、</w:delText>
        </w:r>
        <w:r w:rsidDel="00F95B15">
          <w:rPr>
            <w:rFonts w:hAnsi="宋体" w:hint="eastAsia"/>
            <w:szCs w:val="21"/>
          </w:rPr>
          <w:delText>5</w:delText>
        </w:r>
        <w:r w:rsidDel="00F95B15">
          <w:rPr>
            <w:rFonts w:hAnsi="宋体"/>
            <w:szCs w:val="21"/>
          </w:rPr>
          <w:delText>G的VoNR语音</w:delText>
        </w:r>
        <w:r w:rsidDel="00F95B15">
          <w:rPr>
            <w:rFonts w:hAnsi="宋体" w:hint="eastAsia"/>
            <w:szCs w:val="21"/>
          </w:rPr>
          <w:delText>。</w:delText>
        </w:r>
      </w:del>
    </w:p>
    <w:p w14:paraId="28F8B9D4" w14:textId="165E106F" w:rsidR="002020C0" w:rsidDel="00F95B15" w:rsidRDefault="002F4F5E" w:rsidP="002020C0">
      <w:pPr>
        <w:pStyle w:val="aff8"/>
        <w:spacing w:line="360" w:lineRule="auto"/>
        <w:rPr>
          <w:del w:id="106" w:author="Li Xing" w:date="2019-12-19T13:56:00Z"/>
          <w:rFonts w:hAnsi="宋体"/>
          <w:szCs w:val="21"/>
        </w:rPr>
      </w:pPr>
      <w:del w:id="107" w:author="Li Xing" w:date="2019-12-19T13:56:00Z">
        <w:r w:rsidRPr="004461FE" w:rsidDel="00F95B15">
          <w:rPr>
            <w:rFonts w:hAnsi="宋体" w:hint="eastAsia"/>
            <w:szCs w:val="21"/>
            <w:highlight w:val="yellow"/>
            <w:rPrChange w:id="108" w:author="lusonghe" w:date="2019-12-03T13:11:00Z">
              <w:rPr>
                <w:rFonts w:hAnsi="宋体" w:hint="eastAsia"/>
                <w:szCs w:val="21"/>
              </w:rPr>
            </w:rPrChange>
          </w:rPr>
          <w:delText>双卡双通</w:delText>
        </w:r>
        <w:r w:rsidRPr="004461FE" w:rsidDel="00F95B15">
          <w:rPr>
            <w:rFonts w:hAnsi="宋体"/>
            <w:szCs w:val="21"/>
            <w:highlight w:val="yellow"/>
            <w:rPrChange w:id="109" w:author="lusonghe" w:date="2019-12-03T13:11:00Z">
              <w:rPr>
                <w:rFonts w:hAnsi="宋体"/>
                <w:szCs w:val="21"/>
              </w:rPr>
            </w:rPrChange>
          </w:rPr>
          <w:delText>终端</w:delText>
        </w:r>
        <w:r w:rsidRPr="004461FE" w:rsidDel="00F95B15">
          <w:rPr>
            <w:rFonts w:hAnsi="宋体" w:hint="eastAsia"/>
            <w:szCs w:val="21"/>
            <w:highlight w:val="yellow"/>
            <w:rPrChange w:id="110" w:author="lusonghe" w:date="2019-12-03T13:11:00Z">
              <w:rPr>
                <w:rFonts w:hAnsi="宋体" w:hint="eastAsia"/>
                <w:szCs w:val="21"/>
              </w:rPr>
            </w:rPrChange>
          </w:rPr>
          <w:delText>是在</w:delText>
        </w:r>
        <w:r w:rsidRPr="004461FE" w:rsidDel="00F95B15">
          <w:rPr>
            <w:rFonts w:hAnsi="宋体"/>
            <w:szCs w:val="21"/>
            <w:highlight w:val="yellow"/>
            <w:rPrChange w:id="111" w:author="lusonghe" w:date="2019-12-03T13:11:00Z">
              <w:rPr>
                <w:rFonts w:hAnsi="宋体"/>
                <w:szCs w:val="21"/>
              </w:rPr>
            </w:rPrChange>
          </w:rPr>
          <w:delText>双卡双待终端</w:delText>
        </w:r>
        <w:r w:rsidRPr="004461FE" w:rsidDel="00F95B15">
          <w:rPr>
            <w:rFonts w:hAnsi="宋体" w:hint="eastAsia"/>
            <w:szCs w:val="21"/>
            <w:highlight w:val="yellow"/>
            <w:rPrChange w:id="112" w:author="lusonghe" w:date="2019-12-03T13:11:00Z">
              <w:rPr>
                <w:rFonts w:hAnsi="宋体" w:hint="eastAsia"/>
                <w:szCs w:val="21"/>
              </w:rPr>
            </w:rPrChange>
          </w:rPr>
          <w:delText>的</w:delText>
        </w:r>
        <w:r w:rsidRPr="004461FE" w:rsidDel="00F95B15">
          <w:rPr>
            <w:rFonts w:hAnsi="宋体"/>
            <w:szCs w:val="21"/>
            <w:highlight w:val="yellow"/>
            <w:rPrChange w:id="113" w:author="lusonghe" w:date="2019-12-03T13:11:00Z">
              <w:rPr>
                <w:rFonts w:hAnsi="宋体"/>
                <w:szCs w:val="21"/>
              </w:rPr>
            </w:rPrChange>
          </w:rPr>
          <w:delText>双卡功能基础上，进一步</w:delText>
        </w:r>
        <w:r w:rsidRPr="004461FE" w:rsidDel="00F95B15">
          <w:rPr>
            <w:rFonts w:hAnsi="宋体" w:hint="eastAsia"/>
            <w:szCs w:val="21"/>
            <w:highlight w:val="yellow"/>
            <w:rPrChange w:id="114" w:author="lusonghe" w:date="2019-12-03T13:11:00Z">
              <w:rPr>
                <w:rFonts w:hAnsi="宋体" w:hint="eastAsia"/>
                <w:szCs w:val="21"/>
              </w:rPr>
            </w:rPrChange>
          </w:rPr>
          <w:delText>提升</w:delText>
        </w:r>
        <w:r w:rsidRPr="004461FE" w:rsidDel="00F95B15">
          <w:rPr>
            <w:rFonts w:hAnsi="宋体"/>
            <w:szCs w:val="21"/>
            <w:highlight w:val="yellow"/>
            <w:rPrChange w:id="115" w:author="lusonghe" w:date="2019-12-03T13:11:00Z">
              <w:rPr>
                <w:rFonts w:hAnsi="宋体"/>
                <w:szCs w:val="21"/>
              </w:rPr>
            </w:rPrChange>
          </w:rPr>
          <w:delText>了终端</w:delText>
        </w:r>
        <w:r w:rsidRPr="004461FE" w:rsidDel="00F95B15">
          <w:rPr>
            <w:rFonts w:hAnsi="宋体" w:hint="eastAsia"/>
            <w:szCs w:val="21"/>
            <w:highlight w:val="yellow"/>
            <w:rPrChange w:id="116" w:author="lusonghe" w:date="2019-12-03T13:11:00Z">
              <w:rPr>
                <w:rFonts w:hAnsi="宋体" w:hint="eastAsia"/>
                <w:szCs w:val="21"/>
              </w:rPr>
            </w:rPrChange>
          </w:rPr>
          <w:delText>双卡</w:delText>
        </w:r>
        <w:r w:rsidRPr="004461FE" w:rsidDel="00F95B15">
          <w:rPr>
            <w:rFonts w:hAnsi="宋体"/>
            <w:szCs w:val="21"/>
            <w:highlight w:val="yellow"/>
            <w:rPrChange w:id="117" w:author="lusonghe" w:date="2019-12-03T13:11:00Z">
              <w:rPr>
                <w:rFonts w:hAnsi="宋体"/>
                <w:szCs w:val="21"/>
              </w:rPr>
            </w:rPrChange>
          </w:rPr>
          <w:delText>同时</w:delText>
        </w:r>
        <w:r w:rsidR="00387871" w:rsidRPr="004461FE" w:rsidDel="00F95B15">
          <w:rPr>
            <w:rFonts w:hAnsi="宋体" w:hint="eastAsia"/>
            <w:szCs w:val="21"/>
            <w:highlight w:val="yellow"/>
            <w:rPrChange w:id="118" w:author="lusonghe" w:date="2019-12-03T13:11:00Z">
              <w:rPr>
                <w:rFonts w:hAnsi="宋体" w:hint="eastAsia"/>
                <w:szCs w:val="21"/>
              </w:rPr>
            </w:rPrChange>
          </w:rPr>
          <w:delText>进行语音</w:delText>
        </w:r>
        <w:r w:rsidR="00387871" w:rsidRPr="004461FE" w:rsidDel="00F95B15">
          <w:rPr>
            <w:rFonts w:hAnsi="宋体"/>
            <w:szCs w:val="21"/>
            <w:highlight w:val="yellow"/>
            <w:rPrChange w:id="119" w:author="lusonghe" w:date="2019-12-03T13:11:00Z">
              <w:rPr>
                <w:rFonts w:hAnsi="宋体"/>
                <w:szCs w:val="21"/>
              </w:rPr>
            </w:rPrChange>
          </w:rPr>
          <w:delText>或数据</w:delText>
        </w:r>
        <w:r w:rsidR="00387871" w:rsidRPr="004461FE" w:rsidDel="00F95B15">
          <w:rPr>
            <w:rFonts w:hAnsi="宋体" w:hint="eastAsia"/>
            <w:szCs w:val="21"/>
            <w:highlight w:val="yellow"/>
            <w:rPrChange w:id="120" w:author="lusonghe" w:date="2019-12-03T13:11:00Z">
              <w:rPr>
                <w:rFonts w:hAnsi="宋体" w:hint="eastAsia"/>
                <w:szCs w:val="21"/>
              </w:rPr>
            </w:rPrChange>
          </w:rPr>
          <w:delText>通信</w:delText>
        </w:r>
        <w:r w:rsidRPr="004461FE" w:rsidDel="00F95B15">
          <w:rPr>
            <w:rFonts w:hAnsi="宋体"/>
            <w:szCs w:val="21"/>
            <w:highlight w:val="yellow"/>
            <w:rPrChange w:id="121" w:author="lusonghe" w:date="2019-12-03T13:11:00Z">
              <w:rPr>
                <w:rFonts w:hAnsi="宋体"/>
                <w:szCs w:val="21"/>
              </w:rPr>
            </w:rPrChange>
          </w:rPr>
          <w:delText>的能力。</w:delText>
        </w:r>
      </w:del>
      <w:ins w:id="122" w:author="lusonghe" w:date="2019-12-03T13:11:00Z">
        <w:del w:id="123" w:author="Li Xing" w:date="2019-12-19T13:56:00Z">
          <w:r w:rsidR="004461FE" w:rsidRPr="00620373" w:rsidDel="00F95B15">
            <w:rPr>
              <w:rFonts w:hAnsi="宋体"/>
              <w:b/>
              <w:szCs w:val="21"/>
              <w:rPrChange w:id="124" w:author="lusonghe" w:date="2019-12-03T13:26:00Z">
                <w:rPr>
                  <w:rFonts w:hAnsi="宋体"/>
                  <w:szCs w:val="21"/>
                </w:rPr>
              </w:rPrChange>
            </w:rPr>
            <w:delText>-------------建议</w:delText>
          </w:r>
        </w:del>
      </w:ins>
      <w:ins w:id="125" w:author="lusonghe" w:date="2019-12-03T13:12:00Z">
        <w:del w:id="126" w:author="Li Xing" w:date="2019-12-19T13:56:00Z">
          <w:r w:rsidR="004461FE" w:rsidRPr="00620373" w:rsidDel="00F95B15">
            <w:rPr>
              <w:rFonts w:hAnsi="宋体" w:hint="eastAsia"/>
              <w:b/>
              <w:szCs w:val="21"/>
              <w:rPrChange w:id="127" w:author="lusonghe" w:date="2019-12-03T13:26:00Z">
                <w:rPr>
                  <w:rFonts w:hAnsi="宋体" w:hint="eastAsia"/>
                  <w:szCs w:val="21"/>
                </w:rPr>
              </w:rPrChange>
            </w:rPr>
            <w:delText>整段</w:delText>
          </w:r>
        </w:del>
      </w:ins>
      <w:ins w:id="128" w:author="lusonghe" w:date="2019-12-03T13:11:00Z">
        <w:del w:id="129" w:author="Li Xing" w:date="2019-12-19T13:56:00Z">
          <w:r w:rsidR="004461FE" w:rsidRPr="00620373" w:rsidDel="00F95B15">
            <w:rPr>
              <w:rFonts w:hAnsi="宋体" w:hint="eastAsia"/>
              <w:b/>
              <w:szCs w:val="21"/>
              <w:rPrChange w:id="130" w:author="lusonghe" w:date="2019-12-03T13:26:00Z">
                <w:rPr>
                  <w:rFonts w:hAnsi="宋体" w:hint="eastAsia"/>
                  <w:szCs w:val="21"/>
                </w:rPr>
              </w:rPrChange>
            </w:rPr>
            <w:delText>删除</w:delText>
          </w:r>
        </w:del>
      </w:ins>
    </w:p>
    <w:p w14:paraId="68FDB714" w14:textId="45C010C3" w:rsidR="002020C0" w:rsidRPr="00387871" w:rsidDel="00F95B15" w:rsidRDefault="00F863BE" w:rsidP="001457D6">
      <w:pPr>
        <w:pStyle w:val="aff8"/>
        <w:rPr>
          <w:del w:id="131" w:author="Li Xing" w:date="2019-12-19T13:56:00Z"/>
          <w:strike/>
        </w:rPr>
      </w:pPr>
      <w:del w:id="132" w:author="Li Xing" w:date="2019-12-19T13:56:00Z">
        <w:r w:rsidRPr="00387871" w:rsidDel="00F95B15">
          <w:rPr>
            <w:rFonts w:hAnsi="宋体" w:hint="eastAsia"/>
            <w:strike/>
            <w:szCs w:val="21"/>
          </w:rPr>
          <w:delText>双卡</w:delText>
        </w:r>
        <w:r w:rsidRPr="00387871" w:rsidDel="00F95B15">
          <w:rPr>
            <w:rFonts w:hAnsi="宋体"/>
            <w:strike/>
            <w:szCs w:val="21"/>
          </w:rPr>
          <w:delText>双通</w:delText>
        </w:r>
        <w:r w:rsidRPr="00387871" w:rsidDel="00F95B15">
          <w:rPr>
            <w:rFonts w:hAnsi="宋体" w:hint="eastAsia"/>
            <w:strike/>
            <w:szCs w:val="21"/>
          </w:rPr>
          <w:delText>为</w:delText>
        </w:r>
        <w:r w:rsidR="005027ED" w:rsidRPr="00387871" w:rsidDel="00F95B15">
          <w:rPr>
            <w:rFonts w:hAnsi="宋体"/>
            <w:strike/>
            <w:szCs w:val="21"/>
          </w:rPr>
          <w:delText>可选</w:delText>
        </w:r>
        <w:r w:rsidRPr="00387871" w:rsidDel="00F95B15">
          <w:rPr>
            <w:rFonts w:hAnsi="宋体" w:hint="eastAsia"/>
            <w:strike/>
            <w:szCs w:val="21"/>
          </w:rPr>
          <w:delText>要求。</w:delText>
        </w:r>
      </w:del>
    </w:p>
    <w:p w14:paraId="68657BE4" w14:textId="77777777" w:rsidR="002020C0" w:rsidRDefault="002020C0" w:rsidP="002020C0">
      <w:pPr>
        <w:pStyle w:val="a4"/>
        <w:spacing w:before="312" w:after="312"/>
        <w:rPr>
          <w:color w:val="FF0000"/>
        </w:rPr>
      </w:pPr>
      <w:r w:rsidRPr="00421FC1">
        <w:rPr>
          <w:rFonts w:hint="eastAsia"/>
          <w:color w:val="000000" w:themeColor="text1"/>
        </w:rPr>
        <w:t>5G</w:t>
      </w:r>
      <w:r w:rsidR="00F863BE">
        <w:rPr>
          <w:rFonts w:hint="eastAsia"/>
          <w:color w:val="000000" w:themeColor="text1"/>
        </w:rPr>
        <w:t>多模</w:t>
      </w:r>
      <w:r w:rsidRPr="00421FC1">
        <w:rPr>
          <w:rFonts w:hint="eastAsia"/>
          <w:color w:val="000000" w:themeColor="text1"/>
        </w:rPr>
        <w:t>双卡</w:t>
      </w:r>
      <w:r w:rsidR="002F4F5E">
        <w:rPr>
          <w:rFonts w:hint="eastAsia"/>
          <w:color w:val="000000" w:themeColor="text1"/>
        </w:rPr>
        <w:t>通信</w:t>
      </w:r>
      <w:r w:rsidR="00F863BE">
        <w:rPr>
          <w:rFonts w:hint="eastAsia"/>
          <w:color w:val="000000" w:themeColor="text1"/>
        </w:rPr>
        <w:t>制式</w:t>
      </w:r>
      <w:r w:rsidR="002F4F5E">
        <w:rPr>
          <w:rFonts w:hint="eastAsia"/>
          <w:color w:val="000000" w:themeColor="text1"/>
        </w:rPr>
        <w:t>组合</w:t>
      </w:r>
      <w:r w:rsidRPr="00582D80">
        <w:rPr>
          <w:rFonts w:hint="eastAsia"/>
          <w:color w:val="FF0000"/>
        </w:rPr>
        <w:t>（</w:t>
      </w:r>
      <w:r>
        <w:rPr>
          <w:rFonts w:hint="eastAsia"/>
          <w:color w:val="FF0000"/>
        </w:rPr>
        <w:t>联通</w:t>
      </w:r>
      <w:r w:rsidRPr="00582D80">
        <w:rPr>
          <w:rFonts w:hint="eastAsia"/>
          <w:color w:val="FF0000"/>
        </w:rPr>
        <w:t>）</w:t>
      </w:r>
    </w:p>
    <w:p w14:paraId="184EBCD0" w14:textId="77777777" w:rsidR="002020C0" w:rsidRDefault="00F863BE" w:rsidP="00E50F03">
      <w:pPr>
        <w:pStyle w:val="aff8"/>
        <w:spacing w:line="360" w:lineRule="auto"/>
        <w:pPrChange w:id="133" w:author="Li Xing" w:date="2019-12-19T13:57:00Z">
          <w:pPr>
            <w:pStyle w:val="aff8"/>
          </w:pPr>
        </w:pPrChange>
      </w:pPr>
      <w:r>
        <w:rPr>
          <w:rFonts w:hint="eastAsia"/>
        </w:rPr>
        <w:t>5</w:t>
      </w:r>
      <w:r>
        <w:t>G</w:t>
      </w:r>
      <w:r>
        <w:rPr>
          <w:rFonts w:hint="eastAsia"/>
        </w:rPr>
        <w:t>多模</w:t>
      </w:r>
      <w:r>
        <w:t>双卡终端</w:t>
      </w:r>
      <w:r>
        <w:rPr>
          <w:rFonts w:hint="eastAsia"/>
        </w:rPr>
        <w:t>应至少</w:t>
      </w:r>
      <w:r>
        <w:t>支持如下</w:t>
      </w:r>
      <w:r w:rsidR="000A76BB">
        <w:rPr>
          <w:rFonts w:hint="eastAsia"/>
        </w:rPr>
        <w:t>通信</w:t>
      </w:r>
      <w:r w:rsidR="000A76BB">
        <w:t>制式</w:t>
      </w:r>
      <w:r w:rsidR="000A76BB">
        <w:rPr>
          <w:rFonts w:hint="eastAsia"/>
        </w:rPr>
        <w:t>和</w:t>
      </w:r>
      <w:r>
        <w:rPr>
          <w:rFonts w:hint="eastAsia"/>
        </w:rPr>
        <w:t>频段</w:t>
      </w:r>
      <w:r>
        <w:t>组合</w:t>
      </w:r>
      <w:r>
        <w:rPr>
          <w:rFonts w:hint="eastAsia"/>
        </w:rPr>
        <w:t>，</w:t>
      </w:r>
      <w:r>
        <w:t>也可</w:t>
      </w:r>
      <w:r>
        <w:rPr>
          <w:rFonts w:hint="eastAsia"/>
        </w:rPr>
        <w:t>在</w:t>
      </w:r>
      <w:r>
        <w:t>此基础上支持更多的</w:t>
      </w:r>
      <w:r>
        <w:rPr>
          <w:rFonts w:hint="eastAsia"/>
        </w:rPr>
        <w:t>制式</w:t>
      </w:r>
      <w:r>
        <w:t>和频段组合。</w:t>
      </w:r>
    </w:p>
    <w:p w14:paraId="1FAE2904" w14:textId="1CF113C3" w:rsidR="00F863BE" w:rsidRPr="006269A2" w:rsidRDefault="00F863BE" w:rsidP="00E50F03">
      <w:pPr>
        <w:pStyle w:val="aff8"/>
        <w:spacing w:line="360" w:lineRule="auto"/>
        <w:rPr>
          <w:rFonts w:hAnsi="宋体"/>
          <w:szCs w:val="21"/>
        </w:rPr>
        <w:pPrChange w:id="134" w:author="Li Xing" w:date="2019-12-19T13:57:00Z">
          <w:pPr>
            <w:pStyle w:val="aff8"/>
            <w:spacing w:line="360" w:lineRule="auto"/>
          </w:pPr>
        </w:pPrChange>
      </w:pPr>
      <w:r w:rsidRPr="006269A2">
        <w:rPr>
          <w:rFonts w:hAnsi="宋体" w:hint="eastAsia"/>
          <w:szCs w:val="21"/>
        </w:rPr>
        <w:t>5G</w:t>
      </w:r>
      <w:r>
        <w:rPr>
          <w:rFonts w:hAnsi="宋体" w:hint="eastAsia"/>
          <w:szCs w:val="21"/>
        </w:rPr>
        <w:t>双卡</w:t>
      </w:r>
      <w:r>
        <w:rPr>
          <w:rFonts w:hAnsi="宋体"/>
          <w:szCs w:val="21"/>
        </w:rPr>
        <w:t>双待</w:t>
      </w:r>
      <w:r w:rsidRPr="006269A2">
        <w:rPr>
          <w:rFonts w:hAnsi="宋体" w:hint="eastAsia"/>
          <w:szCs w:val="21"/>
        </w:rPr>
        <w:t>终端应支持以下</w:t>
      </w:r>
      <w:r>
        <w:rPr>
          <w:rFonts w:hAnsi="宋体" w:hint="eastAsia"/>
          <w:szCs w:val="21"/>
        </w:rPr>
        <w:t>通信制式</w:t>
      </w:r>
      <w:r w:rsidRPr="006269A2">
        <w:rPr>
          <w:rFonts w:hAnsi="宋体" w:hint="eastAsia"/>
          <w:szCs w:val="21"/>
        </w:rPr>
        <w:t>组合</w:t>
      </w:r>
      <w:r>
        <w:rPr>
          <w:rFonts w:hAnsi="宋体" w:hint="eastAsia"/>
          <w:szCs w:val="21"/>
        </w:rPr>
        <w:t>：</w:t>
      </w:r>
    </w:p>
    <w:p w14:paraId="776853CB" w14:textId="77777777" w:rsidR="00F863BE" w:rsidRDefault="00F863BE" w:rsidP="00E50F03">
      <w:pPr>
        <w:pStyle w:val="aff8"/>
        <w:numPr>
          <w:ilvl w:val="0"/>
          <w:numId w:val="43"/>
        </w:numPr>
        <w:spacing w:line="360" w:lineRule="auto"/>
        <w:ind w:firstLineChars="0"/>
        <w:rPr>
          <w:rFonts w:hAnsi="宋体"/>
          <w:szCs w:val="21"/>
        </w:rPr>
        <w:pPrChange w:id="135" w:author="Li Xing" w:date="2019-12-19T13:57:00Z">
          <w:pPr>
            <w:pStyle w:val="aff8"/>
            <w:numPr>
              <w:numId w:val="43"/>
            </w:numPr>
            <w:ind w:left="900" w:firstLineChars="0" w:hanging="480"/>
          </w:pPr>
        </w:pPrChange>
      </w:pPr>
      <w:r w:rsidRPr="006269A2">
        <w:rPr>
          <w:rFonts w:hAnsi="宋体" w:hint="eastAsia"/>
          <w:szCs w:val="21"/>
        </w:rPr>
        <w:t>主卡</w:t>
      </w:r>
      <w:r>
        <w:rPr>
          <w:rFonts w:hAnsi="宋体" w:hint="eastAsia"/>
          <w:szCs w:val="21"/>
        </w:rPr>
        <w:t>应</w:t>
      </w:r>
      <w:r w:rsidRPr="006269A2">
        <w:rPr>
          <w:rFonts w:hAnsi="宋体" w:hint="eastAsia"/>
          <w:szCs w:val="21"/>
        </w:rPr>
        <w:t>支持NR</w:t>
      </w:r>
      <w:r>
        <w:rPr>
          <w:rFonts w:hAnsi="宋体" w:hint="eastAsia"/>
          <w:szCs w:val="21"/>
        </w:rPr>
        <w:t>、</w:t>
      </w:r>
      <w:r w:rsidRPr="006269A2">
        <w:rPr>
          <w:rFonts w:hAnsi="宋体" w:hint="eastAsia"/>
          <w:szCs w:val="21"/>
        </w:rPr>
        <w:t>LTE</w:t>
      </w:r>
      <w:r>
        <w:rPr>
          <w:rFonts w:hAnsi="宋体" w:hint="eastAsia"/>
          <w:szCs w:val="21"/>
        </w:rPr>
        <w:t>-FDD、TD-LTE、WCDMA</w:t>
      </w:r>
      <w:r>
        <w:rPr>
          <w:rFonts w:hAnsi="宋体"/>
          <w:szCs w:val="21"/>
        </w:rPr>
        <w:t>、</w:t>
      </w:r>
      <w:del w:id="136" w:author="lusonghe" w:date="2019-12-03T13:20:00Z">
        <w:r w:rsidR="000A76BB" w:rsidRPr="004461FE" w:rsidDel="004461FE">
          <w:rPr>
            <w:rFonts w:hAnsi="宋体"/>
            <w:szCs w:val="21"/>
            <w:highlight w:val="yellow"/>
            <w:rPrChange w:id="137" w:author="lusonghe" w:date="2019-12-03T13:11:00Z">
              <w:rPr>
                <w:rFonts w:hAnsi="宋体"/>
                <w:szCs w:val="21"/>
              </w:rPr>
            </w:rPrChange>
          </w:rPr>
          <w:delText>CDMA、</w:delText>
        </w:r>
      </w:del>
      <w:r>
        <w:rPr>
          <w:rFonts w:hAnsi="宋体"/>
          <w:szCs w:val="21"/>
        </w:rPr>
        <w:t>GSM</w:t>
      </w:r>
      <w:r>
        <w:rPr>
          <w:rFonts w:hAnsi="宋体" w:hint="eastAsia"/>
          <w:szCs w:val="21"/>
        </w:rPr>
        <w:t>制式，</w:t>
      </w:r>
      <w:r>
        <w:rPr>
          <w:rFonts w:hAnsi="宋体"/>
          <w:szCs w:val="21"/>
        </w:rPr>
        <w:t>可选支持TD-SCDMA</w:t>
      </w:r>
      <w:ins w:id="138" w:author="lusonghe" w:date="2019-12-03T13:20:00Z">
        <w:r w:rsidR="00620373">
          <w:rPr>
            <w:rFonts w:hAnsi="宋体" w:hint="eastAsia"/>
            <w:szCs w:val="21"/>
          </w:rPr>
          <w:t>和</w:t>
        </w:r>
        <w:r w:rsidR="004461FE" w:rsidRPr="004461FE">
          <w:rPr>
            <w:rFonts w:hAnsi="宋体" w:hint="eastAsia"/>
            <w:szCs w:val="21"/>
            <w:highlight w:val="yellow"/>
          </w:rPr>
          <w:t>CDMA</w:t>
        </w:r>
      </w:ins>
      <w:r>
        <w:rPr>
          <w:rFonts w:hAnsi="宋体" w:hint="eastAsia"/>
          <w:szCs w:val="21"/>
        </w:rPr>
        <w:t>;</w:t>
      </w:r>
      <w:r w:rsidR="002435E2">
        <w:rPr>
          <w:rFonts w:hAnsi="宋体" w:hint="eastAsia"/>
          <w:szCs w:val="21"/>
        </w:rPr>
        <w:t>其中</w:t>
      </w:r>
      <w:r w:rsidR="002435E2">
        <w:rPr>
          <w:rFonts w:hAnsi="宋体"/>
          <w:szCs w:val="21"/>
        </w:rPr>
        <w:t>NR包含</w:t>
      </w:r>
      <w:r w:rsidR="002435E2">
        <w:rPr>
          <w:rFonts w:hAnsi="宋体" w:hint="eastAsia"/>
          <w:szCs w:val="21"/>
        </w:rPr>
        <w:t>SA</w:t>
      </w:r>
      <w:r w:rsidR="002435E2">
        <w:rPr>
          <w:rFonts w:hAnsi="宋体"/>
          <w:szCs w:val="21"/>
        </w:rPr>
        <w:t>和NSA两种模式</w:t>
      </w:r>
      <w:r w:rsidR="00B249C1">
        <w:rPr>
          <w:rFonts w:hAnsi="宋体" w:hint="eastAsia"/>
          <w:szCs w:val="21"/>
        </w:rPr>
        <w:t>；</w:t>
      </w:r>
    </w:p>
    <w:p w14:paraId="78638EAD" w14:textId="77777777" w:rsidR="00F863BE" w:rsidRPr="006D1146" w:rsidRDefault="00F863BE" w:rsidP="00E50F03">
      <w:pPr>
        <w:pStyle w:val="aff8"/>
        <w:numPr>
          <w:ilvl w:val="0"/>
          <w:numId w:val="43"/>
        </w:numPr>
        <w:spacing w:line="360" w:lineRule="auto"/>
        <w:ind w:firstLineChars="0"/>
        <w:rPr>
          <w:rFonts w:hAnsi="宋体"/>
          <w:szCs w:val="21"/>
        </w:rPr>
        <w:pPrChange w:id="139" w:author="Li Xing" w:date="2019-12-19T13:57:00Z">
          <w:pPr>
            <w:pStyle w:val="aff8"/>
            <w:numPr>
              <w:numId w:val="43"/>
            </w:numPr>
            <w:ind w:left="900" w:firstLineChars="0" w:hanging="480"/>
          </w:pPr>
        </w:pPrChange>
      </w:pPr>
      <w:r w:rsidRPr="006269A2">
        <w:rPr>
          <w:rFonts w:hAnsi="宋体" w:hint="eastAsia"/>
          <w:szCs w:val="21"/>
        </w:rPr>
        <w:t>副卡支持LTE</w:t>
      </w:r>
      <w:r>
        <w:rPr>
          <w:rFonts w:hAnsi="宋体" w:hint="eastAsia"/>
          <w:szCs w:val="21"/>
        </w:rPr>
        <w:t>-FDD、TD-LTE、WCDMA</w:t>
      </w:r>
      <w:r>
        <w:rPr>
          <w:rFonts w:hAnsi="宋体"/>
          <w:szCs w:val="21"/>
        </w:rPr>
        <w:t>、GSM</w:t>
      </w:r>
      <w:r>
        <w:rPr>
          <w:rFonts w:hAnsi="宋体" w:hint="eastAsia"/>
          <w:szCs w:val="21"/>
        </w:rPr>
        <w:t>制式，</w:t>
      </w:r>
      <w:r>
        <w:rPr>
          <w:rFonts w:hAnsi="宋体"/>
          <w:szCs w:val="21"/>
        </w:rPr>
        <w:t>可选支持</w:t>
      </w:r>
      <w:ins w:id="140" w:author="lusonghe" w:date="2019-12-03T13:19:00Z">
        <w:r w:rsidR="004461FE">
          <w:rPr>
            <w:rFonts w:hAnsi="宋体" w:hint="eastAsia"/>
            <w:szCs w:val="21"/>
          </w:rPr>
          <w:t>NR、</w:t>
        </w:r>
      </w:ins>
      <w:r>
        <w:rPr>
          <w:rFonts w:hAnsi="宋体"/>
          <w:szCs w:val="21"/>
        </w:rPr>
        <w:t>CDMA和TD-SCDMA</w:t>
      </w:r>
      <w:ins w:id="141" w:author="lusonghe" w:date="2019-12-03T13:20:00Z">
        <w:r w:rsidR="00620373">
          <w:rPr>
            <w:rFonts w:hAnsi="宋体" w:hint="eastAsia"/>
            <w:szCs w:val="21"/>
          </w:rPr>
          <w:t>，其中</w:t>
        </w:r>
        <w:r w:rsidR="00620373">
          <w:rPr>
            <w:rFonts w:hAnsi="宋体"/>
            <w:szCs w:val="21"/>
          </w:rPr>
          <w:t>NR包含</w:t>
        </w:r>
        <w:r w:rsidR="00620373">
          <w:rPr>
            <w:rFonts w:hAnsi="宋体" w:hint="eastAsia"/>
            <w:szCs w:val="21"/>
          </w:rPr>
          <w:t>SA</w:t>
        </w:r>
        <w:r w:rsidR="00620373">
          <w:rPr>
            <w:rFonts w:hAnsi="宋体"/>
            <w:szCs w:val="21"/>
          </w:rPr>
          <w:t>和NSA两种模式</w:t>
        </w:r>
      </w:ins>
      <w:r>
        <w:rPr>
          <w:rFonts w:hAnsi="宋体" w:hint="eastAsia"/>
          <w:szCs w:val="21"/>
        </w:rPr>
        <w:t>。</w:t>
      </w:r>
    </w:p>
    <w:p w14:paraId="1E656D79" w14:textId="77777777" w:rsidR="00F863BE" w:rsidRDefault="00F863BE" w:rsidP="00E50F03">
      <w:pPr>
        <w:pStyle w:val="aff8"/>
        <w:spacing w:line="360" w:lineRule="auto"/>
        <w:pPrChange w:id="142" w:author="Li Xing" w:date="2019-12-19T13:57:00Z">
          <w:pPr>
            <w:pStyle w:val="aff8"/>
            <w:spacing w:line="276" w:lineRule="auto"/>
          </w:pPr>
        </w:pPrChange>
      </w:pPr>
      <w:r>
        <w:rPr>
          <w:rFonts w:hint="eastAsia"/>
        </w:rPr>
        <w:t>对于</w:t>
      </w:r>
      <w:r>
        <w:t>NR</w:t>
      </w:r>
      <w:r w:rsidR="000A76BB">
        <w:rPr>
          <w:rFonts w:hint="eastAsia"/>
        </w:rPr>
        <w:t>制式</w:t>
      </w:r>
      <w:r w:rsidR="000A76BB">
        <w:t>，</w:t>
      </w:r>
      <w:r w:rsidR="000A76BB">
        <w:rPr>
          <w:rFonts w:hint="eastAsia"/>
        </w:rPr>
        <w:t>终端</w:t>
      </w:r>
      <w:r w:rsidR="000A76BB">
        <w:t>应</w:t>
      </w:r>
      <w:r w:rsidR="000A76BB">
        <w:rPr>
          <w:rFonts w:hint="eastAsia"/>
        </w:rPr>
        <w:t>必选</w:t>
      </w:r>
      <w:r w:rsidR="000A76BB">
        <w:t>支持</w:t>
      </w:r>
      <w:r w:rsidR="000A76BB">
        <w:rPr>
          <w:rFonts w:hint="eastAsia"/>
        </w:rPr>
        <w:t>n</w:t>
      </w:r>
      <w:r w:rsidR="000A76BB">
        <w:t>41</w:t>
      </w:r>
      <w:r w:rsidR="000A76BB">
        <w:rPr>
          <w:rFonts w:hint="eastAsia"/>
        </w:rPr>
        <w:t>、n78和</w:t>
      </w:r>
      <w:r w:rsidR="000A76BB">
        <w:t>n79频段</w:t>
      </w:r>
      <w:r w:rsidR="000A76BB">
        <w:rPr>
          <w:rFonts w:hint="eastAsia"/>
        </w:rPr>
        <w:t>，</w:t>
      </w:r>
      <w:r w:rsidR="000A76BB">
        <w:t>可选支持</w:t>
      </w:r>
      <w:r w:rsidR="000A76BB">
        <w:rPr>
          <w:rFonts w:hint="eastAsia"/>
        </w:rPr>
        <w:t>n1、n3、</w:t>
      </w:r>
      <w:r w:rsidR="000A76BB">
        <w:t>n5</w:t>
      </w:r>
      <w:r w:rsidR="000A76BB">
        <w:rPr>
          <w:rFonts w:hint="eastAsia"/>
        </w:rPr>
        <w:t>、n8频段</w:t>
      </w:r>
      <w:r w:rsidR="000A76BB">
        <w:t>。</w:t>
      </w:r>
    </w:p>
    <w:p w14:paraId="342580B7" w14:textId="77777777" w:rsidR="000A76BB" w:rsidRDefault="000A76BB" w:rsidP="00E50F03">
      <w:pPr>
        <w:pStyle w:val="aff8"/>
        <w:spacing w:line="360" w:lineRule="auto"/>
        <w:pPrChange w:id="143" w:author="Li Xing" w:date="2019-12-19T13:57:00Z">
          <w:pPr>
            <w:pStyle w:val="aff8"/>
            <w:spacing w:line="276" w:lineRule="auto"/>
          </w:pPr>
        </w:pPrChange>
      </w:pPr>
      <w:r>
        <w:rPr>
          <w:rFonts w:hint="eastAsia"/>
        </w:rPr>
        <w:t>对于LTE</w:t>
      </w:r>
      <w:r>
        <w:t>-FDD制式，终端应必选支持</w:t>
      </w:r>
      <w:r>
        <w:rPr>
          <w:rFonts w:hint="eastAsia"/>
        </w:rPr>
        <w:t>B1、</w:t>
      </w:r>
      <w:r>
        <w:t>B3</w:t>
      </w:r>
      <w:r>
        <w:rPr>
          <w:rFonts w:hint="eastAsia"/>
        </w:rPr>
        <w:t>、</w:t>
      </w:r>
      <w:r>
        <w:t>B5</w:t>
      </w:r>
      <w:r>
        <w:rPr>
          <w:rFonts w:hint="eastAsia"/>
        </w:rPr>
        <w:t>、</w:t>
      </w:r>
      <w:r>
        <w:t>B8</w:t>
      </w:r>
      <w:r>
        <w:rPr>
          <w:rFonts w:hint="eastAsia"/>
        </w:rPr>
        <w:t>频段</w:t>
      </w:r>
      <w:r>
        <w:t>。</w:t>
      </w:r>
    </w:p>
    <w:p w14:paraId="1DC7CA71" w14:textId="77777777" w:rsidR="000A76BB" w:rsidRDefault="000A76BB" w:rsidP="00E50F03">
      <w:pPr>
        <w:pStyle w:val="aff8"/>
        <w:spacing w:line="360" w:lineRule="auto"/>
        <w:pPrChange w:id="144" w:author="Li Xing" w:date="2019-12-19T13:57:00Z">
          <w:pPr>
            <w:pStyle w:val="aff8"/>
            <w:spacing w:line="276" w:lineRule="auto"/>
          </w:pPr>
        </w:pPrChange>
      </w:pPr>
      <w:r>
        <w:rPr>
          <w:rFonts w:hint="eastAsia"/>
        </w:rPr>
        <w:t>对于</w:t>
      </w:r>
      <w:r>
        <w:t>TD-LTE制式，终端应</w:t>
      </w:r>
      <w:r>
        <w:rPr>
          <w:rFonts w:hint="eastAsia"/>
        </w:rPr>
        <w:t>必选</w:t>
      </w:r>
      <w:r>
        <w:t>支持</w:t>
      </w:r>
      <w:r>
        <w:rPr>
          <w:rFonts w:hint="eastAsia"/>
        </w:rPr>
        <w:t>B34、B38、B39、B40、B41频段</w:t>
      </w:r>
      <w:r>
        <w:t>。</w:t>
      </w:r>
    </w:p>
    <w:p w14:paraId="14AE225A" w14:textId="77777777" w:rsidR="000A76BB" w:rsidRDefault="000A76BB" w:rsidP="00E50F03">
      <w:pPr>
        <w:pStyle w:val="aff8"/>
        <w:spacing w:line="360" w:lineRule="auto"/>
        <w:pPrChange w:id="145" w:author="Li Xing" w:date="2019-12-19T13:57:00Z">
          <w:pPr>
            <w:pStyle w:val="aff8"/>
            <w:spacing w:line="276" w:lineRule="auto"/>
          </w:pPr>
        </w:pPrChange>
      </w:pPr>
      <w:r>
        <w:rPr>
          <w:rFonts w:hint="eastAsia"/>
        </w:rPr>
        <w:t>对于</w:t>
      </w:r>
      <w:r>
        <w:t>WCDMA制式，终端应必选支持</w:t>
      </w:r>
      <w:r>
        <w:rPr>
          <w:rFonts w:hint="eastAsia"/>
        </w:rPr>
        <w:t>B</w:t>
      </w:r>
      <w:r>
        <w:t>1</w:t>
      </w:r>
      <w:r>
        <w:rPr>
          <w:rFonts w:hint="eastAsia"/>
        </w:rPr>
        <w:t>、B8频段</w:t>
      </w:r>
      <w:r>
        <w:t>，可选支持B3</w:t>
      </w:r>
      <w:r>
        <w:rPr>
          <w:rFonts w:hint="eastAsia"/>
        </w:rPr>
        <w:t>、</w:t>
      </w:r>
      <w:r>
        <w:t>B5</w:t>
      </w:r>
      <w:r>
        <w:rPr>
          <w:rFonts w:hint="eastAsia"/>
        </w:rPr>
        <w:t>频段</w:t>
      </w:r>
      <w:r>
        <w:t>。</w:t>
      </w:r>
    </w:p>
    <w:p w14:paraId="77688D3D" w14:textId="77777777" w:rsidR="000A76BB" w:rsidRDefault="000A76BB" w:rsidP="00E50F03">
      <w:pPr>
        <w:pStyle w:val="aff8"/>
        <w:spacing w:line="360" w:lineRule="auto"/>
        <w:pPrChange w:id="146" w:author="Li Xing" w:date="2019-12-19T13:57:00Z">
          <w:pPr>
            <w:pStyle w:val="aff8"/>
            <w:spacing w:line="276" w:lineRule="auto"/>
          </w:pPr>
        </w:pPrChange>
      </w:pPr>
      <w:r>
        <w:rPr>
          <w:rFonts w:hint="eastAsia"/>
        </w:rPr>
        <w:t>对于</w:t>
      </w:r>
      <w:r>
        <w:t>CDMA制式，终端应必选支持BC0</w:t>
      </w:r>
      <w:r>
        <w:rPr>
          <w:rFonts w:hint="eastAsia"/>
        </w:rPr>
        <w:t>频段</w:t>
      </w:r>
      <w:r>
        <w:t>。</w:t>
      </w:r>
    </w:p>
    <w:p w14:paraId="00FF665C" w14:textId="77777777" w:rsidR="000A76BB" w:rsidRDefault="000A76BB" w:rsidP="00E50F03">
      <w:pPr>
        <w:pStyle w:val="aff8"/>
        <w:spacing w:line="360" w:lineRule="auto"/>
        <w:rPr>
          <w:ins w:id="147" w:author="Li Xing" w:date="2019-12-19T14:19:00Z"/>
        </w:rPr>
        <w:pPrChange w:id="148" w:author="Li Xing" w:date="2019-12-19T13:57:00Z">
          <w:pPr>
            <w:pStyle w:val="aff8"/>
            <w:spacing w:line="276" w:lineRule="auto"/>
          </w:pPr>
        </w:pPrChange>
      </w:pPr>
      <w:r>
        <w:rPr>
          <w:rFonts w:hint="eastAsia"/>
        </w:rPr>
        <w:t>对于</w:t>
      </w:r>
      <w:r>
        <w:t>GSM制式，终端应支持B3</w:t>
      </w:r>
      <w:r>
        <w:rPr>
          <w:rFonts w:hint="eastAsia"/>
        </w:rPr>
        <w:t>和</w:t>
      </w:r>
      <w:r>
        <w:t>B8</w:t>
      </w:r>
      <w:r>
        <w:rPr>
          <w:rFonts w:hint="eastAsia"/>
        </w:rPr>
        <w:t>频段。</w:t>
      </w:r>
    </w:p>
    <w:p w14:paraId="076C5E27" w14:textId="77777777" w:rsidR="002D5FFE" w:rsidRDefault="002D5FFE" w:rsidP="00E50F03">
      <w:pPr>
        <w:pStyle w:val="aff8"/>
        <w:spacing w:line="360" w:lineRule="auto"/>
        <w:rPr>
          <w:ins w:id="149" w:author="Li Xing" w:date="2019-12-19T14:19:00Z"/>
        </w:rPr>
        <w:pPrChange w:id="150" w:author="Li Xing" w:date="2019-12-19T13:57:00Z">
          <w:pPr>
            <w:pStyle w:val="aff8"/>
            <w:spacing w:line="276" w:lineRule="auto"/>
          </w:pPr>
        </w:pPrChange>
      </w:pPr>
    </w:p>
    <w:p w14:paraId="35CA4907" w14:textId="2C605A13" w:rsidR="002D5FFE" w:rsidRDefault="002D5FFE" w:rsidP="00E50F03">
      <w:pPr>
        <w:pStyle w:val="aff8"/>
        <w:spacing w:line="360" w:lineRule="auto"/>
        <w:rPr>
          <w:rFonts w:hint="eastAsia"/>
        </w:rPr>
        <w:pPrChange w:id="151" w:author="Li Xing" w:date="2019-12-19T13:57:00Z">
          <w:pPr>
            <w:pStyle w:val="aff8"/>
            <w:spacing w:line="276" w:lineRule="auto"/>
          </w:pPr>
        </w:pPrChange>
      </w:pPr>
      <w:ins w:id="152" w:author="Li Xing" w:date="2019-12-19T14:19:00Z">
        <w:r w:rsidRPr="00311E0C">
          <w:rPr>
            <w:rFonts w:hint="eastAsia"/>
          </w:rPr>
          <w:t>当卡槽中插入SIM卡时，由于SIM卡能力限制，该卡槽只能工作在WCDMA/GSM或GSM模式</w:t>
        </w:r>
        <w:r>
          <w:rPr>
            <w:rFonts w:hint="eastAsia"/>
          </w:rPr>
          <w:t>。</w:t>
        </w:r>
      </w:ins>
    </w:p>
    <w:p w14:paraId="61067B03" w14:textId="77777777" w:rsidR="002F4F5E" w:rsidRDefault="00843096" w:rsidP="001457D6">
      <w:pPr>
        <w:pStyle w:val="a4"/>
        <w:spacing w:before="312" w:after="312"/>
      </w:pPr>
      <w:r>
        <w:rPr>
          <w:rFonts w:hint="eastAsia"/>
        </w:rPr>
        <w:t>双卡</w:t>
      </w:r>
      <w:r w:rsidR="002F4F5E">
        <w:rPr>
          <w:rFonts w:hint="eastAsia"/>
        </w:rPr>
        <w:t>卡槽要求（联通）</w:t>
      </w:r>
    </w:p>
    <w:p w14:paraId="2EB74B7F" w14:textId="77777777" w:rsidR="000535EB" w:rsidRDefault="002F4F5E" w:rsidP="002F4F5E">
      <w:pPr>
        <w:widowControl/>
        <w:autoSpaceDE w:val="0"/>
        <w:autoSpaceDN w:val="0"/>
        <w:ind w:firstLine="420"/>
        <w:textAlignment w:val="bottom"/>
        <w:rPr>
          <w:ins w:id="153" w:author="Li Xing" w:date="2019-12-19T14:12:00Z"/>
          <w:szCs w:val="21"/>
        </w:rPr>
      </w:pPr>
      <w:r w:rsidRPr="00ED2C40">
        <w:rPr>
          <w:rFonts w:ascii="宋体" w:hAnsi="宋体"/>
        </w:rPr>
        <w:lastRenderedPageBreak/>
        <w:t>本</w:t>
      </w:r>
      <w:r>
        <w:rPr>
          <w:rFonts w:ascii="宋体" w:hAnsi="宋体" w:hint="eastAsia"/>
        </w:rPr>
        <w:t>研究报告</w:t>
      </w:r>
      <w:r w:rsidRPr="00ED2C40">
        <w:rPr>
          <w:rFonts w:ascii="宋体" w:hAnsi="宋体"/>
        </w:rPr>
        <w:t>定义的</w:t>
      </w:r>
      <w:r>
        <w:rPr>
          <w:rFonts w:hint="eastAsia"/>
        </w:rPr>
        <w:t>5G</w:t>
      </w:r>
      <w:r>
        <w:rPr>
          <w:rFonts w:hint="eastAsia"/>
        </w:rPr>
        <w:t>多模</w:t>
      </w:r>
      <w:r>
        <w:rPr>
          <w:rFonts w:hint="eastAsia"/>
          <w:szCs w:val="21"/>
        </w:rPr>
        <w:t>双卡终端应具备双卡槽，应支持卡槽位置与网络制式</w:t>
      </w:r>
      <w:r w:rsidRPr="009402E6">
        <w:rPr>
          <w:rFonts w:hint="eastAsia"/>
          <w:szCs w:val="21"/>
        </w:rPr>
        <w:t>灵活设置</w:t>
      </w:r>
      <w:r>
        <w:rPr>
          <w:rFonts w:hint="eastAsia"/>
          <w:szCs w:val="21"/>
        </w:rPr>
        <w:t>的方式，即支持盲插。</w:t>
      </w:r>
    </w:p>
    <w:p w14:paraId="50AA06A5" w14:textId="42D0FA29" w:rsidR="002F4F5E" w:rsidRDefault="000535EB" w:rsidP="002F4F5E">
      <w:pPr>
        <w:widowControl/>
        <w:autoSpaceDE w:val="0"/>
        <w:autoSpaceDN w:val="0"/>
        <w:ind w:firstLine="420"/>
        <w:textAlignment w:val="bottom"/>
        <w:rPr>
          <w:rFonts w:hint="eastAsia"/>
          <w:szCs w:val="21"/>
        </w:rPr>
      </w:pPr>
      <w:ins w:id="154" w:author="Li Xing" w:date="2019-12-19T14:12:00Z">
        <w:r>
          <w:rPr>
            <w:rFonts w:hint="eastAsia"/>
            <w:szCs w:val="21"/>
          </w:rPr>
          <w:t>终端</w:t>
        </w:r>
      </w:ins>
      <w:ins w:id="155" w:author="Li Xing" w:date="2019-12-19T14:14:00Z">
        <w:r>
          <w:rPr>
            <w:rFonts w:hint="eastAsia"/>
            <w:szCs w:val="21"/>
          </w:rPr>
          <w:t>设备</w:t>
        </w:r>
      </w:ins>
      <w:ins w:id="156" w:author="Li Xing" w:date="2019-12-19T14:12:00Z">
        <w:r>
          <w:rPr>
            <w:szCs w:val="21"/>
          </w:rPr>
          <w:t>应支持</w:t>
        </w:r>
        <w:r>
          <w:rPr>
            <w:rFonts w:hint="eastAsia"/>
            <w:szCs w:val="21"/>
          </w:rPr>
          <w:t>用户</w:t>
        </w:r>
        <w:r>
          <w:rPr>
            <w:szCs w:val="21"/>
          </w:rPr>
          <w:t>卡的热插拔，</w:t>
        </w:r>
      </w:ins>
      <w:ins w:id="157" w:author="Li Xing" w:date="2019-12-19T14:13:00Z">
        <w:r>
          <w:rPr>
            <w:szCs w:val="21"/>
          </w:rPr>
          <w:t>即能够自动检测新插入的用户卡，并自动适配、启动生效。</w:t>
        </w:r>
      </w:ins>
    </w:p>
    <w:p w14:paraId="25CDC41B" w14:textId="2DC1CB0A" w:rsidR="002F4F5E" w:rsidRDefault="002F4F5E" w:rsidP="002F4F5E">
      <w:pPr>
        <w:widowControl/>
        <w:autoSpaceDE w:val="0"/>
        <w:autoSpaceDN w:val="0"/>
        <w:ind w:firstLine="420"/>
        <w:textAlignment w:val="bottom"/>
        <w:rPr>
          <w:ins w:id="158" w:author="lusonghe" w:date="2019-12-03T14:57:00Z"/>
          <w:szCs w:val="21"/>
        </w:rPr>
      </w:pPr>
      <w:r>
        <w:rPr>
          <w:rFonts w:hint="eastAsia"/>
          <w:szCs w:val="21"/>
        </w:rPr>
        <w:t>终端设备只插入一张卡启动的情况下，将默认为主卡槽及主卡。</w:t>
      </w:r>
      <w:ins w:id="159" w:author="Li Xing" w:date="2019-12-19T14:11:00Z">
        <w:r w:rsidR="000535EB">
          <w:rPr>
            <w:rFonts w:hint="eastAsia"/>
            <w:szCs w:val="21"/>
          </w:rPr>
          <w:t>终端设备插入两张卡并启动时，应优先由用户自行设定双卡槽的主、副关系；若用户未选择，则由终端自动适配设定双卡槽的主、副关系，并应</w:t>
        </w:r>
        <w:r w:rsidR="000535EB" w:rsidRPr="00BD6567">
          <w:rPr>
            <w:rFonts w:hint="eastAsia"/>
            <w:szCs w:val="21"/>
          </w:rPr>
          <w:t>允许用户对主</w:t>
        </w:r>
        <w:r w:rsidR="000535EB">
          <w:rPr>
            <w:rFonts w:hint="eastAsia"/>
            <w:szCs w:val="21"/>
          </w:rPr>
          <w:t>、</w:t>
        </w:r>
        <w:r w:rsidR="000535EB" w:rsidRPr="00BD6567">
          <w:rPr>
            <w:rFonts w:hint="eastAsia"/>
            <w:szCs w:val="21"/>
          </w:rPr>
          <w:t>副卡</w:t>
        </w:r>
        <w:r w:rsidR="000535EB">
          <w:rPr>
            <w:rFonts w:hint="eastAsia"/>
            <w:szCs w:val="21"/>
          </w:rPr>
          <w:t>槽</w:t>
        </w:r>
        <w:r w:rsidR="000535EB" w:rsidRPr="00BD6567">
          <w:rPr>
            <w:rFonts w:hint="eastAsia"/>
            <w:szCs w:val="21"/>
          </w:rPr>
          <w:t>对应关系进行设定或修改。</w:t>
        </w:r>
        <w:r w:rsidR="000535EB" w:rsidRPr="006D1146">
          <w:rPr>
            <w:rFonts w:hint="eastAsia"/>
            <w:szCs w:val="21"/>
          </w:rPr>
          <w:t>每个卡槽可支持插入</w:t>
        </w:r>
        <w:r w:rsidR="000535EB" w:rsidRPr="006D1146">
          <w:rPr>
            <w:rFonts w:hint="eastAsia"/>
            <w:szCs w:val="21"/>
          </w:rPr>
          <w:t>USIM</w:t>
        </w:r>
        <w:r w:rsidR="000535EB" w:rsidRPr="006D1146">
          <w:rPr>
            <w:rFonts w:hint="eastAsia"/>
            <w:szCs w:val="21"/>
          </w:rPr>
          <w:t>卡、</w:t>
        </w:r>
        <w:r w:rsidR="000535EB" w:rsidRPr="006D1146">
          <w:rPr>
            <w:rFonts w:hint="eastAsia"/>
            <w:szCs w:val="21"/>
          </w:rPr>
          <w:t>SIM</w:t>
        </w:r>
        <w:r w:rsidR="000535EB" w:rsidRPr="006D1146">
          <w:rPr>
            <w:rFonts w:hint="eastAsia"/>
            <w:szCs w:val="21"/>
          </w:rPr>
          <w:t>卡且正常工作</w:t>
        </w:r>
        <w:r w:rsidR="000535EB">
          <w:rPr>
            <w:rFonts w:hint="eastAsia"/>
            <w:szCs w:val="21"/>
          </w:rPr>
          <w:t>。</w:t>
        </w:r>
      </w:ins>
      <w:del w:id="160" w:author="Li Xing" w:date="2019-12-19T14:11:00Z">
        <w:r w:rsidDel="000535EB">
          <w:rPr>
            <w:rFonts w:hint="eastAsia"/>
            <w:szCs w:val="21"/>
          </w:rPr>
          <w:delText>终端设备插入两张卡并启动时，</w:delText>
        </w:r>
      </w:del>
      <w:ins w:id="161" w:author="lusonghe" w:date="2019-12-03T14:06:00Z">
        <w:del w:id="162" w:author="Li Xing" w:date="2019-12-19T14:11:00Z">
          <w:r w:rsidR="00345E67" w:rsidDel="000535EB">
            <w:rPr>
              <w:rFonts w:hint="eastAsia"/>
              <w:szCs w:val="21"/>
            </w:rPr>
            <w:delText>先由</w:delText>
          </w:r>
        </w:del>
      </w:ins>
      <w:del w:id="163" w:author="Li Xing" w:date="2019-12-19T14:11:00Z">
        <w:r w:rsidDel="000535EB">
          <w:rPr>
            <w:rFonts w:hint="eastAsia"/>
            <w:szCs w:val="21"/>
          </w:rPr>
          <w:delText>用户可以自行设定双卡槽的主、副关系</w:delText>
        </w:r>
      </w:del>
      <w:ins w:id="164" w:author="lusonghe" w:date="2019-12-03T14:06:00Z">
        <w:del w:id="165" w:author="Li Xing" w:date="2019-12-19T14:11:00Z">
          <w:r w:rsidR="00345E67" w:rsidDel="000535EB">
            <w:rPr>
              <w:rFonts w:hint="eastAsia"/>
              <w:szCs w:val="21"/>
            </w:rPr>
            <w:delText>，若用户为自主设定，则</w:delText>
          </w:r>
        </w:del>
      </w:ins>
      <w:del w:id="166" w:author="Li Xing" w:date="2019-12-19T14:11:00Z">
        <w:r w:rsidDel="000535EB">
          <w:rPr>
            <w:rFonts w:hint="eastAsia"/>
            <w:szCs w:val="21"/>
          </w:rPr>
          <w:delText>；也可以由终端自动适配设定双卡槽的主、副关系，并应</w:delText>
        </w:r>
        <w:r w:rsidRPr="00BD6567" w:rsidDel="000535EB">
          <w:rPr>
            <w:rFonts w:hint="eastAsia"/>
            <w:szCs w:val="21"/>
          </w:rPr>
          <w:delText>允许用户对主</w:delText>
        </w:r>
        <w:r w:rsidDel="000535EB">
          <w:rPr>
            <w:rFonts w:hint="eastAsia"/>
            <w:szCs w:val="21"/>
          </w:rPr>
          <w:delText>、</w:delText>
        </w:r>
        <w:r w:rsidRPr="00BD6567" w:rsidDel="000535EB">
          <w:rPr>
            <w:rFonts w:hint="eastAsia"/>
            <w:szCs w:val="21"/>
          </w:rPr>
          <w:delText>副卡</w:delText>
        </w:r>
        <w:r w:rsidDel="000535EB">
          <w:rPr>
            <w:rFonts w:hint="eastAsia"/>
            <w:szCs w:val="21"/>
          </w:rPr>
          <w:delText>槽</w:delText>
        </w:r>
        <w:r w:rsidRPr="00BD6567" w:rsidDel="000535EB">
          <w:rPr>
            <w:rFonts w:hint="eastAsia"/>
            <w:szCs w:val="21"/>
          </w:rPr>
          <w:delText>对应关系进行设定或修改。</w:delText>
        </w:r>
        <w:r w:rsidRPr="006D1146" w:rsidDel="000535EB">
          <w:rPr>
            <w:rFonts w:hint="eastAsia"/>
            <w:szCs w:val="21"/>
          </w:rPr>
          <w:delText>每个卡槽可支持插入</w:delText>
        </w:r>
        <w:r w:rsidRPr="006D1146" w:rsidDel="000535EB">
          <w:rPr>
            <w:rFonts w:hint="eastAsia"/>
            <w:szCs w:val="21"/>
          </w:rPr>
          <w:delText>USIM</w:delText>
        </w:r>
        <w:r w:rsidRPr="006D1146" w:rsidDel="000535EB">
          <w:rPr>
            <w:rFonts w:hint="eastAsia"/>
            <w:szCs w:val="21"/>
          </w:rPr>
          <w:delText>卡、</w:delText>
        </w:r>
        <w:r w:rsidRPr="006D1146" w:rsidDel="000535EB">
          <w:rPr>
            <w:rFonts w:hint="eastAsia"/>
            <w:szCs w:val="21"/>
          </w:rPr>
          <w:delText>SIM</w:delText>
        </w:r>
        <w:r w:rsidRPr="006D1146" w:rsidDel="000535EB">
          <w:rPr>
            <w:rFonts w:hint="eastAsia"/>
            <w:szCs w:val="21"/>
          </w:rPr>
          <w:delText>卡且正常工作</w:delText>
        </w:r>
        <w:r w:rsidDel="000535EB">
          <w:rPr>
            <w:rFonts w:hint="eastAsia"/>
            <w:szCs w:val="21"/>
          </w:rPr>
          <w:delText>。</w:delText>
        </w:r>
      </w:del>
    </w:p>
    <w:p w14:paraId="61E90351" w14:textId="6619CB1D" w:rsidR="003304C7" w:rsidDel="000535EB" w:rsidRDefault="003304C7" w:rsidP="002F4F5E">
      <w:pPr>
        <w:widowControl/>
        <w:autoSpaceDE w:val="0"/>
        <w:autoSpaceDN w:val="0"/>
        <w:ind w:firstLine="420"/>
        <w:textAlignment w:val="bottom"/>
        <w:rPr>
          <w:ins w:id="167" w:author="lusonghe" w:date="2019-12-03T14:57:00Z"/>
          <w:del w:id="168" w:author="Li Xing" w:date="2019-12-19T14:14:00Z"/>
          <w:szCs w:val="21"/>
        </w:rPr>
      </w:pPr>
    </w:p>
    <w:p w14:paraId="43312D84" w14:textId="5088DF06" w:rsidR="003304C7" w:rsidDel="000535EB" w:rsidRDefault="003304C7" w:rsidP="002F4F5E">
      <w:pPr>
        <w:widowControl/>
        <w:autoSpaceDE w:val="0"/>
        <w:autoSpaceDN w:val="0"/>
        <w:ind w:firstLine="420"/>
        <w:textAlignment w:val="bottom"/>
        <w:rPr>
          <w:ins w:id="169" w:author="lusonghe" w:date="2019-12-03T14:57:00Z"/>
          <w:del w:id="170" w:author="Li Xing" w:date="2019-12-19T14:14:00Z"/>
          <w:szCs w:val="21"/>
        </w:rPr>
      </w:pPr>
      <w:ins w:id="171" w:author="lusonghe" w:date="2019-12-03T14:57:00Z">
        <w:del w:id="172" w:author="Li Xing" w:date="2019-12-19T14:14:00Z">
          <w:r w:rsidDel="000535EB">
            <w:rPr>
              <w:rFonts w:hint="eastAsia"/>
              <w:szCs w:val="21"/>
            </w:rPr>
            <w:delText>若用户选择</w:delText>
          </w:r>
          <w:r w:rsidDel="000535EB">
            <w:rPr>
              <w:rFonts w:hint="eastAsia"/>
              <w:szCs w:val="21"/>
            </w:rPr>
            <w:delText>sim</w:delText>
          </w:r>
          <w:r w:rsidDel="000535EB">
            <w:rPr>
              <w:rFonts w:hint="eastAsia"/>
              <w:szCs w:val="21"/>
            </w:rPr>
            <w:delText>卡，则只有</w:delText>
          </w:r>
          <w:r w:rsidDel="000535EB">
            <w:rPr>
              <w:rFonts w:hint="eastAsia"/>
              <w:szCs w:val="21"/>
            </w:rPr>
            <w:delText>2/3G</w:delText>
          </w:r>
        </w:del>
      </w:ins>
    </w:p>
    <w:p w14:paraId="50ABFACB" w14:textId="2DE0BE99" w:rsidR="003304C7" w:rsidDel="000535EB" w:rsidRDefault="003304C7" w:rsidP="002F4F5E">
      <w:pPr>
        <w:widowControl/>
        <w:autoSpaceDE w:val="0"/>
        <w:autoSpaceDN w:val="0"/>
        <w:ind w:firstLine="420"/>
        <w:textAlignment w:val="bottom"/>
        <w:rPr>
          <w:del w:id="173" w:author="Li Xing" w:date="2019-12-19T14:14:00Z"/>
        </w:rPr>
      </w:pPr>
    </w:p>
    <w:p w14:paraId="70C10F6A" w14:textId="77777777" w:rsidR="002F4F5E" w:rsidRPr="00897352" w:rsidRDefault="002F4F5E" w:rsidP="002F4F5E">
      <w:pPr>
        <w:widowControl/>
        <w:autoSpaceDE w:val="0"/>
        <w:autoSpaceDN w:val="0"/>
        <w:ind w:firstLine="420"/>
        <w:textAlignment w:val="bottom"/>
        <w:rPr>
          <w:szCs w:val="21"/>
        </w:rPr>
      </w:pPr>
      <w:r>
        <w:rPr>
          <w:rFonts w:hint="eastAsia"/>
          <w:szCs w:val="21"/>
        </w:rPr>
        <w:t>双卡双待</w:t>
      </w:r>
      <w:r w:rsidRPr="00897352">
        <w:rPr>
          <w:rFonts w:hint="eastAsia"/>
          <w:szCs w:val="21"/>
        </w:rPr>
        <w:t>终端可在以下情景之下正常工作：</w:t>
      </w:r>
    </w:p>
    <w:p w14:paraId="39795543" w14:textId="77777777" w:rsidR="002F4F5E" w:rsidRPr="00897352" w:rsidRDefault="002F4F5E" w:rsidP="002F4F5E">
      <w:pPr>
        <w:pStyle w:val="ac"/>
      </w:pPr>
      <w:r w:rsidRPr="00897352">
        <w:rPr>
          <w:rFonts w:hint="eastAsia"/>
        </w:rPr>
        <w:t>情景一</w:t>
      </w:r>
      <w:r>
        <w:rPr>
          <w:rFonts w:hint="eastAsia"/>
        </w:rPr>
        <w:t>：</w:t>
      </w:r>
      <w:r w:rsidRPr="00897352">
        <w:rPr>
          <w:rFonts w:hint="eastAsia"/>
        </w:rPr>
        <w:t>只插入一张卡（SIM卡或USIM卡）；</w:t>
      </w:r>
    </w:p>
    <w:p w14:paraId="7EC8B9A3" w14:textId="77777777" w:rsidR="002F4F5E" w:rsidRPr="00E045A1" w:rsidRDefault="002F4F5E" w:rsidP="002F4F5E">
      <w:pPr>
        <w:pStyle w:val="ac"/>
        <w:rPr>
          <w:rFonts w:eastAsia="黑体"/>
          <w:color w:val="333333"/>
          <w:sz w:val="20"/>
        </w:rPr>
      </w:pPr>
      <w:r w:rsidRPr="00897352">
        <w:rPr>
          <w:rFonts w:hint="eastAsia"/>
        </w:rPr>
        <w:t>情景二</w:t>
      </w:r>
      <w:r>
        <w:rPr>
          <w:rFonts w:hint="eastAsia"/>
        </w:rPr>
        <w:t>：</w:t>
      </w:r>
      <w:r w:rsidRPr="00897352">
        <w:rPr>
          <w:rFonts w:hint="eastAsia"/>
        </w:rPr>
        <w:t>插入两张卡，具体组合情形如表</w:t>
      </w:r>
      <w:r>
        <w:rPr>
          <w:rFonts w:hint="eastAsia"/>
        </w:rPr>
        <w:t>1</w:t>
      </w:r>
      <w:r w:rsidRPr="00897352">
        <w:rPr>
          <w:rFonts w:hint="eastAsia"/>
        </w:rPr>
        <w:t>所示。</w:t>
      </w:r>
    </w:p>
    <w:p w14:paraId="75869B4C" w14:textId="77777777" w:rsidR="002F4F5E" w:rsidRPr="004C2CFB" w:rsidRDefault="002F4F5E" w:rsidP="002F4F5E">
      <w:pPr>
        <w:pStyle w:val="affffff2"/>
        <w:spacing w:before="156" w:after="156"/>
        <w:rPr>
          <w:rFonts w:hAnsi="黑体"/>
        </w:rPr>
      </w:pPr>
      <w:r w:rsidRPr="004C2CFB">
        <w:rPr>
          <w:rFonts w:hAnsi="黑体"/>
        </w:rPr>
        <w:t>表1  插卡组合方式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527"/>
        <w:gridCol w:w="1527"/>
      </w:tblGrid>
      <w:tr w:rsidR="002F4F5E" w:rsidRPr="004C2CFB" w14:paraId="420E72E4" w14:textId="77777777" w:rsidTr="003F6FB0">
        <w:trPr>
          <w:trHeight w:val="363"/>
          <w:jc w:val="center"/>
        </w:trPr>
        <w:tc>
          <w:tcPr>
            <w:tcW w:w="1253" w:type="dxa"/>
            <w:vAlign w:val="center"/>
          </w:tcPr>
          <w:p w14:paraId="4800A0D4" w14:textId="77777777" w:rsidR="002F4F5E" w:rsidRPr="004C2CFB" w:rsidRDefault="002F4F5E" w:rsidP="003F6FB0">
            <w:pPr>
              <w:widowControl/>
              <w:autoSpaceDE w:val="0"/>
              <w:autoSpaceDN w:val="0"/>
              <w:rPr>
                <w:noProof/>
                <w:kern w:val="0"/>
                <w:sz w:val="18"/>
                <w:szCs w:val="18"/>
              </w:rPr>
            </w:pPr>
          </w:p>
        </w:tc>
        <w:tc>
          <w:tcPr>
            <w:tcW w:w="1527" w:type="dxa"/>
          </w:tcPr>
          <w:p w14:paraId="5B26C659" w14:textId="77777777" w:rsidR="002F4F5E" w:rsidRPr="004C2CFB" w:rsidRDefault="002F4F5E" w:rsidP="003F6FB0">
            <w:pPr>
              <w:widowControl/>
              <w:autoSpaceDE w:val="0"/>
              <w:autoSpaceDN w:val="0"/>
              <w:rPr>
                <w:noProof/>
                <w:kern w:val="0"/>
                <w:sz w:val="18"/>
                <w:szCs w:val="18"/>
              </w:rPr>
            </w:pPr>
            <w:r w:rsidRPr="004C2CFB">
              <w:rPr>
                <w:rFonts w:hint="eastAsia"/>
                <w:noProof/>
                <w:kern w:val="0"/>
                <w:sz w:val="18"/>
                <w:szCs w:val="18"/>
              </w:rPr>
              <w:t>主卡槽</w:t>
            </w:r>
          </w:p>
        </w:tc>
        <w:tc>
          <w:tcPr>
            <w:tcW w:w="1527" w:type="dxa"/>
            <w:vAlign w:val="center"/>
          </w:tcPr>
          <w:p w14:paraId="79941C4B" w14:textId="77777777" w:rsidR="002F4F5E" w:rsidRPr="004C2CFB" w:rsidRDefault="002F4F5E" w:rsidP="003F6FB0">
            <w:pPr>
              <w:widowControl/>
              <w:autoSpaceDE w:val="0"/>
              <w:autoSpaceDN w:val="0"/>
              <w:rPr>
                <w:noProof/>
                <w:kern w:val="0"/>
                <w:sz w:val="18"/>
                <w:szCs w:val="18"/>
              </w:rPr>
            </w:pPr>
            <w:r w:rsidRPr="004C2CFB">
              <w:rPr>
                <w:rFonts w:hint="eastAsia"/>
                <w:noProof/>
                <w:kern w:val="0"/>
                <w:sz w:val="18"/>
                <w:szCs w:val="18"/>
              </w:rPr>
              <w:t>副卡槽</w:t>
            </w:r>
          </w:p>
        </w:tc>
      </w:tr>
      <w:tr w:rsidR="002F4F5E" w:rsidRPr="004C2CFB" w14:paraId="50DBFB48" w14:textId="77777777" w:rsidTr="003F6FB0">
        <w:trPr>
          <w:trHeight w:val="363"/>
          <w:jc w:val="center"/>
        </w:trPr>
        <w:tc>
          <w:tcPr>
            <w:tcW w:w="1253" w:type="dxa"/>
            <w:vAlign w:val="center"/>
          </w:tcPr>
          <w:p w14:paraId="3F5A623B"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1</w:t>
            </w:r>
          </w:p>
        </w:tc>
        <w:tc>
          <w:tcPr>
            <w:tcW w:w="1527" w:type="dxa"/>
          </w:tcPr>
          <w:p w14:paraId="09773D44"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c>
          <w:tcPr>
            <w:tcW w:w="1527" w:type="dxa"/>
            <w:vAlign w:val="center"/>
          </w:tcPr>
          <w:p w14:paraId="3E760649"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r>
      <w:tr w:rsidR="002F4F5E" w:rsidRPr="004C2CFB" w14:paraId="00D7E534" w14:textId="77777777" w:rsidTr="003F6FB0">
        <w:trPr>
          <w:trHeight w:val="363"/>
          <w:jc w:val="center"/>
        </w:trPr>
        <w:tc>
          <w:tcPr>
            <w:tcW w:w="1253" w:type="dxa"/>
            <w:vAlign w:val="center"/>
          </w:tcPr>
          <w:p w14:paraId="2243CE0D"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2</w:t>
            </w:r>
          </w:p>
        </w:tc>
        <w:tc>
          <w:tcPr>
            <w:tcW w:w="1527" w:type="dxa"/>
          </w:tcPr>
          <w:p w14:paraId="1E449AD9"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c>
          <w:tcPr>
            <w:tcW w:w="1527" w:type="dxa"/>
            <w:vAlign w:val="center"/>
          </w:tcPr>
          <w:p w14:paraId="48F52D4E" w14:textId="77777777" w:rsidR="002F4F5E" w:rsidRPr="004C2CFB" w:rsidRDefault="002F4F5E" w:rsidP="003F6FB0">
            <w:pPr>
              <w:widowControl/>
              <w:autoSpaceDE w:val="0"/>
              <w:autoSpaceDN w:val="0"/>
              <w:rPr>
                <w:noProof/>
                <w:kern w:val="0"/>
                <w:sz w:val="18"/>
                <w:szCs w:val="18"/>
              </w:rPr>
            </w:pPr>
            <w:r w:rsidRPr="004C2CFB">
              <w:rPr>
                <w:rFonts w:hint="eastAsia"/>
                <w:noProof/>
                <w:kern w:val="0"/>
                <w:sz w:val="18"/>
                <w:szCs w:val="18"/>
              </w:rPr>
              <w:t>U</w:t>
            </w:r>
            <w:r w:rsidRPr="004C2CFB">
              <w:rPr>
                <w:noProof/>
                <w:kern w:val="0"/>
                <w:sz w:val="18"/>
                <w:szCs w:val="18"/>
              </w:rPr>
              <w:t>SIM</w:t>
            </w:r>
            <w:r w:rsidRPr="004C2CFB">
              <w:rPr>
                <w:noProof/>
                <w:kern w:val="0"/>
                <w:sz w:val="18"/>
                <w:szCs w:val="18"/>
              </w:rPr>
              <w:t>卡</w:t>
            </w:r>
          </w:p>
        </w:tc>
      </w:tr>
      <w:tr w:rsidR="002F4F5E" w:rsidRPr="004C2CFB" w14:paraId="15CD447C" w14:textId="77777777" w:rsidTr="003F6FB0">
        <w:trPr>
          <w:trHeight w:val="363"/>
          <w:jc w:val="center"/>
        </w:trPr>
        <w:tc>
          <w:tcPr>
            <w:tcW w:w="1253" w:type="dxa"/>
            <w:vAlign w:val="center"/>
          </w:tcPr>
          <w:p w14:paraId="7580A386"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3</w:t>
            </w:r>
          </w:p>
        </w:tc>
        <w:tc>
          <w:tcPr>
            <w:tcW w:w="1527" w:type="dxa"/>
            <w:vAlign w:val="center"/>
          </w:tcPr>
          <w:p w14:paraId="630E4F41"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c>
          <w:tcPr>
            <w:tcW w:w="1527" w:type="dxa"/>
            <w:vAlign w:val="center"/>
          </w:tcPr>
          <w:p w14:paraId="3703547E"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r>
      <w:tr w:rsidR="002F4F5E" w:rsidRPr="004C2CFB" w14:paraId="2A79D79B" w14:textId="77777777" w:rsidTr="003F6FB0">
        <w:trPr>
          <w:trHeight w:val="363"/>
          <w:jc w:val="center"/>
        </w:trPr>
        <w:tc>
          <w:tcPr>
            <w:tcW w:w="1253" w:type="dxa"/>
            <w:vAlign w:val="center"/>
          </w:tcPr>
          <w:p w14:paraId="7EC9134C"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4</w:t>
            </w:r>
          </w:p>
        </w:tc>
        <w:tc>
          <w:tcPr>
            <w:tcW w:w="1527" w:type="dxa"/>
          </w:tcPr>
          <w:p w14:paraId="02F64B0A"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c>
          <w:tcPr>
            <w:tcW w:w="1527" w:type="dxa"/>
            <w:vAlign w:val="center"/>
          </w:tcPr>
          <w:p w14:paraId="3DA97EFF" w14:textId="77777777" w:rsidR="002F4F5E" w:rsidRPr="004C2CFB" w:rsidRDefault="002F4F5E" w:rsidP="003F6FB0">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r>
    </w:tbl>
    <w:p w14:paraId="1F510D0F" w14:textId="77777777" w:rsidR="00620373" w:rsidRDefault="00620373" w:rsidP="002F4F5E">
      <w:pPr>
        <w:widowControl/>
        <w:autoSpaceDE w:val="0"/>
        <w:autoSpaceDN w:val="0"/>
        <w:textAlignment w:val="bottom"/>
        <w:rPr>
          <w:ins w:id="174" w:author="lusonghe" w:date="2019-12-03T13:26:00Z"/>
          <w:szCs w:val="21"/>
        </w:rPr>
      </w:pPr>
    </w:p>
    <w:p w14:paraId="036EB153" w14:textId="77777777" w:rsidR="002F4F5E" w:rsidRPr="00971308" w:rsidRDefault="002F4F5E" w:rsidP="000535EB">
      <w:pPr>
        <w:pStyle w:val="aff8"/>
        <w:spacing w:line="276" w:lineRule="auto"/>
        <w:rPr>
          <w:szCs w:val="21"/>
        </w:rPr>
        <w:pPrChange w:id="175" w:author="Li Xing" w:date="2019-12-19T14:18:00Z">
          <w:pPr>
            <w:widowControl/>
            <w:autoSpaceDE w:val="0"/>
            <w:autoSpaceDN w:val="0"/>
            <w:textAlignment w:val="bottom"/>
          </w:pPr>
        </w:pPrChange>
      </w:pPr>
      <w:r w:rsidRPr="00971308">
        <w:rPr>
          <w:rFonts w:hint="eastAsia"/>
          <w:szCs w:val="21"/>
        </w:rPr>
        <w:t>当双卡终端设备插入两张卡时，</w:t>
      </w:r>
    </w:p>
    <w:p w14:paraId="48956B75" w14:textId="4F5DA90C" w:rsidR="002F4F5E" w:rsidRPr="00971308" w:rsidRDefault="000535EB" w:rsidP="002F4F5E">
      <w:pPr>
        <w:widowControl/>
        <w:numPr>
          <w:ilvl w:val="0"/>
          <w:numId w:val="42"/>
        </w:numPr>
        <w:autoSpaceDE w:val="0"/>
        <w:autoSpaceDN w:val="0"/>
        <w:textAlignment w:val="bottom"/>
        <w:rPr>
          <w:szCs w:val="21"/>
        </w:rPr>
      </w:pPr>
      <w:ins w:id="176" w:author="Li Xing" w:date="2019-12-19T14:15:00Z">
        <w:r w:rsidRPr="00971308">
          <w:rPr>
            <w:rFonts w:hint="eastAsia"/>
            <w:szCs w:val="21"/>
          </w:rPr>
          <w:t>当</w:t>
        </w:r>
        <w:r w:rsidRPr="00971308">
          <w:rPr>
            <w:rFonts w:hint="eastAsia"/>
            <w:szCs w:val="21"/>
          </w:rPr>
          <w:t>5G</w:t>
        </w:r>
        <w:r>
          <w:rPr>
            <w:rFonts w:hint="eastAsia"/>
            <w:szCs w:val="21"/>
          </w:rPr>
          <w:t>多模</w:t>
        </w:r>
        <w:r w:rsidRPr="00971308">
          <w:rPr>
            <w:rFonts w:hint="eastAsia"/>
            <w:szCs w:val="21"/>
          </w:rPr>
          <w:t>双卡双待终端首次开机启动，以及插入两张卡组合发生改变时，应</w:t>
        </w:r>
        <w:r>
          <w:rPr>
            <w:rFonts w:hint="eastAsia"/>
            <w:szCs w:val="21"/>
          </w:rPr>
          <w:t>优先</w:t>
        </w:r>
        <w:r w:rsidRPr="00971308">
          <w:rPr>
            <w:rFonts w:hint="eastAsia"/>
            <w:szCs w:val="21"/>
          </w:rPr>
          <w:t>由用户自主选择主卡；</w:t>
        </w:r>
        <w:r>
          <w:rPr>
            <w:rFonts w:hint="eastAsia"/>
            <w:szCs w:val="21"/>
          </w:rPr>
          <w:t>若用户未选择，则由则由终端自动适配设定双卡槽的主、副关系</w:t>
        </w:r>
        <w:r>
          <w:rPr>
            <w:rFonts w:hint="eastAsia"/>
            <w:szCs w:val="21"/>
          </w:rPr>
          <w:t>；</w:t>
        </w:r>
      </w:ins>
      <w:del w:id="177" w:author="Li Xing" w:date="2019-12-19T14:15:00Z">
        <w:r w:rsidR="002F4F5E" w:rsidRPr="00971308" w:rsidDel="000535EB">
          <w:rPr>
            <w:rFonts w:hint="eastAsia"/>
            <w:szCs w:val="21"/>
          </w:rPr>
          <w:delText>当</w:delText>
        </w:r>
        <w:r w:rsidR="002F4F5E" w:rsidRPr="00971308" w:rsidDel="000535EB">
          <w:rPr>
            <w:rFonts w:hint="eastAsia"/>
            <w:szCs w:val="21"/>
          </w:rPr>
          <w:delText>5G</w:delText>
        </w:r>
        <w:r w:rsidR="002F4F5E" w:rsidDel="000535EB">
          <w:rPr>
            <w:rFonts w:hint="eastAsia"/>
            <w:szCs w:val="21"/>
          </w:rPr>
          <w:delText>多模</w:delText>
        </w:r>
        <w:r w:rsidR="002F4F5E" w:rsidRPr="00971308" w:rsidDel="000535EB">
          <w:rPr>
            <w:rFonts w:hint="eastAsia"/>
            <w:szCs w:val="21"/>
          </w:rPr>
          <w:delText>双卡双待终端首次开机启动，以及插入两张卡组合发生改变时，应由用户自主选择主卡；</w:delText>
        </w:r>
      </w:del>
    </w:p>
    <w:p w14:paraId="27484B16" w14:textId="5EF7826C" w:rsidR="002F4F5E" w:rsidRPr="000535EB" w:rsidRDefault="000535EB" w:rsidP="00620373">
      <w:pPr>
        <w:widowControl/>
        <w:numPr>
          <w:ilvl w:val="0"/>
          <w:numId w:val="42"/>
        </w:numPr>
        <w:autoSpaceDE w:val="0"/>
        <w:autoSpaceDN w:val="0"/>
        <w:textAlignment w:val="bottom"/>
        <w:rPr>
          <w:szCs w:val="21"/>
          <w:rPrChange w:id="178" w:author="Li Xing" w:date="2019-12-19T14:17:00Z">
            <w:rPr>
              <w:szCs w:val="21"/>
            </w:rPr>
          </w:rPrChange>
        </w:rPr>
      </w:pPr>
      <w:ins w:id="179" w:author="Li Xing" w:date="2019-12-19T14:16:00Z">
        <w:r w:rsidRPr="000535EB">
          <w:rPr>
            <w:rFonts w:hint="eastAsia"/>
            <w:szCs w:val="21"/>
            <w:rPrChange w:id="180" w:author="Li Xing" w:date="2019-12-19T14:17:00Z">
              <w:rPr>
                <w:rFonts w:hint="eastAsia"/>
                <w:szCs w:val="21"/>
              </w:rPr>
            </w:rPrChange>
          </w:rPr>
          <w:t>在待机时，需提供相应的菜单供用户对两张卡对应的网络制式</w:t>
        </w:r>
        <w:commentRangeStart w:id="181"/>
        <w:r w:rsidRPr="000535EB">
          <w:rPr>
            <w:rFonts w:hint="eastAsia"/>
            <w:szCs w:val="21"/>
            <w:rPrChange w:id="182" w:author="Li Xing" w:date="2019-12-19T14:17:00Z">
              <w:rPr>
                <w:rFonts w:hint="eastAsia"/>
                <w:szCs w:val="21"/>
              </w:rPr>
            </w:rPrChange>
          </w:rPr>
          <w:t>进行修改</w:t>
        </w:r>
        <w:commentRangeEnd w:id="181"/>
        <w:r w:rsidRPr="000535EB">
          <w:rPr>
            <w:rStyle w:val="afffffffb"/>
            <w:kern w:val="0"/>
            <w:rPrChange w:id="183" w:author="Li Xing" w:date="2019-12-19T14:17:00Z">
              <w:rPr>
                <w:rStyle w:val="afffffffb"/>
                <w:kern w:val="0"/>
              </w:rPr>
            </w:rPrChange>
          </w:rPr>
          <w:commentReference w:id="181"/>
        </w:r>
        <w:r w:rsidRPr="000535EB">
          <w:rPr>
            <w:rFonts w:hint="eastAsia"/>
            <w:szCs w:val="21"/>
            <w:rPrChange w:id="184" w:author="Li Xing" w:date="2019-12-19T14:17:00Z">
              <w:rPr>
                <w:rFonts w:hint="eastAsia"/>
                <w:szCs w:val="21"/>
              </w:rPr>
            </w:rPrChange>
          </w:rPr>
          <w:t>；</w:t>
        </w:r>
      </w:ins>
      <w:del w:id="185" w:author="Li Xing" w:date="2019-12-19T14:16:00Z">
        <w:r w:rsidR="002F4F5E" w:rsidRPr="000535EB" w:rsidDel="000535EB">
          <w:rPr>
            <w:rFonts w:hint="eastAsia"/>
            <w:szCs w:val="21"/>
            <w:rPrChange w:id="186" w:author="Li Xing" w:date="2019-12-19T14:17:00Z">
              <w:rPr>
                <w:rFonts w:hint="eastAsia"/>
                <w:szCs w:val="21"/>
              </w:rPr>
            </w:rPrChange>
          </w:rPr>
          <w:delText>在待机时，需提供相应的菜单供用户对两张卡对应的网络制式进行修改；</w:delText>
        </w:r>
      </w:del>
      <w:ins w:id="187" w:author="lusonghe" w:date="2019-12-03T13:28:00Z">
        <w:del w:id="188" w:author="Li Xing" w:date="2019-12-19T14:16:00Z">
          <w:r w:rsidR="00620373" w:rsidRPr="000535EB" w:rsidDel="000535EB">
            <w:rPr>
              <w:szCs w:val="21"/>
              <w:rPrChange w:id="189" w:author="Li Xing" w:date="2019-12-19T14:17:00Z">
                <w:rPr>
                  <w:szCs w:val="21"/>
                </w:rPr>
              </w:rPrChange>
            </w:rPr>
            <w:delText>---</w:delText>
          </w:r>
          <w:r w:rsidR="00620373" w:rsidRPr="000535EB" w:rsidDel="000535EB">
            <w:rPr>
              <w:rFonts w:hint="eastAsia"/>
              <w:szCs w:val="21"/>
              <w:rPrChange w:id="190" w:author="Li Xing" w:date="2019-12-19T14:17:00Z">
                <w:rPr>
                  <w:rFonts w:hint="eastAsia"/>
                  <w:szCs w:val="21"/>
                </w:rPr>
              </w:rPrChange>
            </w:rPr>
            <w:delText>待讨论</w:delText>
          </w:r>
        </w:del>
      </w:ins>
    </w:p>
    <w:p w14:paraId="1B754DD5" w14:textId="3F9B1D40" w:rsidR="002F4F5E" w:rsidRPr="000535EB" w:rsidRDefault="000535EB" w:rsidP="002F4F5E">
      <w:pPr>
        <w:widowControl/>
        <w:numPr>
          <w:ilvl w:val="0"/>
          <w:numId w:val="42"/>
        </w:numPr>
        <w:autoSpaceDE w:val="0"/>
        <w:autoSpaceDN w:val="0"/>
        <w:textAlignment w:val="bottom"/>
        <w:rPr>
          <w:ins w:id="191" w:author="lusonghe" w:date="2019-12-03T14:04:00Z"/>
          <w:szCs w:val="21"/>
          <w:rPrChange w:id="192" w:author="Li Xing" w:date="2019-12-19T14:17:00Z">
            <w:rPr>
              <w:ins w:id="193" w:author="lusonghe" w:date="2019-12-03T14:04:00Z"/>
              <w:b/>
              <w:szCs w:val="21"/>
            </w:rPr>
          </w:rPrChange>
        </w:rPr>
      </w:pPr>
      <w:ins w:id="194" w:author="Li Xing" w:date="2019-12-19T14:16:00Z">
        <w:r w:rsidRPr="000535EB">
          <w:rPr>
            <w:rFonts w:hint="eastAsia"/>
            <w:szCs w:val="21"/>
            <w:rPrChange w:id="195" w:author="Li Xing" w:date="2019-12-19T14:17:00Z">
              <w:rPr>
                <w:rFonts w:hint="eastAsia"/>
                <w:szCs w:val="21"/>
              </w:rPr>
            </w:rPrChange>
          </w:rPr>
          <w:t>在所插卡未发生变化的情况下再次开机，终端仍应保持上次的网络制式</w:t>
        </w:r>
        <w:commentRangeStart w:id="196"/>
        <w:r w:rsidRPr="000535EB">
          <w:rPr>
            <w:rFonts w:hint="eastAsia"/>
            <w:szCs w:val="21"/>
            <w:rPrChange w:id="197" w:author="Li Xing" w:date="2019-12-19T14:17:00Z">
              <w:rPr>
                <w:rFonts w:hint="eastAsia"/>
                <w:szCs w:val="21"/>
              </w:rPr>
            </w:rPrChange>
          </w:rPr>
          <w:t>选择。</w:t>
        </w:r>
      </w:ins>
      <w:commentRangeEnd w:id="196"/>
      <w:ins w:id="198" w:author="Li Xing" w:date="2019-12-19T14:17:00Z">
        <w:r w:rsidRPr="000535EB">
          <w:rPr>
            <w:rStyle w:val="afffffffb"/>
            <w:kern w:val="0"/>
            <w:rPrChange w:id="199" w:author="Li Xing" w:date="2019-12-19T14:17:00Z">
              <w:rPr>
                <w:rStyle w:val="afffffffb"/>
                <w:kern w:val="0"/>
              </w:rPr>
            </w:rPrChange>
          </w:rPr>
          <w:commentReference w:id="196"/>
        </w:r>
      </w:ins>
      <w:del w:id="200" w:author="Li Xing" w:date="2019-12-19T14:16:00Z">
        <w:r w:rsidR="002F4F5E" w:rsidRPr="000535EB" w:rsidDel="000535EB">
          <w:rPr>
            <w:rFonts w:hint="eastAsia"/>
            <w:szCs w:val="21"/>
            <w:rPrChange w:id="201" w:author="Li Xing" w:date="2019-12-19T14:17:00Z">
              <w:rPr>
                <w:rFonts w:hint="eastAsia"/>
                <w:szCs w:val="21"/>
              </w:rPr>
            </w:rPrChange>
          </w:rPr>
          <w:delText>在所插卡未发生变化的情况下再次开机，终端仍应保持上次的网络制式选择。</w:delText>
        </w:r>
      </w:del>
      <w:ins w:id="202" w:author="lusonghe" w:date="2019-12-03T13:27:00Z">
        <w:del w:id="203" w:author="Li Xing" w:date="2019-12-19T14:16:00Z">
          <w:r w:rsidR="00620373" w:rsidRPr="000535EB" w:rsidDel="000535EB">
            <w:rPr>
              <w:szCs w:val="21"/>
              <w:rPrChange w:id="204" w:author="Li Xing" w:date="2019-12-19T14:17:00Z">
                <w:rPr>
                  <w:szCs w:val="21"/>
                </w:rPr>
              </w:rPrChange>
            </w:rPr>
            <w:delText>---</w:delText>
          </w:r>
          <w:r w:rsidR="00620373" w:rsidRPr="000535EB" w:rsidDel="000535EB">
            <w:rPr>
              <w:rFonts w:hint="eastAsia"/>
              <w:szCs w:val="21"/>
              <w:rPrChange w:id="205" w:author="Li Xing" w:date="2019-12-19T14:17:00Z">
                <w:rPr>
                  <w:rFonts w:hint="eastAsia"/>
                  <w:szCs w:val="21"/>
                </w:rPr>
              </w:rPrChange>
            </w:rPr>
            <w:delText>待讨论</w:delText>
          </w:r>
        </w:del>
      </w:ins>
    </w:p>
    <w:p w14:paraId="77592CCC" w14:textId="77777777" w:rsidR="000535EB" w:rsidRDefault="000535EB" w:rsidP="001457D6">
      <w:pPr>
        <w:pStyle w:val="aff8"/>
        <w:spacing w:line="276" w:lineRule="auto"/>
        <w:ind w:firstLine="422"/>
        <w:rPr>
          <w:ins w:id="206" w:author="Li Xing" w:date="2019-12-19T14:17:00Z"/>
          <w:b/>
          <w:szCs w:val="21"/>
        </w:rPr>
      </w:pPr>
    </w:p>
    <w:p w14:paraId="7E3798C0" w14:textId="757CC713" w:rsidR="00345E67" w:rsidRPr="00620373" w:rsidDel="000535EB" w:rsidRDefault="00345E67">
      <w:pPr>
        <w:widowControl/>
        <w:autoSpaceDE w:val="0"/>
        <w:autoSpaceDN w:val="0"/>
        <w:ind w:left="900"/>
        <w:textAlignment w:val="bottom"/>
        <w:rPr>
          <w:del w:id="207" w:author="Li Xing" w:date="2019-12-19T14:17:00Z"/>
          <w:b/>
          <w:szCs w:val="21"/>
          <w:rPrChange w:id="208" w:author="lusonghe" w:date="2019-12-03T13:28:00Z">
            <w:rPr>
              <w:del w:id="209" w:author="Li Xing" w:date="2019-12-19T14:17:00Z"/>
              <w:szCs w:val="21"/>
            </w:rPr>
          </w:rPrChange>
        </w:rPr>
        <w:pPrChange w:id="210" w:author="lusonghe" w:date="2019-12-03T14:04:00Z">
          <w:pPr>
            <w:widowControl/>
            <w:numPr>
              <w:numId w:val="42"/>
            </w:numPr>
            <w:autoSpaceDE w:val="0"/>
            <w:autoSpaceDN w:val="0"/>
            <w:ind w:left="900" w:hanging="480"/>
            <w:textAlignment w:val="bottom"/>
          </w:pPr>
        </w:pPrChange>
      </w:pPr>
      <w:ins w:id="211" w:author="lusonghe" w:date="2019-12-03T14:04:00Z">
        <w:del w:id="212" w:author="Li Xing" w:date="2019-12-19T14:17:00Z">
          <w:r w:rsidDel="000535EB">
            <w:rPr>
              <w:rFonts w:hint="eastAsia"/>
              <w:b/>
              <w:szCs w:val="21"/>
            </w:rPr>
            <w:delText>卡说明：</w:delText>
          </w:r>
          <w:r w:rsidDel="000535EB">
            <w:rPr>
              <w:rFonts w:hint="eastAsia"/>
              <w:b/>
              <w:szCs w:val="21"/>
            </w:rPr>
            <w:delText>sim</w:delText>
          </w:r>
          <w:r w:rsidDel="000535EB">
            <w:rPr>
              <w:rFonts w:hint="eastAsia"/>
              <w:b/>
              <w:szCs w:val="21"/>
            </w:rPr>
            <w:delText>卡和</w:delText>
          </w:r>
          <w:r w:rsidDel="000535EB">
            <w:rPr>
              <w:rFonts w:hint="eastAsia"/>
              <w:b/>
              <w:szCs w:val="21"/>
            </w:rPr>
            <w:delText>usim</w:delText>
          </w:r>
          <w:r w:rsidDel="000535EB">
            <w:rPr>
              <w:rFonts w:hint="eastAsia"/>
              <w:b/>
              <w:szCs w:val="21"/>
            </w:rPr>
            <w:delText>卡区分</w:delText>
          </w:r>
        </w:del>
      </w:ins>
    </w:p>
    <w:p w14:paraId="35EBFCAE" w14:textId="77777777" w:rsidR="002F4F5E" w:rsidRDefault="002F4F5E" w:rsidP="001457D6">
      <w:pPr>
        <w:pStyle w:val="aff8"/>
        <w:spacing w:line="276" w:lineRule="auto"/>
      </w:pPr>
    </w:p>
    <w:p w14:paraId="39496DA9" w14:textId="77777777" w:rsidR="00B249C1" w:rsidRDefault="00B249C1" w:rsidP="00B249C1">
      <w:pPr>
        <w:pStyle w:val="a4"/>
        <w:spacing w:before="312" w:after="312"/>
      </w:pPr>
      <w:r>
        <w:rPr>
          <w:rFonts w:hint="eastAsia"/>
        </w:rPr>
        <w:t>人机界面要求（信通院）</w:t>
      </w:r>
    </w:p>
    <w:p w14:paraId="5100CD0D" w14:textId="77777777" w:rsidR="006236B5" w:rsidRDefault="00B249C1" w:rsidP="00B249C1">
      <w:pPr>
        <w:ind w:firstLine="420"/>
      </w:pPr>
      <w:r>
        <w:rPr>
          <w:rFonts w:hint="eastAsia"/>
        </w:rPr>
        <w:t>具备显示界面的</w:t>
      </w:r>
      <w:r>
        <w:rPr>
          <w:rFonts w:hint="eastAsia"/>
        </w:rPr>
        <w:t>5</w:t>
      </w:r>
      <w:r>
        <w:t>G</w:t>
      </w:r>
      <w:r>
        <w:t>多模双卡</w:t>
      </w:r>
      <w:r>
        <w:rPr>
          <w:rFonts w:hint="eastAsia"/>
        </w:rPr>
        <w:t>终端设备应能正确显示当前的无线接入技术类型，能够正确区分</w:t>
      </w:r>
      <w:r>
        <w:rPr>
          <w:rFonts w:hint="eastAsia"/>
        </w:rPr>
        <w:t>5</w:t>
      </w:r>
      <w:r>
        <w:t>G</w:t>
      </w:r>
      <w:r>
        <w:t>、</w:t>
      </w:r>
      <w:r>
        <w:rPr>
          <w:rFonts w:hint="eastAsia"/>
        </w:rPr>
        <w:t>4G</w:t>
      </w:r>
      <w:r>
        <w:rPr>
          <w:rFonts w:hint="eastAsia"/>
        </w:rPr>
        <w:t>、</w:t>
      </w:r>
      <w:r>
        <w:rPr>
          <w:rFonts w:hint="eastAsia"/>
        </w:rPr>
        <w:t>3G</w:t>
      </w:r>
      <w:r>
        <w:rPr>
          <w:rFonts w:hint="eastAsia"/>
        </w:rPr>
        <w:t>和</w:t>
      </w:r>
      <w:r>
        <w:rPr>
          <w:rFonts w:hint="eastAsia"/>
        </w:rPr>
        <w:t>2G</w:t>
      </w:r>
      <w:r>
        <w:rPr>
          <w:rFonts w:hint="eastAsia"/>
        </w:rPr>
        <w:t>。</w:t>
      </w:r>
    </w:p>
    <w:p w14:paraId="26C751B4" w14:textId="77777777" w:rsidR="006236B5" w:rsidRDefault="00B249C1" w:rsidP="00B249C1">
      <w:pPr>
        <w:ind w:firstLine="420"/>
        <w:rPr>
          <w:color w:val="000000" w:themeColor="text1"/>
        </w:rPr>
      </w:pPr>
      <w:r>
        <w:rPr>
          <w:rFonts w:hint="eastAsia"/>
        </w:rPr>
        <w:t>针对</w:t>
      </w:r>
      <w:r>
        <w:rPr>
          <w:rFonts w:hint="eastAsia"/>
        </w:rPr>
        <w:t>5</w:t>
      </w:r>
      <w:r>
        <w:t>G</w:t>
      </w:r>
      <w:r>
        <w:rPr>
          <w:rFonts w:hint="eastAsia"/>
        </w:rPr>
        <w:t>网络的</w:t>
      </w:r>
      <w:r>
        <w:t>显示，</w:t>
      </w:r>
      <w:r>
        <w:rPr>
          <w:rFonts w:hint="eastAsia"/>
        </w:rPr>
        <w:t>具体</w:t>
      </w:r>
      <w:r>
        <w:t>要求见</w:t>
      </w:r>
      <w:r w:rsidRPr="00F212F0">
        <w:rPr>
          <w:rFonts w:hint="eastAsia"/>
          <w:color w:val="000000" w:themeColor="text1"/>
        </w:rPr>
        <w:t xml:space="preserve">YD/T </w:t>
      </w:r>
      <w:r>
        <w:rPr>
          <w:color w:val="000000" w:themeColor="text1"/>
        </w:rPr>
        <w:t>3627</w:t>
      </w:r>
      <w:r>
        <w:rPr>
          <w:rFonts w:hint="eastAsia"/>
          <w:color w:val="000000" w:themeColor="text1"/>
        </w:rPr>
        <w:t>-201</w:t>
      </w:r>
      <w:r>
        <w:rPr>
          <w:color w:val="000000" w:themeColor="text1"/>
        </w:rPr>
        <w:t>9</w:t>
      </w:r>
      <w:r>
        <w:rPr>
          <w:rFonts w:hint="eastAsia"/>
          <w:color w:val="000000" w:themeColor="text1"/>
        </w:rPr>
        <w:t>。</w:t>
      </w:r>
    </w:p>
    <w:p w14:paraId="47962209" w14:textId="77777777" w:rsidR="00B249C1" w:rsidRDefault="00B249C1" w:rsidP="00B249C1">
      <w:pPr>
        <w:ind w:firstLine="420"/>
        <w:rPr>
          <w:rFonts w:ascii="宋体" w:cs="宋体"/>
          <w:kern w:val="0"/>
          <w:szCs w:val="21"/>
        </w:rPr>
      </w:pPr>
      <w:r>
        <w:rPr>
          <w:rFonts w:hint="eastAsia"/>
          <w:color w:val="000000" w:themeColor="text1"/>
        </w:rPr>
        <w:t>2</w:t>
      </w:r>
      <w:r>
        <w:rPr>
          <w:color w:val="000000" w:themeColor="text1"/>
        </w:rPr>
        <w:t>G/3G/4G</w:t>
      </w:r>
      <w:r>
        <w:rPr>
          <w:rFonts w:hint="eastAsia"/>
          <w:color w:val="000000" w:themeColor="text1"/>
        </w:rPr>
        <w:t>制式</w:t>
      </w:r>
      <w:r>
        <w:rPr>
          <w:color w:val="000000" w:themeColor="text1"/>
        </w:rPr>
        <w:t>的</w:t>
      </w:r>
      <w:r>
        <w:rPr>
          <w:rFonts w:hint="eastAsia"/>
        </w:rPr>
        <w:t>显示</w:t>
      </w:r>
      <w:r>
        <w:t>方式和显示内容应</w:t>
      </w:r>
      <w:r>
        <w:rPr>
          <w:rFonts w:hint="eastAsia"/>
        </w:rPr>
        <w:t>符合</w:t>
      </w:r>
      <w:r>
        <w:rPr>
          <w:rFonts w:hint="eastAsia"/>
        </w:rPr>
        <w:t>Y</w:t>
      </w:r>
      <w:r>
        <w:t>D/T</w:t>
      </w:r>
      <w:r w:rsidR="006236B5">
        <w:t xml:space="preserve"> 3040-2016</w:t>
      </w:r>
      <w:r>
        <w:t>的要求。</w:t>
      </w:r>
    </w:p>
    <w:p w14:paraId="65A47D39" w14:textId="77777777" w:rsidR="00B249C1" w:rsidRPr="00B249C1" w:rsidRDefault="00B249C1" w:rsidP="001457D6">
      <w:pPr>
        <w:pStyle w:val="aff8"/>
        <w:spacing w:line="276" w:lineRule="auto"/>
      </w:pPr>
    </w:p>
    <w:bookmarkEnd w:id="40"/>
    <w:p w14:paraId="7264D842" w14:textId="3BCEBBE8" w:rsidR="005E7067" w:rsidRPr="005E7067" w:rsidDel="00F8071F" w:rsidRDefault="00421FC1" w:rsidP="005E7067">
      <w:pPr>
        <w:pStyle w:val="a4"/>
        <w:tabs>
          <w:tab w:val="num" w:pos="420"/>
        </w:tabs>
        <w:spacing w:before="312" w:after="312"/>
        <w:rPr>
          <w:del w:id="213" w:author="Li Xing" w:date="2019-12-19T15:52:00Z"/>
        </w:rPr>
      </w:pPr>
      <w:del w:id="214" w:author="Li Xing" w:date="2019-12-19T15:52:00Z">
        <w:r w:rsidDel="00F8071F">
          <w:rPr>
            <w:rFonts w:hint="eastAsia"/>
          </w:rPr>
          <w:delText>双卡模式</w:delText>
        </w:r>
        <w:r w:rsidR="00843096" w:rsidDel="00F8071F">
          <w:rPr>
            <w:rFonts w:hint="eastAsia"/>
          </w:rPr>
          <w:delText>功能</w:delText>
        </w:r>
        <w:r w:rsidR="005E7067" w:rsidDel="00F8071F">
          <w:rPr>
            <w:rFonts w:hint="eastAsia"/>
          </w:rPr>
          <w:delText>要</w:delText>
        </w:r>
        <w:r w:rsidR="00843096" w:rsidDel="00F8071F">
          <w:rPr>
            <w:rFonts w:hint="eastAsia"/>
          </w:rPr>
          <w:delText>求</w:delText>
        </w:r>
      </w:del>
    </w:p>
    <w:p w14:paraId="21C9530A" w14:textId="2D9A162A" w:rsidR="00B75A44" w:rsidRDefault="00B72F14" w:rsidP="00F8071F">
      <w:pPr>
        <w:pStyle w:val="a4"/>
        <w:spacing w:before="312" w:after="312"/>
        <w:pPrChange w:id="215" w:author="Li Xing" w:date="2019-12-19T15:52:00Z">
          <w:pPr>
            <w:pStyle w:val="a5"/>
            <w:spacing w:before="156" w:after="156"/>
            <w:ind w:left="0"/>
          </w:pPr>
        </w:pPrChange>
      </w:pPr>
      <w:r>
        <w:rPr>
          <w:rFonts w:hint="eastAsia"/>
        </w:rPr>
        <w:t>双卡</w:t>
      </w:r>
      <w:ins w:id="216" w:author="Li Xing" w:date="2019-12-19T15:53:00Z">
        <w:r w:rsidR="00F8071F">
          <w:rPr>
            <w:rFonts w:hint="eastAsia"/>
          </w:rPr>
          <w:t>网络</w:t>
        </w:r>
      </w:ins>
      <w:del w:id="217" w:author="Li Xing" w:date="2019-12-19T15:52:00Z">
        <w:r w:rsidR="00A352FE" w:rsidDel="00F8071F">
          <w:rPr>
            <w:rFonts w:hint="eastAsia"/>
          </w:rPr>
          <w:delText>网络</w:delText>
        </w:r>
      </w:del>
      <w:ins w:id="218" w:author="Li Xing" w:date="2019-12-19T15:52:00Z">
        <w:r w:rsidR="00F8071F">
          <w:rPr>
            <w:rFonts w:hint="eastAsia"/>
          </w:rPr>
          <w:t>模式</w:t>
        </w:r>
      </w:ins>
      <w:r w:rsidR="00A352FE">
        <w:rPr>
          <w:rFonts w:hint="eastAsia"/>
        </w:rPr>
        <w:t>选择要求</w:t>
      </w:r>
      <w:r w:rsidR="009B24D1" w:rsidRPr="009B24D1">
        <w:rPr>
          <w:rFonts w:hint="eastAsia"/>
          <w:color w:val="FF0000"/>
        </w:rPr>
        <w:t>（</w:t>
      </w:r>
      <w:r w:rsidR="009B24D1">
        <w:rPr>
          <w:rFonts w:hint="eastAsia"/>
          <w:color w:val="FF0000"/>
        </w:rPr>
        <w:t>移动</w:t>
      </w:r>
      <w:r w:rsidR="009B24D1" w:rsidRPr="009B24D1">
        <w:rPr>
          <w:rFonts w:hint="eastAsia"/>
          <w:color w:val="FF0000"/>
        </w:rPr>
        <w:t>）</w:t>
      </w:r>
      <w:r w:rsidR="00971D66">
        <w:rPr>
          <w:rFonts w:hint="eastAsia"/>
          <w:color w:val="FF0000"/>
        </w:rPr>
        <w:t>（MTK）</w:t>
      </w:r>
    </w:p>
    <w:p w14:paraId="4383723C" w14:textId="1820639C" w:rsidR="00A352FE" w:rsidRDefault="00A352FE" w:rsidP="00F8071F">
      <w:pPr>
        <w:pStyle w:val="a5"/>
        <w:spacing w:before="156" w:after="156"/>
        <w:ind w:left="0"/>
        <w:pPrChange w:id="219" w:author="Li Xing" w:date="2019-12-19T15:52:00Z">
          <w:pPr>
            <w:pStyle w:val="a6"/>
          </w:pPr>
        </w:pPrChange>
      </w:pPr>
      <w:r>
        <w:rPr>
          <w:rFonts w:hint="eastAsia"/>
        </w:rPr>
        <w:t>开机时的</w:t>
      </w:r>
      <w:ins w:id="220" w:author="Li Xing" w:date="2019-12-19T15:52:00Z">
        <w:r w:rsidR="00F8071F">
          <w:rPr>
            <w:rFonts w:hint="eastAsia"/>
          </w:rPr>
          <w:t>网络</w:t>
        </w:r>
      </w:ins>
      <w:del w:id="221" w:author="Li Xing" w:date="2019-12-19T15:52:00Z">
        <w:r w:rsidDel="00F8071F">
          <w:rPr>
            <w:rFonts w:hint="eastAsia"/>
          </w:rPr>
          <w:delText>网络</w:delText>
        </w:r>
      </w:del>
      <w:ins w:id="222" w:author="Li Xing" w:date="2019-12-19T15:52:00Z">
        <w:r w:rsidR="00F8071F">
          <w:rPr>
            <w:rFonts w:hint="eastAsia"/>
          </w:rPr>
          <w:t>模式</w:t>
        </w:r>
      </w:ins>
      <w:r>
        <w:rPr>
          <w:rFonts w:hint="eastAsia"/>
        </w:rPr>
        <w:t>选择要求</w:t>
      </w:r>
    </w:p>
    <w:p w14:paraId="24C24C34" w14:textId="27D5178E" w:rsidR="00B12959" w:rsidDel="007438A4" w:rsidRDefault="007438A4" w:rsidP="00B12959">
      <w:pPr>
        <w:ind w:firstLine="420"/>
        <w:rPr>
          <w:ins w:id="223" w:author="lusonghe" w:date="2019-12-03T14:07:00Z"/>
          <w:del w:id="224" w:author="Li Xing" w:date="2019-12-19T15:15:00Z"/>
          <w:highlight w:val="yellow"/>
        </w:rPr>
      </w:pPr>
      <w:ins w:id="225" w:author="Li Xing" w:date="2019-12-19T15:18:00Z">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4G</w:t>
        </w:r>
        <w:r>
          <w:rPr>
            <w:rFonts w:hint="eastAsia"/>
            <w:highlight w:val="yellow"/>
          </w:rPr>
          <w:t>（副卡）类型</w:t>
        </w:r>
        <w:r>
          <w:rPr>
            <w:highlight w:val="yellow"/>
          </w:rPr>
          <w:t>的</w:t>
        </w:r>
      </w:ins>
      <w:del w:id="226" w:author="Li Xing" w:date="2019-12-19T15:15:00Z">
        <w:r w:rsidR="004C5EEA" w:rsidRPr="00B12959" w:rsidDel="007438A4">
          <w:rPr>
            <w:rFonts w:hint="eastAsia"/>
            <w:highlight w:val="yellow"/>
          </w:rPr>
          <w:delText>5G</w:delText>
        </w:r>
        <w:r w:rsidR="004C5EEA" w:rsidDel="007438A4">
          <w:rPr>
            <w:rFonts w:hint="eastAsia"/>
            <w:highlight w:val="yellow"/>
          </w:rPr>
          <w:delText>多模多</w:delText>
        </w:r>
        <w:r w:rsidR="004C5EEA" w:rsidRPr="00B12959" w:rsidDel="007438A4">
          <w:rPr>
            <w:rFonts w:hint="eastAsia"/>
            <w:highlight w:val="yellow"/>
          </w:rPr>
          <w:delText>卡终端开机</w:delText>
        </w:r>
        <w:r w:rsidR="001457D6" w:rsidDel="007438A4">
          <w:rPr>
            <w:rFonts w:hint="eastAsia"/>
            <w:highlight w:val="yellow"/>
          </w:rPr>
          <w:delText>主卡</w:delText>
        </w:r>
        <w:r w:rsidR="001457D6" w:rsidDel="007438A4">
          <w:rPr>
            <w:highlight w:val="yellow"/>
          </w:rPr>
          <w:delText>对应用户</w:delText>
        </w:r>
        <w:r w:rsidR="00B12959" w:rsidRPr="00B12959" w:rsidDel="007438A4">
          <w:rPr>
            <w:rFonts w:ascii="宋体" w:cs="宋体"/>
            <w:kern w:val="0"/>
            <w:szCs w:val="21"/>
            <w:highlight w:val="yellow"/>
          </w:rPr>
          <w:delText>应根</w:delText>
        </w:r>
        <w:r w:rsidR="00B12959" w:rsidRPr="00B12959" w:rsidDel="007438A4">
          <w:rPr>
            <w:rFonts w:ascii="宋体" w:cs="宋体" w:hint="eastAsia"/>
            <w:kern w:val="0"/>
            <w:szCs w:val="21"/>
            <w:highlight w:val="yellow"/>
          </w:rPr>
          <w:delText>据所插入用户卡的</w:delText>
        </w:r>
        <w:r w:rsidR="00B12959" w:rsidRPr="00B12959" w:rsidDel="007438A4">
          <w:rPr>
            <w:rFonts w:ascii="宋体" w:cs="宋体"/>
            <w:kern w:val="0"/>
            <w:szCs w:val="21"/>
            <w:highlight w:val="yellow"/>
          </w:rPr>
          <w:delText>类</w:delText>
        </w:r>
        <w:r w:rsidR="00B12959" w:rsidRPr="00B12959" w:rsidDel="007438A4">
          <w:rPr>
            <w:rFonts w:ascii="宋体" w:cs="宋体" w:hint="eastAsia"/>
            <w:kern w:val="0"/>
            <w:szCs w:val="21"/>
            <w:highlight w:val="yellow"/>
          </w:rPr>
          <w:delText>型（</w:delText>
        </w:r>
        <w:r w:rsidR="00B12959" w:rsidRPr="00B12959" w:rsidDel="007438A4">
          <w:rPr>
            <w:rFonts w:ascii="宋体" w:cs="宋体"/>
            <w:kern w:val="0"/>
            <w:szCs w:val="21"/>
            <w:highlight w:val="yellow"/>
          </w:rPr>
          <w:delText>USIM</w:delText>
        </w:r>
        <w:r w:rsidR="00B12959" w:rsidRPr="00B12959" w:rsidDel="007438A4">
          <w:rPr>
            <w:rFonts w:ascii="宋体" w:cs="宋体" w:hint="eastAsia"/>
            <w:kern w:val="0"/>
            <w:szCs w:val="21"/>
            <w:highlight w:val="yellow"/>
          </w:rPr>
          <w:delText>卡或</w:delText>
        </w:r>
        <w:r w:rsidR="00B12959" w:rsidRPr="00B12959" w:rsidDel="007438A4">
          <w:rPr>
            <w:rFonts w:ascii="宋体" w:cs="宋体"/>
            <w:kern w:val="0"/>
            <w:szCs w:val="21"/>
            <w:highlight w:val="yellow"/>
          </w:rPr>
          <w:delText>SIM</w:delText>
        </w:r>
        <w:r w:rsidR="00B12959" w:rsidRPr="00B12959" w:rsidDel="007438A4">
          <w:rPr>
            <w:rFonts w:ascii="宋体" w:cs="宋体" w:hint="eastAsia"/>
            <w:kern w:val="0"/>
            <w:szCs w:val="21"/>
            <w:highlight w:val="yellow"/>
          </w:rPr>
          <w:delText>卡）及其归属运营商和</w:delText>
        </w:r>
        <w:r w:rsidR="00B12959" w:rsidRPr="00B12959" w:rsidDel="007438A4">
          <w:rPr>
            <w:rFonts w:ascii="宋体" w:cs="宋体"/>
            <w:kern w:val="0"/>
            <w:szCs w:val="21"/>
            <w:highlight w:val="yellow"/>
          </w:rPr>
          <w:delText>终</w:delText>
        </w:r>
        <w:r w:rsidR="00B12959" w:rsidRPr="00B12959" w:rsidDel="007438A4">
          <w:rPr>
            <w:rFonts w:ascii="宋体" w:cs="宋体" w:hint="eastAsia"/>
            <w:kern w:val="0"/>
            <w:szCs w:val="21"/>
            <w:highlight w:val="yellow"/>
          </w:rPr>
          <w:delText>端</w:delText>
        </w:r>
        <w:r w:rsidR="00B12959" w:rsidRPr="00B12959" w:rsidDel="007438A4">
          <w:rPr>
            <w:rFonts w:ascii="宋体" w:cs="宋体"/>
            <w:kern w:val="0"/>
            <w:szCs w:val="21"/>
            <w:highlight w:val="yellow"/>
          </w:rPr>
          <w:delText>预</w:delText>
        </w:r>
        <w:r w:rsidR="00B12959" w:rsidRPr="00B12959" w:rsidDel="007438A4">
          <w:rPr>
            <w:rFonts w:ascii="宋体" w:cs="宋体" w:hint="eastAsia"/>
            <w:kern w:val="0"/>
            <w:szCs w:val="21"/>
            <w:highlight w:val="yellow"/>
          </w:rPr>
          <w:delText>置的</w:delText>
        </w:r>
        <w:r w:rsidR="00B12959" w:rsidRPr="00B12959" w:rsidDel="007438A4">
          <w:rPr>
            <w:rFonts w:ascii="宋体" w:cs="宋体"/>
            <w:kern w:val="0"/>
            <w:szCs w:val="21"/>
            <w:highlight w:val="yellow"/>
          </w:rPr>
          <w:delText>选</w:delText>
        </w:r>
        <w:r w:rsidR="00B12959" w:rsidRPr="00B12959" w:rsidDel="007438A4">
          <w:rPr>
            <w:rFonts w:ascii="宋体" w:cs="宋体" w:hint="eastAsia"/>
            <w:kern w:val="0"/>
            <w:szCs w:val="21"/>
            <w:highlight w:val="yellow"/>
          </w:rPr>
          <w:delText>网模式等，</w:delText>
        </w:r>
        <w:r w:rsidR="004C5EEA" w:rsidDel="007438A4">
          <w:rPr>
            <w:rFonts w:hint="eastAsia"/>
            <w:highlight w:val="yellow"/>
          </w:rPr>
          <w:delText>正确</w:delText>
        </w:r>
        <w:r w:rsidR="004C5EEA" w:rsidRPr="00B12959" w:rsidDel="007438A4">
          <w:rPr>
            <w:rFonts w:hint="eastAsia"/>
            <w:highlight w:val="yellow"/>
          </w:rPr>
          <w:delText>选择</w:delText>
        </w:r>
        <w:r w:rsidR="004C5EEA" w:rsidRPr="00B12959" w:rsidDel="007438A4">
          <w:rPr>
            <w:rFonts w:hint="eastAsia"/>
            <w:highlight w:val="yellow"/>
          </w:rPr>
          <w:delText>NR/LTE/WCDMA/</w:delText>
        </w:r>
        <w:r w:rsidR="006236B5" w:rsidDel="007438A4">
          <w:rPr>
            <w:highlight w:val="yellow"/>
          </w:rPr>
          <w:delText>CDMA/</w:delText>
        </w:r>
        <w:r w:rsidR="004C5EEA" w:rsidRPr="00B12959" w:rsidDel="007438A4">
          <w:rPr>
            <w:rFonts w:hint="eastAsia"/>
            <w:highlight w:val="yellow"/>
          </w:rPr>
          <w:delText>GSM</w:delText>
        </w:r>
        <w:r w:rsidR="004C5EEA" w:rsidRPr="00B12959" w:rsidDel="007438A4">
          <w:rPr>
            <w:rFonts w:hint="eastAsia"/>
            <w:highlight w:val="yellow"/>
          </w:rPr>
          <w:delText>网络，首选</w:delText>
        </w:r>
        <w:r w:rsidR="00C37AFD" w:rsidDel="007438A4">
          <w:rPr>
            <w:rFonts w:hint="eastAsia"/>
            <w:highlight w:val="yellow"/>
          </w:rPr>
          <w:delText xml:space="preserve">5G </w:delText>
        </w:r>
        <w:r w:rsidR="00C37AFD" w:rsidDel="007438A4">
          <w:rPr>
            <w:highlight w:val="yellow"/>
          </w:rPr>
          <w:delText>SA</w:delText>
        </w:r>
        <w:r w:rsidR="004C5EEA" w:rsidRPr="00B12959" w:rsidDel="007438A4">
          <w:rPr>
            <w:rFonts w:hint="eastAsia"/>
            <w:highlight w:val="yellow"/>
          </w:rPr>
          <w:delText>网络</w:delText>
        </w:r>
        <w:r w:rsidR="00FF0177" w:rsidDel="007438A4">
          <w:rPr>
            <w:rFonts w:hint="eastAsia"/>
            <w:highlight w:val="yellow"/>
          </w:rPr>
          <w:delText>模式</w:delText>
        </w:r>
        <w:r w:rsidR="00C37AFD" w:rsidDel="007438A4">
          <w:rPr>
            <w:rFonts w:hint="eastAsia"/>
            <w:highlight w:val="yellow"/>
          </w:rPr>
          <w:delText>,</w:delText>
        </w:r>
        <w:r w:rsidR="00C37AFD" w:rsidDel="007438A4">
          <w:rPr>
            <w:rFonts w:hint="eastAsia"/>
            <w:highlight w:val="yellow"/>
          </w:rPr>
          <w:delText>次</w:delText>
        </w:r>
        <w:r w:rsidR="00C37AFD" w:rsidRPr="00B12959" w:rsidDel="007438A4">
          <w:rPr>
            <w:rFonts w:hint="eastAsia"/>
            <w:highlight w:val="yellow"/>
          </w:rPr>
          <w:delText>选</w:delText>
        </w:r>
        <w:r w:rsidR="00C37AFD" w:rsidDel="007438A4">
          <w:rPr>
            <w:rFonts w:hint="eastAsia"/>
            <w:highlight w:val="yellow"/>
          </w:rPr>
          <w:delText xml:space="preserve">5G </w:delText>
        </w:r>
        <w:r w:rsidR="00C37AFD" w:rsidDel="007438A4">
          <w:rPr>
            <w:highlight w:val="yellow"/>
          </w:rPr>
          <w:delText>NSA</w:delText>
        </w:r>
        <w:r w:rsidR="00C37AFD" w:rsidRPr="00B12959" w:rsidDel="007438A4">
          <w:rPr>
            <w:rFonts w:hint="eastAsia"/>
            <w:highlight w:val="yellow"/>
          </w:rPr>
          <w:delText>网络</w:delText>
        </w:r>
        <w:r w:rsidR="00FF0177" w:rsidDel="007438A4">
          <w:rPr>
            <w:rFonts w:hint="eastAsia"/>
            <w:highlight w:val="yellow"/>
          </w:rPr>
          <w:delText>模式</w:delText>
        </w:r>
        <w:r w:rsidR="00B12959" w:rsidRPr="00B12959" w:rsidDel="007438A4">
          <w:rPr>
            <w:rFonts w:ascii="宋体" w:cs="宋体" w:hint="eastAsia"/>
            <w:kern w:val="0"/>
            <w:szCs w:val="21"/>
            <w:highlight w:val="yellow"/>
          </w:rPr>
          <w:delText>。</w:delText>
        </w:r>
        <w:r w:rsidR="001457D6" w:rsidDel="007438A4">
          <w:rPr>
            <w:rFonts w:ascii="宋体" w:cs="宋体" w:hint="eastAsia"/>
            <w:kern w:val="0"/>
            <w:szCs w:val="21"/>
            <w:highlight w:val="yellow"/>
          </w:rPr>
          <w:delText>副卡</w:delText>
        </w:r>
        <w:r w:rsidR="001457D6" w:rsidDel="007438A4">
          <w:rPr>
            <w:rFonts w:ascii="宋体" w:cs="宋体"/>
            <w:kern w:val="0"/>
            <w:szCs w:val="21"/>
            <w:highlight w:val="yellow"/>
          </w:rPr>
          <w:delText>对应用户</w:delText>
        </w:r>
        <w:r w:rsidR="001457D6" w:rsidRPr="00B12959" w:rsidDel="007438A4">
          <w:rPr>
            <w:rFonts w:ascii="宋体" w:cs="宋体"/>
            <w:kern w:val="0"/>
            <w:szCs w:val="21"/>
            <w:highlight w:val="yellow"/>
          </w:rPr>
          <w:delText>应根</w:delText>
        </w:r>
        <w:r w:rsidR="001457D6" w:rsidRPr="00B12959" w:rsidDel="007438A4">
          <w:rPr>
            <w:rFonts w:ascii="宋体" w:cs="宋体" w:hint="eastAsia"/>
            <w:kern w:val="0"/>
            <w:szCs w:val="21"/>
            <w:highlight w:val="yellow"/>
          </w:rPr>
          <w:delText>据所插入用户卡的</w:delText>
        </w:r>
        <w:r w:rsidR="001457D6" w:rsidRPr="00B12959" w:rsidDel="007438A4">
          <w:rPr>
            <w:rFonts w:ascii="宋体" w:cs="宋体"/>
            <w:kern w:val="0"/>
            <w:szCs w:val="21"/>
            <w:highlight w:val="yellow"/>
          </w:rPr>
          <w:delText>类</w:delText>
        </w:r>
        <w:r w:rsidR="001457D6" w:rsidRPr="00B12959" w:rsidDel="007438A4">
          <w:rPr>
            <w:rFonts w:ascii="宋体" w:cs="宋体" w:hint="eastAsia"/>
            <w:kern w:val="0"/>
            <w:szCs w:val="21"/>
            <w:highlight w:val="yellow"/>
          </w:rPr>
          <w:delText>型（</w:delText>
        </w:r>
        <w:r w:rsidR="001457D6" w:rsidRPr="00B12959" w:rsidDel="007438A4">
          <w:rPr>
            <w:rFonts w:ascii="宋体" w:cs="宋体"/>
            <w:kern w:val="0"/>
            <w:szCs w:val="21"/>
            <w:highlight w:val="yellow"/>
          </w:rPr>
          <w:delText>USIM</w:delText>
        </w:r>
        <w:r w:rsidR="001457D6" w:rsidRPr="00B12959" w:rsidDel="007438A4">
          <w:rPr>
            <w:rFonts w:ascii="宋体" w:cs="宋体" w:hint="eastAsia"/>
            <w:kern w:val="0"/>
            <w:szCs w:val="21"/>
            <w:highlight w:val="yellow"/>
          </w:rPr>
          <w:delText>卡或</w:delText>
        </w:r>
        <w:r w:rsidR="001457D6" w:rsidRPr="00B12959" w:rsidDel="007438A4">
          <w:rPr>
            <w:rFonts w:ascii="宋体" w:cs="宋体"/>
            <w:kern w:val="0"/>
            <w:szCs w:val="21"/>
            <w:highlight w:val="yellow"/>
          </w:rPr>
          <w:delText>SIM</w:delText>
        </w:r>
        <w:r w:rsidR="001457D6" w:rsidRPr="00B12959" w:rsidDel="007438A4">
          <w:rPr>
            <w:rFonts w:ascii="宋体" w:cs="宋体" w:hint="eastAsia"/>
            <w:kern w:val="0"/>
            <w:szCs w:val="21"/>
            <w:highlight w:val="yellow"/>
          </w:rPr>
          <w:delText>卡）及其归属运营商和</w:delText>
        </w:r>
        <w:r w:rsidR="001457D6" w:rsidRPr="00B12959" w:rsidDel="007438A4">
          <w:rPr>
            <w:rFonts w:ascii="宋体" w:cs="宋体"/>
            <w:kern w:val="0"/>
            <w:szCs w:val="21"/>
            <w:highlight w:val="yellow"/>
          </w:rPr>
          <w:delText>终</w:delText>
        </w:r>
        <w:r w:rsidR="001457D6" w:rsidRPr="00B12959" w:rsidDel="007438A4">
          <w:rPr>
            <w:rFonts w:ascii="宋体" w:cs="宋体" w:hint="eastAsia"/>
            <w:kern w:val="0"/>
            <w:szCs w:val="21"/>
            <w:highlight w:val="yellow"/>
          </w:rPr>
          <w:delText>端</w:delText>
        </w:r>
        <w:r w:rsidR="001457D6" w:rsidRPr="00B12959" w:rsidDel="007438A4">
          <w:rPr>
            <w:rFonts w:ascii="宋体" w:cs="宋体"/>
            <w:kern w:val="0"/>
            <w:szCs w:val="21"/>
            <w:highlight w:val="yellow"/>
          </w:rPr>
          <w:delText>预</w:delText>
        </w:r>
        <w:r w:rsidR="001457D6" w:rsidRPr="00B12959" w:rsidDel="007438A4">
          <w:rPr>
            <w:rFonts w:ascii="宋体" w:cs="宋体" w:hint="eastAsia"/>
            <w:kern w:val="0"/>
            <w:szCs w:val="21"/>
            <w:highlight w:val="yellow"/>
          </w:rPr>
          <w:delText>置的</w:delText>
        </w:r>
        <w:r w:rsidR="001457D6" w:rsidRPr="00B12959" w:rsidDel="007438A4">
          <w:rPr>
            <w:rFonts w:ascii="宋体" w:cs="宋体"/>
            <w:kern w:val="0"/>
            <w:szCs w:val="21"/>
            <w:highlight w:val="yellow"/>
          </w:rPr>
          <w:delText>选</w:delText>
        </w:r>
        <w:r w:rsidR="001457D6" w:rsidRPr="00B12959" w:rsidDel="007438A4">
          <w:rPr>
            <w:rFonts w:ascii="宋体" w:cs="宋体" w:hint="eastAsia"/>
            <w:kern w:val="0"/>
            <w:szCs w:val="21"/>
            <w:highlight w:val="yellow"/>
          </w:rPr>
          <w:delText>网模式等，</w:delText>
        </w:r>
        <w:r w:rsidR="001457D6" w:rsidDel="007438A4">
          <w:rPr>
            <w:rFonts w:hint="eastAsia"/>
            <w:highlight w:val="yellow"/>
          </w:rPr>
          <w:delText>正确</w:delText>
        </w:r>
        <w:r w:rsidR="001457D6" w:rsidRPr="00B12959" w:rsidDel="007438A4">
          <w:rPr>
            <w:rFonts w:hint="eastAsia"/>
            <w:highlight w:val="yellow"/>
          </w:rPr>
          <w:delText>选择</w:delText>
        </w:r>
        <w:commentRangeStart w:id="227"/>
        <w:r w:rsidR="00971D66" w:rsidRPr="00971D66" w:rsidDel="007438A4">
          <w:rPr>
            <w:rFonts w:hint="eastAsia"/>
            <w:color w:val="FF0000"/>
            <w:highlight w:val="yellow"/>
          </w:rPr>
          <w:delText>NR/</w:delText>
        </w:r>
        <w:commentRangeEnd w:id="227"/>
        <w:r w:rsidR="00971D66" w:rsidDel="007438A4">
          <w:rPr>
            <w:rStyle w:val="afffffffb"/>
            <w:kern w:val="0"/>
          </w:rPr>
          <w:commentReference w:id="227"/>
        </w:r>
        <w:r w:rsidR="006236B5" w:rsidDel="007438A4">
          <w:rPr>
            <w:rFonts w:hint="eastAsia"/>
            <w:highlight w:val="yellow"/>
          </w:rPr>
          <w:delText>LTE/WCDMA</w:delText>
        </w:r>
        <w:r w:rsidR="006236B5" w:rsidDel="007438A4">
          <w:rPr>
            <w:highlight w:val="yellow"/>
          </w:rPr>
          <w:delText>/</w:delText>
        </w:r>
        <w:r w:rsidR="001457D6" w:rsidRPr="00B12959" w:rsidDel="007438A4">
          <w:rPr>
            <w:rFonts w:hint="eastAsia"/>
            <w:highlight w:val="yellow"/>
          </w:rPr>
          <w:delText>GSM</w:delText>
        </w:r>
        <w:r w:rsidR="001457D6" w:rsidRPr="00B12959" w:rsidDel="007438A4">
          <w:rPr>
            <w:rFonts w:hint="eastAsia"/>
            <w:highlight w:val="yellow"/>
          </w:rPr>
          <w:delText>网络</w:delText>
        </w:r>
        <w:r w:rsidR="001457D6" w:rsidDel="007438A4">
          <w:rPr>
            <w:rFonts w:hint="eastAsia"/>
            <w:highlight w:val="yellow"/>
          </w:rPr>
          <w:delText>。</w:delText>
        </w:r>
      </w:del>
    </w:p>
    <w:p w14:paraId="4CF229A7" w14:textId="49B2CA2D" w:rsidR="009F00E8" w:rsidRDefault="007438A4" w:rsidP="00B12959">
      <w:pPr>
        <w:ind w:firstLine="420"/>
        <w:rPr>
          <w:ins w:id="228" w:author="Li Xing" w:date="2019-12-19T15:35:00Z"/>
          <w:highlight w:val="yellow"/>
        </w:rPr>
      </w:pPr>
      <w:ins w:id="229" w:author="Li Xing" w:date="2019-12-19T15:16:00Z">
        <w:r>
          <w:rPr>
            <w:rFonts w:hint="eastAsia"/>
            <w:highlight w:val="yellow"/>
          </w:rPr>
          <w:t>5</w:t>
        </w:r>
        <w:r>
          <w:rPr>
            <w:highlight w:val="yellow"/>
          </w:rPr>
          <w:t>G</w:t>
        </w:r>
        <w:r>
          <w:rPr>
            <w:rFonts w:hint="eastAsia"/>
            <w:highlight w:val="yellow"/>
          </w:rPr>
          <w:t>多模双卡终端</w:t>
        </w:r>
      </w:ins>
      <w:ins w:id="230" w:author="Li Xing" w:date="2019-12-19T15:18:00Z">
        <w:r>
          <w:rPr>
            <w:rFonts w:hint="eastAsia"/>
            <w:highlight w:val="yellow"/>
          </w:rPr>
          <w:t>，</w:t>
        </w:r>
      </w:ins>
      <w:ins w:id="231" w:author="Li Xing" w:date="2019-12-19T15:16:00Z">
        <w:r>
          <w:rPr>
            <w:rFonts w:hint="eastAsia"/>
            <w:highlight w:val="yellow"/>
          </w:rPr>
          <w:t>开机</w:t>
        </w:r>
      </w:ins>
      <w:ins w:id="232" w:author="Li Xing" w:date="2019-12-19T15:17:00Z">
        <w:r>
          <w:rPr>
            <w:rFonts w:hint="eastAsia"/>
            <w:highlight w:val="yellow"/>
          </w:rPr>
          <w:t>时</w:t>
        </w:r>
      </w:ins>
      <w:ins w:id="233" w:author="Li Xing" w:date="2019-12-19T15:19:00Z">
        <w:r>
          <w:rPr>
            <w:rFonts w:hint="eastAsia"/>
            <w:highlight w:val="yellow"/>
          </w:rPr>
          <w:t>主卡</w:t>
        </w:r>
        <w:r>
          <w:rPr>
            <w:highlight w:val="yellow"/>
          </w:rPr>
          <w:t>的</w:t>
        </w:r>
      </w:ins>
      <w:ins w:id="234" w:author="Li Xing" w:date="2019-12-19T15:17:00Z">
        <w:r>
          <w:rPr>
            <w:rFonts w:hint="eastAsia"/>
            <w:highlight w:val="yellow"/>
          </w:rPr>
          <w:t>网络</w:t>
        </w:r>
        <w:r>
          <w:rPr>
            <w:highlight w:val="yellow"/>
          </w:rPr>
          <w:t>选择</w:t>
        </w:r>
        <w:r>
          <w:rPr>
            <w:rFonts w:hint="eastAsia"/>
            <w:highlight w:val="yellow"/>
          </w:rPr>
          <w:t>要求</w:t>
        </w:r>
        <w:r>
          <w:rPr>
            <w:highlight w:val="yellow"/>
          </w:rPr>
          <w:t>与</w:t>
        </w:r>
        <w:r>
          <w:rPr>
            <w:rFonts w:hint="eastAsia"/>
            <w:highlight w:val="yellow"/>
          </w:rPr>
          <w:t>5</w:t>
        </w:r>
        <w:r>
          <w:rPr>
            <w:highlight w:val="yellow"/>
          </w:rPr>
          <w:t>G</w:t>
        </w:r>
        <w:r>
          <w:rPr>
            <w:rFonts w:hint="eastAsia"/>
            <w:highlight w:val="yellow"/>
          </w:rPr>
          <w:t>多模</w:t>
        </w:r>
        <w:r>
          <w:rPr>
            <w:rFonts w:hint="eastAsia"/>
            <w:highlight w:val="yellow"/>
          </w:rPr>
          <w:t>单</w:t>
        </w:r>
        <w:r>
          <w:rPr>
            <w:rFonts w:hint="eastAsia"/>
            <w:highlight w:val="yellow"/>
          </w:rPr>
          <w:t>卡终端</w:t>
        </w:r>
        <w:r>
          <w:rPr>
            <w:rFonts w:hint="eastAsia"/>
            <w:highlight w:val="yellow"/>
          </w:rPr>
          <w:t>相同</w:t>
        </w:r>
      </w:ins>
      <w:ins w:id="235" w:author="Li Xing" w:date="2019-12-19T15:16:00Z">
        <w:r>
          <w:rPr>
            <w:rFonts w:hint="eastAsia"/>
            <w:highlight w:val="yellow"/>
          </w:rPr>
          <w:t>，</w:t>
        </w:r>
      </w:ins>
      <w:ins w:id="236" w:author="Li Xing" w:date="2019-12-19T15:17:00Z">
        <w:r>
          <w:rPr>
            <w:rFonts w:hint="eastAsia"/>
            <w:highlight w:val="yellow"/>
          </w:rPr>
          <w:t>具体</w:t>
        </w:r>
      </w:ins>
      <w:ins w:id="237" w:author="Li Xing" w:date="2019-12-19T15:16:00Z">
        <w:r>
          <w:rPr>
            <w:rFonts w:hint="eastAsia"/>
            <w:highlight w:val="yellow"/>
          </w:rPr>
          <w:t>见</w:t>
        </w:r>
        <w:r>
          <w:rPr>
            <w:rFonts w:hint="eastAsia"/>
            <w:highlight w:val="yellow"/>
          </w:rPr>
          <w:t>YD/T xxxx</w:t>
        </w:r>
        <w:r>
          <w:rPr>
            <w:rFonts w:hint="eastAsia"/>
            <w:highlight w:val="yellow"/>
          </w:rPr>
          <w:t>（</w:t>
        </w:r>
        <w:r>
          <w:rPr>
            <w:rFonts w:hint="eastAsia"/>
          </w:rPr>
          <w:t>5</w:t>
        </w:r>
        <w:r>
          <w:rPr>
            <w:rFonts w:hint="eastAsia"/>
          </w:rPr>
          <w:t>G</w:t>
        </w:r>
        <w:r>
          <w:rPr>
            <w:rFonts w:hint="eastAsia"/>
          </w:rPr>
          <w:t>多模单卡终端</w:t>
        </w:r>
        <w:r>
          <w:rPr>
            <w:rFonts w:hint="eastAsia"/>
          </w:rPr>
          <w:t>设</w:t>
        </w:r>
        <w:r>
          <w:t>备技术要求</w:t>
        </w:r>
        <w:r>
          <w:rPr>
            <w:rFonts w:hint="eastAsia"/>
            <w:highlight w:val="yellow"/>
          </w:rPr>
          <w:t>）</w:t>
        </w:r>
      </w:ins>
      <w:ins w:id="238" w:author="Li Xing" w:date="2019-12-19T15:27:00Z">
        <w:r w:rsidR="001B5D36">
          <w:rPr>
            <w:rFonts w:hint="eastAsia"/>
            <w:highlight w:val="yellow"/>
          </w:rPr>
          <w:t>的</w:t>
        </w:r>
        <w:r w:rsidR="001B5D36">
          <w:rPr>
            <w:rFonts w:hint="eastAsia"/>
            <w:highlight w:val="yellow"/>
          </w:rPr>
          <w:t>6.</w:t>
        </w:r>
        <w:r w:rsidR="001B5D36">
          <w:rPr>
            <w:highlight w:val="yellow"/>
          </w:rPr>
          <w:t>1</w:t>
        </w:r>
      </w:ins>
      <w:ins w:id="239" w:author="Li Xing" w:date="2019-12-19T15:17:00Z">
        <w:r>
          <w:rPr>
            <w:rFonts w:hint="eastAsia"/>
            <w:highlight w:val="yellow"/>
          </w:rPr>
          <w:t>。</w:t>
        </w:r>
      </w:ins>
      <w:ins w:id="240" w:author="Li Xing" w:date="2019-12-19T15:19:00Z">
        <w:r>
          <w:rPr>
            <w:rFonts w:hint="eastAsia"/>
            <w:highlight w:val="yellow"/>
          </w:rPr>
          <w:t>副卡的</w:t>
        </w:r>
        <w:r>
          <w:rPr>
            <w:highlight w:val="yellow"/>
          </w:rPr>
          <w:t>网络</w:t>
        </w:r>
        <w:r>
          <w:rPr>
            <w:highlight w:val="yellow"/>
          </w:rPr>
          <w:lastRenderedPageBreak/>
          <w:t>选择要求</w:t>
        </w:r>
      </w:ins>
      <w:ins w:id="241" w:author="Li Xing" w:date="2019-12-19T15:22:00Z">
        <w:r>
          <w:rPr>
            <w:rFonts w:hint="eastAsia"/>
            <w:highlight w:val="yellow"/>
          </w:rPr>
          <w:t>与</w:t>
        </w:r>
        <w:r>
          <w:rPr>
            <w:rFonts w:hint="eastAsia"/>
            <w:highlight w:val="yellow"/>
          </w:rPr>
          <w:t>4</w:t>
        </w:r>
        <w:r>
          <w:rPr>
            <w:highlight w:val="yellow"/>
          </w:rPr>
          <w:t>G</w:t>
        </w:r>
        <w:r>
          <w:rPr>
            <w:highlight w:val="yellow"/>
          </w:rPr>
          <w:t>多模单卡终端相同，</w:t>
        </w:r>
      </w:ins>
      <w:ins w:id="242" w:author="Li Xing" w:date="2019-12-19T15:35:00Z">
        <w:r w:rsidR="001B5D36">
          <w:rPr>
            <w:rFonts w:ascii="宋体" w:cs="宋体" w:hint="eastAsia"/>
            <w:kern w:val="0"/>
            <w:szCs w:val="21"/>
            <w:highlight w:val="yellow"/>
          </w:rPr>
          <w:t>副卡</w:t>
        </w:r>
        <w:r w:rsidR="001B5D36">
          <w:rPr>
            <w:rFonts w:ascii="宋体" w:cs="宋体"/>
            <w:kern w:val="0"/>
            <w:szCs w:val="21"/>
            <w:highlight w:val="yellow"/>
          </w:rPr>
          <w:t>对应用户</w:t>
        </w:r>
        <w:r w:rsidR="001B5D36" w:rsidRPr="00B12959">
          <w:rPr>
            <w:rFonts w:ascii="宋体" w:cs="宋体"/>
            <w:kern w:val="0"/>
            <w:szCs w:val="21"/>
            <w:highlight w:val="yellow"/>
          </w:rPr>
          <w:t>应根</w:t>
        </w:r>
        <w:r w:rsidR="001B5D36" w:rsidRPr="00B12959">
          <w:rPr>
            <w:rFonts w:ascii="宋体" w:cs="宋体" w:hint="eastAsia"/>
            <w:kern w:val="0"/>
            <w:szCs w:val="21"/>
            <w:highlight w:val="yellow"/>
          </w:rPr>
          <w:t>据所插入用户卡的</w:t>
        </w:r>
        <w:r w:rsidR="001B5D36" w:rsidRPr="00B12959">
          <w:rPr>
            <w:rFonts w:ascii="宋体" w:cs="宋体"/>
            <w:kern w:val="0"/>
            <w:szCs w:val="21"/>
            <w:highlight w:val="yellow"/>
          </w:rPr>
          <w:t>类</w:t>
        </w:r>
        <w:r w:rsidR="001B5D36" w:rsidRPr="00B12959">
          <w:rPr>
            <w:rFonts w:ascii="宋体" w:cs="宋体" w:hint="eastAsia"/>
            <w:kern w:val="0"/>
            <w:szCs w:val="21"/>
            <w:highlight w:val="yellow"/>
          </w:rPr>
          <w:t>型（</w:t>
        </w:r>
        <w:r w:rsidR="001B5D36" w:rsidRPr="00B12959">
          <w:rPr>
            <w:rFonts w:ascii="宋体" w:cs="宋体"/>
            <w:kern w:val="0"/>
            <w:szCs w:val="21"/>
            <w:highlight w:val="yellow"/>
          </w:rPr>
          <w:t>USIM</w:t>
        </w:r>
        <w:r w:rsidR="001B5D36" w:rsidRPr="00B12959">
          <w:rPr>
            <w:rFonts w:ascii="宋体" w:cs="宋体" w:hint="eastAsia"/>
            <w:kern w:val="0"/>
            <w:szCs w:val="21"/>
            <w:highlight w:val="yellow"/>
          </w:rPr>
          <w:t>卡或</w:t>
        </w:r>
        <w:r w:rsidR="001B5D36" w:rsidRPr="00B12959">
          <w:rPr>
            <w:rFonts w:ascii="宋体" w:cs="宋体"/>
            <w:kern w:val="0"/>
            <w:szCs w:val="21"/>
            <w:highlight w:val="yellow"/>
          </w:rPr>
          <w:t>SIM</w:t>
        </w:r>
        <w:r w:rsidR="001B5D36" w:rsidRPr="00B12959">
          <w:rPr>
            <w:rFonts w:ascii="宋体" w:cs="宋体" w:hint="eastAsia"/>
            <w:kern w:val="0"/>
            <w:szCs w:val="21"/>
            <w:highlight w:val="yellow"/>
          </w:rPr>
          <w:t>卡）及其归属运营商和</w:t>
        </w:r>
        <w:r w:rsidR="001B5D36" w:rsidRPr="00B12959">
          <w:rPr>
            <w:rFonts w:ascii="宋体" w:cs="宋体"/>
            <w:kern w:val="0"/>
            <w:szCs w:val="21"/>
            <w:highlight w:val="yellow"/>
          </w:rPr>
          <w:t>终</w:t>
        </w:r>
        <w:r w:rsidR="001B5D36" w:rsidRPr="00B12959">
          <w:rPr>
            <w:rFonts w:ascii="宋体" w:cs="宋体" w:hint="eastAsia"/>
            <w:kern w:val="0"/>
            <w:szCs w:val="21"/>
            <w:highlight w:val="yellow"/>
          </w:rPr>
          <w:t>端</w:t>
        </w:r>
        <w:r w:rsidR="001B5D36" w:rsidRPr="00B12959">
          <w:rPr>
            <w:rFonts w:ascii="宋体" w:cs="宋体"/>
            <w:kern w:val="0"/>
            <w:szCs w:val="21"/>
            <w:highlight w:val="yellow"/>
          </w:rPr>
          <w:t>预</w:t>
        </w:r>
        <w:r w:rsidR="001B5D36" w:rsidRPr="00B12959">
          <w:rPr>
            <w:rFonts w:ascii="宋体" w:cs="宋体" w:hint="eastAsia"/>
            <w:kern w:val="0"/>
            <w:szCs w:val="21"/>
            <w:highlight w:val="yellow"/>
          </w:rPr>
          <w:t>置的</w:t>
        </w:r>
        <w:r w:rsidR="001B5D36" w:rsidRPr="00B12959">
          <w:rPr>
            <w:rFonts w:ascii="宋体" w:cs="宋体"/>
            <w:kern w:val="0"/>
            <w:szCs w:val="21"/>
            <w:highlight w:val="yellow"/>
          </w:rPr>
          <w:t>选</w:t>
        </w:r>
        <w:r w:rsidR="001B5D36" w:rsidRPr="00B12959">
          <w:rPr>
            <w:rFonts w:ascii="宋体" w:cs="宋体" w:hint="eastAsia"/>
            <w:kern w:val="0"/>
            <w:szCs w:val="21"/>
            <w:highlight w:val="yellow"/>
          </w:rPr>
          <w:t>网模式等，</w:t>
        </w:r>
        <w:r w:rsidR="001B5D36">
          <w:rPr>
            <w:rFonts w:hint="eastAsia"/>
            <w:highlight w:val="yellow"/>
          </w:rPr>
          <w:t>正确</w:t>
        </w:r>
        <w:r w:rsidR="001B5D36" w:rsidRPr="00B12959">
          <w:rPr>
            <w:rFonts w:hint="eastAsia"/>
            <w:highlight w:val="yellow"/>
          </w:rPr>
          <w:t>选择</w:t>
        </w:r>
        <w:r w:rsidR="001B5D36">
          <w:rPr>
            <w:rFonts w:hint="eastAsia"/>
            <w:highlight w:val="yellow"/>
          </w:rPr>
          <w:t>LTE/WCDMA</w:t>
        </w:r>
        <w:r w:rsidR="001B5D36">
          <w:rPr>
            <w:highlight w:val="yellow"/>
          </w:rPr>
          <w:t>/</w:t>
        </w:r>
        <w:r w:rsidR="001B5D36" w:rsidRPr="00B12959">
          <w:rPr>
            <w:rFonts w:hint="eastAsia"/>
            <w:highlight w:val="yellow"/>
          </w:rPr>
          <w:t>GSM</w:t>
        </w:r>
        <w:r w:rsidR="001B5D36" w:rsidRPr="00B12959">
          <w:rPr>
            <w:rFonts w:hint="eastAsia"/>
            <w:highlight w:val="yellow"/>
          </w:rPr>
          <w:t>网络</w:t>
        </w:r>
        <w:r w:rsidR="001B5D36">
          <w:rPr>
            <w:rFonts w:hint="eastAsia"/>
            <w:highlight w:val="yellow"/>
          </w:rPr>
          <w:t>。</w:t>
        </w:r>
      </w:ins>
    </w:p>
    <w:p w14:paraId="6B030426" w14:textId="5FD95F47" w:rsidR="001B5D36" w:rsidRDefault="001B5D36" w:rsidP="00B12959">
      <w:pPr>
        <w:ind w:firstLine="420"/>
        <w:rPr>
          <w:ins w:id="243" w:author="lusonghe" w:date="2019-12-03T14:07:00Z"/>
          <w:rFonts w:hint="eastAsia"/>
          <w:highlight w:val="yellow"/>
        </w:rPr>
      </w:pPr>
      <w:ins w:id="244" w:author="Li Xing" w:date="2019-12-19T15:35:00Z">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5</w:t>
        </w:r>
        <w:r>
          <w:rPr>
            <w:highlight w:val="yellow"/>
          </w:rPr>
          <w:t>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w:t>
        </w:r>
      </w:ins>
      <w:ins w:id="245" w:author="Li Xing" w:date="2019-12-19T15:36:00Z">
        <w:r>
          <w:rPr>
            <w:rFonts w:hint="eastAsia"/>
            <w:highlight w:val="yellow"/>
          </w:rPr>
          <w:t>开机时主卡</w:t>
        </w:r>
        <w:r>
          <w:rPr>
            <w:rFonts w:hint="eastAsia"/>
            <w:highlight w:val="yellow"/>
          </w:rPr>
          <w:t>和</w:t>
        </w:r>
        <w:r>
          <w:rPr>
            <w:highlight w:val="yellow"/>
          </w:rPr>
          <w:t>副卡</w:t>
        </w:r>
        <w:r>
          <w:rPr>
            <w:highlight w:val="yellow"/>
          </w:rPr>
          <w:t>的</w:t>
        </w:r>
        <w:r>
          <w:rPr>
            <w:rFonts w:hint="eastAsia"/>
            <w:highlight w:val="yellow"/>
          </w:rPr>
          <w:t>网络</w:t>
        </w:r>
        <w:r>
          <w:rPr>
            <w:highlight w:val="yellow"/>
          </w:rPr>
          <w:t>选择</w:t>
        </w:r>
        <w:r>
          <w:rPr>
            <w:rFonts w:hint="eastAsia"/>
            <w:highlight w:val="yellow"/>
          </w:rPr>
          <w:t>要求</w:t>
        </w:r>
        <w:r>
          <w:rPr>
            <w:rFonts w:hint="eastAsia"/>
            <w:highlight w:val="yellow"/>
          </w:rPr>
          <w:t>均</w:t>
        </w:r>
        <w:r>
          <w:rPr>
            <w:highlight w:val="yellow"/>
          </w:rPr>
          <w:t>与</w:t>
        </w:r>
        <w:r>
          <w:rPr>
            <w:rFonts w:hint="eastAsia"/>
            <w:highlight w:val="yellow"/>
          </w:rPr>
          <w:t>5</w:t>
        </w:r>
        <w:r>
          <w:rPr>
            <w:highlight w:val="yellow"/>
          </w:rPr>
          <w:t>G</w:t>
        </w:r>
        <w:r>
          <w:rPr>
            <w:rFonts w:hint="eastAsia"/>
            <w:highlight w:val="yellow"/>
          </w:rPr>
          <w:t>多模单卡终端相同，具体见</w:t>
        </w:r>
        <w:r>
          <w:rPr>
            <w:rFonts w:hint="eastAsia"/>
            <w:highlight w:val="yellow"/>
          </w:rPr>
          <w:t>YD/T xxxx</w:t>
        </w:r>
        <w:r>
          <w:rPr>
            <w:rFonts w:hint="eastAsia"/>
            <w:highlight w:val="yellow"/>
          </w:rPr>
          <w:t>（</w:t>
        </w:r>
        <w:r>
          <w:rPr>
            <w:rFonts w:hint="eastAsia"/>
          </w:rPr>
          <w:t>5G</w:t>
        </w:r>
        <w:r>
          <w:rPr>
            <w:rFonts w:hint="eastAsia"/>
          </w:rPr>
          <w:t>多模单卡终端设</w:t>
        </w:r>
        <w:r>
          <w:t>备技术要求</w:t>
        </w:r>
        <w:r>
          <w:rPr>
            <w:rFonts w:hint="eastAsia"/>
            <w:highlight w:val="yellow"/>
          </w:rPr>
          <w:t>）的</w:t>
        </w:r>
        <w:r>
          <w:rPr>
            <w:rFonts w:hint="eastAsia"/>
            <w:highlight w:val="yellow"/>
          </w:rPr>
          <w:t>6.</w:t>
        </w:r>
        <w:r>
          <w:rPr>
            <w:highlight w:val="yellow"/>
          </w:rPr>
          <w:t>1</w:t>
        </w:r>
        <w:r>
          <w:rPr>
            <w:rFonts w:hint="eastAsia"/>
            <w:highlight w:val="yellow"/>
          </w:rPr>
          <w:t>。</w:t>
        </w:r>
      </w:ins>
    </w:p>
    <w:p w14:paraId="0134BF71" w14:textId="108AF02D" w:rsidR="009F00E8" w:rsidRPr="009F00E8" w:rsidDel="001B5D36" w:rsidRDefault="009F00E8" w:rsidP="00B12959">
      <w:pPr>
        <w:ind w:firstLine="420"/>
        <w:rPr>
          <w:del w:id="246" w:author="Li Xing" w:date="2019-12-19T15:36:00Z"/>
          <w:rFonts w:ascii="宋体" w:cs="宋体"/>
          <w:b/>
          <w:kern w:val="0"/>
          <w:szCs w:val="21"/>
          <w:highlight w:val="yellow"/>
          <w:rPrChange w:id="247" w:author="lusonghe" w:date="2019-12-03T14:07:00Z">
            <w:rPr>
              <w:del w:id="248" w:author="Li Xing" w:date="2019-12-19T15:36:00Z"/>
              <w:rFonts w:ascii="宋体" w:cs="宋体"/>
              <w:kern w:val="0"/>
              <w:szCs w:val="21"/>
              <w:highlight w:val="yellow"/>
            </w:rPr>
          </w:rPrChange>
        </w:rPr>
      </w:pPr>
      <w:ins w:id="249" w:author="lusonghe" w:date="2019-12-03T14:07:00Z">
        <w:del w:id="250" w:author="Li Xing" w:date="2019-12-19T15:36:00Z">
          <w:r w:rsidRPr="009F00E8" w:rsidDel="001B5D36">
            <w:rPr>
              <w:rFonts w:hint="eastAsia"/>
              <w:b/>
              <w:highlight w:val="yellow"/>
              <w:rPrChange w:id="251" w:author="lusonghe" w:date="2019-12-03T14:07:00Z">
                <w:rPr>
                  <w:rFonts w:hint="eastAsia"/>
                  <w:highlight w:val="yellow"/>
                </w:rPr>
              </w:rPrChange>
            </w:rPr>
            <w:delText>考虑参照单卡的选网要求</w:delText>
          </w:r>
        </w:del>
      </w:ins>
    </w:p>
    <w:p w14:paraId="5FA1085F" w14:textId="77777777" w:rsidR="00B12959" w:rsidRPr="00B12959" w:rsidRDefault="00B12959" w:rsidP="00B12959">
      <w:pPr>
        <w:pStyle w:val="aff8"/>
      </w:pPr>
    </w:p>
    <w:p w14:paraId="3FCB18CD" w14:textId="5CD5FB8E" w:rsidR="00A352FE" w:rsidRDefault="002C26E0" w:rsidP="00F8071F">
      <w:pPr>
        <w:pStyle w:val="a5"/>
        <w:spacing w:before="156" w:after="156"/>
        <w:ind w:left="0"/>
        <w:pPrChange w:id="252" w:author="Li Xing" w:date="2019-12-19T15:52:00Z">
          <w:pPr>
            <w:pStyle w:val="a6"/>
          </w:pPr>
        </w:pPrChange>
      </w:pPr>
      <w:r>
        <w:rPr>
          <w:rFonts w:hint="eastAsia"/>
        </w:rPr>
        <w:t>待机状态下</w:t>
      </w:r>
      <w:r w:rsidR="009100FD">
        <w:rPr>
          <w:rFonts w:hint="eastAsia"/>
        </w:rPr>
        <w:t>的</w:t>
      </w:r>
      <w:r w:rsidR="00A352FE" w:rsidRPr="00A352FE">
        <w:rPr>
          <w:rFonts w:hint="eastAsia"/>
        </w:rPr>
        <w:t>网络</w:t>
      </w:r>
      <w:ins w:id="253" w:author="Li Xing" w:date="2019-12-19T15:52:00Z">
        <w:r w:rsidR="00F8071F">
          <w:rPr>
            <w:rFonts w:hint="eastAsia"/>
          </w:rPr>
          <w:t>模式</w:t>
        </w:r>
      </w:ins>
      <w:r w:rsidR="00A352FE" w:rsidRPr="00A352FE">
        <w:rPr>
          <w:rFonts w:hint="eastAsia"/>
        </w:rPr>
        <w:t>选择</w:t>
      </w:r>
    </w:p>
    <w:p w14:paraId="682EC6F6" w14:textId="18C23B20" w:rsidR="00CC1058" w:rsidRDefault="002A7754" w:rsidP="00CC1058">
      <w:pPr>
        <w:pStyle w:val="aff8"/>
        <w:rPr>
          <w:ins w:id="254" w:author="Li Xing" w:date="2019-12-19T15:39:00Z"/>
          <w:highlight w:val="yellow"/>
        </w:rPr>
        <w:pPrChange w:id="255" w:author="Li Xing" w:date="2019-12-19T15:40:00Z">
          <w:pPr>
            <w:ind w:firstLine="420"/>
          </w:pPr>
        </w:pPrChange>
      </w:pPr>
      <w:del w:id="256" w:author="Li Xing" w:date="2019-12-19T15:39:00Z">
        <w:r w:rsidDel="00CC1058">
          <w:rPr>
            <w:highlight w:val="yellow"/>
          </w:rPr>
          <w:delText>5G</w:delText>
        </w:r>
        <w:r w:rsidR="004C5EEA" w:rsidDel="00CC1058">
          <w:rPr>
            <w:rFonts w:hint="eastAsia"/>
            <w:highlight w:val="yellow"/>
          </w:rPr>
          <w:delText>多模</w:delText>
        </w:r>
      </w:del>
      <w:del w:id="257" w:author="Li Xing" w:date="2019-12-19T15:38:00Z">
        <w:r w:rsidR="004C5EEA" w:rsidDel="00CC1058">
          <w:rPr>
            <w:rFonts w:hint="eastAsia"/>
            <w:highlight w:val="yellow"/>
          </w:rPr>
          <w:delText>多</w:delText>
        </w:r>
      </w:del>
      <w:del w:id="258" w:author="Li Xing" w:date="2019-12-19T15:39:00Z">
        <w:r w:rsidR="004C5EEA" w:rsidDel="00CC1058">
          <w:rPr>
            <w:rFonts w:hint="eastAsia"/>
            <w:highlight w:val="yellow"/>
          </w:rPr>
          <w:delText>卡终端在待机状态下，</w:delText>
        </w:r>
        <w:r w:rsidR="00B12959" w:rsidRPr="00B12959" w:rsidDel="00CC1058">
          <w:rPr>
            <w:rFonts w:hint="eastAsia"/>
            <w:highlight w:val="yellow"/>
          </w:rPr>
          <w:delText>依据3GPP标准规定的小区重选准则完成模式的转换。</w:delText>
        </w:r>
      </w:del>
      <w:ins w:id="259" w:author="Li Xing" w:date="2019-12-19T15:39:00Z">
        <w:r w:rsidR="00CC1058">
          <w:rPr>
            <w:rFonts w:hint="eastAsia"/>
            <w:highlight w:val="yellow"/>
          </w:rPr>
          <w:t>对于5</w:t>
        </w:r>
        <w:r w:rsidR="00CC1058">
          <w:rPr>
            <w:highlight w:val="yellow"/>
          </w:rPr>
          <w:t>G</w:t>
        </w:r>
        <w:r w:rsidR="00CC1058">
          <w:rPr>
            <w:rFonts w:hint="eastAsia"/>
            <w:highlight w:val="yellow"/>
          </w:rPr>
          <w:t>（主卡）+</w:t>
        </w:r>
        <w:r w:rsidR="00CC1058">
          <w:rPr>
            <w:highlight w:val="yellow"/>
          </w:rPr>
          <w:t>4G</w:t>
        </w:r>
        <w:r w:rsidR="00CC1058">
          <w:rPr>
            <w:rFonts w:hint="eastAsia"/>
            <w:highlight w:val="yellow"/>
          </w:rPr>
          <w:t>（副卡）类型</w:t>
        </w:r>
        <w:r w:rsidR="00CC1058">
          <w:rPr>
            <w:highlight w:val="yellow"/>
          </w:rPr>
          <w:t>的</w:t>
        </w:r>
        <w:r w:rsidR="00CC1058">
          <w:rPr>
            <w:rFonts w:hint="eastAsia"/>
            <w:highlight w:val="yellow"/>
          </w:rPr>
          <w:t>5</w:t>
        </w:r>
        <w:r w:rsidR="00CC1058">
          <w:rPr>
            <w:highlight w:val="yellow"/>
          </w:rPr>
          <w:t>G</w:t>
        </w:r>
        <w:r w:rsidR="00CC1058">
          <w:rPr>
            <w:rFonts w:hint="eastAsia"/>
            <w:highlight w:val="yellow"/>
          </w:rPr>
          <w:t>多模双卡终端，</w:t>
        </w:r>
      </w:ins>
      <w:ins w:id="260" w:author="Li Xing" w:date="2019-12-19T15:40:00Z">
        <w:r w:rsidR="00CC1058">
          <w:rPr>
            <w:rFonts w:hint="eastAsia"/>
            <w:highlight w:val="yellow"/>
          </w:rPr>
          <w:t>待机</w:t>
        </w:r>
        <w:r w:rsidR="00CC1058">
          <w:rPr>
            <w:highlight w:val="yellow"/>
          </w:rPr>
          <w:t>状态下</w:t>
        </w:r>
      </w:ins>
      <w:ins w:id="261" w:author="Li Xing" w:date="2019-12-19T15:39:00Z">
        <w:r w:rsidR="00CC1058">
          <w:rPr>
            <w:rFonts w:hint="eastAsia"/>
            <w:highlight w:val="yellow"/>
          </w:rPr>
          <w:t>主卡</w:t>
        </w:r>
        <w:r w:rsidR="00CC1058">
          <w:rPr>
            <w:highlight w:val="yellow"/>
          </w:rPr>
          <w:t>的</w:t>
        </w:r>
        <w:r w:rsidR="00CC1058">
          <w:rPr>
            <w:rFonts w:hint="eastAsia"/>
            <w:highlight w:val="yellow"/>
          </w:rPr>
          <w:t>网络</w:t>
        </w:r>
        <w:r w:rsidR="00CC1058">
          <w:rPr>
            <w:highlight w:val="yellow"/>
          </w:rPr>
          <w:t>选择</w:t>
        </w:r>
        <w:r w:rsidR="00CC1058">
          <w:rPr>
            <w:rFonts w:hint="eastAsia"/>
            <w:highlight w:val="yellow"/>
          </w:rPr>
          <w:t>要求</w:t>
        </w:r>
        <w:r w:rsidR="00CC1058">
          <w:rPr>
            <w:highlight w:val="yellow"/>
          </w:rPr>
          <w:t>与</w:t>
        </w:r>
        <w:r w:rsidR="00CC1058">
          <w:rPr>
            <w:rFonts w:hint="eastAsia"/>
            <w:highlight w:val="yellow"/>
          </w:rPr>
          <w:t>5</w:t>
        </w:r>
        <w:r w:rsidR="00CC1058">
          <w:rPr>
            <w:highlight w:val="yellow"/>
          </w:rPr>
          <w:t>G</w:t>
        </w:r>
        <w:r w:rsidR="00CC1058">
          <w:rPr>
            <w:rFonts w:hint="eastAsia"/>
            <w:highlight w:val="yellow"/>
          </w:rPr>
          <w:t>多模单卡终端相同，具体见YD/T xxxx（</w:t>
        </w:r>
        <w:r w:rsidR="00CC1058">
          <w:rPr>
            <w:rFonts w:hint="eastAsia"/>
          </w:rPr>
          <w:t>5G多模单卡终端设</w:t>
        </w:r>
        <w:r w:rsidR="00CC1058">
          <w:t>备技术要求</w:t>
        </w:r>
        <w:r w:rsidR="00CC1058">
          <w:rPr>
            <w:rFonts w:hint="eastAsia"/>
            <w:highlight w:val="yellow"/>
          </w:rPr>
          <w:t>）的6.</w:t>
        </w:r>
        <w:r w:rsidR="00CC1058">
          <w:rPr>
            <w:highlight w:val="yellow"/>
          </w:rPr>
          <w:t>1</w:t>
        </w:r>
        <w:r w:rsidR="00CC1058">
          <w:rPr>
            <w:rFonts w:hint="eastAsia"/>
            <w:highlight w:val="yellow"/>
          </w:rPr>
          <w:t>。副卡的</w:t>
        </w:r>
        <w:r w:rsidR="00CC1058">
          <w:rPr>
            <w:highlight w:val="yellow"/>
          </w:rPr>
          <w:t>网络选择要求</w:t>
        </w:r>
        <w:r w:rsidR="00CC1058">
          <w:rPr>
            <w:rFonts w:hint="eastAsia"/>
            <w:highlight w:val="yellow"/>
          </w:rPr>
          <w:t>与4</w:t>
        </w:r>
        <w:r w:rsidR="00CC1058">
          <w:rPr>
            <w:highlight w:val="yellow"/>
          </w:rPr>
          <w:t>G多模单卡终端相同，</w:t>
        </w:r>
        <w:r w:rsidR="00CC1058">
          <w:rPr>
            <w:rFonts w:cs="宋体" w:hint="eastAsia"/>
            <w:szCs w:val="21"/>
            <w:highlight w:val="yellow"/>
          </w:rPr>
          <w:t>副卡</w:t>
        </w:r>
        <w:r w:rsidR="00CC1058">
          <w:rPr>
            <w:rFonts w:cs="宋体"/>
            <w:szCs w:val="21"/>
            <w:highlight w:val="yellow"/>
          </w:rPr>
          <w:t>对应用户</w:t>
        </w:r>
        <w:r w:rsidR="00CC1058" w:rsidRPr="00B12959">
          <w:rPr>
            <w:rFonts w:cs="宋体"/>
            <w:szCs w:val="21"/>
            <w:highlight w:val="yellow"/>
          </w:rPr>
          <w:t>应根</w:t>
        </w:r>
        <w:r w:rsidR="00CC1058" w:rsidRPr="00B12959">
          <w:rPr>
            <w:rFonts w:cs="宋体" w:hint="eastAsia"/>
            <w:szCs w:val="21"/>
            <w:highlight w:val="yellow"/>
          </w:rPr>
          <w:t>据所插入用户卡的</w:t>
        </w:r>
        <w:r w:rsidR="00CC1058" w:rsidRPr="00B12959">
          <w:rPr>
            <w:rFonts w:cs="宋体"/>
            <w:szCs w:val="21"/>
            <w:highlight w:val="yellow"/>
          </w:rPr>
          <w:t>类</w:t>
        </w:r>
        <w:r w:rsidR="00CC1058" w:rsidRPr="00B12959">
          <w:rPr>
            <w:rFonts w:cs="宋体" w:hint="eastAsia"/>
            <w:szCs w:val="21"/>
            <w:highlight w:val="yellow"/>
          </w:rPr>
          <w:t>型（</w:t>
        </w:r>
        <w:r w:rsidR="00CC1058" w:rsidRPr="00B12959">
          <w:rPr>
            <w:rFonts w:cs="宋体"/>
            <w:szCs w:val="21"/>
            <w:highlight w:val="yellow"/>
          </w:rPr>
          <w:t>USIM</w:t>
        </w:r>
        <w:r w:rsidR="00CC1058" w:rsidRPr="00B12959">
          <w:rPr>
            <w:rFonts w:cs="宋体" w:hint="eastAsia"/>
            <w:szCs w:val="21"/>
            <w:highlight w:val="yellow"/>
          </w:rPr>
          <w:t>卡或</w:t>
        </w:r>
        <w:r w:rsidR="00CC1058" w:rsidRPr="00B12959">
          <w:rPr>
            <w:rFonts w:cs="宋体"/>
            <w:szCs w:val="21"/>
            <w:highlight w:val="yellow"/>
          </w:rPr>
          <w:t>SIM</w:t>
        </w:r>
        <w:r w:rsidR="00CC1058" w:rsidRPr="00B12959">
          <w:rPr>
            <w:rFonts w:cs="宋体" w:hint="eastAsia"/>
            <w:szCs w:val="21"/>
            <w:highlight w:val="yellow"/>
          </w:rPr>
          <w:t>卡）及其归属运营商和</w:t>
        </w:r>
        <w:r w:rsidR="00CC1058" w:rsidRPr="00B12959">
          <w:rPr>
            <w:rFonts w:cs="宋体"/>
            <w:szCs w:val="21"/>
            <w:highlight w:val="yellow"/>
          </w:rPr>
          <w:t>终</w:t>
        </w:r>
        <w:r w:rsidR="00CC1058" w:rsidRPr="00B12959">
          <w:rPr>
            <w:rFonts w:cs="宋体" w:hint="eastAsia"/>
            <w:szCs w:val="21"/>
            <w:highlight w:val="yellow"/>
          </w:rPr>
          <w:t>端</w:t>
        </w:r>
        <w:r w:rsidR="00CC1058" w:rsidRPr="00B12959">
          <w:rPr>
            <w:rFonts w:cs="宋体"/>
            <w:szCs w:val="21"/>
            <w:highlight w:val="yellow"/>
          </w:rPr>
          <w:t>预</w:t>
        </w:r>
        <w:r w:rsidR="00CC1058" w:rsidRPr="00B12959">
          <w:rPr>
            <w:rFonts w:cs="宋体" w:hint="eastAsia"/>
            <w:szCs w:val="21"/>
            <w:highlight w:val="yellow"/>
          </w:rPr>
          <w:t>置的</w:t>
        </w:r>
        <w:r w:rsidR="00CC1058" w:rsidRPr="00B12959">
          <w:rPr>
            <w:rFonts w:cs="宋体"/>
            <w:szCs w:val="21"/>
            <w:highlight w:val="yellow"/>
          </w:rPr>
          <w:t>选</w:t>
        </w:r>
        <w:r w:rsidR="00CC1058" w:rsidRPr="00B12959">
          <w:rPr>
            <w:rFonts w:cs="宋体" w:hint="eastAsia"/>
            <w:szCs w:val="21"/>
            <w:highlight w:val="yellow"/>
          </w:rPr>
          <w:t>网模式等，</w:t>
        </w:r>
        <w:r w:rsidR="00CC1058">
          <w:rPr>
            <w:rFonts w:hint="eastAsia"/>
            <w:highlight w:val="yellow"/>
          </w:rPr>
          <w:t>正确</w:t>
        </w:r>
        <w:r w:rsidR="00CC1058" w:rsidRPr="00B12959">
          <w:rPr>
            <w:rFonts w:hint="eastAsia"/>
            <w:highlight w:val="yellow"/>
          </w:rPr>
          <w:t>选择</w:t>
        </w:r>
        <w:r w:rsidR="00CC1058">
          <w:rPr>
            <w:rFonts w:hint="eastAsia"/>
            <w:highlight w:val="yellow"/>
          </w:rPr>
          <w:t>LTE/WCDMA</w:t>
        </w:r>
        <w:r w:rsidR="00CC1058">
          <w:rPr>
            <w:highlight w:val="yellow"/>
          </w:rPr>
          <w:t>/</w:t>
        </w:r>
        <w:r w:rsidR="00CC1058" w:rsidRPr="00B12959">
          <w:rPr>
            <w:rFonts w:hint="eastAsia"/>
            <w:highlight w:val="yellow"/>
          </w:rPr>
          <w:t>GSM网络</w:t>
        </w:r>
        <w:r w:rsidR="00CC1058">
          <w:rPr>
            <w:rFonts w:hint="eastAsia"/>
            <w:highlight w:val="yellow"/>
          </w:rPr>
          <w:t>。</w:t>
        </w:r>
      </w:ins>
    </w:p>
    <w:p w14:paraId="6593BCBB" w14:textId="068BF52C" w:rsidR="00CC1058" w:rsidRDefault="00CC1058" w:rsidP="00CC1058">
      <w:pPr>
        <w:ind w:firstLine="420"/>
        <w:rPr>
          <w:ins w:id="262" w:author="Li Xing" w:date="2019-12-19T15:39:00Z"/>
          <w:rFonts w:hint="eastAsia"/>
          <w:highlight w:val="yellow"/>
        </w:rPr>
      </w:pPr>
      <w:ins w:id="263" w:author="Li Xing" w:date="2019-12-19T15:39:00Z">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5G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w:t>
        </w:r>
      </w:ins>
      <w:ins w:id="264" w:author="Li Xing" w:date="2019-12-19T15:40:00Z">
        <w:r>
          <w:rPr>
            <w:rFonts w:hint="eastAsia"/>
            <w:highlight w:val="yellow"/>
          </w:rPr>
          <w:t>待机</w:t>
        </w:r>
        <w:r>
          <w:rPr>
            <w:highlight w:val="yellow"/>
          </w:rPr>
          <w:t>状态下</w:t>
        </w:r>
      </w:ins>
      <w:ins w:id="265" w:author="Li Xing" w:date="2019-12-19T15:39:00Z">
        <w:r>
          <w:rPr>
            <w:rFonts w:hint="eastAsia"/>
            <w:highlight w:val="yellow"/>
          </w:rPr>
          <w:t>主卡和</w:t>
        </w:r>
        <w:r>
          <w:rPr>
            <w:highlight w:val="yellow"/>
          </w:rPr>
          <w:t>副卡的</w:t>
        </w:r>
        <w:r>
          <w:rPr>
            <w:rFonts w:hint="eastAsia"/>
            <w:highlight w:val="yellow"/>
          </w:rPr>
          <w:t>网络</w:t>
        </w:r>
        <w:r>
          <w:rPr>
            <w:highlight w:val="yellow"/>
          </w:rPr>
          <w:t>选择</w:t>
        </w:r>
        <w:r>
          <w:rPr>
            <w:rFonts w:hint="eastAsia"/>
            <w:highlight w:val="yellow"/>
          </w:rPr>
          <w:t>要求均</w:t>
        </w:r>
        <w:r>
          <w:rPr>
            <w:highlight w:val="yellow"/>
          </w:rPr>
          <w:t>与</w:t>
        </w:r>
        <w:r>
          <w:rPr>
            <w:rFonts w:hint="eastAsia"/>
            <w:highlight w:val="yellow"/>
          </w:rPr>
          <w:t>5</w:t>
        </w:r>
        <w:r>
          <w:rPr>
            <w:highlight w:val="yellow"/>
          </w:rPr>
          <w:t>G</w:t>
        </w:r>
        <w:r>
          <w:rPr>
            <w:rFonts w:hint="eastAsia"/>
            <w:highlight w:val="yellow"/>
          </w:rPr>
          <w:t>多模单卡终端相同，具体见</w:t>
        </w:r>
        <w:r>
          <w:rPr>
            <w:rFonts w:hint="eastAsia"/>
            <w:highlight w:val="yellow"/>
          </w:rPr>
          <w:t>YD/T xxxx</w:t>
        </w:r>
        <w:r>
          <w:rPr>
            <w:rFonts w:hint="eastAsia"/>
            <w:highlight w:val="yellow"/>
          </w:rPr>
          <w:t>（</w:t>
        </w:r>
        <w:r>
          <w:rPr>
            <w:rFonts w:hint="eastAsia"/>
          </w:rPr>
          <w:t>5G</w:t>
        </w:r>
        <w:r>
          <w:rPr>
            <w:rFonts w:hint="eastAsia"/>
          </w:rPr>
          <w:t>多模单卡终端设</w:t>
        </w:r>
        <w:r>
          <w:t>备技术要求</w:t>
        </w:r>
        <w:r>
          <w:rPr>
            <w:rFonts w:hint="eastAsia"/>
            <w:highlight w:val="yellow"/>
          </w:rPr>
          <w:t>）的</w:t>
        </w:r>
        <w:r>
          <w:rPr>
            <w:rFonts w:hint="eastAsia"/>
            <w:highlight w:val="yellow"/>
          </w:rPr>
          <w:t>6.</w:t>
        </w:r>
        <w:r>
          <w:rPr>
            <w:highlight w:val="yellow"/>
          </w:rPr>
          <w:t>1</w:t>
        </w:r>
        <w:r>
          <w:rPr>
            <w:rFonts w:hint="eastAsia"/>
            <w:highlight w:val="yellow"/>
          </w:rPr>
          <w:t>。</w:t>
        </w:r>
      </w:ins>
    </w:p>
    <w:p w14:paraId="2AB7CC8B" w14:textId="42494A36" w:rsidR="00CC1058" w:rsidRPr="00CC1058" w:rsidDel="00CC1058" w:rsidRDefault="00CC1058" w:rsidP="00B12959">
      <w:pPr>
        <w:pStyle w:val="aff8"/>
        <w:rPr>
          <w:del w:id="266" w:author="Li Xing" w:date="2019-12-19T15:40:00Z"/>
          <w:highlight w:val="yellow"/>
          <w:rPrChange w:id="267" w:author="Li Xing" w:date="2019-12-19T15:40:00Z">
            <w:rPr>
              <w:del w:id="268" w:author="Li Xing" w:date="2019-12-19T15:40:00Z"/>
              <w:highlight w:val="yellow"/>
            </w:rPr>
          </w:rPrChange>
        </w:rPr>
      </w:pPr>
    </w:p>
    <w:p w14:paraId="61F48327" w14:textId="3F22CDC5" w:rsidR="00B12959" w:rsidRPr="00CC1058" w:rsidRDefault="00CC1058" w:rsidP="00CC1058">
      <w:pPr>
        <w:ind w:firstLine="420"/>
        <w:jc w:val="left"/>
        <w:rPr>
          <w:rFonts w:ascii="宋体"/>
          <w:noProof/>
          <w:kern w:val="0"/>
          <w:szCs w:val="20"/>
          <w:highlight w:val="yellow"/>
          <w:rPrChange w:id="269" w:author="Li Xing" w:date="2019-12-19T15:37:00Z">
            <w:rPr>
              <w:rFonts w:ascii="宋体" w:cs="宋体"/>
              <w:kern w:val="0"/>
              <w:szCs w:val="21"/>
              <w:highlight w:val="yellow"/>
            </w:rPr>
          </w:rPrChange>
        </w:rPr>
        <w:pPrChange w:id="270" w:author="Li Xing" w:date="2019-12-19T15:38:00Z">
          <w:pPr>
            <w:ind w:firstLine="420"/>
          </w:pPr>
        </w:pPrChange>
      </w:pPr>
      <w:ins w:id="271" w:author="Li Xing" w:date="2019-12-19T15:38:00Z">
        <w:r>
          <w:rPr>
            <w:rFonts w:ascii="宋体"/>
            <w:noProof/>
            <w:kern w:val="0"/>
            <w:szCs w:val="20"/>
            <w:highlight w:val="yellow"/>
          </w:rPr>
          <w:t>5G</w:t>
        </w:r>
        <w:r>
          <w:rPr>
            <w:rFonts w:hint="eastAsia"/>
            <w:highlight w:val="yellow"/>
          </w:rPr>
          <w:t>多模双卡终端</w:t>
        </w:r>
      </w:ins>
      <w:del w:id="272" w:author="Li Xing" w:date="2019-12-19T15:38:00Z">
        <w:r w:rsidR="002A7754" w:rsidRPr="00CC1058" w:rsidDel="00CC1058">
          <w:rPr>
            <w:rFonts w:ascii="宋体" w:hint="eastAsia"/>
            <w:noProof/>
            <w:kern w:val="0"/>
            <w:szCs w:val="20"/>
            <w:highlight w:val="yellow"/>
            <w:rPrChange w:id="273" w:author="Li Xing" w:date="2019-12-19T15:38:00Z">
              <w:rPr>
                <w:rFonts w:hint="eastAsia"/>
                <w:highlight w:val="yellow"/>
              </w:rPr>
            </w:rPrChange>
          </w:rPr>
          <w:delText>5</w:delText>
        </w:r>
        <w:r w:rsidR="002A7754" w:rsidRPr="00CC1058" w:rsidDel="00CC1058">
          <w:rPr>
            <w:rFonts w:ascii="宋体" w:hint="eastAsia"/>
            <w:noProof/>
            <w:kern w:val="0"/>
            <w:szCs w:val="20"/>
            <w:highlight w:val="yellow"/>
            <w:rPrChange w:id="274" w:author="Li Xing" w:date="2019-12-19T15:37:00Z">
              <w:rPr>
                <w:rFonts w:hint="eastAsia"/>
                <w:highlight w:val="yellow"/>
              </w:rPr>
            </w:rPrChange>
          </w:rPr>
          <w:delText>G多模多卡</w:delText>
        </w:r>
        <w:r w:rsidR="00B12959" w:rsidRPr="00CC1058" w:rsidDel="00CC1058">
          <w:rPr>
            <w:rFonts w:ascii="宋体"/>
            <w:noProof/>
            <w:kern w:val="0"/>
            <w:szCs w:val="20"/>
            <w:highlight w:val="yellow"/>
            <w:rPrChange w:id="275" w:author="Li Xing" w:date="2019-12-19T15:37:00Z">
              <w:rPr>
                <w:rFonts w:ascii="宋体" w:cs="宋体"/>
                <w:kern w:val="0"/>
                <w:szCs w:val="21"/>
                <w:highlight w:val="yellow"/>
              </w:rPr>
            </w:rPrChange>
          </w:rPr>
          <w:delText>终</w:delText>
        </w:r>
        <w:r w:rsidR="00B12959" w:rsidRPr="00CC1058" w:rsidDel="00CC1058">
          <w:rPr>
            <w:rFonts w:ascii="宋体" w:hint="eastAsia"/>
            <w:noProof/>
            <w:kern w:val="0"/>
            <w:szCs w:val="20"/>
            <w:highlight w:val="yellow"/>
            <w:rPrChange w:id="276" w:author="Li Xing" w:date="2019-12-19T15:37:00Z">
              <w:rPr>
                <w:rFonts w:ascii="宋体" w:cs="宋体" w:hint="eastAsia"/>
                <w:kern w:val="0"/>
                <w:szCs w:val="21"/>
                <w:highlight w:val="yellow"/>
              </w:rPr>
            </w:rPrChange>
          </w:rPr>
          <w:delText>端</w:delText>
        </w:r>
      </w:del>
      <w:r w:rsidR="00B12959" w:rsidRPr="00CC1058">
        <w:rPr>
          <w:rFonts w:ascii="宋体" w:hint="eastAsia"/>
          <w:noProof/>
          <w:kern w:val="0"/>
          <w:szCs w:val="20"/>
          <w:highlight w:val="yellow"/>
          <w:rPrChange w:id="277" w:author="Li Xing" w:date="2019-12-19T15:37:00Z">
            <w:rPr>
              <w:rFonts w:ascii="宋体" w:cs="宋体" w:hint="eastAsia"/>
              <w:kern w:val="0"/>
              <w:szCs w:val="21"/>
              <w:highlight w:val="yellow"/>
            </w:rPr>
          </w:rPrChange>
        </w:rPr>
        <w:t>在待机</w:t>
      </w:r>
      <w:r w:rsidR="00B12959" w:rsidRPr="00CC1058">
        <w:rPr>
          <w:rFonts w:ascii="宋体"/>
          <w:noProof/>
          <w:kern w:val="0"/>
          <w:szCs w:val="20"/>
          <w:highlight w:val="yellow"/>
          <w:rPrChange w:id="278" w:author="Li Xing" w:date="2019-12-19T15:37:00Z">
            <w:rPr>
              <w:rFonts w:ascii="宋体" w:cs="宋体"/>
              <w:kern w:val="0"/>
              <w:szCs w:val="21"/>
              <w:highlight w:val="yellow"/>
            </w:rPr>
          </w:rPrChange>
        </w:rPr>
        <w:t>状态下</w:t>
      </w:r>
      <w:r w:rsidR="002A7754" w:rsidRPr="00CC1058">
        <w:rPr>
          <w:rFonts w:ascii="宋体" w:hint="eastAsia"/>
          <w:noProof/>
          <w:kern w:val="0"/>
          <w:szCs w:val="20"/>
          <w:highlight w:val="yellow"/>
          <w:rPrChange w:id="279" w:author="Li Xing" w:date="2019-12-19T15:37:00Z">
            <w:rPr>
              <w:rFonts w:ascii="宋体" w:cs="宋体" w:hint="eastAsia"/>
              <w:kern w:val="0"/>
              <w:szCs w:val="21"/>
              <w:highlight w:val="yellow"/>
            </w:rPr>
          </w:rPrChange>
        </w:rPr>
        <w:t>，</w:t>
      </w:r>
      <w:r w:rsidR="00B12959" w:rsidRPr="00CC1058">
        <w:rPr>
          <w:rFonts w:ascii="宋体" w:hint="eastAsia"/>
          <w:noProof/>
          <w:kern w:val="0"/>
          <w:szCs w:val="20"/>
          <w:highlight w:val="yellow"/>
          <w:rPrChange w:id="280" w:author="Li Xing" w:date="2019-12-19T15:37:00Z">
            <w:rPr>
              <w:rFonts w:ascii="宋体" w:cs="宋体" w:hint="eastAsia"/>
              <w:kern w:val="0"/>
              <w:szCs w:val="21"/>
              <w:highlight w:val="yellow"/>
            </w:rPr>
          </w:rPrChange>
        </w:rPr>
        <w:t>应提供快捷</w:t>
      </w:r>
      <w:r w:rsidR="00B12959" w:rsidRPr="00CC1058">
        <w:rPr>
          <w:rFonts w:ascii="宋体"/>
          <w:noProof/>
          <w:kern w:val="0"/>
          <w:szCs w:val="20"/>
          <w:highlight w:val="yellow"/>
          <w:rPrChange w:id="281" w:author="Li Xing" w:date="2019-12-19T15:37:00Z">
            <w:rPr>
              <w:rFonts w:ascii="宋体" w:cs="宋体"/>
              <w:kern w:val="0"/>
              <w:szCs w:val="21"/>
              <w:highlight w:val="yellow"/>
            </w:rPr>
          </w:rPrChange>
        </w:rPr>
        <w:t>键</w:t>
      </w:r>
      <w:r w:rsidR="00B12959" w:rsidRPr="00CC1058">
        <w:rPr>
          <w:rFonts w:ascii="宋体" w:hint="eastAsia"/>
          <w:noProof/>
          <w:kern w:val="0"/>
          <w:szCs w:val="20"/>
          <w:highlight w:val="yellow"/>
          <w:rPrChange w:id="282" w:author="Li Xing" w:date="2019-12-19T15:37:00Z">
            <w:rPr>
              <w:rFonts w:ascii="宋体" w:cs="宋体" w:hint="eastAsia"/>
              <w:kern w:val="0"/>
              <w:szCs w:val="21"/>
              <w:highlight w:val="yellow"/>
            </w:rPr>
          </w:rPrChange>
        </w:rPr>
        <w:t>或菜</w:t>
      </w:r>
      <w:r w:rsidR="00B12959" w:rsidRPr="00CC1058">
        <w:rPr>
          <w:rFonts w:ascii="宋体"/>
          <w:noProof/>
          <w:kern w:val="0"/>
          <w:szCs w:val="20"/>
          <w:highlight w:val="yellow"/>
          <w:rPrChange w:id="283" w:author="Li Xing" w:date="2019-12-19T15:37:00Z">
            <w:rPr>
              <w:rFonts w:ascii="宋体" w:cs="宋体"/>
              <w:kern w:val="0"/>
              <w:szCs w:val="21"/>
              <w:highlight w:val="yellow"/>
            </w:rPr>
          </w:rPrChange>
        </w:rPr>
        <w:t>单选择</w:t>
      </w:r>
      <w:r w:rsidR="00B12959" w:rsidRPr="00CC1058">
        <w:rPr>
          <w:rFonts w:ascii="宋体" w:hint="eastAsia"/>
          <w:noProof/>
          <w:kern w:val="0"/>
          <w:szCs w:val="20"/>
          <w:highlight w:val="yellow"/>
          <w:rPrChange w:id="284" w:author="Li Xing" w:date="2019-12-19T15:37:00Z">
            <w:rPr>
              <w:rFonts w:ascii="宋体" w:cs="宋体" w:hint="eastAsia"/>
              <w:kern w:val="0"/>
              <w:szCs w:val="21"/>
              <w:highlight w:val="yellow"/>
            </w:rPr>
          </w:rPrChange>
        </w:rPr>
        <w:t>方式触</w:t>
      </w:r>
      <w:r w:rsidR="00B12959" w:rsidRPr="00CC1058">
        <w:rPr>
          <w:rFonts w:ascii="宋体"/>
          <w:noProof/>
          <w:kern w:val="0"/>
          <w:szCs w:val="20"/>
          <w:highlight w:val="yellow"/>
          <w:rPrChange w:id="285" w:author="Li Xing" w:date="2019-12-19T15:37:00Z">
            <w:rPr>
              <w:rFonts w:ascii="宋体" w:cs="宋体"/>
              <w:kern w:val="0"/>
              <w:szCs w:val="21"/>
              <w:highlight w:val="yellow"/>
            </w:rPr>
          </w:rPrChange>
        </w:rPr>
        <w:t>发</w:t>
      </w:r>
      <w:r w:rsidR="00B12959" w:rsidRPr="00CC1058">
        <w:rPr>
          <w:rFonts w:ascii="宋体" w:hint="eastAsia"/>
          <w:noProof/>
          <w:kern w:val="0"/>
          <w:szCs w:val="20"/>
          <w:highlight w:val="yellow"/>
          <w:rPrChange w:id="286" w:author="Li Xing" w:date="2019-12-19T15:37:00Z">
            <w:rPr>
              <w:rFonts w:ascii="宋体" w:cs="宋体" w:hint="eastAsia"/>
              <w:kern w:val="0"/>
              <w:szCs w:val="21"/>
              <w:highlight w:val="yellow"/>
            </w:rPr>
          </w:rPrChange>
        </w:rPr>
        <w:t>运营商网</w:t>
      </w:r>
      <w:r w:rsidR="00B12959" w:rsidRPr="00CC1058">
        <w:rPr>
          <w:rFonts w:ascii="宋体"/>
          <w:noProof/>
          <w:kern w:val="0"/>
          <w:szCs w:val="20"/>
          <w:highlight w:val="yellow"/>
          <w:rPrChange w:id="287" w:author="Li Xing" w:date="2019-12-19T15:37:00Z">
            <w:rPr>
              <w:rFonts w:ascii="宋体" w:cs="宋体"/>
              <w:kern w:val="0"/>
              <w:szCs w:val="21"/>
              <w:highlight w:val="yellow"/>
            </w:rPr>
          </w:rPrChange>
        </w:rPr>
        <w:t>络选择</w:t>
      </w:r>
      <w:r w:rsidR="00B12959" w:rsidRPr="00CC1058">
        <w:rPr>
          <w:rFonts w:ascii="宋体" w:hint="eastAsia"/>
          <w:noProof/>
          <w:kern w:val="0"/>
          <w:szCs w:val="20"/>
          <w:highlight w:val="yellow"/>
          <w:rPrChange w:id="288" w:author="Li Xing" w:date="2019-12-19T15:37:00Z">
            <w:rPr>
              <w:rFonts w:ascii="宋体" w:cs="宋体" w:hint="eastAsia"/>
              <w:kern w:val="0"/>
              <w:szCs w:val="21"/>
              <w:highlight w:val="yellow"/>
            </w:rPr>
          </w:rPrChange>
        </w:rPr>
        <w:t>，</w:t>
      </w:r>
      <w:r w:rsidR="00B12959" w:rsidRPr="00CC1058">
        <w:rPr>
          <w:rFonts w:ascii="宋体"/>
          <w:noProof/>
          <w:kern w:val="0"/>
          <w:szCs w:val="20"/>
          <w:highlight w:val="yellow"/>
          <w:rPrChange w:id="289" w:author="Li Xing" w:date="2019-12-19T15:37:00Z">
            <w:rPr>
              <w:rFonts w:ascii="宋体" w:cs="宋体"/>
              <w:kern w:val="0"/>
              <w:szCs w:val="21"/>
              <w:highlight w:val="yellow"/>
            </w:rPr>
          </w:rPrChange>
        </w:rPr>
        <w:t>实现终</w:t>
      </w:r>
      <w:r w:rsidR="00B12959" w:rsidRPr="00CC1058">
        <w:rPr>
          <w:rFonts w:ascii="宋体" w:hint="eastAsia"/>
          <w:noProof/>
          <w:kern w:val="0"/>
          <w:szCs w:val="20"/>
          <w:highlight w:val="yellow"/>
          <w:rPrChange w:id="290" w:author="Li Xing" w:date="2019-12-19T15:37:00Z">
            <w:rPr>
              <w:rFonts w:ascii="宋体" w:cs="宋体" w:hint="eastAsia"/>
              <w:kern w:val="0"/>
              <w:szCs w:val="21"/>
              <w:highlight w:val="yellow"/>
            </w:rPr>
          </w:rPrChange>
        </w:rPr>
        <w:t>端针对两张用户卡各自所对应</w:t>
      </w:r>
      <w:r w:rsidR="00755386" w:rsidRPr="00CC1058">
        <w:rPr>
          <w:rFonts w:ascii="宋体" w:hint="eastAsia"/>
          <w:noProof/>
          <w:kern w:val="0"/>
          <w:szCs w:val="20"/>
          <w:highlight w:val="yellow"/>
          <w:rPrChange w:id="291" w:author="Li Xing" w:date="2019-12-19T15:37:00Z">
            <w:rPr>
              <w:rFonts w:ascii="宋体" w:cs="宋体" w:hint="eastAsia"/>
              <w:kern w:val="0"/>
              <w:szCs w:val="21"/>
              <w:highlight w:val="yellow"/>
            </w:rPr>
          </w:rPrChange>
        </w:rPr>
        <w:t>SA</w:t>
      </w:r>
      <w:r w:rsidR="00755386" w:rsidRPr="00CC1058">
        <w:rPr>
          <w:rFonts w:ascii="宋体"/>
          <w:noProof/>
          <w:kern w:val="0"/>
          <w:szCs w:val="20"/>
          <w:highlight w:val="yellow"/>
          <w:rPrChange w:id="292" w:author="Li Xing" w:date="2019-12-19T15:37:00Z">
            <w:rPr>
              <w:rFonts w:ascii="宋体" w:cs="宋体"/>
              <w:kern w:val="0"/>
              <w:szCs w:val="21"/>
              <w:highlight w:val="yellow"/>
            </w:rPr>
          </w:rPrChange>
        </w:rPr>
        <w:t>/</w:t>
      </w:r>
      <w:r w:rsidR="00843096" w:rsidRPr="00CC1058">
        <w:rPr>
          <w:rFonts w:ascii="宋体"/>
          <w:noProof/>
          <w:kern w:val="0"/>
          <w:szCs w:val="20"/>
          <w:highlight w:val="yellow"/>
          <w:rPrChange w:id="293" w:author="Li Xing" w:date="2019-12-19T15:37:00Z">
            <w:rPr>
              <w:rFonts w:ascii="宋体" w:cs="宋体"/>
              <w:kern w:val="0"/>
              <w:szCs w:val="21"/>
              <w:highlight w:val="yellow"/>
            </w:rPr>
          </w:rPrChange>
        </w:rPr>
        <w:t>NSA</w:t>
      </w:r>
      <w:r w:rsidR="00755386" w:rsidRPr="00CC1058">
        <w:rPr>
          <w:rFonts w:ascii="宋体" w:hint="eastAsia"/>
          <w:noProof/>
          <w:kern w:val="0"/>
          <w:szCs w:val="20"/>
          <w:highlight w:val="yellow"/>
          <w:rPrChange w:id="294" w:author="Li Xing" w:date="2019-12-19T15:37:00Z">
            <w:rPr>
              <w:rFonts w:ascii="宋体" w:cs="宋体" w:hint="eastAsia"/>
              <w:kern w:val="0"/>
              <w:szCs w:val="21"/>
              <w:highlight w:val="yellow"/>
            </w:rPr>
          </w:rPrChange>
        </w:rPr>
        <w:t>网络</w:t>
      </w:r>
      <w:r w:rsidR="00755386" w:rsidRPr="00CC1058">
        <w:rPr>
          <w:rFonts w:ascii="宋体"/>
          <w:noProof/>
          <w:kern w:val="0"/>
          <w:szCs w:val="20"/>
          <w:highlight w:val="yellow"/>
          <w:rPrChange w:id="295" w:author="Li Xing" w:date="2019-12-19T15:37:00Z">
            <w:rPr>
              <w:rFonts w:ascii="宋体" w:cs="宋体"/>
              <w:kern w:val="0"/>
              <w:szCs w:val="21"/>
              <w:highlight w:val="yellow"/>
            </w:rPr>
          </w:rPrChange>
        </w:rPr>
        <w:t>模式</w:t>
      </w:r>
      <w:r w:rsidR="00755386" w:rsidRPr="00CC1058">
        <w:rPr>
          <w:rFonts w:ascii="宋体" w:hint="eastAsia"/>
          <w:noProof/>
          <w:kern w:val="0"/>
          <w:szCs w:val="20"/>
          <w:highlight w:val="yellow"/>
          <w:rPrChange w:id="296" w:author="Li Xing" w:date="2019-12-19T15:37:00Z">
            <w:rPr>
              <w:rFonts w:ascii="宋体" w:cs="宋体" w:hint="eastAsia"/>
              <w:kern w:val="0"/>
              <w:szCs w:val="21"/>
              <w:highlight w:val="yellow"/>
            </w:rPr>
          </w:rPrChange>
        </w:rPr>
        <w:t>、</w:t>
      </w:r>
      <w:r w:rsidR="00B12959" w:rsidRPr="00CC1058">
        <w:rPr>
          <w:rFonts w:ascii="宋体" w:hint="eastAsia"/>
          <w:noProof/>
          <w:kern w:val="0"/>
          <w:szCs w:val="20"/>
          <w:highlight w:val="yellow"/>
          <w:rPrChange w:id="297" w:author="Li Xing" w:date="2019-12-19T15:37:00Z">
            <w:rPr>
              <w:rFonts w:ascii="宋体" w:cs="宋体" w:hint="eastAsia"/>
              <w:kern w:val="0"/>
              <w:szCs w:val="21"/>
              <w:highlight w:val="yellow"/>
            </w:rPr>
          </w:rPrChange>
        </w:rPr>
        <w:t>运营商网络的</w:t>
      </w:r>
      <w:r w:rsidR="00B12959" w:rsidRPr="00CC1058">
        <w:rPr>
          <w:rFonts w:ascii="宋体"/>
          <w:noProof/>
          <w:kern w:val="0"/>
          <w:szCs w:val="20"/>
          <w:highlight w:val="yellow"/>
          <w:rPrChange w:id="298" w:author="Li Xing" w:date="2019-12-19T15:37:00Z">
            <w:rPr>
              <w:rFonts w:ascii="宋体" w:cs="宋体"/>
              <w:kern w:val="0"/>
              <w:szCs w:val="21"/>
              <w:highlight w:val="yellow"/>
            </w:rPr>
          </w:rPrChange>
        </w:rPr>
        <w:t>灵</w:t>
      </w:r>
      <w:r w:rsidR="00B12959" w:rsidRPr="00CC1058">
        <w:rPr>
          <w:rFonts w:ascii="宋体" w:hint="eastAsia"/>
          <w:noProof/>
          <w:kern w:val="0"/>
          <w:szCs w:val="20"/>
          <w:highlight w:val="yellow"/>
          <w:rPrChange w:id="299" w:author="Li Xing" w:date="2019-12-19T15:37:00Z">
            <w:rPr>
              <w:rFonts w:ascii="宋体" w:cs="宋体" w:hint="eastAsia"/>
              <w:kern w:val="0"/>
              <w:szCs w:val="21"/>
              <w:highlight w:val="yellow"/>
            </w:rPr>
          </w:rPrChange>
        </w:rPr>
        <w:t>活</w:t>
      </w:r>
      <w:r w:rsidR="002A7754" w:rsidRPr="00CC1058">
        <w:rPr>
          <w:rFonts w:ascii="宋体" w:hint="eastAsia"/>
          <w:noProof/>
          <w:kern w:val="0"/>
          <w:szCs w:val="20"/>
          <w:highlight w:val="yellow"/>
          <w:rPrChange w:id="300" w:author="Li Xing" w:date="2019-12-19T15:37:00Z">
            <w:rPr>
              <w:rFonts w:ascii="宋体" w:cs="宋体" w:hint="eastAsia"/>
              <w:kern w:val="0"/>
              <w:szCs w:val="21"/>
              <w:highlight w:val="yellow"/>
            </w:rPr>
          </w:rPrChange>
        </w:rPr>
        <w:t>选择</w:t>
      </w:r>
      <w:r w:rsidR="00B12959" w:rsidRPr="00CC1058">
        <w:rPr>
          <w:rFonts w:ascii="宋体" w:hint="eastAsia"/>
          <w:noProof/>
          <w:kern w:val="0"/>
          <w:szCs w:val="20"/>
          <w:highlight w:val="yellow"/>
          <w:rPrChange w:id="301" w:author="Li Xing" w:date="2019-12-19T15:37:00Z">
            <w:rPr>
              <w:rFonts w:ascii="宋体" w:cs="宋体" w:hint="eastAsia"/>
              <w:kern w:val="0"/>
              <w:szCs w:val="21"/>
              <w:highlight w:val="yellow"/>
            </w:rPr>
          </w:rPrChange>
        </w:rPr>
        <w:t>，具体网</w:t>
      </w:r>
      <w:r w:rsidR="00B12959" w:rsidRPr="00CC1058">
        <w:rPr>
          <w:rFonts w:ascii="宋体"/>
          <w:noProof/>
          <w:kern w:val="0"/>
          <w:szCs w:val="20"/>
          <w:highlight w:val="yellow"/>
          <w:rPrChange w:id="302" w:author="Li Xing" w:date="2019-12-19T15:37:00Z">
            <w:rPr>
              <w:rFonts w:ascii="宋体" w:cs="宋体"/>
              <w:kern w:val="0"/>
              <w:szCs w:val="21"/>
              <w:highlight w:val="yellow"/>
            </w:rPr>
          </w:rPrChange>
        </w:rPr>
        <w:t>络</w:t>
      </w:r>
      <w:r w:rsidR="00B12959" w:rsidRPr="00CC1058">
        <w:rPr>
          <w:rFonts w:ascii="宋体" w:hint="eastAsia"/>
          <w:noProof/>
          <w:kern w:val="0"/>
          <w:szCs w:val="20"/>
          <w:highlight w:val="yellow"/>
          <w:rPrChange w:id="303" w:author="Li Xing" w:date="2019-12-19T15:37:00Z">
            <w:rPr>
              <w:rFonts w:ascii="宋体" w:cs="宋体" w:hint="eastAsia"/>
              <w:kern w:val="0"/>
              <w:szCs w:val="21"/>
              <w:highlight w:val="yellow"/>
            </w:rPr>
          </w:rPrChange>
        </w:rPr>
        <w:t>模式</w:t>
      </w:r>
      <w:r w:rsidR="00B12959" w:rsidRPr="00CC1058">
        <w:rPr>
          <w:rFonts w:ascii="宋体"/>
          <w:noProof/>
          <w:kern w:val="0"/>
          <w:szCs w:val="20"/>
          <w:highlight w:val="yellow"/>
          <w:rPrChange w:id="304" w:author="Li Xing" w:date="2019-12-19T15:37:00Z">
            <w:rPr>
              <w:rFonts w:ascii="宋体" w:cs="宋体"/>
              <w:kern w:val="0"/>
              <w:szCs w:val="21"/>
              <w:highlight w:val="yellow"/>
            </w:rPr>
          </w:rPrChange>
        </w:rPr>
        <w:t>选择应满</w:t>
      </w:r>
      <w:r w:rsidR="00B12959" w:rsidRPr="00CC1058">
        <w:rPr>
          <w:rFonts w:ascii="宋体" w:hint="eastAsia"/>
          <w:noProof/>
          <w:kern w:val="0"/>
          <w:szCs w:val="20"/>
          <w:highlight w:val="yellow"/>
          <w:rPrChange w:id="305" w:author="Li Xing" w:date="2019-12-19T15:37:00Z">
            <w:rPr>
              <w:rFonts w:ascii="宋体" w:cs="宋体" w:hint="eastAsia"/>
              <w:kern w:val="0"/>
              <w:szCs w:val="21"/>
              <w:highlight w:val="yellow"/>
            </w:rPr>
          </w:rPrChange>
        </w:rPr>
        <w:t>足以下要求：</w:t>
      </w:r>
    </w:p>
    <w:p w14:paraId="7C586447" w14:textId="77777777" w:rsidR="00B12959" w:rsidRPr="00B12959" w:rsidRDefault="00B12959" w:rsidP="00B12959">
      <w:pPr>
        <w:numPr>
          <w:ilvl w:val="0"/>
          <w:numId w:val="38"/>
        </w:numPr>
        <w:autoSpaceDE w:val="0"/>
        <w:autoSpaceDN w:val="0"/>
        <w:adjustRightInd w:val="0"/>
        <w:textAlignment w:val="baseline"/>
        <w:rPr>
          <w:rFonts w:ascii="宋体" w:cs="宋体"/>
          <w:szCs w:val="21"/>
          <w:highlight w:val="yellow"/>
        </w:rPr>
      </w:pP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应</w:t>
      </w:r>
      <w:r w:rsidRPr="00B12959">
        <w:rPr>
          <w:rFonts w:ascii="宋体" w:cs="宋体" w:hint="eastAsia"/>
          <w:szCs w:val="21"/>
          <w:highlight w:val="yellow"/>
        </w:rPr>
        <w:t>针对两种用户卡分别</w:t>
      </w:r>
      <w:r w:rsidRPr="00B12959">
        <w:rPr>
          <w:rFonts w:ascii="宋体" w:cs="宋体"/>
          <w:szCs w:val="21"/>
          <w:highlight w:val="yellow"/>
        </w:rPr>
        <w:t>显</w:t>
      </w:r>
      <w:r w:rsidRPr="00B12959">
        <w:rPr>
          <w:rFonts w:ascii="宋体" w:cs="宋体" w:hint="eastAsia"/>
          <w:szCs w:val="21"/>
          <w:highlight w:val="yellow"/>
        </w:rPr>
        <w:t>示可</w:t>
      </w:r>
      <w:r w:rsidRPr="00B12959">
        <w:rPr>
          <w:rFonts w:ascii="宋体" w:cs="宋体"/>
          <w:szCs w:val="21"/>
          <w:highlight w:val="yellow"/>
        </w:rPr>
        <w:t>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模式列表</w:t>
      </w:r>
      <w:ins w:id="306" w:author="lusonghe" w:date="2019-12-03T14:09:00Z">
        <w:r w:rsidR="009F00E8" w:rsidRPr="00CC1058">
          <w:rPr>
            <w:rFonts w:hint="eastAsia"/>
            <w:highlight w:val="yellow"/>
            <w:rPrChange w:id="307" w:author="Li Xing" w:date="2019-12-19T15:40:00Z">
              <w:rPr>
                <w:rFonts w:ascii="宋体" w:cs="宋体" w:hint="eastAsia"/>
                <w:szCs w:val="21"/>
                <w:highlight w:val="yellow"/>
              </w:rPr>
            </w:rPrChange>
          </w:rPr>
          <w:t>（</w:t>
        </w:r>
        <w:r w:rsidR="009F00E8" w:rsidRPr="00CC1058">
          <w:rPr>
            <w:rFonts w:hint="eastAsia"/>
            <w:highlight w:val="yellow"/>
            <w:rPrChange w:id="308" w:author="Li Xing" w:date="2019-12-19T15:40:00Z">
              <w:rPr>
                <w:rFonts w:ascii="宋体" w:cs="宋体" w:hint="eastAsia"/>
                <w:szCs w:val="21"/>
                <w:highlight w:val="yellow"/>
              </w:rPr>
            </w:rPrChange>
          </w:rPr>
          <w:t>5</w:t>
        </w:r>
        <w:r w:rsidR="009F00E8" w:rsidRPr="00CC1058">
          <w:rPr>
            <w:rFonts w:hint="eastAsia"/>
            <w:highlight w:val="yellow"/>
            <w:rPrChange w:id="309" w:author="Li Xing" w:date="2019-12-19T15:40:00Z">
              <w:rPr>
                <w:rFonts w:ascii="宋体" w:cs="宋体" w:hint="eastAsia"/>
                <w:szCs w:val="21"/>
                <w:highlight w:val="yellow"/>
              </w:rPr>
            </w:rPrChange>
          </w:rPr>
          <w:t>、</w:t>
        </w:r>
        <w:r w:rsidR="009F00E8" w:rsidRPr="00CC1058">
          <w:rPr>
            <w:rFonts w:hint="eastAsia"/>
            <w:highlight w:val="yellow"/>
            <w:rPrChange w:id="310" w:author="Li Xing" w:date="2019-12-19T15:40:00Z">
              <w:rPr>
                <w:rFonts w:ascii="宋体" w:cs="宋体" w:hint="eastAsia"/>
                <w:szCs w:val="21"/>
                <w:highlight w:val="yellow"/>
              </w:rPr>
            </w:rPrChange>
          </w:rPr>
          <w:t>4</w:t>
        </w:r>
        <w:r w:rsidR="009F00E8" w:rsidRPr="00CC1058">
          <w:rPr>
            <w:rFonts w:hint="eastAsia"/>
            <w:highlight w:val="yellow"/>
            <w:rPrChange w:id="311" w:author="Li Xing" w:date="2019-12-19T15:40:00Z">
              <w:rPr>
                <w:rFonts w:ascii="宋体" w:cs="宋体" w:hint="eastAsia"/>
                <w:szCs w:val="21"/>
                <w:highlight w:val="yellow"/>
              </w:rPr>
            </w:rPrChange>
          </w:rPr>
          <w:t>、</w:t>
        </w:r>
        <w:r w:rsidR="009F00E8" w:rsidRPr="00CC1058">
          <w:rPr>
            <w:rFonts w:hint="eastAsia"/>
            <w:highlight w:val="yellow"/>
            <w:rPrChange w:id="312" w:author="Li Xing" w:date="2019-12-19T15:40:00Z">
              <w:rPr>
                <w:rFonts w:ascii="宋体" w:cs="宋体" w:hint="eastAsia"/>
                <w:szCs w:val="21"/>
                <w:highlight w:val="yellow"/>
              </w:rPr>
            </w:rPrChange>
          </w:rPr>
          <w:t>3</w:t>
        </w:r>
        <w:r w:rsidR="009F00E8" w:rsidRPr="00CC1058">
          <w:rPr>
            <w:rFonts w:hint="eastAsia"/>
            <w:highlight w:val="yellow"/>
            <w:rPrChange w:id="313" w:author="Li Xing" w:date="2019-12-19T15:40:00Z">
              <w:rPr>
                <w:rFonts w:ascii="宋体" w:cs="宋体" w:hint="eastAsia"/>
                <w:szCs w:val="21"/>
                <w:highlight w:val="yellow"/>
              </w:rPr>
            </w:rPrChange>
          </w:rPr>
          <w:t>、</w:t>
        </w:r>
        <w:r w:rsidR="009F00E8" w:rsidRPr="00CC1058">
          <w:rPr>
            <w:rFonts w:hint="eastAsia"/>
            <w:highlight w:val="yellow"/>
            <w:rPrChange w:id="314" w:author="Li Xing" w:date="2019-12-19T15:40:00Z">
              <w:rPr>
                <w:rFonts w:ascii="宋体" w:cs="宋体" w:hint="eastAsia"/>
                <w:szCs w:val="21"/>
                <w:highlight w:val="yellow"/>
              </w:rPr>
            </w:rPrChange>
          </w:rPr>
          <w:t>2G</w:t>
        </w:r>
        <w:r w:rsidR="009F00E8" w:rsidRPr="00CC1058">
          <w:rPr>
            <w:rFonts w:hint="eastAsia"/>
            <w:highlight w:val="yellow"/>
            <w:rPrChange w:id="315" w:author="Li Xing" w:date="2019-12-19T15:40:00Z">
              <w:rPr>
                <w:rFonts w:ascii="宋体" w:cs="宋体" w:hint="eastAsia"/>
                <w:szCs w:val="21"/>
                <w:highlight w:val="yellow"/>
              </w:rPr>
            </w:rPrChange>
          </w:rPr>
          <w:t>）</w:t>
        </w:r>
      </w:ins>
      <w:r w:rsidRPr="00CC1058">
        <w:rPr>
          <w:rFonts w:hint="eastAsia"/>
          <w:highlight w:val="yellow"/>
          <w:rPrChange w:id="316" w:author="Li Xing" w:date="2019-12-19T15:40:00Z">
            <w:rPr>
              <w:rFonts w:ascii="宋体" w:cs="宋体" w:hint="eastAsia"/>
              <w:szCs w:val="21"/>
              <w:highlight w:val="yellow"/>
            </w:rPr>
          </w:rPrChange>
        </w:rPr>
        <w:t>，供</w:t>
      </w:r>
      <w:r w:rsidRPr="00B12959">
        <w:rPr>
          <w:rFonts w:ascii="宋体" w:cs="宋体" w:hint="eastAsia"/>
          <w:szCs w:val="21"/>
          <w:highlight w:val="yellow"/>
        </w:rPr>
        <w:t>用</w:t>
      </w:r>
      <w:r w:rsidRPr="00B12959">
        <w:rPr>
          <w:rFonts w:ascii="宋体" w:cs="宋体"/>
          <w:szCs w:val="21"/>
          <w:highlight w:val="yellow"/>
        </w:rPr>
        <w:t>户</w:t>
      </w:r>
      <w:r w:rsidRPr="00B12959">
        <w:rPr>
          <w:rFonts w:ascii="宋体" w:cs="宋体" w:hint="eastAsia"/>
          <w:szCs w:val="21"/>
          <w:highlight w:val="yellow"/>
        </w:rPr>
        <w:t>重</w:t>
      </w:r>
      <w:r w:rsidRPr="00B12959">
        <w:rPr>
          <w:rFonts w:ascii="宋体" w:cs="宋体"/>
          <w:szCs w:val="21"/>
          <w:highlight w:val="yellow"/>
        </w:rPr>
        <w:t>新选择</w:t>
      </w:r>
      <w:r w:rsidRPr="00B12959">
        <w:rPr>
          <w:rFonts w:ascii="宋体" w:cs="宋体" w:hint="eastAsia"/>
          <w:szCs w:val="21"/>
          <w:highlight w:val="yellow"/>
        </w:rPr>
        <w:t>网</w:t>
      </w:r>
      <w:r w:rsidRPr="00B12959">
        <w:rPr>
          <w:rFonts w:ascii="宋体" w:cs="宋体"/>
          <w:szCs w:val="21"/>
          <w:highlight w:val="yellow"/>
        </w:rPr>
        <w:t>络</w:t>
      </w:r>
      <w:r w:rsidRPr="00B12959">
        <w:rPr>
          <w:rFonts w:ascii="宋体" w:cs="宋体" w:hint="eastAsia"/>
          <w:szCs w:val="21"/>
          <w:highlight w:val="yellow"/>
        </w:rPr>
        <w:t>。</w:t>
      </w:r>
    </w:p>
    <w:p w14:paraId="660BF452" w14:textId="77777777" w:rsidR="00B12959" w:rsidRPr="00B12959" w:rsidRDefault="00B12959" w:rsidP="00B12959">
      <w:pPr>
        <w:numPr>
          <w:ilvl w:val="0"/>
          <w:numId w:val="38"/>
        </w:numPr>
        <w:autoSpaceDE w:val="0"/>
        <w:autoSpaceDN w:val="0"/>
        <w:adjustRightInd w:val="0"/>
        <w:textAlignment w:val="baseline"/>
        <w:rPr>
          <w:rFonts w:ascii="宋体" w:cs="宋体"/>
          <w:szCs w:val="21"/>
          <w:highlight w:val="yellow"/>
        </w:rPr>
      </w:pPr>
      <w:r w:rsidRPr="00B12959">
        <w:rPr>
          <w:rFonts w:ascii="宋体" w:cs="宋体"/>
          <w:szCs w:val="21"/>
          <w:highlight w:val="yellow"/>
        </w:rPr>
        <w:t>当</w:t>
      </w:r>
      <w:r w:rsidRPr="00B12959">
        <w:rPr>
          <w:rFonts w:ascii="宋体" w:cs="宋体" w:hint="eastAsia"/>
          <w:szCs w:val="21"/>
          <w:highlight w:val="yellow"/>
        </w:rPr>
        <w:t>用</w:t>
      </w:r>
      <w:r w:rsidRPr="00B12959">
        <w:rPr>
          <w:rFonts w:ascii="宋体" w:cs="宋体"/>
          <w:szCs w:val="21"/>
          <w:highlight w:val="yellow"/>
        </w:rPr>
        <w:t>户</w:t>
      </w:r>
      <w:r w:rsidRPr="00B12959">
        <w:rPr>
          <w:rFonts w:ascii="宋体" w:cs="宋体" w:hint="eastAsia"/>
          <w:szCs w:val="21"/>
          <w:highlight w:val="yellow"/>
        </w:rPr>
        <w:t>针对任何一张用户卡</w:t>
      </w:r>
      <w:r w:rsidRPr="00B12959">
        <w:rPr>
          <w:rFonts w:ascii="宋体" w:cs="宋体"/>
          <w:szCs w:val="21"/>
          <w:highlight w:val="yellow"/>
        </w:rPr>
        <w:t>选择</w:t>
      </w:r>
      <w:r w:rsidRPr="00B12959">
        <w:rPr>
          <w:rFonts w:ascii="宋体" w:cs="宋体" w:hint="eastAsia"/>
          <w:szCs w:val="21"/>
          <w:highlight w:val="yellow"/>
        </w:rPr>
        <w:t>了</w:t>
      </w: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当</w:t>
      </w:r>
      <w:r w:rsidRPr="00B12959">
        <w:rPr>
          <w:rFonts w:ascii="宋体" w:cs="宋体" w:hint="eastAsia"/>
          <w:szCs w:val="21"/>
          <w:highlight w:val="yellow"/>
        </w:rPr>
        <w:t>前正在工作的网</w:t>
      </w:r>
      <w:r w:rsidRPr="00B12959">
        <w:rPr>
          <w:rFonts w:ascii="宋体" w:cs="宋体"/>
          <w:szCs w:val="21"/>
          <w:highlight w:val="yellow"/>
        </w:rPr>
        <w:t>络时</w:t>
      </w:r>
      <w:r w:rsidRPr="00B12959">
        <w:rPr>
          <w:rFonts w:ascii="宋体" w:cs="宋体" w:hint="eastAsia"/>
          <w:szCs w:val="21"/>
          <w:highlight w:val="yellow"/>
        </w:rPr>
        <w:t>，</w:t>
      </w: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应</w:t>
      </w:r>
      <w:r w:rsidRPr="00B12959">
        <w:rPr>
          <w:rFonts w:ascii="宋体" w:cs="宋体" w:hint="eastAsia"/>
          <w:szCs w:val="21"/>
          <w:highlight w:val="yellow"/>
        </w:rPr>
        <w:t>直接回到待机</w:t>
      </w:r>
      <w:r w:rsidRPr="00B12959">
        <w:rPr>
          <w:rFonts w:ascii="宋体" w:cs="宋体"/>
          <w:szCs w:val="21"/>
          <w:highlight w:val="yellow"/>
        </w:rPr>
        <w:t>状态</w:t>
      </w:r>
      <w:r w:rsidRPr="00B12959">
        <w:rPr>
          <w:rFonts w:ascii="宋体" w:cs="宋体" w:hint="eastAsia"/>
          <w:szCs w:val="21"/>
          <w:highlight w:val="yellow"/>
        </w:rPr>
        <w:t>，不重新</w:t>
      </w:r>
      <w:r w:rsidRPr="00B12959">
        <w:rPr>
          <w:rFonts w:ascii="宋体" w:cs="宋体"/>
          <w:szCs w:val="21"/>
          <w:highlight w:val="yellow"/>
        </w:rPr>
        <w:t>进</w:t>
      </w:r>
      <w:r w:rsidRPr="00B12959">
        <w:rPr>
          <w:rFonts w:ascii="宋体" w:cs="宋体" w:hint="eastAsia"/>
          <w:szCs w:val="21"/>
          <w:highlight w:val="yellow"/>
        </w:rPr>
        <w:t>行网</w:t>
      </w:r>
      <w:r w:rsidRPr="00B12959">
        <w:rPr>
          <w:rFonts w:ascii="宋体" w:cs="宋体"/>
          <w:szCs w:val="21"/>
          <w:highlight w:val="yellow"/>
        </w:rPr>
        <w:t>络</w:t>
      </w:r>
      <w:r w:rsidRPr="00B12959">
        <w:rPr>
          <w:rFonts w:ascii="宋体" w:cs="宋体" w:hint="eastAsia"/>
          <w:szCs w:val="21"/>
          <w:highlight w:val="yellow"/>
        </w:rPr>
        <w:t>搜索。</w:t>
      </w:r>
    </w:p>
    <w:p w14:paraId="73A8E9CB" w14:textId="77777777" w:rsidR="00B12959" w:rsidRDefault="00B12959" w:rsidP="004C5EEA">
      <w:pPr>
        <w:numPr>
          <w:ilvl w:val="0"/>
          <w:numId w:val="38"/>
        </w:numPr>
        <w:autoSpaceDE w:val="0"/>
        <w:autoSpaceDN w:val="0"/>
        <w:adjustRightInd w:val="0"/>
        <w:textAlignment w:val="baseline"/>
        <w:rPr>
          <w:rFonts w:ascii="宋体" w:cs="宋体"/>
          <w:szCs w:val="21"/>
          <w:highlight w:val="yellow"/>
        </w:rPr>
      </w:pPr>
      <w:r w:rsidRPr="00B12959">
        <w:rPr>
          <w:rFonts w:ascii="宋体" w:cs="宋体" w:hint="eastAsia"/>
          <w:szCs w:val="21"/>
          <w:highlight w:val="yellow"/>
        </w:rPr>
        <w:t>终端应针对两张用户卡分别提供网络运营商列表。当</w:t>
      </w:r>
      <w:r w:rsidRPr="00B12959">
        <w:rPr>
          <w:rFonts w:ascii="宋体" w:cs="宋体"/>
          <w:szCs w:val="21"/>
          <w:highlight w:val="yellow"/>
        </w:rPr>
        <w:t>终</w:t>
      </w:r>
      <w:r w:rsidRPr="00B12959">
        <w:rPr>
          <w:rFonts w:ascii="宋体" w:cs="宋体" w:hint="eastAsia"/>
          <w:szCs w:val="21"/>
          <w:highlight w:val="yellow"/>
        </w:rPr>
        <w:t>端针对某一个用户卡搜索用</w:t>
      </w:r>
      <w:r w:rsidRPr="00B12959">
        <w:rPr>
          <w:rFonts w:ascii="宋体" w:cs="宋体"/>
          <w:szCs w:val="21"/>
          <w:highlight w:val="yellow"/>
        </w:rPr>
        <w:t>户选择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运营商失</w:t>
      </w:r>
      <w:r w:rsidRPr="00B12959">
        <w:rPr>
          <w:rFonts w:ascii="宋体" w:cs="宋体"/>
          <w:szCs w:val="21"/>
          <w:highlight w:val="yellow"/>
        </w:rPr>
        <w:t>败时</w:t>
      </w:r>
      <w:r w:rsidRPr="00B12959">
        <w:rPr>
          <w:rFonts w:ascii="宋体" w:cs="宋体" w:hint="eastAsia"/>
          <w:szCs w:val="21"/>
          <w:highlight w:val="yellow"/>
        </w:rPr>
        <w:t>，</w:t>
      </w:r>
      <w:r w:rsidRPr="00B12959">
        <w:rPr>
          <w:rFonts w:ascii="宋体" w:cs="宋体"/>
          <w:szCs w:val="21"/>
          <w:highlight w:val="yellow"/>
        </w:rPr>
        <w:t>终</w:t>
      </w:r>
      <w:r w:rsidRPr="00B12959">
        <w:rPr>
          <w:rFonts w:ascii="宋体" w:cs="宋体" w:hint="eastAsia"/>
          <w:szCs w:val="21"/>
          <w:highlight w:val="yellow"/>
        </w:rPr>
        <w:t>端应重新列出可以</w:t>
      </w:r>
      <w:r w:rsidRPr="00B12959">
        <w:rPr>
          <w:rFonts w:ascii="宋体" w:cs="宋体"/>
          <w:szCs w:val="21"/>
          <w:highlight w:val="yellow"/>
        </w:rPr>
        <w:t>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运营商</w:t>
      </w:r>
      <w:r w:rsidRPr="00B12959">
        <w:rPr>
          <w:rFonts w:ascii="宋体" w:cs="宋体"/>
          <w:szCs w:val="21"/>
          <w:highlight w:val="yellow"/>
        </w:rPr>
        <w:t>列</w:t>
      </w:r>
      <w:r w:rsidRPr="00B12959">
        <w:rPr>
          <w:rFonts w:ascii="宋体" w:cs="宋体" w:hint="eastAsia"/>
          <w:szCs w:val="21"/>
          <w:highlight w:val="yellow"/>
        </w:rPr>
        <w:t>表供用</w:t>
      </w:r>
      <w:r w:rsidRPr="00B12959">
        <w:rPr>
          <w:rFonts w:ascii="宋体" w:cs="宋体"/>
          <w:szCs w:val="21"/>
          <w:highlight w:val="yellow"/>
        </w:rPr>
        <w:t>户</w:t>
      </w:r>
      <w:r w:rsidRPr="00B12959">
        <w:rPr>
          <w:rFonts w:ascii="宋体" w:cs="宋体" w:hint="eastAsia"/>
          <w:szCs w:val="21"/>
          <w:highlight w:val="yellow"/>
        </w:rPr>
        <w:t>再次</w:t>
      </w:r>
      <w:r w:rsidRPr="00B12959">
        <w:rPr>
          <w:rFonts w:ascii="宋体" w:cs="宋体"/>
          <w:szCs w:val="21"/>
          <w:highlight w:val="yellow"/>
        </w:rPr>
        <w:t>选择</w:t>
      </w:r>
      <w:r w:rsidRPr="00B12959">
        <w:rPr>
          <w:rFonts w:ascii="宋体" w:cs="宋体" w:hint="eastAsia"/>
          <w:szCs w:val="21"/>
          <w:highlight w:val="yellow"/>
        </w:rPr>
        <w:t>。</w:t>
      </w:r>
    </w:p>
    <w:p w14:paraId="321E0230" w14:textId="0FA883D3" w:rsidR="009F00E8" w:rsidDel="00CC1058" w:rsidRDefault="009F00E8">
      <w:pPr>
        <w:rPr>
          <w:ins w:id="317" w:author="lusonghe" w:date="2019-12-03T14:08:00Z"/>
          <w:del w:id="318" w:author="Li Xing" w:date="2019-12-19T15:41:00Z"/>
          <w:b/>
          <w:highlight w:val="yellow"/>
        </w:rPr>
        <w:pPrChange w:id="319" w:author="lusonghe" w:date="2019-12-03T14:08:00Z">
          <w:pPr>
            <w:pStyle w:val="affffffffff2"/>
            <w:numPr>
              <w:numId w:val="38"/>
            </w:numPr>
            <w:ind w:left="780" w:firstLineChars="0" w:hanging="360"/>
          </w:pPr>
        </w:pPrChange>
      </w:pPr>
    </w:p>
    <w:p w14:paraId="4446C594" w14:textId="353CD87B" w:rsidR="009F00E8" w:rsidDel="00CC1058" w:rsidRDefault="009F00E8">
      <w:pPr>
        <w:rPr>
          <w:ins w:id="320" w:author="lusonghe" w:date="2019-12-03T14:08:00Z"/>
          <w:del w:id="321" w:author="Li Xing" w:date="2019-12-19T15:39:00Z"/>
          <w:b/>
          <w:highlight w:val="yellow"/>
        </w:rPr>
        <w:pPrChange w:id="322" w:author="lusonghe" w:date="2019-12-03T14:08:00Z">
          <w:pPr>
            <w:pStyle w:val="affffffffff2"/>
            <w:numPr>
              <w:numId w:val="38"/>
            </w:numPr>
            <w:ind w:left="780" w:firstLineChars="0" w:hanging="360"/>
          </w:pPr>
        </w:pPrChange>
      </w:pPr>
    </w:p>
    <w:p w14:paraId="6A1685F2" w14:textId="2A7305FC" w:rsidR="009F00E8" w:rsidRPr="009F00E8" w:rsidDel="00CC1058" w:rsidRDefault="009F00E8">
      <w:pPr>
        <w:rPr>
          <w:ins w:id="323" w:author="lusonghe" w:date="2019-12-03T14:08:00Z"/>
          <w:del w:id="324" w:author="Li Xing" w:date="2019-12-19T15:39:00Z"/>
          <w:rFonts w:ascii="宋体" w:cs="宋体"/>
          <w:b/>
          <w:kern w:val="0"/>
          <w:szCs w:val="21"/>
          <w:highlight w:val="yellow"/>
          <w:rPrChange w:id="325" w:author="lusonghe" w:date="2019-12-03T14:08:00Z">
            <w:rPr>
              <w:ins w:id="326" w:author="lusonghe" w:date="2019-12-03T14:08:00Z"/>
              <w:del w:id="327" w:author="Li Xing" w:date="2019-12-19T15:39:00Z"/>
              <w:rFonts w:ascii="宋体" w:cs="宋体"/>
              <w:kern w:val="0"/>
              <w:szCs w:val="21"/>
              <w:highlight w:val="yellow"/>
            </w:rPr>
          </w:rPrChange>
        </w:rPr>
        <w:pPrChange w:id="328" w:author="lusonghe" w:date="2019-12-03T14:08:00Z">
          <w:pPr>
            <w:pStyle w:val="affffffffff2"/>
            <w:numPr>
              <w:numId w:val="38"/>
            </w:numPr>
            <w:ind w:left="780" w:firstLineChars="0" w:hanging="360"/>
          </w:pPr>
        </w:pPrChange>
      </w:pPr>
      <w:ins w:id="329" w:author="lusonghe" w:date="2019-12-03T14:08:00Z">
        <w:del w:id="330" w:author="Li Xing" w:date="2019-12-19T15:39:00Z">
          <w:r w:rsidRPr="009F00E8" w:rsidDel="00CC1058">
            <w:rPr>
              <w:rFonts w:hint="eastAsia"/>
              <w:b/>
              <w:highlight w:val="yellow"/>
              <w:rPrChange w:id="331" w:author="lusonghe" w:date="2019-12-03T14:08:00Z">
                <w:rPr>
                  <w:rFonts w:hint="eastAsia"/>
                  <w:highlight w:val="yellow"/>
                </w:rPr>
              </w:rPrChange>
            </w:rPr>
            <w:delText>考虑参照单卡的选网要求</w:delText>
          </w:r>
        </w:del>
      </w:ins>
    </w:p>
    <w:p w14:paraId="7D1D842E" w14:textId="77777777" w:rsidR="009F00E8" w:rsidRPr="009F00E8" w:rsidRDefault="009F00E8">
      <w:pPr>
        <w:autoSpaceDE w:val="0"/>
        <w:autoSpaceDN w:val="0"/>
        <w:adjustRightInd w:val="0"/>
        <w:textAlignment w:val="baseline"/>
        <w:rPr>
          <w:rFonts w:ascii="宋体" w:cs="宋体"/>
          <w:szCs w:val="21"/>
          <w:highlight w:val="yellow"/>
        </w:rPr>
        <w:pPrChange w:id="332" w:author="lusonghe" w:date="2019-12-03T14:08:00Z">
          <w:pPr>
            <w:autoSpaceDE w:val="0"/>
            <w:autoSpaceDN w:val="0"/>
            <w:adjustRightInd w:val="0"/>
            <w:jc w:val="center"/>
            <w:textAlignment w:val="baseline"/>
          </w:pPr>
        </w:pPrChange>
      </w:pPr>
    </w:p>
    <w:p w14:paraId="7064CECC" w14:textId="77777777" w:rsidR="00971D66" w:rsidRDefault="00971D66" w:rsidP="001457D6">
      <w:pPr>
        <w:autoSpaceDE w:val="0"/>
        <w:autoSpaceDN w:val="0"/>
        <w:adjustRightInd w:val="0"/>
        <w:textAlignment w:val="baseline"/>
        <w:rPr>
          <w:rFonts w:ascii="宋体" w:cs="宋体"/>
          <w:szCs w:val="21"/>
          <w:highlight w:val="yellow"/>
        </w:rPr>
      </w:pPr>
    </w:p>
    <w:p w14:paraId="665E4C23" w14:textId="011C3D83" w:rsidR="00C55DCA" w:rsidDel="00CC1058" w:rsidRDefault="00C55DCA" w:rsidP="00C55DCA">
      <w:pPr>
        <w:pStyle w:val="a5"/>
        <w:spacing w:before="156" w:after="156"/>
        <w:ind w:left="0"/>
        <w:rPr>
          <w:del w:id="333" w:author="Li Xing" w:date="2019-12-19T15:52:00Z"/>
        </w:rPr>
      </w:pPr>
      <w:del w:id="334" w:author="Li Xing" w:date="2019-12-19T15:52:00Z">
        <w:r w:rsidDel="00CC1058">
          <w:rPr>
            <w:rFonts w:hint="eastAsia"/>
          </w:rPr>
          <w:delText>双卡寻呼处理要求</w:delText>
        </w:r>
        <w:r w:rsidRPr="009B24D1" w:rsidDel="00CC1058">
          <w:rPr>
            <w:rFonts w:hint="eastAsia"/>
            <w:color w:val="FF0000"/>
          </w:rPr>
          <w:delText>（</w:delText>
        </w:r>
        <w:r w:rsidDel="00CC1058">
          <w:rPr>
            <w:rFonts w:hint="eastAsia"/>
            <w:color w:val="FF0000"/>
          </w:rPr>
          <w:delText>华为</w:delText>
        </w:r>
        <w:r w:rsidRPr="009B24D1" w:rsidDel="00CC1058">
          <w:rPr>
            <w:rFonts w:hint="eastAsia"/>
            <w:color w:val="FF0000"/>
          </w:rPr>
          <w:delText>）</w:delText>
        </w:r>
      </w:del>
      <w:ins w:id="335" w:author="lusonghe" w:date="2019-12-03T14:15:00Z">
        <w:del w:id="336" w:author="Li Xing" w:date="2019-12-19T15:52:00Z">
          <w:r w:rsidR="009F00E8" w:rsidDel="00CC1058">
            <w:rPr>
              <w:rFonts w:hint="eastAsia"/>
              <w:color w:val="FF0000"/>
            </w:rPr>
            <w:delText>--------根据后续进展讨论</w:delText>
          </w:r>
        </w:del>
      </w:ins>
    </w:p>
    <w:p w14:paraId="4A9BC76F" w14:textId="7FDA4A3D" w:rsidR="00C55DCA" w:rsidDel="00CC1058" w:rsidRDefault="00C55DCA" w:rsidP="00C55DCA">
      <w:pPr>
        <w:pStyle w:val="a6"/>
        <w:rPr>
          <w:del w:id="337" w:author="Li Xing" w:date="2019-12-19T15:52:00Z"/>
        </w:rPr>
      </w:pPr>
      <w:del w:id="338" w:author="Li Xing" w:date="2019-12-19T15:52:00Z">
        <w:r w:rsidDel="00CC1058">
          <w:rPr>
            <w:rFonts w:hint="eastAsia"/>
          </w:rPr>
          <w:delText>待机状态下的寻呼处理</w:delText>
        </w:r>
      </w:del>
    </w:p>
    <w:p w14:paraId="553EDCAB" w14:textId="665B9970" w:rsidR="002A45C5" w:rsidDel="00CC1058" w:rsidRDefault="002A45C5" w:rsidP="002A45C5">
      <w:pPr>
        <w:autoSpaceDE w:val="0"/>
        <w:autoSpaceDN w:val="0"/>
        <w:adjustRightInd w:val="0"/>
        <w:ind w:firstLineChars="200" w:firstLine="420"/>
        <w:textAlignment w:val="baseline"/>
        <w:rPr>
          <w:del w:id="339" w:author="Li Xing" w:date="2019-12-19T15:52:00Z"/>
          <w:rFonts w:ascii="宋体" w:cs="宋体"/>
          <w:szCs w:val="21"/>
        </w:rPr>
      </w:pPr>
      <w:commentRangeStart w:id="340"/>
      <w:del w:id="341" w:author="Li Xing" w:date="2019-12-19T15:52:00Z">
        <w:r w:rsidRPr="00B41B78" w:rsidDel="00CC1058">
          <w:rPr>
            <w:rFonts w:ascii="宋体" w:cs="宋体" w:hint="eastAsia"/>
            <w:szCs w:val="21"/>
          </w:rPr>
          <w:delText>终端</w:delText>
        </w:r>
        <w:commentRangeEnd w:id="340"/>
        <w:r w:rsidRPr="00B41B78" w:rsidDel="00CC1058">
          <w:rPr>
            <w:rStyle w:val="afffffffb"/>
            <w:kern w:val="0"/>
          </w:rPr>
          <w:commentReference w:id="340"/>
        </w:r>
        <w:r w:rsidRPr="00B41B78" w:rsidDel="00CC1058">
          <w:rPr>
            <w:rFonts w:ascii="宋体" w:cs="宋体" w:hint="eastAsia"/>
            <w:szCs w:val="21"/>
          </w:rPr>
          <w:delText>在待机状态下应能够正常接收两卡的寻呼。在</w:delText>
        </w:r>
        <w:r w:rsidDel="00CC1058">
          <w:rPr>
            <w:rFonts w:ascii="宋体" w:cs="宋体" w:hint="eastAsia"/>
            <w:szCs w:val="21"/>
          </w:rPr>
          <w:delText>任意</w:delText>
        </w:r>
        <w:r w:rsidDel="00CC1058">
          <w:rPr>
            <w:rFonts w:ascii="宋体" w:cs="宋体"/>
            <w:szCs w:val="21"/>
          </w:rPr>
          <w:delText>一卡上</w:delText>
        </w:r>
        <w:r w:rsidDel="00CC1058">
          <w:rPr>
            <w:rFonts w:ascii="宋体" w:cs="宋体" w:hint="eastAsia"/>
            <w:szCs w:val="21"/>
          </w:rPr>
          <w:delText>接收</w:delText>
        </w:r>
        <w:r w:rsidDel="00CC1058">
          <w:rPr>
            <w:rFonts w:ascii="宋体" w:cs="宋体"/>
            <w:szCs w:val="21"/>
          </w:rPr>
          <w:delText>到寻呼后，终端应</w:delText>
        </w:r>
        <w:r w:rsidDel="00CC1058">
          <w:rPr>
            <w:rFonts w:ascii="宋体" w:cs="宋体" w:hint="eastAsia"/>
            <w:szCs w:val="21"/>
          </w:rPr>
          <w:delText>响应寻呼</w:delText>
        </w:r>
        <w:r w:rsidDel="00CC1058">
          <w:rPr>
            <w:rFonts w:ascii="宋体" w:cs="宋体"/>
            <w:szCs w:val="21"/>
          </w:rPr>
          <w:delText>。</w:delText>
        </w:r>
      </w:del>
    </w:p>
    <w:p w14:paraId="67A462D0" w14:textId="657782DC" w:rsidR="002A45C5" w:rsidDel="00CC1058" w:rsidRDefault="002A45C5" w:rsidP="002A45C5">
      <w:pPr>
        <w:autoSpaceDE w:val="0"/>
        <w:autoSpaceDN w:val="0"/>
        <w:adjustRightInd w:val="0"/>
        <w:ind w:firstLineChars="200" w:firstLine="420"/>
        <w:textAlignment w:val="baseline"/>
        <w:rPr>
          <w:ins w:id="342" w:author="lusonghe" w:date="2019-12-03T14:13:00Z"/>
          <w:del w:id="343" w:author="Li Xing" w:date="2019-12-19T15:52:00Z"/>
        </w:rPr>
      </w:pPr>
      <w:del w:id="344" w:author="Li Xing" w:date="2019-12-19T15:52:00Z">
        <w:r w:rsidRPr="00736E75" w:rsidDel="00CC1058">
          <w:rPr>
            <w:rFonts w:hint="eastAsia"/>
            <w:highlight w:val="yellow"/>
          </w:rPr>
          <w:delText>对于双卡双待终端：</w:delText>
        </w:r>
        <w:r w:rsidDel="00CC1058">
          <w:rPr>
            <w:rStyle w:val="afffffffb"/>
          </w:rPr>
          <w:annotationRef/>
        </w:r>
      </w:del>
    </w:p>
    <w:p w14:paraId="286FA579" w14:textId="34E41E59" w:rsidR="009F00E8" w:rsidDel="00CC1058" w:rsidRDefault="009F00E8" w:rsidP="002A45C5">
      <w:pPr>
        <w:autoSpaceDE w:val="0"/>
        <w:autoSpaceDN w:val="0"/>
        <w:adjustRightInd w:val="0"/>
        <w:ind w:firstLineChars="200" w:firstLine="420"/>
        <w:textAlignment w:val="baseline"/>
        <w:rPr>
          <w:del w:id="345" w:author="Li Xing" w:date="2019-12-19T15:52:00Z"/>
        </w:rPr>
      </w:pPr>
    </w:p>
    <w:p w14:paraId="5E2BD99D" w14:textId="26B6CD2A" w:rsidR="002A45C5" w:rsidDel="00CC1058" w:rsidRDefault="002A45C5">
      <w:pPr>
        <w:autoSpaceDE w:val="0"/>
        <w:autoSpaceDN w:val="0"/>
        <w:adjustRightInd w:val="0"/>
        <w:ind w:firstLineChars="200" w:firstLine="422"/>
        <w:textAlignment w:val="baseline"/>
        <w:rPr>
          <w:ins w:id="346" w:author="lusonghe" w:date="2019-12-03T14:13:00Z"/>
          <w:del w:id="347" w:author="Li Xing" w:date="2019-12-19T15:52:00Z"/>
          <w:rFonts w:ascii="宋体" w:cs="宋体"/>
          <w:b/>
          <w:szCs w:val="21"/>
        </w:rPr>
        <w:pPrChange w:id="348" w:author="lusonghe" w:date="2019-12-03T14:13:00Z">
          <w:pPr>
            <w:autoSpaceDE w:val="0"/>
            <w:autoSpaceDN w:val="0"/>
            <w:adjustRightInd w:val="0"/>
            <w:ind w:firstLineChars="200" w:firstLine="420"/>
            <w:textAlignment w:val="baseline"/>
          </w:pPr>
        </w:pPrChange>
      </w:pPr>
      <w:del w:id="349" w:author="Li Xing" w:date="2019-12-19T15:52:00Z">
        <w:r w:rsidRPr="009F00E8" w:rsidDel="00CC1058">
          <w:rPr>
            <w:rFonts w:ascii="宋体" w:cs="宋体" w:hint="eastAsia"/>
            <w:b/>
            <w:szCs w:val="21"/>
            <w:rPrChange w:id="350" w:author="lusonghe" w:date="2019-12-03T14:13:00Z">
              <w:rPr>
                <w:rFonts w:ascii="宋体" w:cs="宋体" w:hint="eastAsia"/>
                <w:szCs w:val="21"/>
              </w:rPr>
            </w:rPrChange>
          </w:rPr>
          <w:delText>若终端双卡同时接收到寻呼，终端响应任意一卡的寻呼，另一卡的寻呼的处理不做要求。</w:delText>
        </w:r>
      </w:del>
    </w:p>
    <w:p w14:paraId="534840E3" w14:textId="11722FA9" w:rsidR="009F00E8" w:rsidDel="00CC1058" w:rsidRDefault="009F00E8" w:rsidP="009F00E8">
      <w:pPr>
        <w:autoSpaceDE w:val="0"/>
        <w:autoSpaceDN w:val="0"/>
        <w:adjustRightInd w:val="0"/>
        <w:ind w:firstLineChars="200" w:firstLine="422"/>
        <w:textAlignment w:val="baseline"/>
        <w:rPr>
          <w:ins w:id="351" w:author="lusonghe" w:date="2019-12-03T14:13:00Z"/>
          <w:del w:id="352" w:author="Li Xing" w:date="2019-12-19T15:52:00Z"/>
          <w:rFonts w:ascii="宋体" w:cs="宋体"/>
          <w:b/>
          <w:szCs w:val="21"/>
        </w:rPr>
      </w:pPr>
      <w:ins w:id="353" w:author="lusonghe" w:date="2019-12-03T14:13:00Z">
        <w:del w:id="354" w:author="Li Xing" w:date="2019-12-19T15:52:00Z">
          <w:r w:rsidDel="00CC1058">
            <w:rPr>
              <w:rFonts w:ascii="宋体" w:cs="宋体" w:hint="eastAsia"/>
              <w:b/>
              <w:szCs w:val="21"/>
            </w:rPr>
            <w:delText>【建议删除】</w:delText>
          </w:r>
        </w:del>
      </w:ins>
    </w:p>
    <w:p w14:paraId="15EE310A" w14:textId="649B239C" w:rsidR="002A45C5" w:rsidDel="00CC1058" w:rsidRDefault="002A45C5">
      <w:pPr>
        <w:autoSpaceDE w:val="0"/>
        <w:autoSpaceDN w:val="0"/>
        <w:adjustRightInd w:val="0"/>
        <w:ind w:firstLineChars="200" w:firstLine="420"/>
        <w:textAlignment w:val="baseline"/>
        <w:rPr>
          <w:del w:id="355" w:author="Li Xing" w:date="2019-12-19T15:52:00Z"/>
          <w:rFonts w:ascii="宋体" w:cs="宋体"/>
          <w:szCs w:val="21"/>
        </w:rPr>
        <w:pPrChange w:id="356" w:author="lusonghe" w:date="2019-12-03T21:10:00Z">
          <w:pPr>
            <w:autoSpaceDE w:val="0"/>
            <w:autoSpaceDN w:val="0"/>
            <w:adjustRightInd w:val="0"/>
            <w:ind w:firstLineChars="200" w:firstLine="420"/>
            <w:textAlignment w:val="baseline"/>
          </w:pPr>
        </w:pPrChange>
      </w:pPr>
    </w:p>
    <w:p w14:paraId="6DDC07AD" w14:textId="1B6A84E1" w:rsidR="002A45C5" w:rsidDel="00CC1058" w:rsidRDefault="002A45C5" w:rsidP="002A45C5">
      <w:pPr>
        <w:pStyle w:val="aff8"/>
        <w:rPr>
          <w:del w:id="357" w:author="Li Xing" w:date="2019-12-19T15:52:00Z"/>
        </w:rPr>
      </w:pPr>
      <w:del w:id="358" w:author="Li Xing" w:date="2019-12-19T15:52:00Z">
        <w:r w:rsidRPr="00736E75" w:rsidDel="00CC1058">
          <w:rPr>
            <w:rFonts w:hint="eastAsia"/>
            <w:highlight w:val="yellow"/>
          </w:rPr>
          <w:delText>对于双卡双</w:delText>
        </w:r>
        <w:r w:rsidDel="00CC1058">
          <w:rPr>
            <w:rFonts w:hint="eastAsia"/>
            <w:highlight w:val="yellow"/>
          </w:rPr>
          <w:delText>通</w:delText>
        </w:r>
        <w:r w:rsidRPr="00736E75" w:rsidDel="00CC1058">
          <w:rPr>
            <w:rFonts w:hint="eastAsia"/>
            <w:highlight w:val="yellow"/>
          </w:rPr>
          <w:delText>终端：</w:delText>
        </w:r>
      </w:del>
    </w:p>
    <w:p w14:paraId="2D1F56C9" w14:textId="45DA8A51" w:rsidR="002A45C5" w:rsidDel="00CC1058" w:rsidRDefault="002A45C5" w:rsidP="00A02A0E">
      <w:pPr>
        <w:autoSpaceDE w:val="0"/>
        <w:autoSpaceDN w:val="0"/>
        <w:adjustRightInd w:val="0"/>
        <w:ind w:firstLineChars="200" w:firstLine="420"/>
        <w:textAlignment w:val="baseline"/>
        <w:rPr>
          <w:del w:id="359" w:author="Li Xing" w:date="2019-12-19T15:52:00Z"/>
          <w:rFonts w:ascii="宋体" w:cs="宋体"/>
          <w:szCs w:val="21"/>
          <w:highlight w:val="yellow"/>
        </w:rPr>
      </w:pPr>
      <w:commentRangeStart w:id="360"/>
      <w:del w:id="361" w:author="Li Xing" w:date="2019-12-19T15:52:00Z">
        <w:r w:rsidRPr="00117C9D" w:rsidDel="00CC1058">
          <w:rPr>
            <w:rFonts w:ascii="宋体" w:cs="宋体" w:hint="eastAsia"/>
            <w:szCs w:val="21"/>
            <w:highlight w:val="yellow"/>
          </w:rPr>
          <w:delText>若终</w:delText>
        </w:r>
        <w:commentRangeEnd w:id="360"/>
        <w:r w:rsidDel="00CC1058">
          <w:rPr>
            <w:rStyle w:val="afffffffb"/>
            <w:kern w:val="0"/>
          </w:rPr>
          <w:commentReference w:id="360"/>
        </w:r>
        <w:r w:rsidRPr="00117C9D" w:rsidDel="00CC1058">
          <w:rPr>
            <w:rFonts w:ascii="宋体" w:cs="宋体" w:hint="eastAsia"/>
            <w:szCs w:val="21"/>
            <w:highlight w:val="yellow"/>
          </w:rPr>
          <w:delText>端双卡同时接收到寻呼，终端</w:delText>
        </w:r>
        <w:r w:rsidRPr="00117C9D" w:rsidDel="00CC1058">
          <w:rPr>
            <w:rFonts w:ascii="宋体" w:cs="宋体" w:hint="eastAsia"/>
            <w:kern w:val="0"/>
            <w:szCs w:val="21"/>
            <w:highlight w:val="yellow"/>
          </w:rPr>
          <w:delText>应能够</w:delText>
        </w:r>
        <w:r w:rsidRPr="00117C9D" w:rsidDel="00CC1058">
          <w:rPr>
            <w:rFonts w:ascii="宋体" w:cs="宋体" w:hint="eastAsia"/>
            <w:szCs w:val="21"/>
            <w:highlight w:val="yellow"/>
          </w:rPr>
          <w:delText>响应两卡的寻呼。</w:delText>
        </w:r>
      </w:del>
    </w:p>
    <w:p w14:paraId="265115E4" w14:textId="6BF91E4A" w:rsidR="002A45C5" w:rsidRPr="002A45C5" w:rsidDel="00CC1058" w:rsidRDefault="002A45C5" w:rsidP="001457D6">
      <w:pPr>
        <w:autoSpaceDE w:val="0"/>
        <w:autoSpaceDN w:val="0"/>
        <w:adjustRightInd w:val="0"/>
        <w:textAlignment w:val="baseline"/>
        <w:rPr>
          <w:del w:id="362" w:author="Li Xing" w:date="2019-12-19T15:52:00Z"/>
          <w:rFonts w:ascii="宋体" w:cs="宋体"/>
          <w:szCs w:val="21"/>
          <w:highlight w:val="yellow"/>
        </w:rPr>
      </w:pPr>
    </w:p>
    <w:p w14:paraId="0FC1A080" w14:textId="16ABECC3" w:rsidR="00C55DCA" w:rsidDel="00CC1058" w:rsidRDefault="00C55DCA" w:rsidP="00C55DCA">
      <w:pPr>
        <w:pStyle w:val="a6"/>
        <w:rPr>
          <w:del w:id="363" w:author="Li Xing" w:date="2019-12-19T15:52:00Z"/>
        </w:rPr>
      </w:pPr>
      <w:del w:id="364" w:author="Li Xing" w:date="2019-12-19T15:52:00Z">
        <w:r w:rsidDel="00CC1058">
          <w:rPr>
            <w:rFonts w:hint="eastAsia"/>
          </w:rPr>
          <w:delText>语音通话状态下的寻呼处理</w:delText>
        </w:r>
      </w:del>
    </w:p>
    <w:p w14:paraId="12370BB8" w14:textId="04E6AB50" w:rsidR="002A45C5" w:rsidDel="00CC1058" w:rsidRDefault="002A45C5" w:rsidP="002A45C5">
      <w:pPr>
        <w:autoSpaceDE w:val="0"/>
        <w:autoSpaceDN w:val="0"/>
        <w:adjustRightInd w:val="0"/>
        <w:ind w:firstLineChars="200" w:firstLine="420"/>
        <w:textAlignment w:val="baseline"/>
        <w:rPr>
          <w:ins w:id="365" w:author="lusonghe" w:date="2019-12-03T14:13:00Z"/>
          <w:del w:id="366" w:author="Li Xing" w:date="2019-12-19T15:52:00Z"/>
          <w:rFonts w:ascii="宋体"/>
          <w:noProof/>
          <w:szCs w:val="20"/>
        </w:rPr>
      </w:pPr>
      <w:del w:id="367" w:author="Li Xing" w:date="2019-12-19T15:52:00Z">
        <w:r w:rsidRPr="00736E75" w:rsidDel="00CC1058">
          <w:rPr>
            <w:rFonts w:ascii="宋体" w:hint="eastAsia"/>
            <w:noProof/>
            <w:szCs w:val="20"/>
            <w:highlight w:val="yellow"/>
          </w:rPr>
          <w:delText>对于双卡双待终端：</w:delText>
        </w:r>
      </w:del>
    </w:p>
    <w:p w14:paraId="64C954AE" w14:textId="2046C161" w:rsidR="009F00E8" w:rsidDel="00CC1058" w:rsidRDefault="009F00E8" w:rsidP="002A45C5">
      <w:pPr>
        <w:autoSpaceDE w:val="0"/>
        <w:autoSpaceDN w:val="0"/>
        <w:adjustRightInd w:val="0"/>
        <w:ind w:firstLineChars="200" w:firstLine="420"/>
        <w:textAlignment w:val="baseline"/>
        <w:rPr>
          <w:del w:id="368" w:author="Li Xing" w:date="2019-12-19T15:52:00Z"/>
          <w:rFonts w:ascii="宋体"/>
          <w:noProof/>
          <w:szCs w:val="20"/>
        </w:rPr>
      </w:pPr>
    </w:p>
    <w:p w14:paraId="1AC271F4" w14:textId="5A14126C" w:rsidR="002A45C5" w:rsidDel="00CC1058" w:rsidRDefault="002A45C5" w:rsidP="002A45C5">
      <w:pPr>
        <w:autoSpaceDE w:val="0"/>
        <w:autoSpaceDN w:val="0"/>
        <w:adjustRightInd w:val="0"/>
        <w:ind w:firstLineChars="200" w:firstLine="420"/>
        <w:textAlignment w:val="baseline"/>
        <w:rPr>
          <w:ins w:id="369" w:author="lusonghe" w:date="2019-12-03T14:13:00Z"/>
          <w:del w:id="370" w:author="Li Xing" w:date="2019-12-19T15:52:00Z"/>
          <w:rFonts w:ascii="宋体" w:cs="宋体"/>
          <w:szCs w:val="21"/>
        </w:rPr>
      </w:pPr>
      <w:commentRangeStart w:id="371"/>
      <w:del w:id="372" w:author="Li Xing" w:date="2019-12-19T15:52:00Z">
        <w:r w:rsidRPr="00117C9D" w:rsidDel="00CC1058">
          <w:rPr>
            <w:rFonts w:ascii="宋体" w:cs="宋体" w:hint="eastAsia"/>
            <w:szCs w:val="21"/>
          </w:rPr>
          <w:delText>终端</w:delText>
        </w:r>
        <w:commentRangeEnd w:id="371"/>
        <w:r w:rsidDel="00CC1058">
          <w:rPr>
            <w:rStyle w:val="afffffffb"/>
            <w:kern w:val="0"/>
          </w:rPr>
          <w:commentReference w:id="371"/>
        </w:r>
        <w:r w:rsidRPr="00117C9D" w:rsidDel="00CC1058">
          <w:rPr>
            <w:rFonts w:ascii="宋体" w:cs="宋体" w:hint="eastAsia"/>
            <w:szCs w:val="21"/>
          </w:rPr>
          <w:delText>在一卡使用语音业务期间，另一卡</w:delText>
        </w:r>
        <w:r w:rsidDel="00CC1058">
          <w:rPr>
            <w:rFonts w:ascii="宋体" w:cs="宋体" w:hint="eastAsia"/>
            <w:szCs w:val="21"/>
          </w:rPr>
          <w:delText>的</w:delText>
        </w:r>
        <w:r w:rsidDel="00CC1058">
          <w:rPr>
            <w:rFonts w:ascii="宋体" w:cs="宋体"/>
            <w:szCs w:val="21"/>
          </w:rPr>
          <w:delText>寻呼的</w:delText>
        </w:r>
        <w:r w:rsidDel="00CC1058">
          <w:rPr>
            <w:rFonts w:ascii="宋体" w:cs="宋体" w:hint="eastAsia"/>
            <w:szCs w:val="21"/>
          </w:rPr>
          <w:delText>处理</w:delText>
        </w:r>
        <w:r w:rsidRPr="00117C9D" w:rsidDel="00CC1058">
          <w:rPr>
            <w:rFonts w:ascii="宋体" w:cs="宋体" w:hint="eastAsia"/>
            <w:szCs w:val="21"/>
          </w:rPr>
          <w:delText>不做要求。</w:delText>
        </w:r>
      </w:del>
    </w:p>
    <w:p w14:paraId="309A4FD8" w14:textId="3FB5B247" w:rsidR="009F00E8" w:rsidDel="00CC1058" w:rsidRDefault="009F00E8" w:rsidP="009F00E8">
      <w:pPr>
        <w:autoSpaceDE w:val="0"/>
        <w:autoSpaceDN w:val="0"/>
        <w:adjustRightInd w:val="0"/>
        <w:ind w:firstLineChars="200" w:firstLine="422"/>
        <w:textAlignment w:val="baseline"/>
        <w:rPr>
          <w:ins w:id="373" w:author="lusonghe" w:date="2019-12-03T14:14:00Z"/>
          <w:del w:id="374" w:author="Li Xing" w:date="2019-12-19T15:52:00Z"/>
          <w:rFonts w:ascii="宋体" w:cs="宋体"/>
          <w:b/>
          <w:szCs w:val="21"/>
        </w:rPr>
      </w:pPr>
      <w:ins w:id="375" w:author="lusonghe" w:date="2019-12-03T14:14:00Z">
        <w:del w:id="376" w:author="Li Xing" w:date="2019-12-19T15:52:00Z">
          <w:r w:rsidDel="00CC1058">
            <w:rPr>
              <w:rFonts w:ascii="宋体" w:cs="宋体" w:hint="eastAsia"/>
              <w:b/>
              <w:szCs w:val="21"/>
            </w:rPr>
            <w:delText>【建议删除】</w:delText>
          </w:r>
        </w:del>
      </w:ins>
    </w:p>
    <w:p w14:paraId="2AF5DFC5" w14:textId="38852755" w:rsidR="009F00E8" w:rsidRPr="009F00E8" w:rsidDel="00CC1058" w:rsidRDefault="009F00E8" w:rsidP="002A45C5">
      <w:pPr>
        <w:autoSpaceDE w:val="0"/>
        <w:autoSpaceDN w:val="0"/>
        <w:adjustRightInd w:val="0"/>
        <w:ind w:firstLineChars="200" w:firstLine="420"/>
        <w:textAlignment w:val="baseline"/>
        <w:rPr>
          <w:ins w:id="377" w:author="lusonghe" w:date="2019-12-03T14:13:00Z"/>
          <w:del w:id="378" w:author="Li Xing" w:date="2019-12-19T15:52:00Z"/>
          <w:rFonts w:ascii="宋体" w:cs="宋体"/>
          <w:szCs w:val="21"/>
        </w:rPr>
      </w:pPr>
    </w:p>
    <w:p w14:paraId="35965B4A" w14:textId="6742C40A" w:rsidR="009F00E8" w:rsidDel="00CC1058" w:rsidRDefault="009F00E8" w:rsidP="002A45C5">
      <w:pPr>
        <w:autoSpaceDE w:val="0"/>
        <w:autoSpaceDN w:val="0"/>
        <w:adjustRightInd w:val="0"/>
        <w:ind w:firstLineChars="200" w:firstLine="420"/>
        <w:textAlignment w:val="baseline"/>
        <w:rPr>
          <w:del w:id="379" w:author="Li Xing" w:date="2019-12-19T15:52:00Z"/>
          <w:rFonts w:ascii="宋体" w:cs="宋体"/>
          <w:szCs w:val="21"/>
        </w:rPr>
      </w:pPr>
    </w:p>
    <w:p w14:paraId="6438EDBD" w14:textId="2D1250F4" w:rsidR="002A45C5" w:rsidRPr="00117C9D" w:rsidDel="00CC1058" w:rsidRDefault="002A45C5" w:rsidP="002A45C5">
      <w:pPr>
        <w:autoSpaceDE w:val="0"/>
        <w:autoSpaceDN w:val="0"/>
        <w:adjustRightInd w:val="0"/>
        <w:ind w:firstLineChars="200" w:firstLine="420"/>
        <w:textAlignment w:val="baseline"/>
        <w:rPr>
          <w:del w:id="380" w:author="Li Xing" w:date="2019-12-19T15:52:00Z"/>
          <w:rFonts w:ascii="宋体" w:cs="宋体"/>
          <w:szCs w:val="21"/>
          <w:highlight w:val="yellow"/>
        </w:rPr>
      </w:pPr>
      <w:del w:id="381" w:author="Li Xing" w:date="2019-12-19T15:52:00Z">
        <w:r w:rsidRPr="00117C9D" w:rsidDel="00CC1058">
          <w:rPr>
            <w:rFonts w:ascii="宋体" w:cs="宋体" w:hint="eastAsia"/>
            <w:szCs w:val="21"/>
            <w:highlight w:val="yellow"/>
          </w:rPr>
          <w:delText>对于双卡双通终端：</w:delText>
        </w:r>
      </w:del>
    </w:p>
    <w:p w14:paraId="77054CEA" w14:textId="2AD8B801" w:rsidR="002A45C5" w:rsidDel="00CC1058" w:rsidRDefault="002A45C5" w:rsidP="00A02A0E">
      <w:pPr>
        <w:autoSpaceDE w:val="0"/>
        <w:autoSpaceDN w:val="0"/>
        <w:adjustRightInd w:val="0"/>
        <w:ind w:firstLineChars="200" w:firstLine="420"/>
        <w:textAlignment w:val="baseline"/>
        <w:rPr>
          <w:del w:id="382" w:author="Li Xing" w:date="2019-12-19T15:52:00Z"/>
          <w:rFonts w:ascii="宋体" w:cs="宋体"/>
          <w:szCs w:val="21"/>
          <w:highlight w:val="yellow"/>
        </w:rPr>
      </w:pPr>
      <w:commentRangeStart w:id="383"/>
      <w:del w:id="384" w:author="Li Xing" w:date="2019-12-19T15:52:00Z">
        <w:r w:rsidRPr="00CC2901" w:rsidDel="00CC1058">
          <w:rPr>
            <w:rFonts w:ascii="宋体" w:cs="宋体" w:hint="eastAsia"/>
            <w:szCs w:val="21"/>
            <w:highlight w:val="yellow"/>
          </w:rPr>
          <w:delText>终端</w:delText>
        </w:r>
        <w:commentRangeEnd w:id="383"/>
        <w:r w:rsidRPr="00117C9D" w:rsidDel="00CC1058">
          <w:rPr>
            <w:rFonts w:ascii="宋体" w:cs="宋体"/>
            <w:highlight w:val="yellow"/>
          </w:rPr>
          <w:commentReference w:id="383"/>
        </w:r>
        <w:r w:rsidRPr="00CC2901" w:rsidDel="00CC1058">
          <w:rPr>
            <w:rFonts w:ascii="宋体" w:cs="宋体" w:hint="eastAsia"/>
            <w:szCs w:val="21"/>
            <w:highlight w:val="yellow"/>
          </w:rPr>
          <w:delText>在一卡使用语音业务期间，另一卡应能够正常接收寻呼，并响应寻呼。</w:delText>
        </w:r>
      </w:del>
    </w:p>
    <w:p w14:paraId="2164A45F" w14:textId="615E2E7E" w:rsidR="00C55DCA" w:rsidDel="00CC1058" w:rsidRDefault="00C55DCA" w:rsidP="00C55DCA">
      <w:pPr>
        <w:pStyle w:val="a6"/>
        <w:rPr>
          <w:del w:id="385" w:author="Li Xing" w:date="2019-12-19T15:52:00Z"/>
        </w:rPr>
      </w:pPr>
      <w:del w:id="386" w:author="Li Xing" w:date="2019-12-19T15:52:00Z">
        <w:r w:rsidDel="00CC1058">
          <w:rPr>
            <w:rFonts w:hint="eastAsia"/>
          </w:rPr>
          <w:delText>分组数据</w:delText>
        </w:r>
        <w:r w:rsidDel="00CC1058">
          <w:delText>业务</w:delText>
        </w:r>
        <w:r w:rsidDel="00CC1058">
          <w:rPr>
            <w:rFonts w:hint="eastAsia"/>
          </w:rPr>
          <w:delText>状态下的寻呼处理</w:delText>
        </w:r>
      </w:del>
    </w:p>
    <w:p w14:paraId="2D0291A0" w14:textId="7D742ABB" w:rsidR="002A45C5" w:rsidRPr="00D24F49" w:rsidDel="00CC1058" w:rsidRDefault="002A45C5" w:rsidP="00A02A0E">
      <w:pPr>
        <w:autoSpaceDE w:val="0"/>
        <w:autoSpaceDN w:val="0"/>
        <w:adjustRightInd w:val="0"/>
        <w:ind w:firstLineChars="200" w:firstLine="420"/>
        <w:textAlignment w:val="baseline"/>
        <w:rPr>
          <w:del w:id="387" w:author="Li Xing" w:date="2019-12-19T15:52:00Z"/>
          <w:rFonts w:ascii="宋体" w:cs="宋体"/>
          <w:szCs w:val="21"/>
        </w:rPr>
      </w:pPr>
      <w:del w:id="388" w:author="Li Xing" w:date="2019-12-19T15:52:00Z">
        <w:r w:rsidRPr="00117C9D" w:rsidDel="00CC1058">
          <w:rPr>
            <w:rFonts w:ascii="宋体" w:cs="宋体" w:hint="eastAsia"/>
            <w:szCs w:val="21"/>
            <w:highlight w:val="yellow"/>
          </w:rPr>
          <w:delText>对于双卡双待终端：</w:delText>
        </w:r>
      </w:del>
    </w:p>
    <w:p w14:paraId="56997B0B" w14:textId="1FE34E25" w:rsidR="002A45C5" w:rsidRPr="00D24F49" w:rsidDel="00CC1058" w:rsidRDefault="002A45C5" w:rsidP="002A45C5">
      <w:pPr>
        <w:autoSpaceDE w:val="0"/>
        <w:autoSpaceDN w:val="0"/>
        <w:adjustRightInd w:val="0"/>
        <w:textAlignment w:val="baseline"/>
        <w:rPr>
          <w:del w:id="389" w:author="Li Xing" w:date="2019-12-19T15:52:00Z"/>
          <w:rFonts w:ascii="宋体" w:cs="宋体"/>
          <w:szCs w:val="21"/>
        </w:rPr>
      </w:pPr>
      <w:del w:id="390" w:author="Li Xing" w:date="2019-12-19T15:52:00Z">
        <w:r w:rsidRPr="00D24F49" w:rsidDel="00CC1058">
          <w:rPr>
            <w:rFonts w:ascii="宋体" w:cs="宋体" w:hint="eastAsia"/>
            <w:szCs w:val="21"/>
          </w:rPr>
          <w:tab/>
        </w:r>
        <w:commentRangeStart w:id="391"/>
        <w:r w:rsidRPr="00D24F49" w:rsidDel="00CC1058">
          <w:rPr>
            <w:rFonts w:ascii="宋体" w:cs="宋体" w:hint="eastAsia"/>
            <w:szCs w:val="21"/>
          </w:rPr>
          <w:delText>终端</w:delText>
        </w:r>
        <w:commentRangeEnd w:id="391"/>
        <w:r w:rsidDel="00CC1058">
          <w:rPr>
            <w:rStyle w:val="afffffffb"/>
            <w:kern w:val="0"/>
          </w:rPr>
          <w:commentReference w:id="391"/>
        </w:r>
        <w:r w:rsidRPr="00D24F49" w:rsidDel="00CC1058">
          <w:rPr>
            <w:rFonts w:ascii="宋体" w:cs="宋体" w:hint="eastAsia"/>
            <w:szCs w:val="21"/>
          </w:rPr>
          <w:delText>在一卡使用</w:delText>
        </w:r>
        <w:r w:rsidDel="00CC1058">
          <w:rPr>
            <w:rFonts w:ascii="宋体" w:cs="宋体" w:hint="eastAsia"/>
            <w:szCs w:val="21"/>
          </w:rPr>
          <w:delText>数据</w:delText>
        </w:r>
        <w:r w:rsidRPr="00D24F49" w:rsidDel="00CC1058">
          <w:rPr>
            <w:rFonts w:ascii="宋体" w:cs="宋体" w:hint="eastAsia"/>
            <w:szCs w:val="21"/>
          </w:rPr>
          <w:delText>业务期间，另一卡应能够正常接收寻呼，并响应寻呼</w:delText>
        </w:r>
        <w:r w:rsidRPr="00133B7C" w:rsidDel="00CC1058">
          <w:rPr>
            <w:rFonts w:ascii="宋体" w:cs="宋体" w:hint="eastAsia"/>
            <w:kern w:val="0"/>
            <w:szCs w:val="21"/>
          </w:rPr>
          <w:delText>，</w:delText>
        </w:r>
        <w:r w:rsidRPr="00133B7C" w:rsidDel="00CC1058">
          <w:rPr>
            <w:rFonts w:ascii="宋体" w:cs="宋体"/>
            <w:kern w:val="0"/>
            <w:szCs w:val="21"/>
          </w:rPr>
          <w:delText>同时原数据业务</w:delText>
        </w:r>
        <w:r w:rsidRPr="00133B7C" w:rsidDel="00CC1058">
          <w:rPr>
            <w:rFonts w:ascii="宋体" w:cs="宋体" w:hint="eastAsia"/>
            <w:kern w:val="0"/>
            <w:szCs w:val="21"/>
          </w:rPr>
          <w:delText>继续或暂停</w:delText>
        </w:r>
        <w:r w:rsidRPr="00D24F49" w:rsidDel="00CC1058">
          <w:rPr>
            <w:rFonts w:ascii="宋体" w:cs="宋体" w:hint="eastAsia"/>
            <w:szCs w:val="21"/>
          </w:rPr>
          <w:delText>。</w:delText>
        </w:r>
      </w:del>
    </w:p>
    <w:p w14:paraId="59123F9E" w14:textId="0A8A48C3" w:rsidR="002A45C5" w:rsidRPr="00117C9D" w:rsidDel="00CC1058" w:rsidRDefault="002A45C5" w:rsidP="002A45C5">
      <w:pPr>
        <w:autoSpaceDE w:val="0"/>
        <w:autoSpaceDN w:val="0"/>
        <w:adjustRightInd w:val="0"/>
        <w:textAlignment w:val="baseline"/>
        <w:rPr>
          <w:del w:id="392" w:author="Li Xing" w:date="2019-12-19T15:52:00Z"/>
          <w:rFonts w:ascii="宋体" w:cs="宋体"/>
          <w:szCs w:val="21"/>
          <w:highlight w:val="yellow"/>
        </w:rPr>
      </w:pPr>
      <w:del w:id="393" w:author="Li Xing" w:date="2019-12-19T15:52:00Z">
        <w:r w:rsidRPr="00D24F49" w:rsidDel="00CC1058">
          <w:rPr>
            <w:rFonts w:ascii="宋体" w:cs="宋体" w:hint="eastAsia"/>
            <w:szCs w:val="21"/>
          </w:rPr>
          <w:tab/>
        </w:r>
        <w:r w:rsidRPr="00117C9D" w:rsidDel="00CC1058">
          <w:rPr>
            <w:rFonts w:ascii="宋体" w:cs="宋体" w:hint="eastAsia"/>
            <w:szCs w:val="21"/>
            <w:highlight w:val="yellow"/>
          </w:rPr>
          <w:delText>对于双卡双通终端：</w:delText>
        </w:r>
      </w:del>
    </w:p>
    <w:p w14:paraId="2C1F7C72" w14:textId="4CB14BCC" w:rsidR="002A45C5" w:rsidRPr="00022D61" w:rsidDel="00CC1058" w:rsidRDefault="002A45C5" w:rsidP="002A45C5">
      <w:pPr>
        <w:autoSpaceDE w:val="0"/>
        <w:autoSpaceDN w:val="0"/>
        <w:adjustRightInd w:val="0"/>
        <w:ind w:firstLineChars="200" w:firstLine="420"/>
        <w:textAlignment w:val="baseline"/>
        <w:rPr>
          <w:del w:id="394" w:author="Li Xing" w:date="2019-12-19T15:52:00Z"/>
          <w:rFonts w:ascii="宋体" w:cs="宋体"/>
          <w:szCs w:val="21"/>
          <w:highlight w:val="yellow"/>
        </w:rPr>
      </w:pPr>
      <w:commentRangeStart w:id="395"/>
      <w:del w:id="396" w:author="Li Xing" w:date="2019-12-19T15:52:00Z">
        <w:r w:rsidRPr="00117C9D" w:rsidDel="00CC1058">
          <w:rPr>
            <w:rFonts w:ascii="宋体" w:cs="宋体" w:hint="eastAsia"/>
            <w:szCs w:val="21"/>
            <w:highlight w:val="yellow"/>
          </w:rPr>
          <w:delText>终端</w:delText>
        </w:r>
        <w:commentRangeEnd w:id="395"/>
        <w:r w:rsidDel="00CC1058">
          <w:rPr>
            <w:rStyle w:val="afffffffb"/>
            <w:kern w:val="0"/>
          </w:rPr>
          <w:commentReference w:id="395"/>
        </w:r>
        <w:r w:rsidRPr="00117C9D" w:rsidDel="00CC1058">
          <w:rPr>
            <w:rFonts w:ascii="宋体" w:cs="宋体" w:hint="eastAsia"/>
            <w:szCs w:val="21"/>
            <w:highlight w:val="yellow"/>
          </w:rPr>
          <w:delText>在一卡使用</w:delText>
        </w:r>
        <w:r w:rsidDel="00CC1058">
          <w:rPr>
            <w:rFonts w:ascii="宋体" w:cs="宋体" w:hint="eastAsia"/>
            <w:szCs w:val="21"/>
            <w:highlight w:val="yellow"/>
          </w:rPr>
          <w:delText>数据</w:delText>
        </w:r>
        <w:r w:rsidRPr="00117C9D" w:rsidDel="00CC1058">
          <w:rPr>
            <w:rFonts w:ascii="宋体" w:cs="宋体" w:hint="eastAsia"/>
            <w:szCs w:val="21"/>
            <w:highlight w:val="yellow"/>
          </w:rPr>
          <w:delText>业务期间，另一卡应能够正常接收寻呼，并响应寻呼</w:delText>
        </w:r>
        <w:r w:rsidRPr="00117C9D" w:rsidDel="00CC1058">
          <w:rPr>
            <w:rFonts w:hAnsi="宋体" w:hint="eastAsia"/>
            <w:highlight w:val="yellow"/>
          </w:rPr>
          <w:delText>，同时原有数据业务继续</w:delText>
        </w:r>
        <w:r w:rsidRPr="00117C9D" w:rsidDel="00CC1058">
          <w:rPr>
            <w:rFonts w:ascii="宋体" w:cs="宋体" w:hint="eastAsia"/>
            <w:szCs w:val="21"/>
            <w:highlight w:val="yellow"/>
          </w:rPr>
          <w:delText>。</w:delText>
        </w:r>
      </w:del>
    </w:p>
    <w:p w14:paraId="4EF5F868" w14:textId="48B5BB6F" w:rsidR="00C55DCA" w:rsidRPr="002A45C5" w:rsidDel="00CC1058" w:rsidRDefault="00C55DCA" w:rsidP="001457D6">
      <w:pPr>
        <w:autoSpaceDE w:val="0"/>
        <w:autoSpaceDN w:val="0"/>
        <w:adjustRightInd w:val="0"/>
        <w:textAlignment w:val="baseline"/>
        <w:rPr>
          <w:del w:id="397" w:author="Li Xing" w:date="2019-12-19T15:52:00Z"/>
          <w:rFonts w:ascii="宋体" w:cs="宋体"/>
          <w:szCs w:val="21"/>
          <w:highlight w:val="yellow"/>
        </w:rPr>
      </w:pPr>
    </w:p>
    <w:p w14:paraId="4D478333" w14:textId="7EE4617E" w:rsidR="00C55DCA" w:rsidDel="00CC1058" w:rsidRDefault="00C55DCA" w:rsidP="001457D6">
      <w:pPr>
        <w:autoSpaceDE w:val="0"/>
        <w:autoSpaceDN w:val="0"/>
        <w:adjustRightInd w:val="0"/>
        <w:textAlignment w:val="baseline"/>
        <w:rPr>
          <w:del w:id="398" w:author="Li Xing" w:date="2019-12-19T15:52:00Z"/>
          <w:rFonts w:ascii="宋体" w:cs="宋体"/>
          <w:szCs w:val="21"/>
          <w:highlight w:val="yellow"/>
        </w:rPr>
      </w:pPr>
    </w:p>
    <w:p w14:paraId="4B811810" w14:textId="01FC8E14" w:rsidR="00B72F14" w:rsidDel="00CC1058" w:rsidRDefault="007611B4" w:rsidP="00B72F14">
      <w:pPr>
        <w:pStyle w:val="a5"/>
        <w:spacing w:before="156" w:after="156"/>
        <w:ind w:left="0"/>
        <w:rPr>
          <w:del w:id="399" w:author="Li Xing" w:date="2019-12-19T15:52:00Z"/>
        </w:rPr>
      </w:pPr>
      <w:del w:id="400" w:author="Li Xing" w:date="2019-12-19T15:52:00Z">
        <w:r w:rsidDel="00CC1058">
          <w:rPr>
            <w:rFonts w:hint="eastAsia"/>
          </w:rPr>
          <w:delText>双卡移动性</w:delText>
        </w:r>
        <w:r w:rsidR="00B72F14" w:rsidDel="00CC1058">
          <w:rPr>
            <w:rFonts w:hint="eastAsia"/>
          </w:rPr>
          <w:delText>要求</w:delText>
        </w:r>
        <w:r w:rsidR="00B72F14" w:rsidRPr="009B24D1" w:rsidDel="00CC1058">
          <w:rPr>
            <w:rFonts w:hint="eastAsia"/>
            <w:color w:val="FF0000"/>
          </w:rPr>
          <w:delText>（</w:delText>
        </w:r>
        <w:r w:rsidDel="00CC1058">
          <w:rPr>
            <w:rFonts w:hint="eastAsia"/>
            <w:color w:val="FF0000"/>
          </w:rPr>
          <w:delText>小米</w:delText>
        </w:r>
        <w:r w:rsidR="00B72F14" w:rsidRPr="009B24D1" w:rsidDel="00CC1058">
          <w:rPr>
            <w:rFonts w:hint="eastAsia"/>
            <w:color w:val="FF0000"/>
          </w:rPr>
          <w:delText>）</w:delText>
        </w:r>
      </w:del>
      <w:ins w:id="401" w:author="lusonghe" w:date="2019-12-03T14:16:00Z">
        <w:del w:id="402" w:author="Li Xing" w:date="2019-12-19T15:52:00Z">
          <w:r w:rsidR="009F00E8" w:rsidDel="00CC1058">
            <w:rPr>
              <w:rFonts w:hint="eastAsia"/>
              <w:color w:val="FF0000"/>
            </w:rPr>
            <w:delText>--------</w:delText>
          </w:r>
        </w:del>
      </w:ins>
      <w:ins w:id="403" w:author="lusonghe" w:date="2019-12-03T14:19:00Z">
        <w:del w:id="404" w:author="Li Xing" w:date="2019-12-19T15:52:00Z">
          <w:r w:rsidR="00D14040" w:rsidDel="00CC1058">
            <w:rPr>
              <w:rFonts w:hint="eastAsia"/>
              <w:color w:val="FF0000"/>
            </w:rPr>
            <w:delText>不作要求？</w:delText>
          </w:r>
        </w:del>
      </w:ins>
    </w:p>
    <w:p w14:paraId="3285042A" w14:textId="38792912" w:rsidR="007611B4" w:rsidDel="00CC1058" w:rsidRDefault="007611B4" w:rsidP="007611B4">
      <w:pPr>
        <w:pStyle w:val="a6"/>
        <w:rPr>
          <w:del w:id="405" w:author="Li Xing" w:date="2019-12-19T15:52:00Z"/>
        </w:rPr>
      </w:pPr>
      <w:del w:id="406" w:author="Li Xing" w:date="2019-12-19T15:52:00Z">
        <w:r w:rsidDel="00CC1058">
          <w:rPr>
            <w:rFonts w:hint="eastAsia"/>
          </w:rPr>
          <w:delText>小区重选要求</w:delText>
        </w:r>
      </w:del>
    </w:p>
    <w:p w14:paraId="33FD9DBE" w14:textId="06BB2FA7" w:rsidR="00387871" w:rsidDel="00CC1058" w:rsidRDefault="00821211" w:rsidP="00387871">
      <w:pPr>
        <w:autoSpaceDE w:val="0"/>
        <w:autoSpaceDN w:val="0"/>
        <w:adjustRightInd w:val="0"/>
        <w:ind w:firstLineChars="200" w:firstLine="420"/>
        <w:textAlignment w:val="baseline"/>
        <w:rPr>
          <w:del w:id="407" w:author="Li Xing" w:date="2019-12-19T15:52:00Z"/>
          <w:rFonts w:ascii="宋体" w:cs="宋体"/>
          <w:szCs w:val="21"/>
          <w:highlight w:val="yellow"/>
        </w:rPr>
      </w:pPr>
      <w:del w:id="408" w:author="Li Xing" w:date="2019-12-19T15:52:00Z">
        <w:r w:rsidDel="00CC1058">
          <w:rPr>
            <w:rFonts w:ascii="宋体" w:cs="宋体" w:hint="eastAsia"/>
            <w:szCs w:val="21"/>
            <w:highlight w:val="yellow"/>
          </w:rPr>
          <w:delText>主卡</w:delText>
        </w:r>
        <w:r w:rsidDel="00CC1058">
          <w:rPr>
            <w:rFonts w:ascii="宋体" w:cs="宋体"/>
            <w:szCs w:val="21"/>
            <w:highlight w:val="yellow"/>
          </w:rPr>
          <w:delText>和副卡</w:delText>
        </w:r>
        <w:r w:rsidDel="00CC1058">
          <w:rPr>
            <w:rFonts w:ascii="宋体" w:cs="宋体" w:hint="eastAsia"/>
            <w:szCs w:val="21"/>
            <w:highlight w:val="yellow"/>
          </w:rPr>
          <w:delText>应</w:delText>
        </w:r>
        <w:r w:rsidDel="00CC1058">
          <w:rPr>
            <w:rFonts w:ascii="宋体" w:cs="宋体"/>
            <w:szCs w:val="21"/>
            <w:highlight w:val="yellow"/>
          </w:rPr>
          <w:delText>具</w:delText>
        </w:r>
        <w:r w:rsidDel="00CC1058">
          <w:rPr>
            <w:rFonts w:ascii="宋体" w:cs="宋体" w:hint="eastAsia"/>
            <w:szCs w:val="21"/>
            <w:highlight w:val="yellow"/>
          </w:rPr>
          <w:delText>根据其</w:delText>
        </w:r>
        <w:r w:rsidDel="00CC1058">
          <w:rPr>
            <w:rFonts w:ascii="宋体" w:cs="宋体"/>
            <w:szCs w:val="21"/>
            <w:highlight w:val="yellow"/>
          </w:rPr>
          <w:delText>所处的小区环境进行独立的小区重选操作</w:delText>
        </w:r>
        <w:r w:rsidDel="00CC1058">
          <w:rPr>
            <w:rFonts w:ascii="宋体" w:cs="宋体" w:hint="eastAsia"/>
            <w:szCs w:val="21"/>
            <w:highlight w:val="yellow"/>
          </w:rPr>
          <w:delText>,</w:delText>
        </w:r>
        <w:r w:rsidRPr="00D92CE0" w:rsidDel="00CC1058">
          <w:rPr>
            <w:rFonts w:ascii="宋体" w:cs="宋体" w:hint="eastAsia"/>
            <w:color w:val="FF0000"/>
            <w:szCs w:val="21"/>
            <w:highlight w:val="yellow"/>
          </w:rPr>
          <w:delText>每个卡的重选</w:delText>
        </w:r>
        <w:r w:rsidDel="00CC1058">
          <w:rPr>
            <w:rFonts w:ascii="宋体" w:cs="宋体"/>
            <w:szCs w:val="21"/>
            <w:highlight w:val="yellow"/>
          </w:rPr>
          <w:delText>要求</w:delText>
        </w:r>
        <w:r w:rsidDel="00CC1058">
          <w:rPr>
            <w:rFonts w:ascii="宋体" w:cs="宋体" w:hint="eastAsia"/>
            <w:szCs w:val="21"/>
            <w:highlight w:val="yellow"/>
          </w:rPr>
          <w:delText>见YD</w:delText>
        </w:r>
        <w:r w:rsidDel="00CC1058">
          <w:rPr>
            <w:rFonts w:ascii="宋体" w:cs="宋体"/>
            <w:szCs w:val="21"/>
            <w:highlight w:val="yellow"/>
          </w:rPr>
          <w:delText>/T XXXX</w:delText>
        </w:r>
        <w:r w:rsidDel="00CC1058">
          <w:rPr>
            <w:rFonts w:ascii="宋体" w:cs="宋体" w:hint="eastAsia"/>
            <w:szCs w:val="21"/>
            <w:highlight w:val="yellow"/>
          </w:rPr>
          <w:delText>（5</w:delText>
        </w:r>
        <w:r w:rsidDel="00CC1058">
          <w:rPr>
            <w:rFonts w:ascii="宋体" w:cs="宋体"/>
            <w:szCs w:val="21"/>
            <w:highlight w:val="yellow"/>
          </w:rPr>
          <w:delText>G多模单卡设备技术要</w:delText>
        </w:r>
        <w:r w:rsidDel="00CC1058">
          <w:rPr>
            <w:rFonts w:ascii="宋体" w:cs="宋体" w:hint="eastAsia"/>
            <w:szCs w:val="21"/>
            <w:highlight w:val="yellow"/>
          </w:rPr>
          <w:delText>求）。</w:delText>
        </w:r>
      </w:del>
    </w:p>
    <w:p w14:paraId="23995DBD" w14:textId="561FDBC1" w:rsidR="007611B4" w:rsidDel="00CC1058" w:rsidRDefault="007611B4" w:rsidP="001457D6">
      <w:pPr>
        <w:autoSpaceDE w:val="0"/>
        <w:autoSpaceDN w:val="0"/>
        <w:adjustRightInd w:val="0"/>
        <w:textAlignment w:val="baseline"/>
        <w:rPr>
          <w:del w:id="409" w:author="Li Xing" w:date="2019-12-19T15:52:00Z"/>
          <w:rFonts w:ascii="宋体" w:cs="宋体"/>
          <w:szCs w:val="21"/>
          <w:highlight w:val="yellow"/>
        </w:rPr>
      </w:pPr>
    </w:p>
    <w:p w14:paraId="4DADDBB9" w14:textId="367E989B" w:rsidR="007611B4" w:rsidDel="00CC1058" w:rsidRDefault="007611B4" w:rsidP="007611B4">
      <w:pPr>
        <w:pStyle w:val="a6"/>
        <w:rPr>
          <w:del w:id="410" w:author="Li Xing" w:date="2019-12-19T15:52:00Z"/>
        </w:rPr>
      </w:pPr>
      <w:del w:id="411" w:author="Li Xing" w:date="2019-12-19T15:52:00Z">
        <w:r w:rsidDel="00CC1058">
          <w:rPr>
            <w:rFonts w:hint="eastAsia"/>
          </w:rPr>
          <w:delText>小区切换要求</w:delText>
        </w:r>
      </w:del>
    </w:p>
    <w:p w14:paraId="21D32DA9" w14:textId="3CA37F0E" w:rsidR="00821211" w:rsidDel="00CC1058" w:rsidRDefault="00821211" w:rsidP="00821211">
      <w:pPr>
        <w:pStyle w:val="aff8"/>
        <w:rPr>
          <w:del w:id="412" w:author="Li Xing" w:date="2019-12-19T15:52:00Z"/>
        </w:rPr>
      </w:pPr>
      <w:del w:id="413" w:author="Li Xing" w:date="2019-12-19T15:52:00Z">
        <w:r w:rsidDel="00CC1058">
          <w:rPr>
            <w:rFonts w:hint="eastAsia"/>
          </w:rPr>
          <w:delText>对于</w:delText>
        </w:r>
        <w:r w:rsidDel="00CC1058">
          <w:delText>双卡双待终端</w:delText>
        </w:r>
        <w:r w:rsidDel="00CC1058">
          <w:rPr>
            <w:rFonts w:hint="eastAsia"/>
          </w:rPr>
          <w:delText>：</w:delText>
        </w:r>
      </w:del>
    </w:p>
    <w:p w14:paraId="3D8B83FC" w14:textId="6B938D0D" w:rsidR="00821211" w:rsidDel="00CC1058" w:rsidRDefault="00821211" w:rsidP="00821211">
      <w:pPr>
        <w:pStyle w:val="aff8"/>
        <w:rPr>
          <w:del w:id="414" w:author="Li Xing" w:date="2019-12-19T15:52:00Z"/>
          <w:rFonts w:cs="宋体"/>
          <w:szCs w:val="21"/>
        </w:rPr>
      </w:pPr>
      <w:del w:id="415" w:author="Li Xing" w:date="2019-12-19T15:52:00Z">
        <w:r w:rsidDel="00CC1058">
          <w:rPr>
            <w:rFonts w:hint="eastAsia"/>
          </w:rPr>
          <w:delText>——如果一卡</w:delText>
        </w:r>
        <w:r w:rsidDel="00CC1058">
          <w:delText>正在进行</w:delText>
        </w:r>
        <w:r w:rsidDel="00CC1058">
          <w:rPr>
            <w:rFonts w:hint="eastAsia"/>
          </w:rPr>
          <w:delText>语音</w:delText>
        </w:r>
        <w:r w:rsidDel="00CC1058">
          <w:delText>通话</w:delText>
        </w:r>
        <w:r w:rsidDel="00CC1058">
          <w:rPr>
            <w:rFonts w:hint="eastAsia"/>
          </w:rPr>
          <w:delText>（</w:delText>
        </w:r>
        <w:r w:rsidDel="00CC1058">
          <w:delText>或分组数据业务</w:delText>
        </w:r>
        <w:r w:rsidDel="00CC1058">
          <w:rPr>
            <w:rFonts w:hint="eastAsia"/>
          </w:rPr>
          <w:delText>）另一张</w:delText>
        </w:r>
        <w:r w:rsidDel="00CC1058">
          <w:delText>卡待机，则通话（</w:delText>
        </w:r>
        <w:r w:rsidDel="00CC1058">
          <w:rPr>
            <w:rFonts w:hint="eastAsia"/>
          </w:rPr>
          <w:delText>或</w:delText>
        </w:r>
        <w:r w:rsidDel="00CC1058">
          <w:delText>分组数据业务）</w:delText>
        </w:r>
        <w:r w:rsidDel="00CC1058">
          <w:rPr>
            <w:rFonts w:hint="eastAsia"/>
          </w:rPr>
          <w:delText>卡</w:delText>
        </w:r>
        <w:r w:rsidDel="00CC1058">
          <w:delText>应根据</w:delText>
        </w:r>
        <w:r w:rsidDel="00CC1058">
          <w:rPr>
            <w:rFonts w:cs="宋体"/>
            <w:szCs w:val="21"/>
            <w:highlight w:val="yellow"/>
          </w:rPr>
          <w:delText>所处的小区环境</w:delText>
        </w:r>
        <w:r w:rsidDel="00CC1058">
          <w:rPr>
            <w:rFonts w:cs="宋体" w:hint="eastAsia"/>
            <w:szCs w:val="21"/>
            <w:highlight w:val="yellow"/>
          </w:rPr>
          <w:delText>符合切换条件情况下</w:delText>
        </w:r>
        <w:r w:rsidDel="00CC1058">
          <w:rPr>
            <w:rFonts w:cs="宋体"/>
            <w:szCs w:val="21"/>
            <w:highlight w:val="yellow"/>
          </w:rPr>
          <w:delText>进行小区</w:delText>
        </w:r>
        <w:r w:rsidDel="00CC1058">
          <w:rPr>
            <w:rFonts w:cs="宋体" w:hint="eastAsia"/>
            <w:szCs w:val="21"/>
          </w:rPr>
          <w:delText>切换；</w:delText>
        </w:r>
      </w:del>
    </w:p>
    <w:p w14:paraId="2C53415A" w14:textId="4BC4DB36" w:rsidR="00821211" w:rsidDel="00CC1058" w:rsidRDefault="00821211" w:rsidP="00821211">
      <w:pPr>
        <w:pStyle w:val="aff8"/>
        <w:rPr>
          <w:del w:id="416" w:author="Li Xing" w:date="2019-12-19T15:52:00Z"/>
          <w:rFonts w:cs="宋体"/>
          <w:szCs w:val="21"/>
        </w:rPr>
      </w:pPr>
      <w:del w:id="417" w:author="Li Xing" w:date="2019-12-19T15:52:00Z">
        <w:r w:rsidDel="00CC1058">
          <w:rPr>
            <w:rFonts w:hint="eastAsia"/>
          </w:rPr>
          <w:delText>——如果</w:delText>
        </w:r>
        <w:r w:rsidDel="00CC1058">
          <w:delText>一卡</w:delText>
        </w:r>
        <w:r w:rsidDel="00CC1058">
          <w:rPr>
            <w:rFonts w:hint="eastAsia"/>
          </w:rPr>
          <w:delText>正在</w:delText>
        </w:r>
        <w:r w:rsidDel="00CC1058">
          <w:delText>进行</w:delText>
        </w:r>
        <w:r w:rsidDel="00CC1058">
          <w:rPr>
            <w:rFonts w:hint="eastAsia"/>
          </w:rPr>
          <w:delText>语音</w:delText>
        </w:r>
        <w:r w:rsidDel="00CC1058">
          <w:delText>通话</w:delText>
        </w:r>
        <w:r w:rsidDel="00CC1058">
          <w:rPr>
            <w:rFonts w:hint="eastAsia"/>
          </w:rPr>
          <w:delText>另一张</w:delText>
        </w:r>
        <w:r w:rsidDel="00CC1058">
          <w:delText>卡</w:delText>
        </w:r>
        <w:r w:rsidDel="00CC1058">
          <w:rPr>
            <w:rFonts w:hint="eastAsia"/>
          </w:rPr>
          <w:delText>分组</w:delText>
        </w:r>
        <w:r w:rsidDel="00CC1058">
          <w:delText>数据业务挂起，则通话卡应根据</w:delText>
        </w:r>
        <w:r w:rsidDel="00CC1058">
          <w:rPr>
            <w:rFonts w:cs="宋体"/>
            <w:szCs w:val="21"/>
            <w:highlight w:val="yellow"/>
          </w:rPr>
          <w:delText>所处的小区环境进行</w:delText>
        </w:r>
        <w:r w:rsidDel="00CC1058">
          <w:rPr>
            <w:rFonts w:cs="宋体" w:hint="eastAsia"/>
            <w:szCs w:val="21"/>
            <w:highlight w:val="yellow"/>
          </w:rPr>
          <w:delText>独立</w:delText>
        </w:r>
        <w:r w:rsidDel="00CC1058">
          <w:rPr>
            <w:rFonts w:cs="宋体"/>
            <w:szCs w:val="21"/>
            <w:highlight w:val="yellow"/>
          </w:rPr>
          <w:delText>的小区</w:delText>
        </w:r>
        <w:r w:rsidDel="00CC1058">
          <w:rPr>
            <w:rFonts w:cs="宋体" w:hint="eastAsia"/>
            <w:szCs w:val="21"/>
          </w:rPr>
          <w:delText>切换，另</w:delText>
        </w:r>
        <w:r w:rsidDel="00CC1058">
          <w:rPr>
            <w:rFonts w:cs="宋体"/>
            <w:szCs w:val="21"/>
          </w:rPr>
          <w:delText>一张卡</w:delText>
        </w:r>
        <w:r w:rsidDel="00CC1058">
          <w:rPr>
            <w:rFonts w:cs="宋体" w:hint="eastAsia"/>
            <w:szCs w:val="21"/>
          </w:rPr>
          <w:delText>也</w:delText>
        </w:r>
        <w:r w:rsidDel="00CC1058">
          <w:rPr>
            <w:rFonts w:cs="宋体"/>
            <w:szCs w:val="21"/>
          </w:rPr>
          <w:delText>应根据</w:delText>
        </w:r>
        <w:r w:rsidDel="00CC1058">
          <w:rPr>
            <w:rFonts w:cs="宋体"/>
            <w:szCs w:val="21"/>
            <w:highlight w:val="yellow"/>
          </w:rPr>
          <w:delText>所处的小区环境进行</w:delText>
        </w:r>
        <w:r w:rsidDel="00CC1058">
          <w:rPr>
            <w:rFonts w:cs="宋体" w:hint="eastAsia"/>
            <w:szCs w:val="21"/>
            <w:highlight w:val="yellow"/>
          </w:rPr>
          <w:delText>独立的</w:delText>
        </w:r>
        <w:r w:rsidDel="00CC1058">
          <w:rPr>
            <w:rFonts w:cs="宋体"/>
            <w:szCs w:val="21"/>
            <w:highlight w:val="yellow"/>
          </w:rPr>
          <w:delText>小区</w:delText>
        </w:r>
        <w:r w:rsidDel="00CC1058">
          <w:rPr>
            <w:rFonts w:cs="宋体" w:hint="eastAsia"/>
            <w:szCs w:val="21"/>
          </w:rPr>
          <w:delText>切换或者重选？。</w:delText>
        </w:r>
      </w:del>
    </w:p>
    <w:p w14:paraId="10FED544" w14:textId="6EC7EFFF" w:rsidR="00821211" w:rsidDel="00CC1058" w:rsidRDefault="00821211" w:rsidP="00821211">
      <w:pPr>
        <w:pStyle w:val="aff8"/>
        <w:rPr>
          <w:del w:id="418" w:author="Li Xing" w:date="2019-12-19T15:52:00Z"/>
        </w:rPr>
      </w:pPr>
      <w:del w:id="419" w:author="Li Xing" w:date="2019-12-19T15:52:00Z">
        <w:r w:rsidDel="00CC1058">
          <w:rPr>
            <w:rFonts w:hint="eastAsia"/>
          </w:rPr>
          <w:delText>对于</w:delText>
        </w:r>
        <w:r w:rsidDel="00CC1058">
          <w:delText>双卡双</w:delText>
        </w:r>
        <w:r w:rsidDel="00CC1058">
          <w:rPr>
            <w:rFonts w:hint="eastAsia"/>
          </w:rPr>
          <w:delText>通</w:delText>
        </w:r>
        <w:r w:rsidDel="00CC1058">
          <w:delText>终端</w:delText>
        </w:r>
        <w:r w:rsidDel="00CC1058">
          <w:rPr>
            <w:rFonts w:hint="eastAsia"/>
          </w:rPr>
          <w:delText>：</w:delText>
        </w:r>
      </w:del>
    </w:p>
    <w:p w14:paraId="1B4854B1" w14:textId="68DCBFD3" w:rsidR="00821211" w:rsidDel="00CC1058" w:rsidRDefault="00821211" w:rsidP="00821211">
      <w:pPr>
        <w:pStyle w:val="aff8"/>
        <w:rPr>
          <w:del w:id="420" w:author="Li Xing" w:date="2019-12-19T15:52:00Z"/>
          <w:rFonts w:cs="宋体"/>
          <w:szCs w:val="21"/>
        </w:rPr>
      </w:pPr>
      <w:del w:id="421" w:author="Li Xing" w:date="2019-12-19T15:52:00Z">
        <w:r w:rsidDel="00CC1058">
          <w:rPr>
            <w:rFonts w:hint="eastAsia"/>
          </w:rPr>
          <w:delText>——如果一卡</w:delText>
        </w:r>
        <w:r w:rsidDel="00CC1058">
          <w:delText>正在进行</w:delText>
        </w:r>
        <w:r w:rsidDel="00CC1058">
          <w:rPr>
            <w:rFonts w:hint="eastAsia"/>
          </w:rPr>
          <w:delText>语音</w:delText>
        </w:r>
        <w:r w:rsidDel="00CC1058">
          <w:delText>通话</w:delText>
        </w:r>
        <w:r w:rsidDel="00CC1058">
          <w:rPr>
            <w:rFonts w:hint="eastAsia"/>
          </w:rPr>
          <w:delText>（</w:delText>
        </w:r>
        <w:r w:rsidDel="00CC1058">
          <w:delText>或分组数据业务</w:delText>
        </w:r>
        <w:r w:rsidDel="00CC1058">
          <w:rPr>
            <w:rFonts w:hint="eastAsia"/>
          </w:rPr>
          <w:delText>）另一张</w:delText>
        </w:r>
        <w:r w:rsidDel="00CC1058">
          <w:delText>卡待机，则通话卡（</w:delText>
        </w:r>
        <w:r w:rsidDel="00CC1058">
          <w:rPr>
            <w:rFonts w:hint="eastAsia"/>
          </w:rPr>
          <w:delText>或</w:delText>
        </w:r>
        <w:r w:rsidDel="00CC1058">
          <w:delText>分组数据业务卡）应根据</w:delText>
        </w:r>
        <w:r w:rsidDel="00CC1058">
          <w:rPr>
            <w:rFonts w:cs="宋体"/>
            <w:szCs w:val="21"/>
            <w:highlight w:val="yellow"/>
          </w:rPr>
          <w:delText>所处的小区环境进行小区</w:delText>
        </w:r>
        <w:r w:rsidDel="00CC1058">
          <w:rPr>
            <w:rFonts w:cs="宋体" w:hint="eastAsia"/>
            <w:szCs w:val="21"/>
          </w:rPr>
          <w:delText>切换；</w:delText>
        </w:r>
      </w:del>
    </w:p>
    <w:p w14:paraId="40E5CC9D" w14:textId="78856C96" w:rsidR="007C392F" w:rsidDel="00CC1058" w:rsidRDefault="00821211" w:rsidP="00821211">
      <w:pPr>
        <w:pStyle w:val="aff8"/>
        <w:rPr>
          <w:del w:id="422" w:author="Li Xing" w:date="2019-12-19T15:52:00Z"/>
          <w:rFonts w:cs="宋体"/>
          <w:szCs w:val="21"/>
        </w:rPr>
      </w:pPr>
      <w:del w:id="423" w:author="Li Xing" w:date="2019-12-19T15:52:00Z">
        <w:r w:rsidDel="00CC1058">
          <w:rPr>
            <w:rFonts w:hint="eastAsia"/>
          </w:rPr>
          <w:delText>——如果</w:delText>
        </w:r>
        <w:r w:rsidDel="00CC1058">
          <w:delText>一卡</w:delText>
        </w:r>
        <w:r w:rsidDel="00CC1058">
          <w:rPr>
            <w:rFonts w:hint="eastAsia"/>
          </w:rPr>
          <w:delText>正在</w:delText>
        </w:r>
        <w:r w:rsidDel="00CC1058">
          <w:delText>进行</w:delText>
        </w:r>
        <w:r w:rsidDel="00CC1058">
          <w:rPr>
            <w:rFonts w:hint="eastAsia"/>
          </w:rPr>
          <w:delText>语音</w:delText>
        </w:r>
        <w:r w:rsidDel="00CC1058">
          <w:delText>通话</w:delText>
        </w:r>
        <w:r w:rsidDel="00CC1058">
          <w:rPr>
            <w:rFonts w:hint="eastAsia"/>
          </w:rPr>
          <w:delText>、另一张</w:delText>
        </w:r>
        <w:r w:rsidDel="00CC1058">
          <w:delText>卡</w:delText>
        </w:r>
        <w:r w:rsidDel="00CC1058">
          <w:rPr>
            <w:rFonts w:hint="eastAsia"/>
          </w:rPr>
          <w:delText>分组</w:delText>
        </w:r>
        <w:r w:rsidDel="00CC1058">
          <w:delText>数据业务，则通话卡应根据</w:delText>
        </w:r>
        <w:r w:rsidDel="00CC1058">
          <w:rPr>
            <w:rFonts w:cs="宋体"/>
            <w:szCs w:val="21"/>
            <w:highlight w:val="yellow"/>
          </w:rPr>
          <w:delText>所处的小区环境进行</w:delText>
        </w:r>
        <w:r w:rsidDel="00CC1058">
          <w:rPr>
            <w:rFonts w:cs="宋体" w:hint="eastAsia"/>
            <w:szCs w:val="21"/>
            <w:highlight w:val="yellow"/>
          </w:rPr>
          <w:delText>独立</w:delText>
        </w:r>
        <w:r w:rsidDel="00CC1058">
          <w:rPr>
            <w:rFonts w:cs="宋体"/>
            <w:szCs w:val="21"/>
            <w:highlight w:val="yellow"/>
          </w:rPr>
          <w:delText>的小区</w:delText>
        </w:r>
        <w:r w:rsidDel="00CC1058">
          <w:rPr>
            <w:rFonts w:cs="宋体" w:hint="eastAsia"/>
            <w:szCs w:val="21"/>
          </w:rPr>
          <w:delText>切换，另</w:delText>
        </w:r>
        <w:r w:rsidDel="00CC1058">
          <w:rPr>
            <w:rFonts w:cs="宋体"/>
            <w:szCs w:val="21"/>
          </w:rPr>
          <w:delText>一张卡</w:delText>
        </w:r>
        <w:r w:rsidDel="00CC1058">
          <w:rPr>
            <w:rFonts w:cs="宋体" w:hint="eastAsia"/>
            <w:szCs w:val="21"/>
          </w:rPr>
          <w:delText>也</w:delText>
        </w:r>
        <w:r w:rsidDel="00CC1058">
          <w:rPr>
            <w:rFonts w:cs="宋体"/>
            <w:szCs w:val="21"/>
          </w:rPr>
          <w:delText>应根据</w:delText>
        </w:r>
        <w:r w:rsidDel="00CC1058">
          <w:rPr>
            <w:rFonts w:cs="宋体"/>
            <w:szCs w:val="21"/>
            <w:highlight w:val="yellow"/>
          </w:rPr>
          <w:delText>所处的小区环境进行</w:delText>
        </w:r>
        <w:r w:rsidDel="00CC1058">
          <w:rPr>
            <w:rFonts w:cs="宋体" w:hint="eastAsia"/>
            <w:szCs w:val="21"/>
            <w:highlight w:val="yellow"/>
          </w:rPr>
          <w:delText>独立的</w:delText>
        </w:r>
        <w:r w:rsidDel="00CC1058">
          <w:rPr>
            <w:rFonts w:cs="宋体"/>
            <w:szCs w:val="21"/>
            <w:highlight w:val="yellow"/>
          </w:rPr>
          <w:delText>小区</w:delText>
        </w:r>
        <w:r w:rsidDel="00CC1058">
          <w:rPr>
            <w:rFonts w:cs="宋体" w:hint="eastAsia"/>
            <w:szCs w:val="21"/>
          </w:rPr>
          <w:delText>切换。</w:delText>
        </w:r>
      </w:del>
    </w:p>
    <w:p w14:paraId="4AE7735C" w14:textId="31A3B2CD" w:rsidR="007C392F" w:rsidRPr="007C392F" w:rsidDel="00CC1058" w:rsidRDefault="007C392F" w:rsidP="001457D6">
      <w:pPr>
        <w:pStyle w:val="aff8"/>
        <w:rPr>
          <w:del w:id="424" w:author="Li Xing" w:date="2019-12-19T15:52:00Z"/>
        </w:rPr>
      </w:pPr>
    </w:p>
    <w:p w14:paraId="2C415F79" w14:textId="0F6464C7" w:rsidR="007611B4" w:rsidDel="00CC1058" w:rsidRDefault="003F6FB0" w:rsidP="007611B4">
      <w:pPr>
        <w:pStyle w:val="a6"/>
        <w:rPr>
          <w:del w:id="425" w:author="Li Xing" w:date="2019-12-19T15:52:00Z"/>
        </w:rPr>
      </w:pPr>
      <w:del w:id="426" w:author="Li Xing" w:date="2019-12-19T15:52:00Z">
        <w:r w:rsidDel="00CC1058">
          <w:rPr>
            <w:rFonts w:hint="eastAsia"/>
          </w:rPr>
          <w:delText>5</w:delText>
        </w:r>
        <w:r w:rsidDel="00CC1058">
          <w:delText>G/LTE</w:delText>
        </w:r>
        <w:r w:rsidR="007611B4" w:rsidDel="00CC1058">
          <w:rPr>
            <w:rFonts w:hint="eastAsia"/>
          </w:rPr>
          <w:delText>间重定向要求</w:delText>
        </w:r>
      </w:del>
    </w:p>
    <w:p w14:paraId="62F870A2" w14:textId="668F16F9" w:rsidR="007611B4" w:rsidDel="00CC1058" w:rsidRDefault="007C392F" w:rsidP="007C392F">
      <w:pPr>
        <w:autoSpaceDE w:val="0"/>
        <w:autoSpaceDN w:val="0"/>
        <w:adjustRightInd w:val="0"/>
        <w:ind w:firstLine="420"/>
        <w:textAlignment w:val="baseline"/>
        <w:rPr>
          <w:del w:id="427" w:author="Li Xing" w:date="2019-12-19T15:52:00Z"/>
          <w:rFonts w:ascii="宋体" w:cs="宋体"/>
          <w:szCs w:val="21"/>
          <w:highlight w:val="yellow"/>
        </w:rPr>
      </w:pPr>
      <w:del w:id="428" w:author="Li Xing" w:date="2019-12-19T15:52:00Z">
        <w:r w:rsidDel="00CC1058">
          <w:rPr>
            <w:rFonts w:ascii="宋体" w:cs="宋体" w:hint="eastAsia"/>
            <w:szCs w:val="21"/>
            <w:highlight w:val="yellow"/>
          </w:rPr>
          <w:delText>5</w:delText>
        </w:r>
        <w:r w:rsidDel="00CC1058">
          <w:rPr>
            <w:rFonts w:ascii="宋体" w:cs="宋体"/>
            <w:szCs w:val="21"/>
            <w:highlight w:val="yellow"/>
          </w:rPr>
          <w:delText>G/LTE</w:delText>
        </w:r>
        <w:r w:rsidDel="00CC1058">
          <w:rPr>
            <w:rFonts w:ascii="宋体" w:cs="宋体" w:hint="eastAsia"/>
            <w:szCs w:val="21"/>
            <w:highlight w:val="yellow"/>
          </w:rPr>
          <w:delText>间</w:delText>
        </w:r>
        <w:r w:rsidDel="00CC1058">
          <w:rPr>
            <w:rFonts w:ascii="宋体" w:cs="宋体"/>
            <w:szCs w:val="21"/>
            <w:highlight w:val="yellow"/>
          </w:rPr>
          <w:delText>重定向要求仅适用于主卡。</w:delText>
        </w:r>
      </w:del>
    </w:p>
    <w:p w14:paraId="7005E239" w14:textId="16D2851B" w:rsidR="007C392F" w:rsidRPr="007C392F" w:rsidRDefault="007C392F" w:rsidP="007C392F">
      <w:pPr>
        <w:autoSpaceDE w:val="0"/>
        <w:autoSpaceDN w:val="0"/>
        <w:adjustRightInd w:val="0"/>
        <w:ind w:firstLine="420"/>
        <w:textAlignment w:val="baseline"/>
        <w:rPr>
          <w:rFonts w:ascii="宋体" w:cs="宋体"/>
          <w:szCs w:val="21"/>
          <w:highlight w:val="yellow"/>
        </w:rPr>
      </w:pPr>
      <w:del w:id="429" w:author="Li Xing" w:date="2019-12-19T15:52:00Z">
        <w:r w:rsidDel="00CC1058">
          <w:rPr>
            <w:rFonts w:ascii="宋体" w:cs="宋体" w:hint="eastAsia"/>
            <w:szCs w:val="21"/>
            <w:highlight w:val="yellow"/>
          </w:rPr>
          <w:delText>5</w:delText>
        </w:r>
        <w:r w:rsidDel="00CC1058">
          <w:rPr>
            <w:rFonts w:ascii="宋体" w:cs="宋体"/>
            <w:szCs w:val="21"/>
            <w:highlight w:val="yellow"/>
          </w:rPr>
          <w:delText>G/LTE</w:delText>
        </w:r>
        <w:r w:rsidDel="00CC1058">
          <w:rPr>
            <w:rFonts w:ascii="宋体" w:cs="宋体" w:hint="eastAsia"/>
            <w:szCs w:val="21"/>
            <w:highlight w:val="yellow"/>
          </w:rPr>
          <w:delText>间</w:delText>
        </w:r>
        <w:r w:rsidDel="00CC1058">
          <w:rPr>
            <w:rFonts w:ascii="宋体" w:cs="宋体"/>
            <w:szCs w:val="21"/>
            <w:highlight w:val="yellow"/>
          </w:rPr>
          <w:delText>重定向要求</w:delText>
        </w:r>
        <w:r w:rsidDel="00CC1058">
          <w:rPr>
            <w:rFonts w:ascii="宋体" w:cs="宋体" w:hint="eastAsia"/>
            <w:szCs w:val="21"/>
            <w:highlight w:val="yellow"/>
          </w:rPr>
          <w:delText>见</w:delText>
        </w:r>
        <w:r w:rsidR="00B06F30" w:rsidDel="00CC1058">
          <w:rPr>
            <w:rFonts w:ascii="宋体" w:cs="宋体" w:hint="eastAsia"/>
            <w:szCs w:val="21"/>
            <w:highlight w:val="yellow"/>
          </w:rPr>
          <w:delText>YD</w:delText>
        </w:r>
        <w:r w:rsidR="00B06F30" w:rsidDel="00CC1058">
          <w:rPr>
            <w:rFonts w:ascii="宋体" w:cs="宋体"/>
            <w:szCs w:val="21"/>
            <w:highlight w:val="yellow"/>
          </w:rPr>
          <w:delText>/T XXXX</w:delText>
        </w:r>
        <w:r w:rsidR="00B06F30" w:rsidDel="00CC1058">
          <w:rPr>
            <w:rFonts w:ascii="宋体" w:cs="宋体" w:hint="eastAsia"/>
            <w:szCs w:val="21"/>
            <w:highlight w:val="yellow"/>
          </w:rPr>
          <w:delText>（5</w:delText>
        </w:r>
        <w:r w:rsidR="00B06F30" w:rsidDel="00CC1058">
          <w:rPr>
            <w:rFonts w:ascii="宋体" w:cs="宋体"/>
            <w:szCs w:val="21"/>
            <w:highlight w:val="yellow"/>
          </w:rPr>
          <w:delText>G多模单卡设备技术要</w:delText>
        </w:r>
      </w:del>
      <w:r w:rsidR="00B06F30">
        <w:rPr>
          <w:rFonts w:ascii="宋体" w:cs="宋体" w:hint="eastAsia"/>
          <w:szCs w:val="21"/>
          <w:highlight w:val="yellow"/>
        </w:rPr>
        <w:t>求）</w:t>
      </w:r>
    </w:p>
    <w:p w14:paraId="2CC489B6" w14:textId="77777777" w:rsidR="00ED445B" w:rsidRDefault="002C26E0" w:rsidP="001457D6">
      <w:pPr>
        <w:pStyle w:val="a4"/>
        <w:spacing w:before="312" w:after="312"/>
      </w:pPr>
      <w:r>
        <w:rPr>
          <w:rFonts w:hint="eastAsia"/>
        </w:rPr>
        <w:t>双卡模式</w:t>
      </w:r>
      <w:r w:rsidR="00ED445B">
        <w:rPr>
          <w:rFonts w:hint="eastAsia"/>
        </w:rPr>
        <w:t>业务</w:t>
      </w:r>
      <w:r w:rsidR="007611B4">
        <w:rPr>
          <w:rFonts w:hint="eastAsia"/>
        </w:rPr>
        <w:t>并发</w:t>
      </w:r>
      <w:r w:rsidR="00ED445B">
        <w:rPr>
          <w:rFonts w:hint="eastAsia"/>
        </w:rPr>
        <w:t>要求</w:t>
      </w:r>
    </w:p>
    <w:p w14:paraId="0AE3DF44" w14:textId="77777777" w:rsidR="009B24D1" w:rsidRDefault="009A0317" w:rsidP="001457D6">
      <w:pPr>
        <w:pStyle w:val="a5"/>
        <w:spacing w:before="156" w:after="156"/>
        <w:ind w:left="0"/>
      </w:pPr>
      <w:bookmarkStart w:id="430" w:name="_Hlk19829321"/>
      <w:r>
        <w:rPr>
          <w:rFonts w:hint="eastAsia"/>
        </w:rPr>
        <w:t>语音业务要求</w:t>
      </w:r>
      <w:r w:rsidR="00582D80" w:rsidRPr="00A672FD">
        <w:rPr>
          <w:rFonts w:hint="eastAsia"/>
          <w:color w:val="FF0000"/>
        </w:rPr>
        <w:t>（</w:t>
      </w:r>
      <w:r w:rsidR="00A672FD">
        <w:rPr>
          <w:rFonts w:hint="eastAsia"/>
          <w:color w:val="FF0000"/>
        </w:rPr>
        <w:t>华为</w:t>
      </w:r>
      <w:r w:rsidR="00582D80" w:rsidRPr="00A672FD">
        <w:rPr>
          <w:rFonts w:hint="eastAsia"/>
          <w:color w:val="FF0000"/>
        </w:rPr>
        <w:t>）</w:t>
      </w:r>
    </w:p>
    <w:p w14:paraId="62F8E681" w14:textId="77777777" w:rsidR="009B24D1" w:rsidRDefault="009B24D1" w:rsidP="001457D6">
      <w:pPr>
        <w:pStyle w:val="a6"/>
      </w:pPr>
      <w:r w:rsidRPr="00A672FD">
        <w:rPr>
          <w:rFonts w:hint="eastAsia"/>
        </w:rPr>
        <w:t>双卡均为空闲状态，拨打非本机号码</w:t>
      </w:r>
    </w:p>
    <w:p w14:paraId="01AFC28D" w14:textId="1F2E5EF9" w:rsidR="00D14040" w:rsidDel="00F8071F" w:rsidRDefault="002A45C5" w:rsidP="00F8071F">
      <w:pPr>
        <w:pStyle w:val="aff8"/>
        <w:rPr>
          <w:ins w:id="431" w:author="lusonghe" w:date="2019-12-03T14:24:00Z"/>
          <w:del w:id="432" w:author="Li Xing" w:date="2019-12-19T15:56:00Z"/>
        </w:rPr>
        <w:pPrChange w:id="433" w:author="Li Xing" w:date="2019-12-19T15:57:00Z">
          <w:pPr>
            <w:pStyle w:val="aff8"/>
          </w:pPr>
        </w:pPrChange>
      </w:pPr>
      <w:ins w:id="434" w:author="caiyu" w:date="2019-11-18T14:50:00Z">
        <w:r w:rsidRPr="000B0B9E">
          <w:rPr>
            <w:rFonts w:hint="eastAsia"/>
          </w:rPr>
          <w:t>终端应可以由用户选择使用主卡或副卡拨打非本机号码，且均应正常进行语音通话。终端的呼叫接续界面应能够显示主叫对应的用户卡。</w:t>
        </w:r>
        <w:del w:id="435" w:author="Li Xing" w:date="2019-12-19T15:57:00Z">
          <w:r w:rsidRPr="000B0B9E" w:rsidDel="00F8071F">
            <w:rPr>
              <w:rFonts w:hint="eastAsia"/>
            </w:rPr>
            <w:delText>用户挂断通话后，</w:delText>
          </w:r>
        </w:del>
      </w:ins>
    </w:p>
    <w:p w14:paraId="4EC74CF9" w14:textId="3FCB29A3" w:rsidR="00D14040" w:rsidDel="00F8071F" w:rsidRDefault="00D14040" w:rsidP="00F8071F">
      <w:pPr>
        <w:pStyle w:val="aff8"/>
        <w:rPr>
          <w:ins w:id="436" w:author="lusonghe" w:date="2019-12-03T14:23:00Z"/>
          <w:del w:id="437" w:author="Li Xing" w:date="2019-12-19T15:56:00Z"/>
        </w:rPr>
        <w:pPrChange w:id="438" w:author="Li Xing" w:date="2019-12-19T15:57:00Z">
          <w:pPr>
            <w:pStyle w:val="aff8"/>
          </w:pPr>
        </w:pPrChange>
      </w:pPr>
    </w:p>
    <w:p w14:paraId="4EE0DDAD" w14:textId="4090F101" w:rsidR="00D14040" w:rsidDel="00F8071F" w:rsidRDefault="002A45C5" w:rsidP="00F8071F">
      <w:pPr>
        <w:pStyle w:val="aff8"/>
        <w:ind w:firstLine="422"/>
        <w:rPr>
          <w:ins w:id="439" w:author="lusonghe" w:date="2019-12-03T14:23:00Z"/>
          <w:del w:id="440" w:author="Li Xing" w:date="2019-12-19T15:56:00Z"/>
        </w:rPr>
        <w:pPrChange w:id="441" w:author="Li Xing" w:date="2019-12-19T15:57:00Z">
          <w:pPr>
            <w:pStyle w:val="aff8"/>
          </w:pPr>
        </w:pPrChange>
      </w:pPr>
      <w:ins w:id="442" w:author="caiyu" w:date="2019-11-18T14:50:00Z">
        <w:del w:id="443" w:author="Li Xing" w:date="2019-12-19T15:56:00Z">
          <w:r w:rsidRPr="00D14040" w:rsidDel="00F8071F">
            <w:rPr>
              <w:rFonts w:hint="eastAsia"/>
              <w:b/>
              <w:rPrChange w:id="444" w:author="lusonghe" w:date="2019-12-03T14:23:00Z">
                <w:rPr>
                  <w:rFonts w:hint="eastAsia"/>
                </w:rPr>
              </w:rPrChange>
            </w:rPr>
            <w:delText>终端应自动返回到通话结束界面</w:delText>
          </w:r>
          <w:r w:rsidRPr="000B0B9E" w:rsidDel="00F8071F">
            <w:rPr>
              <w:rFonts w:hint="eastAsia"/>
            </w:rPr>
            <w:delText>，</w:delText>
          </w:r>
        </w:del>
      </w:ins>
      <w:ins w:id="445" w:author="lusonghe" w:date="2019-12-03T14:24:00Z">
        <w:del w:id="446" w:author="Li Xing" w:date="2019-12-19T15:56:00Z">
          <w:r w:rsidR="00D14040" w:rsidDel="00F8071F">
            <w:rPr>
              <w:rFonts w:hint="eastAsia"/>
              <w:b/>
            </w:rPr>
            <w:delText>【建议删除】</w:delText>
          </w:r>
        </w:del>
      </w:ins>
    </w:p>
    <w:p w14:paraId="23A511F0" w14:textId="137A8301" w:rsidR="00D14040" w:rsidDel="00F8071F" w:rsidRDefault="00D14040" w:rsidP="00F8071F">
      <w:pPr>
        <w:pStyle w:val="aff8"/>
        <w:rPr>
          <w:ins w:id="447" w:author="lusonghe" w:date="2019-12-03T14:23:00Z"/>
          <w:del w:id="448" w:author="Li Xing" w:date="2019-12-19T15:56:00Z"/>
        </w:rPr>
        <w:pPrChange w:id="449" w:author="Li Xing" w:date="2019-12-19T15:57:00Z">
          <w:pPr>
            <w:pStyle w:val="aff8"/>
          </w:pPr>
        </w:pPrChange>
      </w:pPr>
    </w:p>
    <w:p w14:paraId="0EADE0BC" w14:textId="50FE39BE" w:rsidR="002A45C5" w:rsidRPr="002A45C5" w:rsidRDefault="002A45C5" w:rsidP="00F8071F">
      <w:pPr>
        <w:pStyle w:val="aff8"/>
        <w:pPrChange w:id="450" w:author="Li Xing" w:date="2019-12-19T15:57:00Z">
          <w:pPr>
            <w:pStyle w:val="aff8"/>
          </w:pPr>
        </w:pPrChange>
      </w:pPr>
      <w:ins w:id="451" w:author="caiyu" w:date="2019-11-18T14:50:00Z">
        <w:del w:id="452" w:author="Li Xing" w:date="2019-12-19T15:56:00Z">
          <w:r w:rsidRPr="000B0B9E" w:rsidDel="00F8071F">
            <w:rPr>
              <w:rFonts w:hint="eastAsia"/>
            </w:rPr>
            <w:delText>之后</w:delText>
          </w:r>
        </w:del>
        <w:del w:id="453" w:author="Li Xing" w:date="2019-12-19T15:57:00Z">
          <w:r w:rsidRPr="000B0B9E" w:rsidDel="00F8071F">
            <w:rPr>
              <w:rFonts w:hint="eastAsia"/>
            </w:rPr>
            <w:delText>重新返回双卡待机界面。</w:delText>
          </w:r>
        </w:del>
      </w:ins>
    </w:p>
    <w:p w14:paraId="3F9336C8" w14:textId="77777777" w:rsidR="009B24D1" w:rsidRDefault="009B24D1" w:rsidP="001457D6">
      <w:pPr>
        <w:pStyle w:val="a6"/>
      </w:pPr>
      <w:r w:rsidRPr="00A672FD">
        <w:rPr>
          <w:rFonts w:hint="eastAsia"/>
        </w:rPr>
        <w:t>双卡均为空闲状态，其中一卡来电</w:t>
      </w:r>
    </w:p>
    <w:p w14:paraId="0DA97020" w14:textId="77777777" w:rsidR="002A45C5" w:rsidRDefault="002A45C5" w:rsidP="002A45C5">
      <w:pPr>
        <w:pStyle w:val="aff8"/>
        <w:rPr>
          <w:ins w:id="454" w:author="caiyu" w:date="2019-11-18T14:51:00Z"/>
        </w:rPr>
      </w:pPr>
      <w:ins w:id="455" w:author="caiyu" w:date="2019-11-18T14:51:00Z">
        <w:r>
          <w:rPr>
            <w:rFonts w:hint="eastAsia"/>
          </w:rPr>
          <w:t>终端的主卡或副卡均可以作为被叫方接收来电，且均应显示主叫方信息，并能显示主叫方所拨打的本机所对应的用户卡。</w:t>
        </w:r>
      </w:ins>
    </w:p>
    <w:p w14:paraId="383F2A75" w14:textId="77777777" w:rsidR="002A45C5" w:rsidRDefault="002A45C5" w:rsidP="002A45C5">
      <w:pPr>
        <w:pStyle w:val="aff8"/>
        <w:rPr>
          <w:ins w:id="456" w:author="caiyu" w:date="2019-11-18T16:53:00Z"/>
        </w:rPr>
      </w:pPr>
      <w:ins w:id="457" w:author="caiyu" w:date="2019-11-18T14:51:00Z">
        <w:r>
          <w:rPr>
            <w:rFonts w:hint="eastAsia"/>
          </w:rPr>
          <w:t>无论是主卡还是副卡接收来电，终端均应能够允许用户选择接听或拒绝接听来电。如果用户选择接听，则终端应可以正常进行语音通话；如果用户未处理或拒接来电，则终端屏幕上应有未接来电显示。其中，未接来电显示应包含主叫方号码，并应能指示主叫方所拨打的本机号码对应的用户卡，对于未接来电，用户应可以回拨。</w:t>
        </w:r>
      </w:ins>
    </w:p>
    <w:p w14:paraId="6A4C9222" w14:textId="77777777" w:rsidR="00D14040" w:rsidRDefault="002A45C5" w:rsidP="002A45C5">
      <w:pPr>
        <w:pStyle w:val="aff8"/>
        <w:rPr>
          <w:ins w:id="458" w:author="lusonghe" w:date="2019-12-03T14:24:00Z"/>
        </w:rPr>
      </w:pPr>
      <w:ins w:id="459" w:author="caiyu" w:date="2019-11-18T14:51:00Z">
        <w:r>
          <w:rPr>
            <w:rFonts w:hint="eastAsia"/>
          </w:rPr>
          <w:lastRenderedPageBreak/>
          <w:t>用户挂断通话后，</w:t>
        </w:r>
      </w:ins>
    </w:p>
    <w:p w14:paraId="168F1512" w14:textId="77777777" w:rsidR="00D14040" w:rsidRDefault="00D14040" w:rsidP="00D14040">
      <w:pPr>
        <w:pStyle w:val="aff8"/>
        <w:rPr>
          <w:ins w:id="460" w:author="lusonghe" w:date="2019-12-03T14:24:00Z"/>
        </w:rPr>
      </w:pPr>
    </w:p>
    <w:p w14:paraId="0A280A8A" w14:textId="77777777" w:rsidR="00D14040" w:rsidRDefault="002A45C5">
      <w:pPr>
        <w:pStyle w:val="aff8"/>
        <w:ind w:firstLine="422"/>
        <w:rPr>
          <w:ins w:id="461" w:author="lusonghe" w:date="2019-12-03T14:24:00Z"/>
          <w:b/>
        </w:rPr>
        <w:pPrChange w:id="462" w:author="lusonghe" w:date="2019-12-03T21:09:00Z">
          <w:pPr>
            <w:pStyle w:val="aff8"/>
          </w:pPr>
        </w:pPrChange>
      </w:pPr>
      <w:ins w:id="463" w:author="caiyu" w:date="2019-11-18T14:51:00Z">
        <w:r w:rsidRPr="006029C1">
          <w:rPr>
            <w:rFonts w:hint="eastAsia"/>
            <w:b/>
            <w:rPrChange w:id="464" w:author="lusonghe" w:date="2019-12-03T21:09:00Z">
              <w:rPr>
                <w:rFonts w:hint="eastAsia"/>
              </w:rPr>
            </w:rPrChange>
          </w:rPr>
          <w:t>终端应自动返回到通话结束界面，</w:t>
        </w:r>
      </w:ins>
      <w:ins w:id="465" w:author="lusonghe" w:date="2019-12-03T14:24:00Z">
        <w:r w:rsidR="00D14040">
          <w:rPr>
            <w:rFonts w:hint="eastAsia"/>
            <w:b/>
          </w:rPr>
          <w:t>【建议删除】</w:t>
        </w:r>
      </w:ins>
    </w:p>
    <w:p w14:paraId="3D29100C" w14:textId="77777777" w:rsidR="00D14040" w:rsidRDefault="00D14040" w:rsidP="00D14040">
      <w:pPr>
        <w:pStyle w:val="aff8"/>
        <w:ind w:firstLine="422"/>
        <w:rPr>
          <w:ins w:id="466" w:author="lusonghe" w:date="2019-12-03T14:24:00Z"/>
          <w:b/>
        </w:rPr>
      </w:pPr>
    </w:p>
    <w:p w14:paraId="6B5973E0" w14:textId="77777777" w:rsidR="002A45C5" w:rsidRPr="002A45C5" w:rsidRDefault="002A45C5">
      <w:pPr>
        <w:pStyle w:val="aff8"/>
        <w:pPrChange w:id="467" w:author="lusonghe" w:date="2019-12-03T21:10:00Z">
          <w:pPr>
            <w:pStyle w:val="aff8"/>
          </w:pPr>
        </w:pPrChange>
      </w:pPr>
      <w:ins w:id="468" w:author="caiyu" w:date="2019-11-18T14:51:00Z">
        <w:r>
          <w:rPr>
            <w:rFonts w:hint="eastAsia"/>
          </w:rPr>
          <w:t>之后重新返回双卡待机界面。</w:t>
        </w:r>
      </w:ins>
    </w:p>
    <w:p w14:paraId="61BF3835" w14:textId="77777777" w:rsidR="009B24D1" w:rsidRDefault="009B24D1" w:rsidP="001457D6">
      <w:pPr>
        <w:pStyle w:val="a6"/>
      </w:pPr>
      <w:r w:rsidRPr="00A672FD">
        <w:rPr>
          <w:rFonts w:hint="eastAsia"/>
        </w:rPr>
        <w:t>一卡使用数据业务期间，另一卡拨打非本机号码</w:t>
      </w:r>
    </w:p>
    <w:p w14:paraId="7FDC2F61" w14:textId="77777777" w:rsidR="002A45C5" w:rsidRDefault="002A45C5" w:rsidP="002A45C5">
      <w:pPr>
        <w:pStyle w:val="aff8"/>
        <w:rPr>
          <w:ins w:id="469" w:author="caiyu" w:date="2019-11-18T16:36:00Z"/>
        </w:rPr>
      </w:pPr>
      <w:commentRangeStart w:id="470"/>
      <w:ins w:id="471" w:author="caiyu" w:date="2019-11-18T16:03:00Z">
        <w:r w:rsidRPr="00CE0E66">
          <w:rPr>
            <w:rFonts w:hint="eastAsia"/>
          </w:rPr>
          <w:t>在</w:t>
        </w:r>
      </w:ins>
      <w:ins w:id="472" w:author="caiyu" w:date="2019-11-18T16:26:00Z">
        <w:r>
          <w:rPr>
            <w:rFonts w:hint="eastAsia"/>
          </w:rPr>
          <w:t>任意</w:t>
        </w:r>
        <w:commentRangeEnd w:id="470"/>
        <w:r>
          <w:rPr>
            <w:rStyle w:val="afffffffb"/>
            <w:rFonts w:ascii="Times New Roman"/>
            <w:noProof w:val="0"/>
          </w:rPr>
          <w:commentReference w:id="470"/>
        </w:r>
      </w:ins>
      <w:ins w:id="473" w:author="caiyu" w:date="2019-11-18T16:03:00Z">
        <w:r w:rsidRPr="00CE0E66">
          <w:rPr>
            <w:rFonts w:hint="eastAsia"/>
          </w:rPr>
          <w:t>一卡的数据业务处于激活状态期间，终端应支持用户使用另一张卡拨打非本机号码，且用户应能正常进行语音通话，同时</w:t>
        </w:r>
      </w:ins>
      <w:ins w:id="474" w:author="caiyu" w:date="2019-11-18T16:25:00Z">
        <w:r w:rsidRPr="00D876EB">
          <w:rPr>
            <w:rFonts w:hint="eastAsia"/>
          </w:rPr>
          <w:t>原有数据业务暂停或者继续。</w:t>
        </w:r>
      </w:ins>
    </w:p>
    <w:p w14:paraId="3D128C2F" w14:textId="77777777" w:rsidR="002A45C5" w:rsidRPr="00117C9D" w:rsidRDefault="002A45C5" w:rsidP="002A45C5">
      <w:pPr>
        <w:pStyle w:val="aff8"/>
        <w:rPr>
          <w:ins w:id="475" w:author="caiyu" w:date="2019-11-18T16:37:00Z"/>
          <w:highlight w:val="yellow"/>
        </w:rPr>
      </w:pPr>
      <w:ins w:id="476" w:author="caiyu" w:date="2019-11-18T16:36:00Z">
        <w:r w:rsidRPr="00117C9D">
          <w:rPr>
            <w:rFonts w:hint="eastAsia"/>
            <w:highlight w:val="yellow"/>
          </w:rPr>
          <w:t>对于双卡双</w:t>
        </w:r>
      </w:ins>
      <w:ins w:id="477" w:author="caiyu" w:date="2019-11-18T16:37:00Z">
        <w:r w:rsidRPr="00117C9D">
          <w:rPr>
            <w:rFonts w:hint="eastAsia"/>
            <w:highlight w:val="yellow"/>
          </w:rPr>
          <w:t>通终端：</w:t>
        </w:r>
      </w:ins>
    </w:p>
    <w:p w14:paraId="0B98A8F1" w14:textId="77777777" w:rsidR="002A45C5" w:rsidRPr="002A45C5" w:rsidRDefault="002A45C5" w:rsidP="002A45C5">
      <w:pPr>
        <w:pStyle w:val="aff8"/>
      </w:pPr>
      <w:ins w:id="478" w:author="caiyu" w:date="2019-11-18T16:55:00Z">
        <w:r w:rsidRPr="00117C9D">
          <w:rPr>
            <w:highlight w:val="yellow"/>
          </w:rPr>
          <w:tab/>
        </w:r>
        <w:commentRangeStart w:id="479"/>
        <w:r w:rsidRPr="00117C9D">
          <w:rPr>
            <w:rFonts w:hint="eastAsia"/>
            <w:highlight w:val="yellow"/>
          </w:rPr>
          <w:t>在任意一卡</w:t>
        </w:r>
      </w:ins>
      <w:commentRangeEnd w:id="479"/>
      <w:ins w:id="480" w:author="caiyu" w:date="2019-11-20T10:23:00Z">
        <w:r>
          <w:rPr>
            <w:rStyle w:val="afffffffb"/>
            <w:rFonts w:ascii="Times New Roman"/>
            <w:noProof w:val="0"/>
          </w:rPr>
          <w:commentReference w:id="479"/>
        </w:r>
      </w:ins>
      <w:ins w:id="481" w:author="caiyu" w:date="2019-11-18T16:55:00Z">
        <w:r w:rsidRPr="00117C9D">
          <w:rPr>
            <w:rFonts w:hint="eastAsia"/>
            <w:highlight w:val="yellow"/>
          </w:rPr>
          <w:t>的数据业务处于激活状态期间，终端应支持用户使用另一张卡拨打非本机号码，且用户应能正常进行语音通话，同时原有数据业务继续</w:t>
        </w:r>
      </w:ins>
      <w:ins w:id="482" w:author="caiyu" w:date="2019-11-18T16:42:00Z">
        <w:r w:rsidRPr="00117C9D">
          <w:rPr>
            <w:rFonts w:hint="eastAsia"/>
            <w:highlight w:val="yellow"/>
          </w:rPr>
          <w:t>。</w:t>
        </w:r>
      </w:ins>
    </w:p>
    <w:p w14:paraId="7A95CC10" w14:textId="77777777" w:rsidR="009B24D1" w:rsidRDefault="009B24D1" w:rsidP="001457D6">
      <w:pPr>
        <w:pStyle w:val="a6"/>
      </w:pPr>
      <w:r w:rsidRPr="00A672FD">
        <w:rPr>
          <w:rFonts w:hint="eastAsia"/>
        </w:rPr>
        <w:t>一卡使用数据业务期间，另一卡来电</w:t>
      </w:r>
    </w:p>
    <w:p w14:paraId="5FC26996" w14:textId="77777777" w:rsidR="002A45C5" w:rsidRDefault="002A45C5" w:rsidP="002A45C5">
      <w:pPr>
        <w:pStyle w:val="aff8"/>
        <w:rPr>
          <w:ins w:id="483" w:author="caiyu" w:date="2019-11-18T16:32:00Z"/>
        </w:rPr>
      </w:pPr>
      <w:ins w:id="484" w:author="caiyu" w:date="2019-11-18T16:32:00Z">
        <w:r>
          <w:rPr>
            <w:rFonts w:hint="eastAsia"/>
          </w:rPr>
          <w:t>在</w:t>
        </w:r>
      </w:ins>
      <w:ins w:id="485" w:author="caiyu" w:date="2019-11-18T16:33:00Z">
        <w:r w:rsidRPr="00133B7C">
          <w:rPr>
            <w:rFonts w:hAnsi="宋体" w:hint="eastAsia"/>
          </w:rPr>
          <w:t>任意</w:t>
        </w:r>
      </w:ins>
      <w:ins w:id="486" w:author="caiyu" w:date="2019-11-18T16:32:00Z">
        <w:r>
          <w:rPr>
            <w:rFonts w:hint="eastAsia"/>
          </w:rPr>
          <w:t>一卡的数据业务处于激活状态期间，另一张卡的号码被叫时，终端应能够显示主叫方信息，并能够指示主叫方所拨打的本机号码对应的用户卡。</w:t>
        </w:r>
      </w:ins>
    </w:p>
    <w:p w14:paraId="40598F5C" w14:textId="77777777" w:rsidR="002A45C5" w:rsidRDefault="002A45C5" w:rsidP="002A45C5">
      <w:pPr>
        <w:pStyle w:val="aff8"/>
        <w:rPr>
          <w:ins w:id="487" w:author="caiyu" w:date="2019-11-18T16:32:00Z"/>
        </w:rPr>
      </w:pPr>
      <w:ins w:id="488" w:author="caiyu" w:date="2019-11-18T16:32:00Z">
        <w:r>
          <w:rPr>
            <w:rFonts w:hint="eastAsia"/>
          </w:rPr>
          <w:t>在</w:t>
        </w:r>
      </w:ins>
      <w:ins w:id="489" w:author="caiyu" w:date="2019-11-18T16:33:00Z">
        <w:r w:rsidRPr="00133B7C">
          <w:rPr>
            <w:rFonts w:hAnsi="宋体" w:hint="eastAsia"/>
          </w:rPr>
          <w:t>任意</w:t>
        </w:r>
      </w:ins>
      <w:ins w:id="490" w:author="caiyu" w:date="2019-11-18T16:32:00Z">
        <w:r>
          <w:rPr>
            <w:rFonts w:hint="eastAsia"/>
          </w:rPr>
          <w:t>一卡的数据业务处于激活状态期间，终端应能够允许用户选择接听或拒绝接听另一张卡的来电。若用户未处理或拒接另一张卡的来电，则终端屏幕上应有未接来电显示，同时原数据业务继续。其中，未接来电显示应包含主叫方号码，并应指示主叫方所拨打的本机号码对应的用户卡，对于未接来电，用户应可以回拨。</w:t>
        </w:r>
      </w:ins>
    </w:p>
    <w:p w14:paraId="46DD9D87" w14:textId="77777777" w:rsidR="002A45C5" w:rsidRPr="00736E75" w:rsidRDefault="002A45C5" w:rsidP="002A45C5">
      <w:pPr>
        <w:pStyle w:val="aff8"/>
        <w:rPr>
          <w:ins w:id="491" w:author="caiyu" w:date="2019-11-18T16:57:00Z"/>
          <w:highlight w:val="yellow"/>
        </w:rPr>
      </w:pPr>
      <w:ins w:id="492" w:author="caiyu" w:date="2019-11-18T16:57:00Z">
        <w:r w:rsidRPr="00736E75">
          <w:rPr>
            <w:rFonts w:hint="eastAsia"/>
            <w:highlight w:val="yellow"/>
          </w:rPr>
          <w:t>对于双</w:t>
        </w:r>
        <w:r w:rsidRPr="00736E75">
          <w:rPr>
            <w:highlight w:val="yellow"/>
          </w:rPr>
          <w:t>卡双</w:t>
        </w:r>
      </w:ins>
      <w:ins w:id="493" w:author="caiyu" w:date="2019-11-20T10:24:00Z">
        <w:r>
          <w:rPr>
            <w:rFonts w:hint="eastAsia"/>
            <w:highlight w:val="yellow"/>
          </w:rPr>
          <w:t>待</w:t>
        </w:r>
      </w:ins>
      <w:ins w:id="494" w:author="caiyu" w:date="2019-11-18T16:57:00Z">
        <w:r w:rsidRPr="00736E75">
          <w:rPr>
            <w:rFonts w:hint="eastAsia"/>
            <w:highlight w:val="yellow"/>
          </w:rPr>
          <w:t>终端</w:t>
        </w:r>
        <w:r w:rsidRPr="00736E75">
          <w:rPr>
            <w:highlight w:val="yellow"/>
          </w:rPr>
          <w:t>：</w:t>
        </w:r>
      </w:ins>
    </w:p>
    <w:p w14:paraId="3EF12D78" w14:textId="77777777" w:rsidR="002A45C5" w:rsidRDefault="002A45C5" w:rsidP="002A45C5">
      <w:pPr>
        <w:pStyle w:val="aff8"/>
        <w:rPr>
          <w:ins w:id="495" w:author="caiyu" w:date="2019-11-18T16:51:00Z"/>
          <w:rFonts w:hAnsi="宋体"/>
        </w:rPr>
      </w:pPr>
      <w:ins w:id="496" w:author="caiyu" w:date="2019-11-18T16:32:00Z">
        <w:r>
          <w:rPr>
            <w:rFonts w:hint="eastAsia"/>
          </w:rPr>
          <w:t>若用户选择接听另一张卡的来电，则终端应能正常进行语音通话，同时原数据业务</w:t>
        </w:r>
      </w:ins>
      <w:ins w:id="497" w:author="caiyu" w:date="2019-11-18T16:34:00Z">
        <w:r w:rsidRPr="00133B7C">
          <w:rPr>
            <w:rFonts w:hAnsi="宋体" w:hint="eastAsia"/>
          </w:rPr>
          <w:t>暂停或者继续，当</w:t>
        </w:r>
        <w:r w:rsidRPr="00133B7C">
          <w:rPr>
            <w:rFonts w:hAnsi="宋体"/>
          </w:rPr>
          <w:t>用户挂断通话后，</w:t>
        </w:r>
        <w:r w:rsidRPr="00133B7C">
          <w:rPr>
            <w:rFonts w:hint="eastAsia"/>
          </w:rPr>
          <w:t>原数据业务恢复</w:t>
        </w:r>
        <w:r w:rsidRPr="00133B7C">
          <w:rPr>
            <w:rFonts w:hAnsi="宋体"/>
          </w:rPr>
          <w:t>。</w:t>
        </w:r>
      </w:ins>
    </w:p>
    <w:p w14:paraId="456A1DE0" w14:textId="77777777" w:rsidR="002A45C5" w:rsidRPr="00736E75" w:rsidRDefault="002A45C5" w:rsidP="002A45C5">
      <w:pPr>
        <w:pStyle w:val="aff8"/>
        <w:rPr>
          <w:ins w:id="498" w:author="caiyu" w:date="2019-11-18T16:51:00Z"/>
          <w:highlight w:val="yellow"/>
        </w:rPr>
      </w:pPr>
      <w:ins w:id="499" w:author="caiyu" w:date="2019-11-18T16:51:00Z">
        <w:r w:rsidRPr="00736E75">
          <w:rPr>
            <w:rFonts w:hint="eastAsia"/>
            <w:highlight w:val="yellow"/>
          </w:rPr>
          <w:t>对于双</w:t>
        </w:r>
        <w:r w:rsidRPr="00736E75">
          <w:rPr>
            <w:highlight w:val="yellow"/>
          </w:rPr>
          <w:t>卡双通</w:t>
        </w:r>
        <w:r w:rsidRPr="00736E75">
          <w:rPr>
            <w:rFonts w:hint="eastAsia"/>
            <w:highlight w:val="yellow"/>
          </w:rPr>
          <w:t>终端</w:t>
        </w:r>
        <w:r w:rsidRPr="00736E75">
          <w:rPr>
            <w:highlight w:val="yellow"/>
          </w:rPr>
          <w:t>：</w:t>
        </w:r>
      </w:ins>
    </w:p>
    <w:p w14:paraId="1308E695" w14:textId="77777777" w:rsidR="002A45C5" w:rsidRPr="002A45C5" w:rsidRDefault="002A45C5" w:rsidP="002A45C5">
      <w:pPr>
        <w:pStyle w:val="aff8"/>
      </w:pPr>
      <w:ins w:id="500" w:author="caiyu" w:date="2019-11-18T16:59:00Z">
        <w:r w:rsidRPr="00B743FE">
          <w:rPr>
            <w:rFonts w:hint="eastAsia"/>
          </w:rPr>
          <w:tab/>
        </w:r>
        <w:r w:rsidRPr="00117C9D">
          <w:rPr>
            <w:rFonts w:hint="eastAsia"/>
            <w:highlight w:val="yellow"/>
          </w:rPr>
          <w:t>若用户选择接听另一张卡的来电，则终端应能正常进行语音通话</w:t>
        </w:r>
      </w:ins>
      <w:ins w:id="501" w:author="caiyu" w:date="2019-11-18T16:53:00Z">
        <w:r w:rsidRPr="00117C9D">
          <w:rPr>
            <w:rFonts w:hint="eastAsia"/>
            <w:highlight w:val="yellow"/>
          </w:rPr>
          <w:t>，同时原有数据业务继续</w:t>
        </w:r>
      </w:ins>
      <w:ins w:id="502" w:author="caiyu" w:date="2019-11-18T16:51:00Z">
        <w:r w:rsidRPr="007C4B24">
          <w:rPr>
            <w:rFonts w:hint="eastAsia"/>
            <w:highlight w:val="yellow"/>
          </w:rPr>
          <w:t>。</w:t>
        </w:r>
      </w:ins>
    </w:p>
    <w:p w14:paraId="57828B30" w14:textId="77777777" w:rsidR="009B24D1" w:rsidRDefault="009B24D1" w:rsidP="001457D6">
      <w:pPr>
        <w:pStyle w:val="a6"/>
      </w:pPr>
      <w:r w:rsidRPr="00A672FD">
        <w:rPr>
          <w:rFonts w:hint="eastAsia"/>
        </w:rPr>
        <w:t>双卡均为空闲状态，双卡同时来电</w:t>
      </w:r>
    </w:p>
    <w:p w14:paraId="46229EF5" w14:textId="77777777" w:rsidR="002A45C5" w:rsidRDefault="002A45C5" w:rsidP="002A45C5">
      <w:pPr>
        <w:pStyle w:val="aff8"/>
        <w:rPr>
          <w:ins w:id="503" w:author="caiyu" w:date="2019-11-20T10:26:00Z"/>
          <w:rFonts w:cs="宋体"/>
          <w:szCs w:val="21"/>
        </w:rPr>
      </w:pPr>
      <w:ins w:id="504" w:author="caiyu" w:date="2019-11-20T10:26:00Z">
        <w:r w:rsidRPr="00117C9D">
          <w:rPr>
            <w:rFonts w:cs="宋体" w:hint="eastAsia"/>
            <w:szCs w:val="21"/>
            <w:highlight w:val="yellow"/>
          </w:rPr>
          <w:t>此功能仅针对双卡双通终端类型。</w:t>
        </w:r>
      </w:ins>
    </w:p>
    <w:p w14:paraId="3938F3C6" w14:textId="77777777" w:rsidR="002A45C5" w:rsidRPr="00117C9D" w:rsidRDefault="002A45C5" w:rsidP="002A45C5">
      <w:pPr>
        <w:pStyle w:val="aff8"/>
        <w:rPr>
          <w:ins w:id="505" w:author="caiyu" w:date="2019-11-18T17:00:00Z"/>
          <w:highlight w:val="yellow"/>
        </w:rPr>
      </w:pPr>
      <w:ins w:id="506" w:author="caiyu" w:date="2019-11-18T17:00:00Z">
        <w:r w:rsidRPr="00117C9D">
          <w:rPr>
            <w:rFonts w:hint="eastAsia"/>
            <w:highlight w:val="yellow"/>
          </w:rPr>
          <w:t>双卡同时来电时，终端应能够同时显示两个主叫方信息，并应该指明两个主叫方分别所拨打的本机号码对应的用户卡。用户应能够选择任意一张卡的来电接听。当选择其中一张卡的来电接听后，对于用户未处理的另一张卡的来电在终端屏幕上应有未接来电显示。其中，未接来电显示应包含主叫方号码，并应指明主叫方所拨打的本机号码对应的用户卡。</w:t>
        </w:r>
      </w:ins>
    </w:p>
    <w:p w14:paraId="58ECB371" w14:textId="77777777" w:rsidR="002A45C5" w:rsidRPr="002A45C5" w:rsidRDefault="002A45C5" w:rsidP="002A45C5">
      <w:pPr>
        <w:pStyle w:val="aff8"/>
      </w:pPr>
      <w:ins w:id="507" w:author="caiyu" w:date="2019-11-18T17:00:00Z">
        <w:r w:rsidRPr="00117C9D">
          <w:rPr>
            <w:rFonts w:hint="eastAsia"/>
            <w:highlight w:val="yellow"/>
          </w:rPr>
          <w:t>用户挂断通话后，终端应自动返回到通话结束界面，之后重新返回双卡待机界面。对于未接来电，终端应显示主叫方号码，并应指明主叫方所拨打的本机号码对应的用户卡，而且用户应可以进行回拨。</w:t>
        </w:r>
      </w:ins>
    </w:p>
    <w:p w14:paraId="0BACDEF4" w14:textId="77777777" w:rsidR="009B24D1" w:rsidRDefault="009B24D1" w:rsidP="001457D6">
      <w:pPr>
        <w:pStyle w:val="a6"/>
      </w:pPr>
      <w:r w:rsidRPr="00A672FD">
        <w:rPr>
          <w:rFonts w:hint="eastAsia"/>
        </w:rPr>
        <w:t>一卡使用语音业务期间，另一卡来电</w:t>
      </w:r>
    </w:p>
    <w:p w14:paraId="01F1F582" w14:textId="77777777" w:rsidR="002A45C5" w:rsidRDefault="002A45C5" w:rsidP="002A45C5">
      <w:pPr>
        <w:pStyle w:val="aff8"/>
        <w:rPr>
          <w:ins w:id="508" w:author="caiyu" w:date="2019-11-20T10:31:00Z"/>
        </w:rPr>
      </w:pPr>
      <w:ins w:id="509" w:author="caiyu" w:date="2019-11-20T10:31:00Z">
        <w:r w:rsidRPr="00117C9D">
          <w:rPr>
            <w:rFonts w:hint="eastAsia"/>
            <w:highlight w:val="yellow"/>
          </w:rPr>
          <w:t>此功能仅针对双卡双通终端类型。</w:t>
        </w:r>
      </w:ins>
    </w:p>
    <w:p w14:paraId="3A643EEA" w14:textId="77777777" w:rsidR="002A45C5" w:rsidRPr="00117C9D" w:rsidRDefault="002A45C5" w:rsidP="002A45C5">
      <w:pPr>
        <w:pStyle w:val="aff8"/>
        <w:rPr>
          <w:ins w:id="510" w:author="caiyu" w:date="2019-11-18T17:06:00Z"/>
          <w:highlight w:val="yellow"/>
        </w:rPr>
      </w:pPr>
      <w:ins w:id="511" w:author="caiyu" w:date="2019-11-18T17:06:00Z">
        <w:r w:rsidRPr="00117C9D">
          <w:rPr>
            <w:rFonts w:hint="eastAsia"/>
            <w:highlight w:val="yellow"/>
          </w:rPr>
          <w:t>在一卡处于</w:t>
        </w:r>
      </w:ins>
      <w:ins w:id="512" w:author="caiyu" w:date="2019-11-18T17:37:00Z">
        <w:r>
          <w:rPr>
            <w:rFonts w:hint="eastAsia"/>
            <w:highlight w:val="yellow"/>
          </w:rPr>
          <w:t>语</w:t>
        </w:r>
      </w:ins>
      <w:ins w:id="513" w:author="caiyu" w:date="2019-11-18T17:06:00Z">
        <w:r w:rsidRPr="00117C9D">
          <w:rPr>
            <w:rFonts w:hint="eastAsia"/>
            <w:highlight w:val="yellow"/>
          </w:rPr>
          <w:t>音业务期间，另一张卡收到来电时，终端应有声音和文字提示，且原通话应能正常进行，同时终端应能显示主叫方信息，并能够指示主叫方所拨打的本机号码对应的用户卡。</w:t>
        </w:r>
      </w:ins>
    </w:p>
    <w:p w14:paraId="32CE63D0" w14:textId="77777777" w:rsidR="002A45C5" w:rsidRPr="002A45C5" w:rsidRDefault="002A45C5" w:rsidP="002A45C5">
      <w:pPr>
        <w:pStyle w:val="aff8"/>
      </w:pPr>
      <w:ins w:id="514" w:author="caiyu" w:date="2019-11-18T17:06:00Z">
        <w:r w:rsidRPr="00117C9D">
          <w:rPr>
            <w:rFonts w:hint="eastAsia"/>
            <w:highlight w:val="yellow"/>
          </w:rPr>
          <w:t>终端应能够允许用户选择接听来电。若用户选择接听来电，终端应能够正常切换到另一张卡的来电，</w:t>
        </w:r>
      </w:ins>
      <w:commentRangeStart w:id="515"/>
      <w:ins w:id="516" w:author="caiyu" w:date="2019-11-22T09:37:00Z">
        <w:r w:rsidRPr="00EF494B">
          <w:rPr>
            <w:rFonts w:hint="eastAsia"/>
            <w:highlight w:val="cyan"/>
          </w:rPr>
          <w:t>同时原通话自动保持，用户可以操作挂断或切换为激活</w:t>
        </w:r>
      </w:ins>
      <w:ins w:id="517" w:author="caiyu" w:date="2019-11-22T09:40:00Z">
        <w:r w:rsidRPr="00EF494B">
          <w:rPr>
            <w:rFonts w:hint="eastAsia"/>
            <w:highlight w:val="cyan"/>
          </w:rPr>
          <w:t>状态</w:t>
        </w:r>
      </w:ins>
      <w:ins w:id="518" w:author="caiyu" w:date="2019-11-22T09:37:00Z">
        <w:r w:rsidRPr="00EF494B">
          <w:rPr>
            <w:rFonts w:hint="eastAsia"/>
            <w:highlight w:val="cyan"/>
          </w:rPr>
          <w:t>。</w:t>
        </w:r>
      </w:ins>
      <w:commentRangeEnd w:id="515"/>
      <w:ins w:id="519" w:author="caiyu" w:date="2019-11-22T09:40:00Z">
        <w:r>
          <w:rPr>
            <w:rStyle w:val="afffffffb"/>
            <w:rFonts w:ascii="Times New Roman"/>
            <w:noProof w:val="0"/>
          </w:rPr>
          <w:commentReference w:id="515"/>
        </w:r>
      </w:ins>
      <w:ins w:id="520" w:author="caiyu" w:date="2019-11-18T17:06:00Z">
        <w:r w:rsidRPr="00117C9D">
          <w:rPr>
            <w:rFonts w:hint="eastAsia"/>
            <w:highlight w:val="yellow"/>
          </w:rPr>
          <w:t>若用户拒绝接听或未</w:t>
        </w:r>
        <w:r w:rsidRPr="00117C9D">
          <w:rPr>
            <w:rFonts w:hint="eastAsia"/>
            <w:highlight w:val="yellow"/>
          </w:rPr>
          <w:lastRenderedPageBreak/>
          <w:t>处理另一张卡的来电，用户应可以继续进行原通话。对于用户未处理另一张卡来电的情况，终端屏幕上应有未接来电显示，未接来电显示应包含主叫方号码，并应能够指明主叫方所拨打的本机号码对应的用户卡。语音业务结束后，对于未接来电，用户应可以进行回拨。</w:t>
        </w:r>
      </w:ins>
    </w:p>
    <w:p w14:paraId="32D7F403" w14:textId="77777777" w:rsidR="009A0317" w:rsidRDefault="00B117A1" w:rsidP="001457D6">
      <w:pPr>
        <w:pStyle w:val="a5"/>
        <w:spacing w:before="156" w:after="156"/>
        <w:ind w:left="0"/>
      </w:pPr>
      <w:r>
        <w:rPr>
          <w:rFonts w:hint="eastAsia"/>
        </w:rPr>
        <w:t>短信业务要求</w:t>
      </w:r>
      <w:r w:rsidR="00582D80" w:rsidRPr="00A672FD">
        <w:rPr>
          <w:rFonts w:hint="eastAsia"/>
          <w:color w:val="FF0000"/>
        </w:rPr>
        <w:t>（</w:t>
      </w:r>
      <w:r w:rsidR="00A672FD">
        <w:rPr>
          <w:rFonts w:hint="eastAsia"/>
          <w:color w:val="FF0000"/>
        </w:rPr>
        <w:t>高通</w:t>
      </w:r>
      <w:r w:rsidR="00582D80" w:rsidRPr="00A672FD">
        <w:rPr>
          <w:rFonts w:hint="eastAsia"/>
          <w:color w:val="FF0000"/>
        </w:rPr>
        <w:t>）</w:t>
      </w:r>
    </w:p>
    <w:p w14:paraId="21B8DB94" w14:textId="77777777" w:rsidR="009B24D1" w:rsidRDefault="009B24D1" w:rsidP="001457D6">
      <w:pPr>
        <w:pStyle w:val="a6"/>
      </w:pPr>
      <w:r w:rsidRPr="00A672FD">
        <w:rPr>
          <w:rFonts w:hint="eastAsia"/>
        </w:rPr>
        <w:t>双卡均为空闲状态，发送短消息</w:t>
      </w:r>
    </w:p>
    <w:p w14:paraId="4BCC70FE" w14:textId="77777777" w:rsidR="00A02A0E" w:rsidRPr="00A02A0E" w:rsidRDefault="00A02A0E" w:rsidP="00A02A0E">
      <w:pPr>
        <w:pStyle w:val="aff8"/>
      </w:pPr>
      <w:r>
        <w:rPr>
          <w:rFonts w:hint="eastAsia"/>
        </w:rPr>
        <w:t>在双卡均为空闲状态下，终端应可以允许用户选择通过主卡或者副卡发送短消息。无论通过主卡还是副卡发送短消息，短消息均应该可以正常发送，短消息发送成功后应自动返回双卡空闲状态。</w:t>
      </w:r>
    </w:p>
    <w:p w14:paraId="7D178AE6" w14:textId="77777777" w:rsidR="009B24D1" w:rsidRDefault="009B24D1" w:rsidP="001457D6">
      <w:pPr>
        <w:pStyle w:val="a6"/>
      </w:pPr>
      <w:r w:rsidRPr="00A672FD">
        <w:rPr>
          <w:rFonts w:hint="eastAsia"/>
        </w:rPr>
        <w:t>双卡均为空闲状态，接收短消息</w:t>
      </w:r>
    </w:p>
    <w:p w14:paraId="0B389677" w14:textId="77777777" w:rsidR="00A02A0E" w:rsidRDefault="00A02A0E" w:rsidP="00A02A0E">
      <w:r>
        <w:rPr>
          <w:rFonts w:hint="eastAsia"/>
        </w:rPr>
        <w:t>在双卡均为空闲状态下，无论是向主卡还是副卡发送短消息，短消息均应该可以成功接收。对于未查看的短消息，应在终端待机界面上有明显提示。</w:t>
      </w:r>
    </w:p>
    <w:p w14:paraId="14F0FEEB" w14:textId="77777777" w:rsidR="00A02A0E" w:rsidRDefault="00A02A0E" w:rsidP="00A02A0E">
      <w:r>
        <w:rPr>
          <w:rFonts w:hint="eastAsia"/>
        </w:rPr>
        <w:t>接收到的短消息中应有发送方号码，并应指明发送方发给的本机号码对应的用户卡，且短消息的内容应正确无误。</w:t>
      </w:r>
    </w:p>
    <w:p w14:paraId="7C702CDF" w14:textId="77777777" w:rsidR="00A02A0E" w:rsidRPr="00A02A0E" w:rsidRDefault="00A02A0E" w:rsidP="00A02A0E">
      <w:pPr>
        <w:pStyle w:val="aff8"/>
      </w:pPr>
      <w:r>
        <w:rPr>
          <w:rFonts w:hint="eastAsia"/>
        </w:rPr>
        <w:t>用户可以对接收到的短消息进行回复。</w:t>
      </w:r>
    </w:p>
    <w:p w14:paraId="76766D5B" w14:textId="77777777" w:rsidR="009B24D1" w:rsidRDefault="009B24D1" w:rsidP="001457D6">
      <w:pPr>
        <w:pStyle w:val="a6"/>
      </w:pPr>
      <w:r w:rsidRPr="00A672FD">
        <w:rPr>
          <w:rFonts w:hint="eastAsia"/>
        </w:rPr>
        <w:t>一卡使用语音业务期间，另一卡发送短消息</w:t>
      </w:r>
    </w:p>
    <w:p w14:paraId="384E3020" w14:textId="77777777" w:rsidR="00A02A0E" w:rsidRPr="00FD564D" w:rsidRDefault="00A02A0E" w:rsidP="00A02A0E">
      <w:pPr>
        <w:ind w:firstLine="420"/>
      </w:pPr>
      <w:r w:rsidRPr="00FD564D">
        <w:rPr>
          <w:rFonts w:hint="eastAsia"/>
        </w:rPr>
        <w:t>此功能仅针对双卡双通</w:t>
      </w:r>
      <w:r w:rsidRPr="00FD564D">
        <w:t>终端</w:t>
      </w:r>
      <w:r w:rsidRPr="00FD564D">
        <w:rPr>
          <w:rFonts w:hint="eastAsia"/>
        </w:rPr>
        <w:t>。</w:t>
      </w:r>
    </w:p>
    <w:p w14:paraId="2A98FD0A" w14:textId="77777777" w:rsidR="00A02A0E" w:rsidRPr="00A02A0E" w:rsidRDefault="00A02A0E" w:rsidP="00A02A0E">
      <w:pPr>
        <w:pStyle w:val="aff8"/>
      </w:pPr>
      <w:r w:rsidRPr="006B00D7">
        <w:rPr>
          <w:rFonts w:ascii="Times New Roman" w:hint="eastAsia"/>
          <w:kern w:val="2"/>
          <w:szCs w:val="24"/>
        </w:rPr>
        <w:t>在双卡状态下，一卡使用话音业务期间，另一卡的短消息业务需要能够正常发送，且原通话应能正常进行。</w:t>
      </w:r>
    </w:p>
    <w:p w14:paraId="4A303210" w14:textId="77777777" w:rsidR="009B24D1" w:rsidRDefault="009B24D1" w:rsidP="001457D6">
      <w:pPr>
        <w:pStyle w:val="a6"/>
      </w:pPr>
      <w:r w:rsidRPr="00A672FD">
        <w:rPr>
          <w:rFonts w:hint="eastAsia"/>
        </w:rPr>
        <w:t>一卡使用语音业务期间，另一卡接收短消息</w:t>
      </w:r>
    </w:p>
    <w:p w14:paraId="35FD69F4" w14:textId="77777777" w:rsidR="00A02A0E" w:rsidRPr="00FD564D" w:rsidRDefault="00A02A0E" w:rsidP="00A02A0E">
      <w:pPr>
        <w:ind w:firstLine="420"/>
      </w:pPr>
      <w:r w:rsidRPr="00FD564D">
        <w:rPr>
          <w:rFonts w:hint="eastAsia"/>
        </w:rPr>
        <w:t>此功能仅针对双卡双通</w:t>
      </w:r>
      <w:r w:rsidRPr="00FD564D">
        <w:t>终端</w:t>
      </w:r>
      <w:r w:rsidRPr="00FD564D">
        <w:rPr>
          <w:rFonts w:hint="eastAsia"/>
        </w:rPr>
        <w:t>。</w:t>
      </w:r>
    </w:p>
    <w:p w14:paraId="55D67CD2" w14:textId="77777777" w:rsidR="00A02A0E" w:rsidRPr="006B00D7" w:rsidRDefault="00A02A0E" w:rsidP="00A02A0E">
      <w:pPr>
        <w:ind w:firstLine="420"/>
      </w:pPr>
      <w:r w:rsidRPr="006B00D7">
        <w:rPr>
          <w:rFonts w:hint="eastAsia"/>
        </w:rPr>
        <w:t>在双卡状态下，一卡使用话音业务期间，另一张卡应能够正常接收短消息业务，并能够对短消息进行回复，且原通话应能正常进行。对于未查看的短消息应在界面上有明显的提示。</w:t>
      </w:r>
    </w:p>
    <w:p w14:paraId="207F738F" w14:textId="77777777" w:rsidR="00A02A0E" w:rsidRPr="00A02A0E" w:rsidRDefault="00A02A0E" w:rsidP="00A02A0E">
      <w:pPr>
        <w:pStyle w:val="aff8"/>
      </w:pPr>
      <w:r w:rsidRPr="006B00D7">
        <w:rPr>
          <w:rFonts w:ascii="Times New Roman" w:hint="eastAsia"/>
          <w:kern w:val="2"/>
          <w:szCs w:val="24"/>
        </w:rPr>
        <w:t>接收到的短消息中应有发送方号码，并能够指明发送方发给的本机号码对应的用户卡，且短消息内容应正确无误。</w:t>
      </w:r>
    </w:p>
    <w:p w14:paraId="548104AC" w14:textId="77777777" w:rsidR="009B24D1" w:rsidRDefault="009B24D1" w:rsidP="001457D6">
      <w:pPr>
        <w:pStyle w:val="a6"/>
      </w:pPr>
      <w:r w:rsidRPr="00A672FD">
        <w:rPr>
          <w:rFonts w:hint="eastAsia"/>
        </w:rPr>
        <w:t>一卡使用数据业务期间，另一卡发送短消息</w:t>
      </w:r>
    </w:p>
    <w:p w14:paraId="749D1E83" w14:textId="77777777" w:rsidR="00A02A0E" w:rsidRPr="00A02A0E" w:rsidRDefault="00A02A0E" w:rsidP="00A02A0E">
      <w:pPr>
        <w:pStyle w:val="aff8"/>
      </w:pPr>
      <w:r w:rsidRPr="006B00D7">
        <w:rPr>
          <w:rFonts w:ascii="Times New Roman" w:hint="eastAsia"/>
          <w:kern w:val="2"/>
          <w:szCs w:val="24"/>
        </w:rPr>
        <w:t>双卡状态下，在一卡的数据业务处于激活状态期间，用户应可以选择另一张卡发送短消息，且短消息应能够成功发送，同时原数据业务继续或暂停。</w:t>
      </w:r>
    </w:p>
    <w:p w14:paraId="4AA8743C" w14:textId="77777777" w:rsidR="009B24D1" w:rsidRDefault="009B24D1" w:rsidP="001457D6">
      <w:pPr>
        <w:pStyle w:val="a6"/>
      </w:pPr>
      <w:r w:rsidRPr="00A672FD">
        <w:rPr>
          <w:rFonts w:hint="eastAsia"/>
        </w:rPr>
        <w:t>一卡使用数据业务期间，另一卡接收短消息</w:t>
      </w:r>
    </w:p>
    <w:p w14:paraId="3B800A53" w14:textId="77777777" w:rsidR="00A02A0E" w:rsidRPr="006B00D7" w:rsidRDefault="00A02A0E" w:rsidP="00A02A0E">
      <w:pPr>
        <w:widowControl/>
        <w:autoSpaceDE w:val="0"/>
        <w:autoSpaceDN w:val="0"/>
        <w:adjustRightInd w:val="0"/>
        <w:ind w:firstLineChars="200" w:firstLine="420"/>
        <w:jc w:val="left"/>
      </w:pPr>
      <w:r w:rsidRPr="006B00D7">
        <w:rPr>
          <w:rFonts w:hint="eastAsia"/>
        </w:rPr>
        <w:t>双卡状态下，在一卡的数据业务处于激活状态期间，另一张卡应能够正常接收短消息，并能够正常阅读，同时原数据业务继续或暂停。未查看的短消息应在界面上有明显提示。</w:t>
      </w:r>
    </w:p>
    <w:p w14:paraId="3A18D48A" w14:textId="77777777" w:rsidR="00A02A0E" w:rsidRPr="00A02A0E" w:rsidRDefault="00A02A0E" w:rsidP="00A02A0E">
      <w:pPr>
        <w:pStyle w:val="aff8"/>
      </w:pPr>
      <w:r w:rsidRPr="006B00D7">
        <w:rPr>
          <w:rFonts w:ascii="Times New Roman" w:hint="eastAsia"/>
          <w:kern w:val="2"/>
          <w:szCs w:val="24"/>
        </w:rPr>
        <w:t>接收到的短消息中应有发送方号码，并应能够指明发送方发给的本机号码对应的用户卡，且短消息内容应正确无误。</w:t>
      </w:r>
    </w:p>
    <w:p w14:paraId="659E896C" w14:textId="77777777" w:rsidR="009B24D1" w:rsidRPr="00A672FD" w:rsidRDefault="00FE00E5" w:rsidP="001457D6">
      <w:pPr>
        <w:pStyle w:val="a5"/>
        <w:spacing w:before="156" w:after="156"/>
        <w:ind w:left="0"/>
        <w:rPr>
          <w:color w:val="FF0000"/>
        </w:rPr>
      </w:pPr>
      <w:r>
        <w:rPr>
          <w:rFonts w:hint="eastAsia"/>
        </w:rPr>
        <w:t>数据业务要求</w:t>
      </w:r>
      <w:r w:rsidR="00582D80" w:rsidRPr="00A672FD">
        <w:rPr>
          <w:rFonts w:hint="eastAsia"/>
          <w:color w:val="FF0000"/>
        </w:rPr>
        <w:t>（</w:t>
      </w:r>
      <w:r w:rsidR="00A672FD">
        <w:rPr>
          <w:rFonts w:hint="eastAsia"/>
          <w:color w:val="FF0000"/>
        </w:rPr>
        <w:t>电信</w:t>
      </w:r>
      <w:r w:rsidR="00582D80" w:rsidRPr="00A672FD">
        <w:rPr>
          <w:rFonts w:hint="eastAsia"/>
          <w:color w:val="FF0000"/>
        </w:rPr>
        <w:t>）</w:t>
      </w:r>
    </w:p>
    <w:p w14:paraId="0E0AE588" w14:textId="77777777" w:rsidR="009B24D1" w:rsidRDefault="009B24D1" w:rsidP="001457D6">
      <w:pPr>
        <w:pStyle w:val="a6"/>
      </w:pPr>
      <w:r>
        <w:rPr>
          <w:rFonts w:hint="eastAsia"/>
        </w:rPr>
        <w:t>双卡均为空闲态发起数据业务</w:t>
      </w:r>
    </w:p>
    <w:p w14:paraId="53143818" w14:textId="77777777" w:rsidR="00C316DA" w:rsidRDefault="00C316DA" w:rsidP="00C316DA">
      <w:pPr>
        <w:pStyle w:val="aff8"/>
        <w:jc w:val="left"/>
        <w:rPr>
          <w:ins w:id="521" w:author="lusonghe" w:date="2019-12-03T14:35:00Z"/>
        </w:rPr>
      </w:pPr>
      <w:r>
        <w:rPr>
          <w:rFonts w:hint="eastAsia"/>
        </w:rPr>
        <w:t>在双卡状态下，终端应能由用户选择通过主卡</w:t>
      </w:r>
      <w:r w:rsidRPr="00FB7D1D">
        <w:rPr>
          <w:rFonts w:hint="eastAsia"/>
          <w:b/>
          <w:rPrChange w:id="522" w:author="lusonghe" w:date="2019-12-03T14:35:00Z">
            <w:rPr>
              <w:rFonts w:hint="eastAsia"/>
            </w:rPr>
          </w:rPrChange>
        </w:rPr>
        <w:t>或副卡</w:t>
      </w:r>
      <w:r>
        <w:rPr>
          <w:rFonts w:hint="eastAsia"/>
        </w:rPr>
        <w:t>发起数据业务</w:t>
      </w:r>
    </w:p>
    <w:p w14:paraId="49B8D892" w14:textId="77777777" w:rsidR="00FB7D1D" w:rsidRDefault="00FB7D1D" w:rsidP="00C316DA">
      <w:pPr>
        <w:pStyle w:val="aff8"/>
        <w:jc w:val="left"/>
        <w:rPr>
          <w:ins w:id="523" w:author="lusonghe" w:date="2019-12-03T14:35:00Z"/>
        </w:rPr>
      </w:pPr>
    </w:p>
    <w:p w14:paraId="53592970" w14:textId="77777777" w:rsidR="00FB7D1D" w:rsidRPr="00FB7D1D" w:rsidRDefault="00FB7D1D" w:rsidP="00FB7D1D">
      <w:pPr>
        <w:pStyle w:val="aff8"/>
        <w:ind w:firstLine="422"/>
        <w:jc w:val="left"/>
        <w:rPr>
          <w:ins w:id="524" w:author="lusonghe" w:date="2019-12-03T14:35:00Z"/>
          <w:b/>
          <w:rPrChange w:id="525" w:author="lusonghe" w:date="2019-12-03T14:36:00Z">
            <w:rPr>
              <w:ins w:id="526" w:author="lusonghe" w:date="2019-12-03T14:35:00Z"/>
            </w:rPr>
          </w:rPrChange>
        </w:rPr>
      </w:pPr>
      <w:ins w:id="527" w:author="lusonghe" w:date="2019-12-03T14:36:00Z">
        <w:r>
          <w:rPr>
            <w:rFonts w:hint="eastAsia"/>
            <w:b/>
          </w:rPr>
          <w:t>【副卡问题】</w:t>
        </w:r>
      </w:ins>
      <w:ins w:id="528" w:author="lusonghe" w:date="2019-12-03T14:35:00Z">
        <w:r w:rsidRPr="00FB7D1D">
          <w:rPr>
            <w:rFonts w:hint="eastAsia"/>
            <w:b/>
            <w:rPrChange w:id="529" w:author="lusonghe" w:date="2019-12-03T14:36:00Z">
              <w:rPr>
                <w:rFonts w:hint="eastAsia"/>
              </w:rPr>
            </w:rPrChange>
          </w:rPr>
          <w:t>考虑删除副卡，</w:t>
        </w:r>
      </w:ins>
      <w:ins w:id="530" w:author="lusonghe" w:date="2019-12-03T14:36:00Z">
        <w:r w:rsidRPr="00FB7D1D">
          <w:rPr>
            <w:rFonts w:hint="eastAsia"/>
            <w:b/>
            <w:rPrChange w:id="531" w:author="lusonghe" w:date="2019-12-03T14:36:00Z">
              <w:rPr>
                <w:rFonts w:hint="eastAsia"/>
              </w:rPr>
            </w:rPrChange>
          </w:rPr>
          <w:t>发起数据业务的卡为主卡</w:t>
        </w:r>
      </w:ins>
    </w:p>
    <w:p w14:paraId="1E9783B5" w14:textId="77777777" w:rsidR="00FB7D1D" w:rsidRDefault="00FB7D1D" w:rsidP="00C316DA">
      <w:pPr>
        <w:pStyle w:val="aff8"/>
        <w:jc w:val="left"/>
      </w:pPr>
    </w:p>
    <w:p w14:paraId="35A47E50" w14:textId="77777777" w:rsidR="00C316DA" w:rsidRDefault="00C316DA" w:rsidP="00C316DA">
      <w:pPr>
        <w:pStyle w:val="aff8"/>
        <w:jc w:val="left"/>
      </w:pPr>
      <w:r>
        <w:rPr>
          <w:rFonts w:hint="eastAsia"/>
        </w:rPr>
        <w:t>无论通过主卡或副卡发起数据业务，数据业务均应能正常建立。</w:t>
      </w:r>
    </w:p>
    <w:p w14:paraId="028E8873" w14:textId="77777777" w:rsidR="00C316DA" w:rsidRDefault="00C316DA" w:rsidP="00C316DA">
      <w:pPr>
        <w:pStyle w:val="aff8"/>
        <w:jc w:val="left"/>
      </w:pPr>
      <w:r>
        <w:rPr>
          <w:rFonts w:hint="eastAsia"/>
        </w:rPr>
        <w:t>当一张卡建立数据业务后，另一张卡应能够正常监听寻呼并待机，具体要求参见8.2.3节。</w:t>
      </w:r>
    </w:p>
    <w:p w14:paraId="31155EE6" w14:textId="77777777" w:rsidR="00C316DA" w:rsidRPr="00C316DA" w:rsidRDefault="00C316DA" w:rsidP="00C316DA">
      <w:pPr>
        <w:pStyle w:val="aff8"/>
      </w:pPr>
      <w:r>
        <w:rPr>
          <w:rFonts w:hint="eastAsia"/>
        </w:rPr>
        <w:t>当一张卡建立数据业务后，另一张卡应能够正常拨打或者接听语音电话，发送和接收短信，具体要求参见9.1.3节，9.1.4节，9.2.5节和9.2.6节。</w:t>
      </w:r>
    </w:p>
    <w:p w14:paraId="1BE65D19" w14:textId="77777777" w:rsidR="00FE00E5" w:rsidRDefault="009B24D1" w:rsidP="001457D6">
      <w:pPr>
        <w:pStyle w:val="a6"/>
      </w:pPr>
      <w:r w:rsidRPr="009B24D1">
        <w:rPr>
          <w:rFonts w:hint="eastAsia"/>
        </w:rPr>
        <w:t>一卡使用语音业务期间，另一卡使用数据业务</w:t>
      </w:r>
    </w:p>
    <w:p w14:paraId="6F8E53C2" w14:textId="77777777" w:rsidR="00AD259A" w:rsidRDefault="00AD259A" w:rsidP="00AD259A">
      <w:pPr>
        <w:pStyle w:val="aff8"/>
        <w:jc w:val="left"/>
      </w:pPr>
      <w:r>
        <w:rPr>
          <w:rFonts w:hint="eastAsia"/>
        </w:rPr>
        <w:t>本章节仅适用于支持双卡语音和数据并发的终端。</w:t>
      </w:r>
      <w:ins w:id="532" w:author="lusonghe" w:date="2019-12-03T14:39:00Z">
        <w:r w:rsidR="00FB7D1D" w:rsidRPr="00BE1073">
          <w:rPr>
            <w:rFonts w:hint="eastAsia"/>
            <w:b/>
            <w:rPrChange w:id="533" w:author="lusonghe" w:date="2019-12-03T14:47:00Z">
              <w:rPr>
                <w:rFonts w:hint="eastAsia"/>
              </w:rPr>
            </w:rPrChange>
          </w:rPr>
          <w:t>双通无异议，单通的会出现数据断联</w:t>
        </w:r>
      </w:ins>
    </w:p>
    <w:p w14:paraId="423024D9" w14:textId="77777777" w:rsidR="00AD259A" w:rsidRDefault="00AD259A" w:rsidP="00AD259A">
      <w:pPr>
        <w:pStyle w:val="aff8"/>
        <w:jc w:val="left"/>
      </w:pPr>
      <w:r>
        <w:rPr>
          <w:rFonts w:hint="eastAsia"/>
        </w:rPr>
        <w:t>在一卡使用语音业务期间，另一卡发起数据业务，终端应保证语音通话性能不受影响，数据业务性能可能存在一定下降。</w:t>
      </w:r>
    </w:p>
    <w:p w14:paraId="4C027DE9" w14:textId="77777777" w:rsidR="002B0DD3" w:rsidRPr="00AD259A" w:rsidRDefault="002B0DD3" w:rsidP="002B0DD3">
      <w:pPr>
        <w:pStyle w:val="aff8"/>
      </w:pPr>
    </w:p>
    <w:p w14:paraId="16A52EC3" w14:textId="77777777" w:rsidR="002B0DD3" w:rsidRDefault="002B0DD3" w:rsidP="002B0DD3">
      <w:pPr>
        <w:pStyle w:val="a5"/>
        <w:spacing w:before="156" w:after="156"/>
        <w:ind w:left="0"/>
      </w:pPr>
      <w:r>
        <w:rPr>
          <w:rFonts w:hint="eastAsia"/>
        </w:rPr>
        <w:t>彩信</w:t>
      </w:r>
      <w:r>
        <w:t>和</w:t>
      </w:r>
      <w:r>
        <w:rPr>
          <w:rFonts w:hint="eastAsia"/>
        </w:rPr>
        <w:t>IMS</w:t>
      </w:r>
      <w:r>
        <w:t>补充业务</w:t>
      </w:r>
      <w:r>
        <w:rPr>
          <w:rFonts w:hint="eastAsia"/>
        </w:rPr>
        <w:t>要求（展锐）</w:t>
      </w:r>
    </w:p>
    <w:p w14:paraId="59FF9D85" w14:textId="77777777" w:rsidR="002B0DD3" w:rsidRDefault="002B0DD3" w:rsidP="002B0DD3">
      <w:pPr>
        <w:pStyle w:val="a6"/>
      </w:pPr>
      <w:r>
        <w:rPr>
          <w:rFonts w:hint="eastAsia"/>
        </w:rPr>
        <w:t>双卡均为空闲状态，发送</w:t>
      </w:r>
      <w:r>
        <w:t>彩信或</w:t>
      </w:r>
      <w:r>
        <w:rPr>
          <w:rFonts w:hint="eastAsia"/>
        </w:rPr>
        <w:t>IMS补充</w:t>
      </w:r>
      <w:r>
        <w:t>业务</w:t>
      </w:r>
    </w:p>
    <w:p w14:paraId="3E4AD760" w14:textId="77777777" w:rsidR="002B0DD3" w:rsidRDefault="002B0DD3" w:rsidP="002B0DD3">
      <w:pPr>
        <w:pStyle w:val="aff8"/>
        <w:ind w:firstLineChars="0" w:firstLine="0"/>
      </w:pPr>
      <w:r>
        <w:tab/>
      </w:r>
      <w:r>
        <w:rPr>
          <w:rFonts w:hint="eastAsia"/>
        </w:rPr>
        <w:t>在双卡均为空闲状态下，终端应可以允许用户选择通过主卡或者副卡发送彩信</w:t>
      </w:r>
      <w:r>
        <w:t>或</w:t>
      </w:r>
      <w:r>
        <w:rPr>
          <w:rFonts w:hint="eastAsia"/>
        </w:rPr>
        <w:t>IMS补充</w:t>
      </w:r>
      <w:r>
        <w:t>业务</w:t>
      </w:r>
      <w:r>
        <w:rPr>
          <w:rFonts w:hint="eastAsia"/>
        </w:rPr>
        <w:t>。无论通过主卡还是副卡发送彩信</w:t>
      </w:r>
      <w:r>
        <w:t>或</w:t>
      </w:r>
      <w:r>
        <w:rPr>
          <w:rFonts w:hint="eastAsia"/>
        </w:rPr>
        <w:t>IMS补充</w:t>
      </w:r>
      <w:r>
        <w:t>业务</w:t>
      </w:r>
      <w:r>
        <w:rPr>
          <w:rFonts w:hint="eastAsia"/>
        </w:rPr>
        <w:t>，均应该可以正常发送，发送成功后应自动返回双卡空闲状态。</w:t>
      </w:r>
    </w:p>
    <w:p w14:paraId="58355278" w14:textId="77777777" w:rsidR="002B0DD3" w:rsidRDefault="002B0DD3" w:rsidP="002B0DD3">
      <w:pPr>
        <w:pStyle w:val="a6"/>
      </w:pPr>
      <w:r>
        <w:rPr>
          <w:rFonts w:hint="eastAsia"/>
        </w:rPr>
        <w:t>双卡均为空闲状态，</w:t>
      </w:r>
      <w:r w:rsidRPr="00A672FD">
        <w:rPr>
          <w:rFonts w:hint="eastAsia"/>
        </w:rPr>
        <w:t>接收</w:t>
      </w:r>
      <w:r>
        <w:rPr>
          <w:rFonts w:hint="eastAsia"/>
        </w:rPr>
        <w:t>彩信</w:t>
      </w:r>
    </w:p>
    <w:p w14:paraId="10A9A235" w14:textId="77777777" w:rsidR="002B0DD3" w:rsidRDefault="002B0DD3" w:rsidP="002B0DD3">
      <w:pPr>
        <w:pStyle w:val="aff8"/>
        <w:ind w:firstLineChars="0" w:firstLine="0"/>
      </w:pPr>
      <w:r>
        <w:tab/>
      </w:r>
      <w:r>
        <w:rPr>
          <w:rFonts w:hint="eastAsia"/>
        </w:rPr>
        <w:t>在双卡均为空闲状态下，无论是向主卡还是副卡发送彩信，彩信均应该可以成功接收。</w:t>
      </w:r>
    </w:p>
    <w:p w14:paraId="56C09236" w14:textId="77777777" w:rsidR="002B0DD3" w:rsidRDefault="002B0DD3" w:rsidP="002B0DD3">
      <w:pPr>
        <w:pStyle w:val="a6"/>
      </w:pPr>
      <w:r w:rsidRPr="00A672FD">
        <w:rPr>
          <w:rFonts w:hint="eastAsia"/>
        </w:rPr>
        <w:t>一卡</w:t>
      </w:r>
      <w:r>
        <w:t>彩信或</w:t>
      </w:r>
      <w:r>
        <w:rPr>
          <w:rFonts w:hint="eastAsia"/>
        </w:rPr>
        <w:t>IMS补充</w:t>
      </w:r>
      <w:r>
        <w:t>业务</w:t>
      </w:r>
      <w:r w:rsidRPr="00A672FD">
        <w:rPr>
          <w:rFonts w:hint="eastAsia"/>
        </w:rPr>
        <w:t>期间，另一卡使用语音业务</w:t>
      </w:r>
    </w:p>
    <w:p w14:paraId="34B5FBFB" w14:textId="77777777" w:rsidR="002B0DD3" w:rsidRDefault="002B0DD3" w:rsidP="002B0DD3">
      <w:pPr>
        <w:pStyle w:val="aff8"/>
      </w:pPr>
      <w:r>
        <w:rPr>
          <w:rFonts w:hint="eastAsia"/>
        </w:rPr>
        <w:t>在</w:t>
      </w:r>
      <w:r>
        <w:t>任意</w:t>
      </w:r>
      <w:r w:rsidRPr="00CE0E66">
        <w:rPr>
          <w:rFonts w:hint="eastAsia"/>
        </w:rPr>
        <w:t>一卡</w:t>
      </w:r>
      <w:r>
        <w:rPr>
          <w:rFonts w:hint="eastAsia"/>
        </w:rPr>
        <w:t>正在彩信</w:t>
      </w:r>
      <w:r>
        <w:t>业务或</w:t>
      </w:r>
      <w:r>
        <w:rPr>
          <w:rFonts w:hint="eastAsia"/>
        </w:rPr>
        <w:t>IMS补充</w:t>
      </w:r>
      <w:r>
        <w:t>业务</w:t>
      </w:r>
      <w:r w:rsidRPr="00CE0E66">
        <w:rPr>
          <w:rFonts w:hint="eastAsia"/>
        </w:rPr>
        <w:t>期间，终端应支持用户使用另一张卡拨打非本机号码，且用户应能正常进行语音通话，同时</w:t>
      </w:r>
      <w:r w:rsidRPr="00D876EB">
        <w:rPr>
          <w:rFonts w:hint="eastAsia"/>
        </w:rPr>
        <w:t>原有</w:t>
      </w:r>
      <w:r>
        <w:rPr>
          <w:rFonts w:hint="eastAsia"/>
        </w:rPr>
        <w:t>彩信或IMS补充</w:t>
      </w:r>
      <w:r>
        <w:t>业务</w:t>
      </w:r>
      <w:r>
        <w:rPr>
          <w:rFonts w:hint="eastAsia"/>
        </w:rPr>
        <w:t>允许</w:t>
      </w:r>
      <w:r w:rsidRPr="00D876EB">
        <w:rPr>
          <w:rFonts w:hint="eastAsia"/>
        </w:rPr>
        <w:t>暂停。</w:t>
      </w:r>
    </w:p>
    <w:p w14:paraId="4490A845" w14:textId="77777777" w:rsidR="002B0DD3" w:rsidRDefault="002B0DD3" w:rsidP="002B0DD3">
      <w:pPr>
        <w:pStyle w:val="aff8"/>
      </w:pPr>
      <w:r>
        <w:rPr>
          <w:rFonts w:hint="eastAsia"/>
        </w:rPr>
        <w:t>对于双卡</w:t>
      </w:r>
      <w:r>
        <w:t>双通的终端</w:t>
      </w:r>
      <w:r>
        <w:rPr>
          <w:rFonts w:hint="eastAsia"/>
        </w:rPr>
        <w:t>：</w:t>
      </w:r>
    </w:p>
    <w:p w14:paraId="7C9441F8" w14:textId="77777777" w:rsidR="002B0DD3" w:rsidRPr="00023B53" w:rsidRDefault="002B0DD3" w:rsidP="002B0DD3">
      <w:pPr>
        <w:pStyle w:val="aff8"/>
      </w:pPr>
      <w:r>
        <w:rPr>
          <w:rFonts w:hint="eastAsia"/>
        </w:rPr>
        <w:t>在</w:t>
      </w:r>
      <w:r>
        <w:t>任意</w:t>
      </w:r>
      <w:r w:rsidRPr="00CE0E66">
        <w:rPr>
          <w:rFonts w:hint="eastAsia"/>
        </w:rPr>
        <w:t>一卡</w:t>
      </w:r>
      <w:r>
        <w:rPr>
          <w:rFonts w:hint="eastAsia"/>
        </w:rPr>
        <w:t>正在彩信</w:t>
      </w:r>
      <w:r>
        <w:t>业务或</w:t>
      </w:r>
      <w:r>
        <w:rPr>
          <w:rFonts w:hint="eastAsia"/>
        </w:rPr>
        <w:t>IMS补充</w:t>
      </w:r>
      <w:r>
        <w:t>业务</w:t>
      </w:r>
      <w:r w:rsidRPr="00CE0E66">
        <w:rPr>
          <w:rFonts w:hint="eastAsia"/>
        </w:rPr>
        <w:t>期间，终端应支持用户使用另一张卡拨打非本机号码，且用户应能正常进行语音通话，同时</w:t>
      </w:r>
      <w:r w:rsidRPr="00D876EB">
        <w:rPr>
          <w:rFonts w:hint="eastAsia"/>
        </w:rPr>
        <w:t>原有</w:t>
      </w:r>
      <w:r>
        <w:rPr>
          <w:rFonts w:hint="eastAsia"/>
        </w:rPr>
        <w:t>彩信或IMS补充</w:t>
      </w:r>
      <w:r>
        <w:t>业务</w:t>
      </w:r>
      <w:r>
        <w:rPr>
          <w:rFonts w:hint="eastAsia"/>
        </w:rPr>
        <w:t>继续</w:t>
      </w:r>
      <w:r w:rsidRPr="00D876EB">
        <w:rPr>
          <w:rFonts w:hint="eastAsia"/>
        </w:rPr>
        <w:t>。</w:t>
      </w:r>
    </w:p>
    <w:p w14:paraId="5EB3BE4E" w14:textId="77777777" w:rsidR="002B0DD3" w:rsidRDefault="002B0DD3" w:rsidP="002B0DD3">
      <w:pPr>
        <w:pStyle w:val="a6"/>
      </w:pPr>
      <w:r w:rsidRPr="00A672FD">
        <w:rPr>
          <w:rFonts w:hint="eastAsia"/>
        </w:rPr>
        <w:t>一卡</w:t>
      </w:r>
      <w:r>
        <w:t>彩信或</w:t>
      </w:r>
      <w:r>
        <w:rPr>
          <w:rFonts w:hint="eastAsia"/>
        </w:rPr>
        <w:t>IMS补充</w:t>
      </w:r>
      <w:r>
        <w:t>业务</w:t>
      </w:r>
      <w:r w:rsidRPr="00A672FD">
        <w:rPr>
          <w:rFonts w:hint="eastAsia"/>
        </w:rPr>
        <w:t>期间，另一卡</w:t>
      </w:r>
      <w:r>
        <w:rPr>
          <w:rFonts w:hint="eastAsia"/>
        </w:rPr>
        <w:t>来电</w:t>
      </w:r>
    </w:p>
    <w:p w14:paraId="30988FE0" w14:textId="77777777" w:rsidR="002B0DD3" w:rsidRDefault="002B0DD3" w:rsidP="002B0DD3">
      <w:pPr>
        <w:pStyle w:val="aff8"/>
      </w:pPr>
      <w:r>
        <w:rPr>
          <w:rFonts w:hint="eastAsia"/>
        </w:rPr>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期间，另一张卡的号码被叫时，终端应能够显示主叫方信息，并能够指示主叫方所拨打的本机号码对应的用户卡</w:t>
      </w:r>
      <w:r w:rsidRPr="00CE0E66">
        <w:rPr>
          <w:rFonts w:hint="eastAsia"/>
        </w:rPr>
        <w:t>，同时</w:t>
      </w:r>
      <w:r w:rsidRPr="00D876EB">
        <w:rPr>
          <w:rFonts w:hint="eastAsia"/>
        </w:rPr>
        <w:t>原有</w:t>
      </w:r>
      <w:r>
        <w:rPr>
          <w:rFonts w:hint="eastAsia"/>
        </w:rPr>
        <w:t>彩信或IMS补充</w:t>
      </w:r>
      <w:r>
        <w:t>业务</w:t>
      </w:r>
      <w:r>
        <w:rPr>
          <w:rFonts w:hint="eastAsia"/>
        </w:rPr>
        <w:t>允许</w:t>
      </w:r>
      <w:r w:rsidRPr="00D876EB">
        <w:rPr>
          <w:rFonts w:hint="eastAsia"/>
        </w:rPr>
        <w:t>暂停</w:t>
      </w:r>
      <w:r>
        <w:rPr>
          <w:rFonts w:hint="eastAsia"/>
        </w:rPr>
        <w:t>。</w:t>
      </w:r>
    </w:p>
    <w:p w14:paraId="67D46089" w14:textId="77777777" w:rsidR="002B0DD3" w:rsidRDefault="002B0DD3" w:rsidP="002B0DD3">
      <w:pPr>
        <w:pStyle w:val="aff8"/>
      </w:pPr>
      <w:r>
        <w:rPr>
          <w:rFonts w:hint="eastAsia"/>
        </w:rPr>
        <w:t>对于双卡</w:t>
      </w:r>
      <w:r>
        <w:t>双通的终端</w:t>
      </w:r>
      <w:r>
        <w:rPr>
          <w:rFonts w:hint="eastAsia"/>
        </w:rPr>
        <w:t>：</w:t>
      </w:r>
    </w:p>
    <w:p w14:paraId="598851A4" w14:textId="77777777" w:rsidR="002B0DD3" w:rsidRPr="008F12B3" w:rsidRDefault="002B0DD3" w:rsidP="002B0DD3">
      <w:pPr>
        <w:pStyle w:val="aff8"/>
      </w:pPr>
      <w:r>
        <w:rPr>
          <w:rFonts w:hint="eastAsia"/>
        </w:rPr>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期间，另一张卡的号码被叫时，终端应能够显示主叫方信息，并能够指示主叫方所拨打的本机号码对应的用户卡</w:t>
      </w:r>
      <w:r w:rsidRPr="00CE0E66">
        <w:rPr>
          <w:rFonts w:hint="eastAsia"/>
        </w:rPr>
        <w:t>，同时</w:t>
      </w:r>
      <w:r w:rsidRPr="00D876EB">
        <w:rPr>
          <w:rFonts w:hint="eastAsia"/>
        </w:rPr>
        <w:t>原有</w:t>
      </w:r>
      <w:r>
        <w:rPr>
          <w:rFonts w:hint="eastAsia"/>
        </w:rPr>
        <w:t>彩信或IMS补充</w:t>
      </w:r>
      <w:r>
        <w:t>业务</w:t>
      </w:r>
      <w:r>
        <w:rPr>
          <w:rFonts w:hint="eastAsia"/>
        </w:rPr>
        <w:t>继续。</w:t>
      </w:r>
    </w:p>
    <w:p w14:paraId="5DB0F3AB" w14:textId="77777777" w:rsidR="002B0DD3" w:rsidRDefault="002B0DD3" w:rsidP="002B0DD3">
      <w:pPr>
        <w:pStyle w:val="a6"/>
      </w:pPr>
      <w:r w:rsidRPr="00A672FD">
        <w:rPr>
          <w:rFonts w:hint="eastAsia"/>
        </w:rPr>
        <w:t>一卡</w:t>
      </w:r>
      <w:r>
        <w:rPr>
          <w:rFonts w:hint="eastAsia"/>
        </w:rPr>
        <w:t>发送</w:t>
      </w:r>
      <w:r>
        <w:t>彩信或</w:t>
      </w:r>
      <w:r>
        <w:rPr>
          <w:rFonts w:hint="eastAsia"/>
        </w:rPr>
        <w:t>IMS补充</w:t>
      </w:r>
      <w:r>
        <w:t>业务</w:t>
      </w:r>
      <w:r w:rsidRPr="00A672FD">
        <w:rPr>
          <w:rFonts w:hint="eastAsia"/>
        </w:rPr>
        <w:t>期间，另一卡使用</w:t>
      </w:r>
      <w:r>
        <w:rPr>
          <w:rFonts w:hint="eastAsia"/>
        </w:rPr>
        <w:t>数据</w:t>
      </w:r>
      <w:r w:rsidRPr="00A672FD">
        <w:rPr>
          <w:rFonts w:hint="eastAsia"/>
        </w:rPr>
        <w:t>业务</w:t>
      </w:r>
      <w:r>
        <w:rPr>
          <w:rFonts w:hint="eastAsia"/>
        </w:rPr>
        <w:t>，</w:t>
      </w:r>
      <w:r>
        <w:t>彩信业务或</w:t>
      </w:r>
      <w:r>
        <w:rPr>
          <w:rFonts w:hint="eastAsia"/>
        </w:rPr>
        <w:t>IMS补充</w:t>
      </w:r>
      <w:r>
        <w:t>业务</w:t>
      </w:r>
    </w:p>
    <w:p w14:paraId="6880C0F5" w14:textId="77777777" w:rsidR="002B0DD3" w:rsidRDefault="002B0DD3" w:rsidP="002B0DD3">
      <w:pPr>
        <w:pStyle w:val="aff8"/>
      </w:pPr>
      <w:r w:rsidRPr="00FD564D">
        <w:rPr>
          <w:rFonts w:hint="eastAsia"/>
        </w:rPr>
        <w:t>此功能仅针对双卡双通</w:t>
      </w:r>
      <w:r w:rsidRPr="00FD564D">
        <w:t>终端</w:t>
      </w:r>
      <w:r w:rsidRPr="00FD564D">
        <w:rPr>
          <w:rFonts w:hint="eastAsia"/>
        </w:rPr>
        <w:t>。</w:t>
      </w:r>
    </w:p>
    <w:p w14:paraId="2E776F0A" w14:textId="77777777" w:rsidR="002B0DD3" w:rsidRPr="00D92CE0" w:rsidRDefault="002B0DD3" w:rsidP="002B0DD3">
      <w:pPr>
        <w:pStyle w:val="aff8"/>
        <w:rPr>
          <w:b/>
        </w:rPr>
      </w:pPr>
      <w:r>
        <w:rPr>
          <w:rFonts w:hint="eastAsia"/>
        </w:rPr>
        <w:lastRenderedPageBreak/>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w:t>
      </w:r>
      <w:r>
        <w:rPr>
          <w:rFonts w:ascii="Times New Roman" w:hint="eastAsia"/>
          <w:kern w:val="2"/>
          <w:szCs w:val="24"/>
        </w:rPr>
        <w:t>另一卡应</w:t>
      </w:r>
      <w:r>
        <w:rPr>
          <w:rFonts w:ascii="Times New Roman"/>
          <w:kern w:val="2"/>
          <w:szCs w:val="24"/>
        </w:rPr>
        <w:t>能正常收发</w:t>
      </w:r>
      <w:r>
        <w:rPr>
          <w:rFonts w:ascii="Times New Roman" w:hint="eastAsia"/>
          <w:kern w:val="2"/>
          <w:szCs w:val="24"/>
        </w:rPr>
        <w:t>彩信和</w:t>
      </w:r>
      <w:r>
        <w:rPr>
          <w:rFonts w:ascii="Times New Roman"/>
          <w:kern w:val="2"/>
          <w:szCs w:val="24"/>
        </w:rPr>
        <w:t>进行</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Pr>
          <w:rFonts w:ascii="Times New Roman" w:hint="eastAsia"/>
          <w:kern w:val="2"/>
          <w:szCs w:val="24"/>
        </w:rPr>
        <w:t>，</w:t>
      </w:r>
      <w:r>
        <w:rPr>
          <w:rFonts w:ascii="Times New Roman"/>
          <w:kern w:val="2"/>
          <w:szCs w:val="24"/>
        </w:rPr>
        <w:t>且原彩信或</w:t>
      </w:r>
      <w:r>
        <w:rPr>
          <w:rFonts w:ascii="Times New Roman" w:hint="eastAsia"/>
          <w:kern w:val="2"/>
          <w:szCs w:val="24"/>
        </w:rPr>
        <w:t>IM</w:t>
      </w:r>
      <w:r w:rsidRPr="00D92CE0">
        <w:rPr>
          <w:rFonts w:ascii="Times New Roman"/>
          <w:kern w:val="2"/>
          <w:szCs w:val="24"/>
        </w:rPr>
        <w:t>S</w:t>
      </w:r>
      <w:r w:rsidRPr="00D92CE0">
        <w:rPr>
          <w:rFonts w:ascii="Times New Roman" w:hint="eastAsia"/>
          <w:kern w:val="2"/>
          <w:szCs w:val="24"/>
        </w:rPr>
        <w:t>补充业务能</w:t>
      </w:r>
      <w:r>
        <w:rPr>
          <w:rFonts w:ascii="Times New Roman" w:hint="eastAsia"/>
          <w:kern w:val="2"/>
          <w:szCs w:val="24"/>
        </w:rPr>
        <w:t>正常进行。</w:t>
      </w:r>
    </w:p>
    <w:p w14:paraId="36EBAC06" w14:textId="77777777" w:rsidR="002B0DD3" w:rsidRDefault="002B0DD3" w:rsidP="002B0DD3">
      <w:pPr>
        <w:pStyle w:val="a6"/>
      </w:pPr>
      <w:r w:rsidRPr="00A672FD">
        <w:rPr>
          <w:rFonts w:hint="eastAsia"/>
        </w:rPr>
        <w:t>一卡</w:t>
      </w:r>
      <w:r>
        <w:rPr>
          <w:rFonts w:hint="eastAsia"/>
        </w:rPr>
        <w:t>语音</w:t>
      </w:r>
      <w:r>
        <w:t>业务期间，另一卡使用彩信或</w:t>
      </w:r>
      <w:r>
        <w:rPr>
          <w:rFonts w:hint="eastAsia"/>
        </w:rPr>
        <w:t>IMS补充</w:t>
      </w:r>
      <w:r>
        <w:t>业务</w:t>
      </w:r>
    </w:p>
    <w:p w14:paraId="0A333069" w14:textId="77777777" w:rsidR="002B0DD3" w:rsidRDefault="002B0DD3" w:rsidP="002B0DD3">
      <w:pPr>
        <w:pStyle w:val="aff8"/>
      </w:pPr>
      <w:r w:rsidRPr="00FD564D">
        <w:rPr>
          <w:rFonts w:hint="eastAsia"/>
        </w:rPr>
        <w:t>此功能仅针对双卡双通</w:t>
      </w:r>
      <w:r w:rsidRPr="00FD564D">
        <w:t>终端</w:t>
      </w:r>
      <w:r w:rsidRPr="00FD564D">
        <w:rPr>
          <w:rFonts w:hint="eastAsia"/>
        </w:rPr>
        <w:t>。</w:t>
      </w:r>
    </w:p>
    <w:p w14:paraId="68D4D188" w14:textId="77777777" w:rsidR="002B0DD3" w:rsidRDefault="002B0DD3" w:rsidP="002B0DD3">
      <w:pPr>
        <w:pStyle w:val="aff8"/>
      </w:pPr>
      <w:r>
        <w:rPr>
          <w:rFonts w:ascii="Times New Roman" w:hint="eastAsia"/>
          <w:kern w:val="2"/>
          <w:szCs w:val="24"/>
        </w:rPr>
        <w:t>在双卡状态下，一卡使用话音业务期间，另一卡应</w:t>
      </w:r>
      <w:r>
        <w:rPr>
          <w:rFonts w:ascii="Times New Roman"/>
          <w:kern w:val="2"/>
          <w:szCs w:val="24"/>
        </w:rPr>
        <w:t>能正常收发</w:t>
      </w:r>
      <w:r>
        <w:rPr>
          <w:rFonts w:ascii="Times New Roman" w:hint="eastAsia"/>
          <w:kern w:val="2"/>
          <w:szCs w:val="24"/>
        </w:rPr>
        <w:t>彩信和</w:t>
      </w:r>
      <w:r>
        <w:rPr>
          <w:rFonts w:ascii="Times New Roman"/>
          <w:kern w:val="2"/>
          <w:szCs w:val="24"/>
        </w:rPr>
        <w:t>进行</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，且原通话能正常进行。</w:t>
      </w:r>
    </w:p>
    <w:p w14:paraId="477740BF" w14:textId="77777777" w:rsidR="002B0DD3" w:rsidRDefault="002B0DD3" w:rsidP="002B0DD3">
      <w:pPr>
        <w:pStyle w:val="a6"/>
      </w:pPr>
      <w:r w:rsidRPr="00A672FD">
        <w:rPr>
          <w:rFonts w:hint="eastAsia"/>
        </w:rPr>
        <w:t>一卡</w:t>
      </w:r>
      <w:r>
        <w:rPr>
          <w:rFonts w:hint="eastAsia"/>
        </w:rPr>
        <w:t>数据</w:t>
      </w:r>
      <w:r>
        <w:t>业务期间，另一卡使用彩信或</w:t>
      </w:r>
      <w:r>
        <w:rPr>
          <w:rFonts w:hint="eastAsia"/>
        </w:rPr>
        <w:t>IMS补充</w:t>
      </w:r>
      <w:r>
        <w:t>业务</w:t>
      </w:r>
    </w:p>
    <w:p w14:paraId="44FBC045" w14:textId="77777777" w:rsidR="002B0DD3" w:rsidRDefault="002B0DD3" w:rsidP="002B0DD3">
      <w:pPr>
        <w:pStyle w:val="aff8"/>
        <w:rPr>
          <w:rFonts w:ascii="Times New Roman"/>
          <w:kern w:val="2"/>
          <w:szCs w:val="24"/>
        </w:rPr>
      </w:pPr>
      <w:r w:rsidRPr="006B00D7">
        <w:rPr>
          <w:rFonts w:ascii="Times New Roman" w:hint="eastAsia"/>
          <w:kern w:val="2"/>
          <w:szCs w:val="24"/>
        </w:rPr>
        <w:t>双卡状态下，在一卡的数据业务处于激活状态期间，用户应可以选择另一张卡发送</w:t>
      </w:r>
      <w:r>
        <w:rPr>
          <w:rFonts w:ascii="Times New Roman" w:hint="eastAsia"/>
          <w:kern w:val="2"/>
          <w:szCs w:val="24"/>
        </w:rPr>
        <w:t>彩信或</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，且应能够成功发送，同时原数据业务</w:t>
      </w:r>
      <w:r>
        <w:rPr>
          <w:rFonts w:ascii="Times New Roman" w:hint="eastAsia"/>
          <w:kern w:val="2"/>
          <w:szCs w:val="24"/>
        </w:rPr>
        <w:t>允许</w:t>
      </w:r>
      <w:r w:rsidRPr="006B00D7">
        <w:rPr>
          <w:rFonts w:ascii="Times New Roman" w:hint="eastAsia"/>
          <w:kern w:val="2"/>
          <w:szCs w:val="24"/>
        </w:rPr>
        <w:t>暂停</w:t>
      </w:r>
      <w:r>
        <w:rPr>
          <w:rFonts w:ascii="Times New Roman" w:hint="eastAsia"/>
          <w:kern w:val="2"/>
          <w:szCs w:val="24"/>
        </w:rPr>
        <w:t>，等彩信</w:t>
      </w:r>
      <w:r>
        <w:rPr>
          <w:rFonts w:ascii="Times New Roman"/>
          <w:kern w:val="2"/>
          <w:szCs w:val="24"/>
        </w:rPr>
        <w:t>或</w:t>
      </w:r>
      <w:r>
        <w:rPr>
          <w:rFonts w:ascii="Times New Roman" w:hint="eastAsia"/>
          <w:kern w:val="2"/>
          <w:szCs w:val="24"/>
        </w:rPr>
        <w:t>IMS</w:t>
      </w:r>
      <w:r>
        <w:rPr>
          <w:rFonts w:ascii="Times New Roman" w:hint="eastAsia"/>
          <w:kern w:val="2"/>
          <w:szCs w:val="24"/>
        </w:rPr>
        <w:t>补充</w:t>
      </w:r>
      <w:r>
        <w:rPr>
          <w:rFonts w:ascii="Times New Roman"/>
          <w:kern w:val="2"/>
          <w:szCs w:val="24"/>
        </w:rPr>
        <w:t>业务结束后，</w:t>
      </w:r>
      <w:r w:rsidRPr="00133B7C">
        <w:rPr>
          <w:rFonts w:hint="eastAsia"/>
        </w:rPr>
        <w:t>原数据业务恢复</w:t>
      </w:r>
      <w:r w:rsidRPr="006B00D7">
        <w:rPr>
          <w:rFonts w:ascii="Times New Roman" w:hint="eastAsia"/>
          <w:kern w:val="2"/>
          <w:szCs w:val="24"/>
        </w:rPr>
        <w:t>。</w:t>
      </w:r>
    </w:p>
    <w:p w14:paraId="090BEB97" w14:textId="77777777" w:rsidR="002B0DD3" w:rsidRDefault="002B0DD3" w:rsidP="002B0DD3">
      <w:pPr>
        <w:pStyle w:val="aff8"/>
      </w:pPr>
      <w:r>
        <w:rPr>
          <w:rFonts w:hint="eastAsia"/>
        </w:rPr>
        <w:t>对于双卡</w:t>
      </w:r>
      <w:r>
        <w:t>双通的终端</w:t>
      </w:r>
      <w:r>
        <w:rPr>
          <w:rFonts w:hint="eastAsia"/>
        </w:rPr>
        <w:t>：</w:t>
      </w:r>
    </w:p>
    <w:p w14:paraId="2959AF23" w14:textId="77777777" w:rsidR="002B0DD3" w:rsidRDefault="002B0DD3" w:rsidP="002B0DD3">
      <w:pPr>
        <w:pStyle w:val="aff8"/>
      </w:pPr>
      <w:r w:rsidRPr="006B00D7">
        <w:rPr>
          <w:rFonts w:ascii="Times New Roman" w:hint="eastAsia"/>
          <w:kern w:val="2"/>
          <w:szCs w:val="24"/>
        </w:rPr>
        <w:t>在</w:t>
      </w:r>
      <w:r>
        <w:rPr>
          <w:rFonts w:ascii="Times New Roman" w:hint="eastAsia"/>
          <w:kern w:val="2"/>
          <w:szCs w:val="24"/>
        </w:rPr>
        <w:t>任意</w:t>
      </w:r>
      <w:r w:rsidRPr="006B00D7">
        <w:rPr>
          <w:rFonts w:ascii="Times New Roman" w:hint="eastAsia"/>
          <w:kern w:val="2"/>
          <w:szCs w:val="24"/>
        </w:rPr>
        <w:t>一卡的数据业务处于激活状态期间，用户应可以选择另一张卡发送</w:t>
      </w:r>
      <w:r>
        <w:rPr>
          <w:rFonts w:ascii="Times New Roman" w:hint="eastAsia"/>
          <w:kern w:val="2"/>
          <w:szCs w:val="24"/>
        </w:rPr>
        <w:t>彩信或</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，且应能够成功发送，同时原数据业务继续。</w:t>
      </w:r>
    </w:p>
    <w:p w14:paraId="70A09CCA" w14:textId="77777777" w:rsidR="002B0DD3" w:rsidRPr="00BE4764" w:rsidRDefault="002B0DD3" w:rsidP="002B0DD3">
      <w:pPr>
        <w:pStyle w:val="aff8"/>
      </w:pPr>
    </w:p>
    <w:p w14:paraId="5CABF1BC" w14:textId="77777777" w:rsidR="002B0DD3" w:rsidRDefault="002B0DD3" w:rsidP="002B0DD3">
      <w:pPr>
        <w:pStyle w:val="a6"/>
      </w:pPr>
      <w:r w:rsidRPr="00A672FD">
        <w:rPr>
          <w:rFonts w:hint="eastAsia"/>
        </w:rPr>
        <w:t>一卡使用数据业务期间，另一卡接收</w:t>
      </w:r>
      <w:r>
        <w:rPr>
          <w:rFonts w:hint="eastAsia"/>
        </w:rPr>
        <w:t>彩信</w:t>
      </w:r>
    </w:p>
    <w:p w14:paraId="4B6598FB" w14:textId="77777777" w:rsidR="002B0DD3" w:rsidRDefault="002B0DD3" w:rsidP="002B0DD3">
      <w:pPr>
        <w:pStyle w:val="aff8"/>
      </w:pPr>
      <w:r w:rsidRPr="006B00D7">
        <w:rPr>
          <w:rFonts w:hint="eastAsia"/>
        </w:rPr>
        <w:t>双卡状态下，在一卡的数据业务处于激活状态期间，另一张卡应能够正常接收</w:t>
      </w:r>
      <w:r>
        <w:rPr>
          <w:rFonts w:hint="eastAsia"/>
        </w:rPr>
        <w:t>彩信</w:t>
      </w:r>
      <w:r w:rsidRPr="006B00D7">
        <w:rPr>
          <w:rFonts w:hint="eastAsia"/>
        </w:rPr>
        <w:t>，并能够正常阅读，同时原数据业务</w:t>
      </w:r>
      <w:r>
        <w:rPr>
          <w:rFonts w:hint="eastAsia"/>
        </w:rPr>
        <w:t>允许</w:t>
      </w:r>
      <w:r w:rsidRPr="006B00D7">
        <w:rPr>
          <w:rFonts w:hint="eastAsia"/>
        </w:rPr>
        <w:t>暂停</w:t>
      </w:r>
      <w:r>
        <w:rPr>
          <w:rFonts w:ascii="Times New Roman" w:hint="eastAsia"/>
          <w:kern w:val="2"/>
          <w:szCs w:val="24"/>
        </w:rPr>
        <w:t>，等彩信</w:t>
      </w:r>
      <w:r>
        <w:rPr>
          <w:rFonts w:ascii="Times New Roman"/>
          <w:kern w:val="2"/>
          <w:szCs w:val="24"/>
        </w:rPr>
        <w:t>或</w:t>
      </w:r>
      <w:r>
        <w:rPr>
          <w:rFonts w:ascii="Times New Roman" w:hint="eastAsia"/>
          <w:kern w:val="2"/>
          <w:szCs w:val="24"/>
        </w:rPr>
        <w:t>IMS</w:t>
      </w:r>
      <w:r>
        <w:rPr>
          <w:rFonts w:ascii="Times New Roman" w:hint="eastAsia"/>
          <w:kern w:val="2"/>
          <w:szCs w:val="24"/>
        </w:rPr>
        <w:t>补充</w:t>
      </w:r>
      <w:r>
        <w:rPr>
          <w:rFonts w:ascii="Times New Roman"/>
          <w:kern w:val="2"/>
          <w:szCs w:val="24"/>
        </w:rPr>
        <w:t>业务结束后，</w:t>
      </w:r>
      <w:r w:rsidRPr="00133B7C">
        <w:rPr>
          <w:rFonts w:hint="eastAsia"/>
        </w:rPr>
        <w:t>原数据业务恢复</w:t>
      </w:r>
      <w:r w:rsidRPr="006B00D7">
        <w:rPr>
          <w:rFonts w:hint="eastAsia"/>
        </w:rPr>
        <w:t>。</w:t>
      </w:r>
    </w:p>
    <w:p w14:paraId="13AAAD4D" w14:textId="77777777" w:rsidR="002B0DD3" w:rsidRDefault="002B0DD3" w:rsidP="002B0DD3">
      <w:pPr>
        <w:pStyle w:val="aff8"/>
      </w:pPr>
      <w:r>
        <w:rPr>
          <w:rFonts w:hint="eastAsia"/>
        </w:rPr>
        <w:t>对于双卡</w:t>
      </w:r>
      <w:r>
        <w:t>双通的终端</w:t>
      </w:r>
      <w:r>
        <w:rPr>
          <w:rFonts w:hint="eastAsia"/>
        </w:rPr>
        <w:t>：</w:t>
      </w:r>
    </w:p>
    <w:p w14:paraId="15C72DD4" w14:textId="77777777" w:rsidR="002B0DD3" w:rsidRDefault="002B0DD3" w:rsidP="002B0DD3">
      <w:pPr>
        <w:pStyle w:val="aff8"/>
      </w:pPr>
      <w:r w:rsidRPr="006B00D7">
        <w:rPr>
          <w:rFonts w:hint="eastAsia"/>
        </w:rPr>
        <w:t>在</w:t>
      </w:r>
      <w:r>
        <w:rPr>
          <w:rFonts w:hint="eastAsia"/>
        </w:rPr>
        <w:t>任意</w:t>
      </w:r>
      <w:r w:rsidRPr="006B00D7">
        <w:rPr>
          <w:rFonts w:hint="eastAsia"/>
        </w:rPr>
        <w:t>一卡的数据业务处于激活状态期间，另一张卡应能够正常接收</w:t>
      </w:r>
      <w:r>
        <w:rPr>
          <w:rFonts w:hint="eastAsia"/>
        </w:rPr>
        <w:t>彩信</w:t>
      </w:r>
      <w:r w:rsidRPr="006B00D7">
        <w:rPr>
          <w:rFonts w:hint="eastAsia"/>
        </w:rPr>
        <w:t>，并能够正常阅读，同时原数据业务继续。</w:t>
      </w:r>
    </w:p>
    <w:p w14:paraId="1535E31A" w14:textId="77777777" w:rsidR="002B0DD3" w:rsidRPr="002B0DD3" w:rsidRDefault="002B0DD3" w:rsidP="002B0DD3">
      <w:pPr>
        <w:pStyle w:val="aff8"/>
      </w:pPr>
    </w:p>
    <w:bookmarkEnd w:id="430"/>
    <w:p w14:paraId="4F56220E" w14:textId="77777777" w:rsidR="00A672FD" w:rsidRDefault="00A672FD" w:rsidP="001457D6">
      <w:pPr>
        <w:pStyle w:val="a5"/>
        <w:spacing w:before="156" w:after="156"/>
        <w:ind w:left="0"/>
      </w:pPr>
      <w:r>
        <w:rPr>
          <w:rFonts w:hint="eastAsia"/>
        </w:rPr>
        <w:t>紧急呼叫要求</w:t>
      </w:r>
      <w:r w:rsidRPr="00582D80">
        <w:rPr>
          <w:rFonts w:hint="eastAsia"/>
        </w:rPr>
        <w:t>（</w:t>
      </w:r>
      <w:r w:rsidR="00C91D37">
        <w:rPr>
          <w:color w:val="FF0000"/>
        </w:rPr>
        <w:t>vivo</w:t>
      </w:r>
      <w:r w:rsidRPr="00582D80">
        <w:rPr>
          <w:rFonts w:hint="eastAsia"/>
        </w:rPr>
        <w:t>）</w:t>
      </w:r>
      <w:ins w:id="534" w:author="lusonghe" w:date="2019-12-03T14:54:00Z">
        <w:r w:rsidR="00E73D08">
          <w:rPr>
            <w:rFonts w:hint="eastAsia"/>
          </w:rPr>
          <w:t>---线下确认</w:t>
        </w:r>
      </w:ins>
    </w:p>
    <w:p w14:paraId="3665431C" w14:textId="77777777" w:rsidR="000B5AA6" w:rsidRDefault="000B5AA6" w:rsidP="000B5AA6">
      <w:pPr>
        <w:pStyle w:val="aff8"/>
      </w:pPr>
      <w:r>
        <w:rPr>
          <w:rFonts w:hint="eastAsia"/>
        </w:rPr>
        <w:t>双卡终端同时</w:t>
      </w:r>
      <w:r>
        <w:t>插</w:t>
      </w:r>
      <w:r>
        <w:rPr>
          <w:rFonts w:hint="eastAsia"/>
        </w:rPr>
        <w:t>主</w:t>
      </w:r>
      <w:r>
        <w:t>卡</w:t>
      </w:r>
      <w:r>
        <w:rPr>
          <w:rFonts w:hint="eastAsia"/>
        </w:rPr>
        <w:t>和</w:t>
      </w:r>
      <w:r>
        <w:t>副卡状态下，</w:t>
      </w:r>
      <w:r>
        <w:rPr>
          <w:rFonts w:hint="eastAsia"/>
        </w:rPr>
        <w:t>终端应</w:t>
      </w:r>
      <w:r>
        <w:t>支持采用主卡或副卡</w:t>
      </w:r>
      <w:r>
        <w:rPr>
          <w:rFonts w:hint="eastAsia"/>
        </w:rPr>
        <w:t>任一张</w:t>
      </w:r>
      <w:r>
        <w:t>发起紧急呼叫。</w:t>
      </w:r>
    </w:p>
    <w:p w14:paraId="65CC62B6" w14:textId="77777777" w:rsidR="000B5AA6" w:rsidRDefault="000B5AA6" w:rsidP="000B5AA6">
      <w:pPr>
        <w:pStyle w:val="aff8"/>
      </w:pPr>
      <w:r>
        <w:rPr>
          <w:rFonts w:hint="eastAsia"/>
        </w:rPr>
        <w:t>双卡终端</w:t>
      </w:r>
      <w:r>
        <w:t>只插一张卡</w:t>
      </w:r>
      <w:r>
        <w:rPr>
          <w:rFonts w:hint="eastAsia"/>
        </w:rPr>
        <w:t>时</w:t>
      </w:r>
      <w:r>
        <w:t>，</w:t>
      </w:r>
      <w:r w:rsidR="00DD6302">
        <w:t>当</w:t>
      </w:r>
      <w:r w:rsidR="00693D1B">
        <w:t>终端</w:t>
      </w:r>
      <w:r w:rsidR="00693D1B">
        <w:rPr>
          <w:rFonts w:ascii="Times New Roman" w:hint="eastAsia"/>
        </w:rPr>
        <w:t>注册在该卡对应的移动移动网络下，并且</w:t>
      </w:r>
      <w:r w:rsidR="00693D1B">
        <w:t>拨打的</w:t>
      </w:r>
      <w:r w:rsidR="00DD6302">
        <w:t>紧急呼叫</w:t>
      </w:r>
      <w:r w:rsidR="000042E5" w:rsidRPr="00FF2AB7">
        <w:rPr>
          <w:rFonts w:ascii="Times New Roman" w:hint="eastAsia"/>
        </w:rPr>
        <w:t>号码与</w:t>
      </w:r>
      <w:r w:rsidR="000042E5" w:rsidRPr="008679B4">
        <w:rPr>
          <w:rFonts w:ascii="Times New Roman" w:hint="eastAsia"/>
        </w:rPr>
        <w:t>用户识别卡</w:t>
      </w:r>
      <w:r w:rsidR="000042E5" w:rsidRPr="00FF2AB7">
        <w:rPr>
          <w:rFonts w:ascii="Times New Roman" w:hint="eastAsia"/>
        </w:rPr>
        <w:t>中</w:t>
      </w:r>
      <w:r w:rsidR="000042E5" w:rsidRPr="00FF2AB7">
        <w:rPr>
          <w:rFonts w:ascii="Times New Roman"/>
        </w:rPr>
        <w:t>EF(ECC)</w:t>
      </w:r>
      <w:r w:rsidR="000042E5" w:rsidRPr="00FF2AB7">
        <w:rPr>
          <w:rFonts w:ascii="Times New Roman" w:hint="eastAsia"/>
        </w:rPr>
        <w:t>文件中存储的</w:t>
      </w:r>
      <w:r w:rsidR="000042E5">
        <w:rPr>
          <w:rFonts w:ascii="Times New Roman" w:hint="eastAsia"/>
        </w:rPr>
        <w:t>号码</w:t>
      </w:r>
      <w:r w:rsidR="000042E5" w:rsidRPr="00FF2AB7">
        <w:rPr>
          <w:rFonts w:ascii="Times New Roman" w:hint="eastAsia"/>
        </w:rPr>
        <w:t>或</w:t>
      </w:r>
      <w:r w:rsidR="000042E5" w:rsidRPr="008679B4">
        <w:rPr>
          <w:rFonts w:ascii="Times New Roman" w:hint="eastAsia"/>
        </w:rPr>
        <w:t>终端</w:t>
      </w:r>
      <w:r w:rsidR="000042E5" w:rsidRPr="00FF2AB7">
        <w:rPr>
          <w:rFonts w:ascii="Times New Roman" w:hint="eastAsia"/>
        </w:rPr>
        <w:t>注册时网络下发的紧急呼叫号码列表中的号码相匹配，终端应以</w:t>
      </w:r>
      <w:r w:rsidR="000042E5" w:rsidRPr="00713EAF">
        <w:rPr>
          <w:rFonts w:ascii="Times New Roman" w:hint="eastAsia"/>
        </w:rPr>
        <w:t>紧急呼叫流程发起紧急呼叫</w:t>
      </w:r>
      <w:r w:rsidR="000042E5">
        <w:t>；</w:t>
      </w:r>
      <w:r w:rsidR="000042E5" w:rsidRPr="00FF2AB7">
        <w:rPr>
          <w:rFonts w:ascii="Times New Roman" w:hint="eastAsia"/>
        </w:rPr>
        <w:t>否则</w:t>
      </w:r>
      <w:r w:rsidR="00693D1B">
        <w:rPr>
          <w:rFonts w:ascii="Times New Roman" w:hint="eastAsia"/>
        </w:rPr>
        <w:t>，</w:t>
      </w:r>
      <w:r w:rsidR="000042E5" w:rsidRPr="00FF2AB7">
        <w:rPr>
          <w:rFonts w:ascii="Times New Roman" w:hint="eastAsia"/>
        </w:rPr>
        <w:t>终端以普通业务</w:t>
      </w:r>
      <w:r w:rsidR="000042E5">
        <w:rPr>
          <w:rFonts w:ascii="Times New Roman" w:hint="eastAsia"/>
        </w:rPr>
        <w:t>流程</w:t>
      </w:r>
      <w:r w:rsidR="000042E5" w:rsidRPr="00FF2AB7">
        <w:rPr>
          <w:rFonts w:ascii="Times New Roman" w:hint="eastAsia"/>
        </w:rPr>
        <w:t>发起呼叫</w:t>
      </w:r>
      <w:r w:rsidR="000042E5">
        <w:rPr>
          <w:rFonts w:ascii="Times New Roman" w:hint="eastAsia"/>
        </w:rPr>
        <w:t>，</w:t>
      </w:r>
      <w:r w:rsidR="00C91D37">
        <w:t>应支持采用主卡或副卡</w:t>
      </w:r>
      <w:r w:rsidR="00C91D37">
        <w:rPr>
          <w:rFonts w:hint="eastAsia"/>
        </w:rPr>
        <w:t>任一张</w:t>
      </w:r>
      <w:r w:rsidR="00C91D37">
        <w:t>发起紧急呼叫</w:t>
      </w:r>
      <w:r>
        <w:t>。</w:t>
      </w:r>
    </w:p>
    <w:p w14:paraId="6CF3BC47" w14:textId="77777777" w:rsidR="000B5AA6" w:rsidRPr="000B5AA6" w:rsidRDefault="000B5AA6" w:rsidP="000B5AA6">
      <w:pPr>
        <w:pStyle w:val="aff8"/>
      </w:pPr>
      <w:r>
        <w:rPr>
          <w:rFonts w:hint="eastAsia"/>
        </w:rPr>
        <w:t>双卡终端未</w:t>
      </w:r>
      <w:r>
        <w:t>插卡</w:t>
      </w:r>
      <w:r>
        <w:rPr>
          <w:rFonts w:hint="eastAsia"/>
        </w:rPr>
        <w:t>时</w:t>
      </w:r>
      <w:r>
        <w:t>，终端应支持</w:t>
      </w:r>
      <w:r>
        <w:rPr>
          <w:rFonts w:hint="eastAsia"/>
        </w:rPr>
        <w:t>发起</w:t>
      </w:r>
      <w:r>
        <w:t>无</w:t>
      </w:r>
      <w:r>
        <w:rPr>
          <w:rFonts w:hint="eastAsia"/>
        </w:rPr>
        <w:t>卡紧急</w:t>
      </w:r>
      <w:r>
        <w:t>呼叫。</w:t>
      </w:r>
    </w:p>
    <w:p w14:paraId="5D8AD9AA" w14:textId="77777777" w:rsidR="00843096" w:rsidRPr="00421FC1" w:rsidRDefault="00843096" w:rsidP="00843096">
      <w:pPr>
        <w:pStyle w:val="a4"/>
        <w:spacing w:before="312" w:after="312"/>
        <w:rPr>
          <w:color w:val="000000" w:themeColor="text1"/>
        </w:rPr>
      </w:pPr>
      <w:r>
        <w:rPr>
          <w:rFonts w:hint="eastAsia"/>
          <w:color w:val="000000" w:themeColor="text1"/>
        </w:rPr>
        <w:t>单卡模式下的技术要求</w:t>
      </w:r>
    </w:p>
    <w:p w14:paraId="32CD41EC" w14:textId="77777777" w:rsidR="00843096" w:rsidRDefault="00843096" w:rsidP="00843096">
      <w:pPr>
        <w:pStyle w:val="aff8"/>
      </w:pPr>
      <w:r>
        <w:rPr>
          <w:rFonts w:hint="eastAsia"/>
        </w:rPr>
        <w:t>除本</w:t>
      </w:r>
      <w:r w:rsidR="00C55DCA">
        <w:rPr>
          <w:rFonts w:hint="eastAsia"/>
        </w:rPr>
        <w:t>研究报告</w:t>
      </w:r>
      <w:r>
        <w:rPr>
          <w:rFonts w:hint="eastAsia"/>
        </w:rPr>
        <w:t>规定的终端业务、功能和性能要求以外，终端</w:t>
      </w:r>
      <w:r w:rsidR="00C55DCA">
        <w:rPr>
          <w:rFonts w:hint="eastAsia"/>
        </w:rPr>
        <w:t>只</w:t>
      </w:r>
      <w:r w:rsidR="00C55DCA">
        <w:t>启用一张卡的情况下，</w:t>
      </w:r>
      <w:r w:rsidR="00C55DCA">
        <w:rPr>
          <w:rFonts w:hint="eastAsia"/>
        </w:rPr>
        <w:t>即</w:t>
      </w:r>
      <w:r>
        <w:rPr>
          <w:rFonts w:hint="eastAsia"/>
        </w:rPr>
        <w:t>单卡模式下的</w:t>
      </w:r>
      <w:r w:rsidR="00C55DCA">
        <w:rPr>
          <w:rFonts w:hint="eastAsia"/>
        </w:rPr>
        <w:t>功能</w:t>
      </w:r>
      <w:r w:rsidR="00C55DCA">
        <w:t>和业务</w:t>
      </w:r>
      <w:r>
        <w:rPr>
          <w:rFonts w:hint="eastAsia"/>
        </w:rPr>
        <w:t>技术要求见Y</w:t>
      </w:r>
      <w:r>
        <w:t>D/T XXXX（</w:t>
      </w:r>
      <w:r>
        <w:rPr>
          <w:rFonts w:hint="eastAsia"/>
        </w:rPr>
        <w:t>5G</w:t>
      </w:r>
      <w:r>
        <w:t>多模单卡终端设备技术要求）</w:t>
      </w:r>
      <w:r w:rsidR="00C55DCA">
        <w:rPr>
          <w:rFonts w:hint="eastAsia"/>
        </w:rPr>
        <w:t>。</w:t>
      </w:r>
    </w:p>
    <w:p w14:paraId="0766DB8C" w14:textId="77777777" w:rsidR="002A687B" w:rsidRPr="00466845" w:rsidRDefault="002A687B" w:rsidP="002A687B">
      <w:pPr>
        <w:pStyle w:val="a4"/>
        <w:spacing w:before="312" w:after="312"/>
        <w:rPr>
          <w:color w:val="000000" w:themeColor="text1"/>
        </w:rPr>
      </w:pPr>
      <w:bookmarkStart w:id="535" w:name="_Toc148347976"/>
      <w:bookmarkStart w:id="536" w:name="_Toc148460873"/>
      <w:bookmarkStart w:id="537" w:name="_Toc257378626"/>
      <w:bookmarkStart w:id="538" w:name="_Toc257378732"/>
      <w:bookmarkStart w:id="539" w:name="_Toc20353164"/>
      <w:r w:rsidRPr="00466845">
        <w:rPr>
          <w:rFonts w:hint="eastAsia"/>
          <w:color w:val="000000" w:themeColor="text1"/>
        </w:rPr>
        <w:t>接口要求</w:t>
      </w:r>
      <w:bookmarkEnd w:id="535"/>
      <w:bookmarkEnd w:id="536"/>
      <w:bookmarkEnd w:id="537"/>
      <w:bookmarkEnd w:id="538"/>
      <w:bookmarkEnd w:id="539"/>
    </w:p>
    <w:p w14:paraId="1001310D" w14:textId="77777777" w:rsidR="002A687B" w:rsidRDefault="002A687B" w:rsidP="002A687B">
      <w:pPr>
        <w:pStyle w:val="a5"/>
        <w:spacing w:before="156" w:after="156"/>
        <w:ind w:left="0"/>
      </w:pPr>
      <w:r>
        <w:rPr>
          <w:rFonts w:hint="eastAsia"/>
        </w:rPr>
        <w:t>Uu接口要求</w:t>
      </w:r>
    </w:p>
    <w:p w14:paraId="18C37320" w14:textId="77777777" w:rsidR="00843096" w:rsidRPr="001457D6" w:rsidRDefault="002A687B" w:rsidP="001457D6">
      <w:pPr>
        <w:pStyle w:val="aff8"/>
      </w:pPr>
      <w:r>
        <w:rPr>
          <w:rFonts w:hint="eastAsia"/>
        </w:rPr>
        <w:lastRenderedPageBreak/>
        <w:t>除</w:t>
      </w:r>
      <w:r>
        <w:t>本研究报告中定义</w:t>
      </w:r>
      <w:r>
        <w:rPr>
          <w:rFonts w:hint="eastAsia"/>
        </w:rPr>
        <w:t>双卡</w:t>
      </w:r>
      <w:r>
        <w:t>同时工作时的</w:t>
      </w:r>
      <w:r>
        <w:rPr>
          <w:rFonts w:hint="eastAsia"/>
        </w:rPr>
        <w:t>功能</w:t>
      </w:r>
      <w:r>
        <w:t>和业务要求</w:t>
      </w:r>
      <w:r>
        <w:rPr>
          <w:rFonts w:hint="eastAsia"/>
        </w:rPr>
        <w:t>以外</w:t>
      </w:r>
      <w:r>
        <w:t>，</w:t>
      </w:r>
      <w:r>
        <w:rPr>
          <w:rFonts w:hint="eastAsia"/>
        </w:rPr>
        <w:t>5</w:t>
      </w:r>
      <w:r>
        <w:t>G</w:t>
      </w:r>
      <w:r>
        <w:rPr>
          <w:rFonts w:hint="eastAsia"/>
        </w:rPr>
        <w:t>双卡</w:t>
      </w:r>
      <w:r>
        <w:t>终端</w:t>
      </w:r>
      <w:r>
        <w:rPr>
          <w:rFonts w:hint="eastAsia"/>
        </w:rPr>
        <w:t>对应的</w:t>
      </w:r>
      <w:r>
        <w:t>两个</w:t>
      </w:r>
      <w:r>
        <w:rPr>
          <w:rFonts w:hint="eastAsia"/>
        </w:rPr>
        <w:t>U</w:t>
      </w:r>
      <w:r>
        <w:t>u接口功能相互独立</w:t>
      </w:r>
      <w:r>
        <w:rPr>
          <w:rFonts w:hint="eastAsia"/>
        </w:rPr>
        <w:t>。主卡的5</w:t>
      </w:r>
      <w:r>
        <w:t>G Uu</w:t>
      </w:r>
      <w:r>
        <w:rPr>
          <w:rFonts w:hint="eastAsia"/>
        </w:rPr>
        <w:t>接口</w:t>
      </w:r>
      <w:r w:rsidR="00A6035A">
        <w:rPr>
          <w:rFonts w:hint="eastAsia"/>
        </w:rPr>
        <w:t>功能</w:t>
      </w:r>
      <w:r>
        <w:t>要求见</w:t>
      </w:r>
      <w:r>
        <w:rPr>
          <w:rFonts w:hint="eastAsia"/>
        </w:rPr>
        <w:t>YD</w:t>
      </w:r>
      <w:r>
        <w:t>/T 3627-2019</w:t>
      </w:r>
      <w:r>
        <w:rPr>
          <w:rFonts w:hint="eastAsia"/>
        </w:rPr>
        <w:t>的6、7、8和9。主卡</w:t>
      </w:r>
      <w:r>
        <w:t>和副卡</w:t>
      </w:r>
      <w:r>
        <w:rPr>
          <w:rFonts w:hint="eastAsia"/>
        </w:rPr>
        <w:t>的</w:t>
      </w:r>
      <w:r w:rsidR="00A6035A">
        <w:rPr>
          <w:rFonts w:hint="eastAsia"/>
        </w:rPr>
        <w:t>4</w:t>
      </w:r>
      <w:r w:rsidR="00A6035A">
        <w:t>G</w:t>
      </w:r>
      <w:r w:rsidR="00A6035A">
        <w:rPr>
          <w:rFonts w:hint="eastAsia"/>
        </w:rPr>
        <w:t>制式</w:t>
      </w:r>
      <w:r w:rsidR="00A6035A">
        <w:t>的Uu</w:t>
      </w:r>
      <w:r w:rsidR="00A6035A">
        <w:rPr>
          <w:rFonts w:hint="eastAsia"/>
        </w:rPr>
        <w:t>接口功能要求见YD/T 2575</w:t>
      </w:r>
      <w:r w:rsidR="00A6035A">
        <w:t>-2016</w:t>
      </w:r>
      <w:r w:rsidR="00A6035A">
        <w:rPr>
          <w:rFonts w:hint="eastAsia"/>
        </w:rPr>
        <w:t>和YD/T 2577</w:t>
      </w:r>
      <w:r w:rsidR="00A6035A">
        <w:t>-2013</w:t>
      </w:r>
      <w:r w:rsidR="00A6035A">
        <w:rPr>
          <w:rFonts w:hint="eastAsia"/>
        </w:rPr>
        <w:t>。</w:t>
      </w:r>
    </w:p>
    <w:p w14:paraId="1D245D55" w14:textId="77777777" w:rsidR="00ED445B" w:rsidRDefault="008A4CB2" w:rsidP="001457D6">
      <w:pPr>
        <w:pStyle w:val="a5"/>
        <w:spacing w:before="156" w:after="156"/>
        <w:ind w:left="0"/>
      </w:pPr>
      <w:bookmarkStart w:id="540" w:name="_GoBack"/>
      <w:bookmarkEnd w:id="540"/>
      <w:r>
        <w:rPr>
          <w:rFonts w:hint="eastAsia"/>
        </w:rPr>
        <w:t>卡接口要求</w:t>
      </w:r>
      <w:r w:rsidR="00735912" w:rsidRPr="00735912">
        <w:rPr>
          <w:rFonts w:hint="eastAsia"/>
        </w:rPr>
        <w:t>（</w:t>
      </w:r>
      <w:r w:rsidR="00B24891">
        <w:t>vivo</w:t>
      </w:r>
      <w:r w:rsidR="00735912" w:rsidRPr="00735912">
        <w:rPr>
          <w:rFonts w:hint="eastAsia"/>
        </w:rPr>
        <w:t>）</w:t>
      </w:r>
    </w:p>
    <w:p w14:paraId="171D3D07" w14:textId="77777777" w:rsidR="006236B5" w:rsidRDefault="006236B5" w:rsidP="001457D6">
      <w:pPr>
        <w:pStyle w:val="aff8"/>
        <w:rPr>
          <w:rFonts w:hAnsi="宋体"/>
          <w:bCs/>
        </w:rPr>
      </w:pPr>
      <w:r>
        <w:rPr>
          <w:rFonts w:hAnsi="宋体" w:hint="eastAsia"/>
          <w:bCs/>
        </w:rPr>
        <w:t>终端设备</w:t>
      </w:r>
      <w:r w:rsidRPr="00EE36FE">
        <w:rPr>
          <w:rFonts w:hAnsi="宋体" w:hint="eastAsia"/>
          <w:bCs/>
        </w:rPr>
        <w:t>SIM卡接口要求</w:t>
      </w:r>
      <w:r>
        <w:rPr>
          <w:rFonts w:hAnsi="宋体" w:hint="eastAsia"/>
          <w:bCs/>
        </w:rPr>
        <w:t>见</w:t>
      </w:r>
      <w:r w:rsidRPr="00EE36FE">
        <w:rPr>
          <w:rFonts w:hAnsi="宋体" w:hint="eastAsia"/>
          <w:bCs/>
        </w:rPr>
        <w:t>GB16649.3、YD</w:t>
      </w:r>
      <w:r>
        <w:rPr>
          <w:rFonts w:hAnsi="宋体" w:hint="eastAsia"/>
          <w:bCs/>
        </w:rPr>
        <w:t xml:space="preserve">/T </w:t>
      </w:r>
      <w:r w:rsidRPr="00EE36FE">
        <w:rPr>
          <w:rFonts w:hAnsi="宋体" w:hint="eastAsia"/>
          <w:bCs/>
        </w:rPr>
        <w:t>1025和</w:t>
      </w:r>
      <w:r>
        <w:rPr>
          <w:rFonts w:hAnsi="宋体" w:hint="eastAsia"/>
          <w:bCs/>
        </w:rPr>
        <w:t>YD/T 1041</w:t>
      </w:r>
      <w:r w:rsidRPr="00EE36FE">
        <w:rPr>
          <w:rFonts w:hAnsi="宋体" w:hint="eastAsia"/>
          <w:bCs/>
        </w:rPr>
        <w:t>， USIM卡接口要求</w:t>
      </w:r>
      <w:r>
        <w:rPr>
          <w:rFonts w:hAnsi="宋体" w:hint="eastAsia"/>
          <w:bCs/>
        </w:rPr>
        <w:t>见</w:t>
      </w:r>
      <w:r w:rsidRPr="00EE36FE">
        <w:rPr>
          <w:rFonts w:hAnsi="宋体"/>
          <w:bCs/>
        </w:rPr>
        <w:t>YD/T 1762.1</w:t>
      </w:r>
      <w:r>
        <w:rPr>
          <w:rFonts w:hAnsi="宋体" w:hint="eastAsia"/>
          <w:bCs/>
        </w:rPr>
        <w:t>，</w:t>
      </w:r>
      <w:r w:rsidRPr="00EE36FE">
        <w:rPr>
          <w:rFonts w:hAnsi="宋体"/>
          <w:bCs/>
        </w:rPr>
        <w:t>YD/T 1762.</w:t>
      </w:r>
      <w:r>
        <w:rPr>
          <w:rFonts w:hAnsi="宋体" w:hint="eastAsia"/>
          <w:bCs/>
        </w:rPr>
        <w:t>2，</w:t>
      </w:r>
      <w:r w:rsidRPr="00EE36FE">
        <w:rPr>
          <w:rFonts w:hAnsi="宋体"/>
          <w:bCs/>
        </w:rPr>
        <w:t>YD/T 1762.</w:t>
      </w:r>
      <w:r>
        <w:rPr>
          <w:rFonts w:hAnsi="宋体" w:hint="eastAsia"/>
          <w:bCs/>
        </w:rPr>
        <w:t>3和</w:t>
      </w:r>
      <w:r w:rsidR="003F7F6B">
        <w:rPr>
          <w:rFonts w:hAnsi="宋体" w:hint="eastAsia"/>
          <w:bCs/>
        </w:rPr>
        <w:t>YD/T 2582</w:t>
      </w:r>
      <w:r w:rsidRPr="00EE36FE">
        <w:rPr>
          <w:rFonts w:hAnsi="宋体" w:hint="eastAsia"/>
          <w:bCs/>
        </w:rPr>
        <w:t>。</w:t>
      </w:r>
    </w:p>
    <w:p w14:paraId="57BB0364" w14:textId="77777777" w:rsidR="001E451B" w:rsidRPr="001457D6" w:rsidRDefault="008D78FA" w:rsidP="001457D6">
      <w:pPr>
        <w:pStyle w:val="aff8"/>
        <w:ind w:firstLine="440"/>
      </w:pPr>
      <w:r>
        <w:rPr>
          <w:rFonts w:ascii="Calibri" w:hAnsi="Calibri"/>
          <w:sz w:val="22"/>
          <w:szCs w:val="22"/>
        </w:rPr>
        <w:t>终端</w:t>
      </w:r>
      <w:r w:rsidR="001E451B">
        <w:rPr>
          <w:rFonts w:ascii="Calibri" w:hAnsi="Calibri"/>
          <w:sz w:val="22"/>
          <w:szCs w:val="22"/>
        </w:rPr>
        <w:t>仅主卡卡槽</w:t>
      </w:r>
      <w:r w:rsidR="001E451B" w:rsidRPr="00466845">
        <w:rPr>
          <w:rFonts w:ascii="Calibri" w:hAnsi="Calibri" w:hint="eastAsia"/>
          <w:sz w:val="22"/>
          <w:szCs w:val="22"/>
        </w:rPr>
        <w:t>应支持</w:t>
      </w:r>
      <w:r w:rsidR="001E451B" w:rsidRPr="00466845">
        <w:rPr>
          <w:rFonts w:ascii="Calibri" w:hAnsi="Calibri"/>
          <w:sz w:val="22"/>
          <w:szCs w:val="22"/>
        </w:rPr>
        <w:t>5G-GUTI</w:t>
      </w:r>
      <w:r w:rsidR="001E451B" w:rsidRPr="00466845">
        <w:rPr>
          <w:rFonts w:ascii="等线" w:hAnsi="等线" w:hint="eastAsia"/>
          <w:sz w:val="22"/>
          <w:szCs w:val="22"/>
        </w:rPr>
        <w:t>和</w:t>
      </w:r>
      <w:r w:rsidR="001E451B" w:rsidRPr="00466845">
        <w:rPr>
          <w:rFonts w:ascii="Calibri" w:hAnsi="Calibri"/>
          <w:sz w:val="22"/>
          <w:szCs w:val="22"/>
        </w:rPr>
        <w:t>SUCI</w:t>
      </w:r>
      <w:r w:rsidR="001E451B" w:rsidRPr="00466845">
        <w:rPr>
          <w:rFonts w:ascii="等线" w:hAnsi="等线" w:hint="eastAsia"/>
          <w:sz w:val="22"/>
          <w:szCs w:val="22"/>
        </w:rPr>
        <w:t>功能。对于</w:t>
      </w:r>
      <w:r w:rsidR="001E451B" w:rsidRPr="00466845">
        <w:rPr>
          <w:rFonts w:ascii="Calibri" w:hAnsi="Calibri"/>
          <w:sz w:val="22"/>
          <w:szCs w:val="22"/>
        </w:rPr>
        <w:t>SUCI</w:t>
      </w:r>
      <w:r w:rsidR="001E451B" w:rsidRPr="00466845">
        <w:rPr>
          <w:rFonts w:ascii="等线" w:hAnsi="等线" w:hint="eastAsia"/>
          <w:sz w:val="22"/>
          <w:szCs w:val="22"/>
        </w:rPr>
        <w:t>功能，终端应根据</w:t>
      </w:r>
      <w:r w:rsidR="001E451B" w:rsidRPr="00466845">
        <w:rPr>
          <w:rFonts w:ascii="Calibri" w:hAnsi="Calibri"/>
          <w:sz w:val="22"/>
          <w:szCs w:val="22"/>
        </w:rPr>
        <w:t>USIM</w:t>
      </w:r>
      <w:r w:rsidR="001E451B" w:rsidRPr="00466845">
        <w:rPr>
          <w:rFonts w:ascii="等线" w:hAnsi="等线" w:hint="eastAsia"/>
          <w:sz w:val="22"/>
          <w:szCs w:val="22"/>
        </w:rPr>
        <w:t>中的服务列表指示、正确选择通过命令方式从</w:t>
      </w:r>
      <w:r w:rsidR="001E451B" w:rsidRPr="00466845">
        <w:rPr>
          <w:rFonts w:ascii="Calibri" w:hAnsi="Calibri"/>
          <w:sz w:val="22"/>
          <w:szCs w:val="22"/>
        </w:rPr>
        <w:t>USIM</w:t>
      </w:r>
      <w:r w:rsidR="001E451B" w:rsidRPr="00466845">
        <w:rPr>
          <w:rFonts w:ascii="等线" w:hAnsi="等线" w:hint="eastAsia"/>
          <w:sz w:val="22"/>
          <w:szCs w:val="22"/>
        </w:rPr>
        <w:t>直接请求</w:t>
      </w:r>
      <w:r w:rsidR="001E451B" w:rsidRPr="00466845">
        <w:rPr>
          <w:rFonts w:ascii="Calibri" w:hAnsi="Calibri"/>
          <w:sz w:val="22"/>
          <w:szCs w:val="22"/>
        </w:rPr>
        <w:t>SUCI</w:t>
      </w:r>
      <w:r w:rsidR="001E451B" w:rsidRPr="00466845">
        <w:rPr>
          <w:rFonts w:ascii="等线" w:hAnsi="等线" w:hint="eastAsia"/>
          <w:sz w:val="22"/>
          <w:szCs w:val="22"/>
        </w:rPr>
        <w:t>或者基于归属运营商在</w:t>
      </w:r>
      <w:r w:rsidR="001E451B" w:rsidRPr="00466845">
        <w:rPr>
          <w:rFonts w:ascii="Calibri" w:hAnsi="Calibri"/>
          <w:sz w:val="22"/>
          <w:szCs w:val="22"/>
        </w:rPr>
        <w:t>USIM</w:t>
      </w:r>
      <w:r w:rsidR="001E451B" w:rsidRPr="00466845">
        <w:rPr>
          <w:rFonts w:ascii="等线" w:hAnsi="等线" w:hint="eastAsia"/>
          <w:sz w:val="22"/>
          <w:szCs w:val="22"/>
        </w:rPr>
        <w:t>上存储的公钥自行计算</w:t>
      </w:r>
      <w:r w:rsidR="001E451B" w:rsidRPr="00466845">
        <w:rPr>
          <w:rFonts w:ascii="Calibri" w:hAnsi="Calibri"/>
          <w:sz w:val="22"/>
          <w:szCs w:val="22"/>
        </w:rPr>
        <w:t>SUCI</w:t>
      </w:r>
      <w:r w:rsidR="001E451B" w:rsidRPr="00466845">
        <w:rPr>
          <w:rFonts w:ascii="等线" w:hAnsi="等线" w:hint="eastAsia"/>
          <w:sz w:val="22"/>
          <w:szCs w:val="22"/>
        </w:rPr>
        <w:t>。</w:t>
      </w:r>
    </w:p>
    <w:p w14:paraId="3C7E08F7" w14:textId="269204A2" w:rsidR="00B72F14" w:rsidRPr="00A352FE" w:rsidDel="00CC1058" w:rsidRDefault="00B72F14" w:rsidP="001457D6">
      <w:pPr>
        <w:pStyle w:val="a4"/>
        <w:spacing w:before="312" w:after="312"/>
        <w:rPr>
          <w:del w:id="541" w:author="Li Xing" w:date="2019-12-19T15:41:00Z"/>
        </w:rPr>
      </w:pPr>
      <w:del w:id="542" w:author="Li Xing" w:date="2019-12-19T15:41:00Z">
        <w:r w:rsidRPr="00A352FE" w:rsidDel="00CC1058">
          <w:rPr>
            <w:rFonts w:hint="eastAsia"/>
          </w:rPr>
          <w:delText>存储要求</w:delText>
        </w:r>
        <w:r w:rsidRPr="009B24D1" w:rsidDel="00CC1058">
          <w:rPr>
            <w:rFonts w:hint="eastAsia"/>
          </w:rPr>
          <w:delText>（</w:delText>
        </w:r>
        <w:r w:rsidDel="00CC1058">
          <w:rPr>
            <w:rFonts w:hint="eastAsia"/>
          </w:rPr>
          <w:delText>OPPO</w:delText>
        </w:r>
        <w:r w:rsidRPr="009B24D1" w:rsidDel="00CC1058">
          <w:rPr>
            <w:rFonts w:hint="eastAsia"/>
          </w:rPr>
          <w:delText>）</w:delText>
        </w:r>
      </w:del>
      <w:ins w:id="543" w:author="lusonghe" w:date="2019-12-03T14:55:00Z">
        <w:del w:id="544" w:author="Li Xing" w:date="2019-12-19T15:41:00Z">
          <w:r w:rsidR="00E73D08" w:rsidDel="00CC1058">
            <w:rPr>
              <w:rFonts w:hint="eastAsia"/>
            </w:rPr>
            <w:delText>----删除</w:delText>
          </w:r>
        </w:del>
      </w:ins>
    </w:p>
    <w:p w14:paraId="4A2ACC50" w14:textId="09737934" w:rsidR="00B72F14" w:rsidDel="00CC1058" w:rsidRDefault="00B72F14" w:rsidP="00B72F14">
      <w:pPr>
        <w:pStyle w:val="a6"/>
        <w:rPr>
          <w:del w:id="545" w:author="Li Xing" w:date="2019-12-19T15:41:00Z"/>
        </w:rPr>
      </w:pPr>
      <w:del w:id="546" w:author="Li Xing" w:date="2019-12-19T15:41:00Z">
        <w:r w:rsidRPr="00A352FE" w:rsidDel="00CC1058">
          <w:rPr>
            <w:rFonts w:hint="eastAsia"/>
          </w:rPr>
          <w:delText>短消息</w:delText>
        </w:r>
      </w:del>
    </w:p>
    <w:p w14:paraId="66ECF812" w14:textId="3E36C032" w:rsidR="001562A9" w:rsidDel="00CC1058" w:rsidRDefault="001562A9" w:rsidP="001562A9">
      <w:pPr>
        <w:pStyle w:val="aff8"/>
        <w:rPr>
          <w:del w:id="547" w:author="Li Xing" w:date="2019-12-19T15:41:00Z"/>
        </w:rPr>
      </w:pPr>
      <w:del w:id="548" w:author="Li Xing" w:date="2019-12-19T15:41:00Z">
        <w:r w:rsidDel="00CC1058">
          <w:rPr>
            <w:rFonts w:hint="eastAsia"/>
          </w:rPr>
          <w:delText>用户应可以对终端中，或正在使用的任意一张SIM卡或复合USIM卡中的短消息进行操作，包括消息存储、删除、存储号码、编辑、发送、回复、转发、提取号码后发起呼叫等。</w:delText>
        </w:r>
      </w:del>
    </w:p>
    <w:p w14:paraId="2BF5B0AB" w14:textId="7A495B06" w:rsidR="001562A9" w:rsidDel="00CC1058" w:rsidRDefault="001562A9" w:rsidP="001562A9">
      <w:pPr>
        <w:pStyle w:val="aff8"/>
        <w:rPr>
          <w:del w:id="549" w:author="Li Xing" w:date="2019-12-19T15:41:00Z"/>
        </w:rPr>
      </w:pPr>
      <w:del w:id="550" w:author="Li Xing" w:date="2019-12-19T15:41:00Z">
        <w:r w:rsidDel="00CC1058">
          <w:rPr>
            <w:rFonts w:hint="eastAsia"/>
          </w:rPr>
          <w:delText>终端处于双卡状态时，用户选中收件箱中的短消息后，可以选择主卡或副卡进行回复。</w:delText>
        </w:r>
      </w:del>
    </w:p>
    <w:p w14:paraId="0B8759B4" w14:textId="584E48E1" w:rsidR="001562A9" w:rsidRPr="00D04519" w:rsidDel="00CC1058" w:rsidRDefault="001562A9" w:rsidP="001562A9">
      <w:pPr>
        <w:pStyle w:val="aff8"/>
        <w:rPr>
          <w:del w:id="551" w:author="Li Xing" w:date="2019-12-19T15:41:00Z"/>
        </w:rPr>
      </w:pPr>
      <w:del w:id="552" w:author="Li Xing" w:date="2019-12-19T15:41:00Z">
        <w:r w:rsidDel="00CC1058">
          <w:rPr>
            <w:rFonts w:hint="eastAsia"/>
          </w:rPr>
          <w:delText>对于当前所激活的卡中存储的所有短消息，应允许用户正常读取、分类查看，并转存至终端。终端</w:delText>
        </w:r>
        <w:r w:rsidDel="00CC1058">
          <w:delText>应支持根据标记的短消息发送对象</w:delText>
        </w:r>
        <w:r w:rsidDel="00CC1058">
          <w:rPr>
            <w:rFonts w:hint="eastAsia"/>
          </w:rPr>
          <w:delText>，</w:delText>
        </w:r>
        <w:r w:rsidDel="00CC1058">
          <w:delText>将对应的短消息</w:delText>
        </w:r>
        <w:r w:rsidDel="00CC1058">
          <w:rPr>
            <w:rFonts w:hint="eastAsia"/>
          </w:rPr>
          <w:delText>转移</w:delText>
        </w:r>
        <w:r w:rsidDel="00CC1058">
          <w:delText>存储到主卡或副卡</w:delText>
        </w:r>
        <w:r w:rsidDel="00CC1058">
          <w:rPr>
            <w:rFonts w:hint="eastAsia"/>
          </w:rPr>
          <w:delText>中</w:delText>
        </w:r>
        <w:r w:rsidDel="00CC1058">
          <w:delText>。</w:delText>
        </w:r>
      </w:del>
    </w:p>
    <w:p w14:paraId="6289101A" w14:textId="0EF2DD59" w:rsidR="001562A9" w:rsidRPr="004325DF" w:rsidDel="00CC1058" w:rsidRDefault="001562A9" w:rsidP="001562A9">
      <w:pPr>
        <w:pStyle w:val="aff8"/>
        <w:rPr>
          <w:del w:id="553" w:author="Li Xing" w:date="2019-12-19T15:41:00Z"/>
        </w:rPr>
      </w:pPr>
      <w:del w:id="554" w:author="Li Xing" w:date="2019-12-19T15:41:00Z">
        <w:r w:rsidDel="00CC1058">
          <w:rPr>
            <w:rFonts w:hint="eastAsia"/>
          </w:rPr>
          <w:delText>对于接收到的短消息，终端应支持通过图标或其它方式标明接收该条短消息所对应的用户卡；对于发送的短消息，终端应支持通过图标或其它方式标明发送该条短消息所对应的用户卡。</w:delText>
        </w:r>
      </w:del>
    </w:p>
    <w:p w14:paraId="3F3B9AC0" w14:textId="16225090" w:rsidR="006236B5" w:rsidRPr="001562A9" w:rsidDel="00CC1058" w:rsidRDefault="006236B5" w:rsidP="006236B5">
      <w:pPr>
        <w:ind w:firstLine="420"/>
        <w:rPr>
          <w:del w:id="555" w:author="Li Xing" w:date="2019-12-19T15:41:00Z"/>
        </w:rPr>
      </w:pPr>
    </w:p>
    <w:p w14:paraId="6CAC8167" w14:textId="751AFBAE" w:rsidR="00B72F14" w:rsidDel="00CC1058" w:rsidRDefault="00B72F14" w:rsidP="00B72F14">
      <w:pPr>
        <w:pStyle w:val="a6"/>
        <w:rPr>
          <w:del w:id="556" w:author="Li Xing" w:date="2019-12-19T15:41:00Z"/>
        </w:rPr>
      </w:pPr>
      <w:del w:id="557" w:author="Li Xing" w:date="2019-12-19T15:41:00Z">
        <w:r w:rsidRPr="00A352FE" w:rsidDel="00CC1058">
          <w:rPr>
            <w:rFonts w:hint="eastAsia"/>
          </w:rPr>
          <w:delText>电话号码本</w:delText>
        </w:r>
      </w:del>
    </w:p>
    <w:p w14:paraId="30ED3B77" w14:textId="5737540D" w:rsidR="001562A9" w:rsidDel="00CC1058" w:rsidRDefault="001562A9" w:rsidP="001562A9">
      <w:pPr>
        <w:pStyle w:val="aff8"/>
        <w:rPr>
          <w:del w:id="558" w:author="Li Xing" w:date="2019-12-19T15:41:00Z"/>
        </w:rPr>
      </w:pPr>
      <w:del w:id="559" w:author="Li Xing" w:date="2019-12-19T15:41:00Z">
        <w:r w:rsidDel="00CC1058">
          <w:rPr>
            <w:rFonts w:hint="eastAsia"/>
          </w:rPr>
          <w:delText>终端对存储在</w:delText>
        </w:r>
        <w:r w:rsidDel="00CC1058">
          <w:delText>主卡或副卡中的</w:delText>
        </w:r>
        <w:r w:rsidDel="00CC1058">
          <w:rPr>
            <w:rFonts w:hint="eastAsia"/>
          </w:rPr>
          <w:delText>电话号码</w:delText>
        </w:r>
        <w:r w:rsidDel="00CC1058">
          <w:delText>应</w:delText>
        </w:r>
        <w:r w:rsidDel="00CC1058">
          <w:rPr>
            <w:rFonts w:hint="eastAsia"/>
          </w:rPr>
          <w:delText>提供适当</w:delText>
        </w:r>
        <w:r w:rsidDel="00CC1058">
          <w:delText>的标记，</w:delText>
        </w:r>
        <w:r w:rsidDel="00CC1058">
          <w:rPr>
            <w:rFonts w:hint="eastAsia"/>
          </w:rPr>
          <w:delText>以显示电话</w:delText>
        </w:r>
        <w:r w:rsidDel="00CC1058">
          <w:delText>号码的存储位置</w:delText>
        </w:r>
        <w:r w:rsidDel="00CC1058">
          <w:rPr>
            <w:rFonts w:hint="eastAsia"/>
          </w:rPr>
          <w:delText>：</w:delText>
        </w:r>
        <w:r w:rsidDel="00CC1058">
          <w:delText>主卡</w:delText>
        </w:r>
        <w:r w:rsidDel="00CC1058">
          <w:rPr>
            <w:rFonts w:hint="eastAsia"/>
          </w:rPr>
          <w:delText>中</w:delText>
        </w:r>
        <w:r w:rsidDel="00CC1058">
          <w:delText>的</w:delText>
        </w:r>
        <w:r w:rsidDel="00CC1058">
          <w:rPr>
            <w:rFonts w:hint="eastAsia"/>
          </w:rPr>
          <w:delText>电话号码</w:delText>
        </w:r>
        <w:r w:rsidDel="00CC1058">
          <w:delText>应标注为主卡</w:delText>
        </w:r>
        <w:r w:rsidDel="00CC1058">
          <w:rPr>
            <w:rFonts w:hint="eastAsia"/>
          </w:rPr>
          <w:delText>，副</w:delText>
        </w:r>
        <w:r w:rsidDel="00CC1058">
          <w:delText>卡</w:delText>
        </w:r>
        <w:r w:rsidDel="00CC1058">
          <w:rPr>
            <w:rFonts w:hint="eastAsia"/>
          </w:rPr>
          <w:delText>中</w:delText>
        </w:r>
        <w:r w:rsidDel="00CC1058">
          <w:delText>的</w:delText>
        </w:r>
        <w:r w:rsidDel="00CC1058">
          <w:rPr>
            <w:rFonts w:hint="eastAsia"/>
          </w:rPr>
          <w:delText>电话号码</w:delText>
        </w:r>
        <w:r w:rsidDel="00CC1058">
          <w:delText>应标注为副卡。</w:delText>
        </w:r>
      </w:del>
    </w:p>
    <w:p w14:paraId="180EFF34" w14:textId="65FAEB2D" w:rsidR="006236B5" w:rsidRPr="006236B5" w:rsidDel="00CC1058" w:rsidRDefault="001562A9" w:rsidP="001562A9">
      <w:pPr>
        <w:pStyle w:val="aff8"/>
        <w:rPr>
          <w:del w:id="560" w:author="Li Xing" w:date="2019-12-19T15:41:00Z"/>
        </w:rPr>
      </w:pPr>
      <w:del w:id="561" w:author="Li Xing" w:date="2019-12-19T15:41:00Z">
        <w:r w:rsidRPr="00D04519" w:rsidDel="00CC1058">
          <w:rPr>
            <w:rFonts w:hint="eastAsia"/>
          </w:rPr>
          <w:delText>用户应可以对终端中，或正在使用的任意一张SIM卡或复合USIM卡中的所有电话号码进行操作，包括存储、编辑、删除、调用（拨打电话或发送短消息）等。</w:delText>
        </w:r>
      </w:del>
    </w:p>
    <w:p w14:paraId="12611F7F" w14:textId="0383E8B6" w:rsidR="00B72F14" w:rsidRPr="00A352FE" w:rsidDel="00CC1058" w:rsidRDefault="00B72F14" w:rsidP="00B72F14">
      <w:pPr>
        <w:pStyle w:val="a6"/>
        <w:rPr>
          <w:del w:id="562" w:author="Li Xing" w:date="2019-12-19T15:41:00Z"/>
        </w:rPr>
      </w:pPr>
      <w:del w:id="563" w:author="Li Xing" w:date="2019-12-19T15:41:00Z">
        <w:r w:rsidRPr="00A352FE" w:rsidDel="00CC1058">
          <w:rPr>
            <w:rFonts w:hint="eastAsia"/>
          </w:rPr>
          <w:delText>通话记录</w:delText>
        </w:r>
      </w:del>
    </w:p>
    <w:p w14:paraId="3302080E" w14:textId="78264B09" w:rsidR="001562A9" w:rsidDel="00CC1058" w:rsidRDefault="001562A9" w:rsidP="001562A9">
      <w:pPr>
        <w:pStyle w:val="aff8"/>
        <w:rPr>
          <w:del w:id="564" w:author="Li Xing" w:date="2019-12-19T15:41:00Z"/>
        </w:rPr>
      </w:pPr>
      <w:del w:id="565" w:author="Li Xing" w:date="2019-12-19T15:41:00Z">
        <w:r w:rsidDel="00CC1058">
          <w:rPr>
            <w:rFonts w:hint="eastAsia"/>
          </w:rPr>
          <w:delText>终端存储</w:delText>
        </w:r>
        <w:r w:rsidDel="00CC1058">
          <w:delText>通话记录应提供适当的标记</w:delText>
        </w:r>
        <w:r w:rsidDel="00CC1058">
          <w:rPr>
            <w:rFonts w:hint="eastAsia"/>
          </w:rPr>
          <w:delText>，</w:delText>
        </w:r>
        <w:r w:rsidDel="00CC1058">
          <w:delText>以</w:delText>
        </w:r>
        <w:r w:rsidDel="00CC1058">
          <w:rPr>
            <w:rFonts w:hint="eastAsia"/>
          </w:rPr>
          <w:delText>区分</w:delText>
        </w:r>
        <w:r w:rsidDel="00CC1058">
          <w:delText>通话卡</w:delText>
        </w:r>
        <w:r w:rsidDel="00CC1058">
          <w:rPr>
            <w:rFonts w:hint="eastAsia"/>
          </w:rPr>
          <w:delText>是</w:delText>
        </w:r>
        <w:r w:rsidDel="00CC1058">
          <w:delText>主卡还是副卡。</w:delText>
        </w:r>
      </w:del>
    </w:p>
    <w:p w14:paraId="6FFBCE69" w14:textId="35406939" w:rsidR="001562A9" w:rsidDel="00CC1058" w:rsidRDefault="001562A9" w:rsidP="001562A9">
      <w:pPr>
        <w:pStyle w:val="aff8"/>
        <w:rPr>
          <w:del w:id="566" w:author="Li Xing" w:date="2019-12-19T15:41:00Z"/>
        </w:rPr>
      </w:pPr>
      <w:del w:id="567" w:author="Li Xing" w:date="2019-12-19T15:41:00Z">
        <w:r w:rsidDel="00CC1058">
          <w:rPr>
            <w:rFonts w:hint="eastAsia"/>
          </w:rPr>
          <w:delText>通话记录应能够分别记录每个电话，并在详细列表中显示通话类型（已拨、已接、未接）、时间、对方号码（如果是通讯录中已经存在的号码，应显示该号码所对应的姓名）、本机号码（可选），通话记录应能按不同用户卡进行分类查看。</w:delText>
        </w:r>
      </w:del>
    </w:p>
    <w:p w14:paraId="2A2A7D5E" w14:textId="5163C237" w:rsidR="006236B5" w:rsidRPr="006236B5" w:rsidDel="00CC1058" w:rsidRDefault="001562A9" w:rsidP="001562A9">
      <w:pPr>
        <w:pStyle w:val="aff8"/>
        <w:rPr>
          <w:del w:id="568" w:author="Li Xing" w:date="2019-12-19T15:41:00Z"/>
        </w:rPr>
      </w:pPr>
      <w:del w:id="569" w:author="Li Xing" w:date="2019-12-19T15:41:00Z">
        <w:r w:rsidDel="00CC1058">
          <w:rPr>
            <w:rFonts w:hint="eastAsia"/>
          </w:rPr>
          <w:delText>用户应能够对通话记录进行分类查看。</w:delText>
        </w:r>
      </w:del>
    </w:p>
    <w:bookmarkEnd w:id="41"/>
    <w:bookmarkEnd w:id="42"/>
    <w:bookmarkEnd w:id="43"/>
    <w:bookmarkEnd w:id="44"/>
    <w:p w14:paraId="3B18564A" w14:textId="77777777" w:rsidR="00B72F14" w:rsidRDefault="00B72F14" w:rsidP="00B72F14">
      <w:pPr>
        <w:pStyle w:val="a4"/>
        <w:tabs>
          <w:tab w:val="num" w:pos="420"/>
        </w:tabs>
        <w:spacing w:before="312" w:after="312"/>
      </w:pPr>
      <w:r>
        <w:rPr>
          <w:rFonts w:hint="eastAsia"/>
        </w:rPr>
        <w:t>安全要求</w:t>
      </w:r>
      <w:r w:rsidRPr="00735912">
        <w:rPr>
          <w:rFonts w:hint="eastAsia"/>
          <w:color w:val="FF0000"/>
        </w:rPr>
        <w:t>（</w:t>
      </w:r>
      <w:r w:rsidR="003F7F6B">
        <w:rPr>
          <w:color w:val="FF0000"/>
        </w:rPr>
        <w:t>vivo</w:t>
      </w:r>
      <w:r w:rsidRPr="00735912">
        <w:rPr>
          <w:rFonts w:hint="eastAsia"/>
          <w:color w:val="FF0000"/>
        </w:rPr>
        <w:t>）</w:t>
      </w:r>
    </w:p>
    <w:p w14:paraId="2FB3383D" w14:textId="77777777" w:rsidR="00B72F14" w:rsidRPr="00A352FE" w:rsidRDefault="00B72F14" w:rsidP="00B72F14">
      <w:pPr>
        <w:pStyle w:val="a5"/>
        <w:spacing w:before="156" w:after="156"/>
        <w:ind w:left="0"/>
      </w:pPr>
      <w:r w:rsidRPr="00A352FE">
        <w:t xml:space="preserve">PIN </w:t>
      </w:r>
      <w:r w:rsidRPr="00A352FE">
        <w:rPr>
          <w:rFonts w:hint="eastAsia"/>
        </w:rPr>
        <w:t>码保护功能</w:t>
      </w:r>
      <w:r w:rsidRPr="009B24D1">
        <w:rPr>
          <w:rFonts w:hint="eastAsia"/>
          <w:color w:val="FF0000"/>
        </w:rPr>
        <w:t>（</w:t>
      </w:r>
      <w:r w:rsidR="00BA3B9C">
        <w:rPr>
          <w:rFonts w:hint="eastAsia"/>
          <w:color w:val="FF0000"/>
        </w:rPr>
        <w:t>vivo、</w:t>
      </w:r>
      <w:r w:rsidRPr="009B24D1">
        <w:rPr>
          <w:rFonts w:hint="eastAsia"/>
          <w:color w:val="FF0000"/>
        </w:rPr>
        <w:t>华为）</w:t>
      </w:r>
    </w:p>
    <w:p w14:paraId="09815075" w14:textId="77777777" w:rsidR="00BA3B9C" w:rsidRDefault="00BA3B9C" w:rsidP="00E83A63">
      <w:pPr>
        <w:ind w:firstLineChars="200" w:firstLine="420"/>
      </w:pPr>
      <w:r w:rsidRPr="000D615A">
        <w:rPr>
          <w:rFonts w:hint="eastAsia"/>
        </w:rPr>
        <w:t>5G</w:t>
      </w:r>
      <w:r w:rsidRPr="000D615A">
        <w:rPr>
          <w:rFonts w:hint="eastAsia"/>
        </w:rPr>
        <w:t>终端能够正确设置</w:t>
      </w:r>
      <w:r>
        <w:rPr>
          <w:rFonts w:hint="eastAsia"/>
        </w:rPr>
        <w:t>主卡和副卡的</w:t>
      </w:r>
      <w:r w:rsidRPr="000D615A">
        <w:rPr>
          <w:rFonts w:hint="eastAsia"/>
        </w:rPr>
        <w:t>PIN</w:t>
      </w:r>
      <w:r w:rsidRPr="000D615A">
        <w:rPr>
          <w:rFonts w:hint="eastAsia"/>
        </w:rPr>
        <w:t>码</w:t>
      </w:r>
      <w:r>
        <w:rPr>
          <w:rFonts w:hint="eastAsia"/>
        </w:rPr>
        <w:t>。</w:t>
      </w:r>
    </w:p>
    <w:p w14:paraId="40F8593E" w14:textId="77777777" w:rsidR="003F7F6B" w:rsidRPr="00B73DA9" w:rsidDel="003F7F6B" w:rsidRDefault="00E83A63" w:rsidP="00E83A63">
      <w:pPr>
        <w:ind w:firstLineChars="200" w:firstLine="420"/>
        <w:rPr>
          <w:del w:id="570" w:author="张元" w:date="2019-12-02T18:56:00Z"/>
          <w:color w:val="000000" w:themeColor="text1"/>
        </w:rPr>
      </w:pPr>
      <w:r>
        <w:rPr>
          <w:rFonts w:hint="eastAsia"/>
          <w:color w:val="000000" w:themeColor="text1"/>
        </w:rPr>
        <w:t>多模双卡终端设备开机时，当</w:t>
      </w:r>
      <w:r w:rsidR="00C316DA" w:rsidRPr="00B73DA9">
        <w:rPr>
          <w:rFonts w:hint="eastAsia"/>
          <w:color w:val="000000" w:themeColor="text1"/>
        </w:rPr>
        <w:t>插入卡槽中的</w:t>
      </w:r>
      <w:r w:rsidR="00C316DA" w:rsidRPr="00B73DA9">
        <w:rPr>
          <w:rFonts w:hint="eastAsia"/>
          <w:color w:val="000000" w:themeColor="text1"/>
        </w:rPr>
        <w:t>SIM</w:t>
      </w:r>
      <w:r w:rsidR="00C316DA" w:rsidRPr="00B73DA9">
        <w:rPr>
          <w:rFonts w:hint="eastAsia"/>
          <w:color w:val="000000" w:themeColor="text1"/>
        </w:rPr>
        <w:t>卡或</w:t>
      </w:r>
      <w:r w:rsidR="00C316DA" w:rsidRPr="00B73DA9">
        <w:rPr>
          <w:rFonts w:hint="eastAsia"/>
          <w:color w:val="000000" w:themeColor="text1"/>
        </w:rPr>
        <w:t>USIM</w:t>
      </w:r>
      <w:r w:rsidR="00C316DA" w:rsidRPr="00B73DA9">
        <w:rPr>
          <w:rFonts w:hint="eastAsia"/>
          <w:color w:val="000000" w:themeColor="text1"/>
        </w:rPr>
        <w:t>卡激活了</w:t>
      </w:r>
      <w:r w:rsidR="00C316DA" w:rsidRPr="00B73DA9">
        <w:rPr>
          <w:rFonts w:hint="eastAsia"/>
          <w:color w:val="000000" w:themeColor="text1"/>
        </w:rPr>
        <w:t>PIN</w:t>
      </w:r>
      <w:r w:rsidR="00C316DA" w:rsidRPr="00B73DA9">
        <w:rPr>
          <w:rFonts w:hint="eastAsia"/>
          <w:color w:val="000000" w:themeColor="text1"/>
        </w:rPr>
        <w:t>码保护功能</w:t>
      </w:r>
      <w:r>
        <w:rPr>
          <w:rFonts w:hint="eastAsia"/>
          <w:color w:val="000000" w:themeColor="text1"/>
        </w:rPr>
        <w:t>时，</w:t>
      </w:r>
      <w:r w:rsidR="00C316DA" w:rsidRPr="00B73DA9">
        <w:rPr>
          <w:rFonts w:hint="eastAsia"/>
          <w:color w:val="000000" w:themeColor="text1"/>
        </w:rPr>
        <w:t>终端设备应提示用户选择输入相应的</w:t>
      </w:r>
      <w:r w:rsidR="00C316DA" w:rsidRPr="00B73DA9">
        <w:rPr>
          <w:rFonts w:hint="eastAsia"/>
          <w:color w:val="000000" w:themeColor="text1"/>
        </w:rPr>
        <w:t>PIN</w:t>
      </w:r>
      <w:r w:rsidR="00C316DA" w:rsidRPr="00B73DA9">
        <w:rPr>
          <w:rFonts w:hint="eastAsia"/>
          <w:color w:val="000000" w:themeColor="text1"/>
        </w:rPr>
        <w:t>码。</w:t>
      </w:r>
    </w:p>
    <w:p w14:paraId="128476F8" w14:textId="77777777" w:rsidR="00C316DA" w:rsidRDefault="00BA3B9C" w:rsidP="00E83A63">
      <w:pPr>
        <w:ind w:firstLine="420"/>
        <w:rPr>
          <w:color w:val="000000" w:themeColor="text1"/>
        </w:rPr>
      </w:pPr>
      <w:r w:rsidRPr="000D615A">
        <w:rPr>
          <w:rFonts w:hint="eastAsia"/>
        </w:rPr>
        <w:t>对于设置了</w:t>
      </w:r>
      <w:r w:rsidRPr="000D615A">
        <w:rPr>
          <w:rFonts w:hint="eastAsia"/>
        </w:rPr>
        <w:t>PIN</w:t>
      </w:r>
      <w:r w:rsidRPr="000D615A">
        <w:rPr>
          <w:rFonts w:hint="eastAsia"/>
        </w:rPr>
        <w:t>码保护的用户识别卡，</w:t>
      </w:r>
      <w:r w:rsidR="00C316DA" w:rsidRPr="00B73DA9">
        <w:rPr>
          <w:rFonts w:hint="eastAsia"/>
          <w:color w:val="000000" w:themeColor="text1"/>
        </w:rPr>
        <w:t>对卡中的信息进行读写操作</w:t>
      </w:r>
      <w:r>
        <w:rPr>
          <w:rFonts w:hint="eastAsia"/>
          <w:color w:val="000000" w:themeColor="text1"/>
        </w:rPr>
        <w:t>时</w:t>
      </w:r>
      <w:r w:rsidR="00C316DA" w:rsidRPr="00B73DA9">
        <w:rPr>
          <w:rFonts w:hint="eastAsia"/>
          <w:color w:val="000000" w:themeColor="text1"/>
        </w:rPr>
        <w:t>，终端设备应有相应的提示信息，</w:t>
      </w:r>
      <w:r>
        <w:rPr>
          <w:rFonts w:hint="eastAsia"/>
          <w:color w:val="000000" w:themeColor="text1"/>
        </w:rPr>
        <w:t>输入</w:t>
      </w:r>
      <w:r w:rsidRPr="000D615A">
        <w:rPr>
          <w:rFonts w:hint="eastAsia"/>
        </w:rPr>
        <w:t>正确的</w:t>
      </w:r>
      <w:r w:rsidRPr="000D615A">
        <w:rPr>
          <w:rFonts w:hint="eastAsia"/>
        </w:rPr>
        <w:t>PIN</w:t>
      </w:r>
      <w:r w:rsidRPr="000D615A">
        <w:rPr>
          <w:rFonts w:hint="eastAsia"/>
        </w:rPr>
        <w:t>码后才能进行正常操作</w:t>
      </w:r>
      <w:r w:rsidR="00C316DA" w:rsidRPr="00B73DA9">
        <w:rPr>
          <w:rFonts w:hint="eastAsia"/>
          <w:color w:val="000000" w:themeColor="text1"/>
        </w:rPr>
        <w:t>。</w:t>
      </w:r>
    </w:p>
    <w:p w14:paraId="7ED4BA98" w14:textId="77777777" w:rsidR="002A45C5" w:rsidRPr="00E83A63" w:rsidRDefault="002A45C5">
      <w:pPr>
        <w:rPr>
          <w:color w:val="000000" w:themeColor="text1"/>
        </w:rPr>
      </w:pPr>
    </w:p>
    <w:p w14:paraId="42074364" w14:textId="6C6F7DD2" w:rsidR="002A45C5" w:rsidRPr="00B72F14" w:rsidRDefault="002E6B04" w:rsidP="00C316DA">
      <w:pPr>
        <w:jc w:val="center"/>
        <w:rPr>
          <w:color w:val="000000" w:themeColor="text1"/>
        </w:rPr>
      </w:pPr>
      <w:r>
        <w:rPr>
          <w:noProof/>
          <w:color w:val="000000" w:themeColor="text1"/>
        </w:rPr>
        <mc:AlternateContent>
          <mc:Choice Requires="wps">
            <w:drawing>
              <wp:inline distT="0" distB="0" distL="0" distR="0" wp14:anchorId="6763BD96" wp14:editId="5015B938">
                <wp:extent cx="1800225" cy="0"/>
                <wp:effectExtent l="0" t="0" r="28575" b="19050"/>
                <wp:docPr id="12"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02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9B775DE" id="Line 1082" o:spid="_x0000_s1026" style="flip:y;visibility:visible;mso-wrap-style:square;mso-left-percent:-10001;mso-top-percent:-10001;mso-position-horizontal:absolute;mso-position-horizontal-relative:char;mso-position-vertical:absolute;mso-position-vertical-relative:line;mso-left-percent:-10001;mso-top-percent:-10001" from="0,0" to="141.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NGwIAADc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" strokeweight="1.5pt">
                <w10:anchorlock/>
              </v:line>
            </w:pict>
          </mc:Fallback>
        </mc:AlternateContent>
      </w:r>
    </w:p>
    <w:sectPr w:rsidR="002A45C5" w:rsidRPr="00B72F14" w:rsidSect="00A43AE6">
      <w:pgSz w:w="11906" w:h="16838" w:code="9"/>
      <w:pgMar w:top="567" w:right="1983" w:bottom="1134" w:left="1417" w:header="1418" w:footer="1134" w:gutter="0"/>
      <w:pgNumType w:start="1"/>
      <w:cols w:space="425"/>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1" w:author="Li Xing" w:date="2019-12-19T14:16:00Z" w:initials="LX">
    <w:p w14:paraId="58535D99" w14:textId="58644AC0" w:rsidR="000535EB" w:rsidRDefault="000535EB">
      <w:pPr>
        <w:pStyle w:val="afffffffc"/>
        <w:rPr>
          <w:rFonts w:hint="eastAsia"/>
        </w:rPr>
      </w:pPr>
      <w:r>
        <w:rPr>
          <w:rStyle w:val="afffffffb"/>
        </w:rPr>
        <w:annotationRef/>
      </w:r>
      <w:r>
        <w:rPr>
          <w:rFonts w:hint="eastAsia"/>
        </w:rPr>
        <w:t>待</w:t>
      </w:r>
      <w:r>
        <w:t>讨论</w:t>
      </w:r>
    </w:p>
  </w:comment>
  <w:comment w:id="196" w:author="Li Xing" w:date="2019-12-19T14:17:00Z" w:initials="LX">
    <w:p w14:paraId="3CBDEACE" w14:textId="056A2CB0" w:rsidR="000535EB" w:rsidRDefault="000535EB">
      <w:pPr>
        <w:pStyle w:val="afffffffc"/>
        <w:rPr>
          <w:rFonts w:hint="eastAsia"/>
        </w:rPr>
      </w:pPr>
      <w:r>
        <w:rPr>
          <w:rStyle w:val="afffffffb"/>
        </w:rPr>
        <w:annotationRef/>
      </w:r>
      <w:r>
        <w:rPr>
          <w:rFonts w:hint="eastAsia"/>
        </w:rPr>
        <w:t>待</w:t>
      </w:r>
      <w:r>
        <w:t>讨论</w:t>
      </w:r>
    </w:p>
  </w:comment>
  <w:comment w:id="227" w:author="Li Xing" w:date="2019-11-30T20:01:00Z" w:initials="LX">
    <w:p w14:paraId="0AE0194B" w14:textId="77777777" w:rsidR="00E50F03" w:rsidRDefault="00E50F03">
      <w:pPr>
        <w:pStyle w:val="afffffffc"/>
      </w:pPr>
      <w:r>
        <w:rPr>
          <w:rStyle w:val="afffffffb"/>
        </w:rPr>
        <w:annotationRef/>
      </w:r>
      <w:r>
        <w:rPr>
          <w:rFonts w:hint="eastAsia"/>
        </w:rPr>
        <w:t>MTK</w:t>
      </w:r>
      <w:r>
        <w:rPr>
          <w:rFonts w:hint="eastAsia"/>
        </w:rPr>
        <w:t>：建议</w:t>
      </w:r>
      <w:r>
        <w:t>双</w:t>
      </w:r>
      <w:r>
        <w:rPr>
          <w:rFonts w:hint="eastAsia"/>
        </w:rPr>
        <w:t>5</w:t>
      </w:r>
      <w:r>
        <w:t>G</w:t>
      </w:r>
    </w:p>
  </w:comment>
  <w:comment w:id="340" w:author="caiyu" w:date="2019-11-19T11:13:00Z" w:initials="cy">
    <w:p w14:paraId="52370007" w14:textId="77777777" w:rsidR="00E50F03" w:rsidRDefault="00E50F03" w:rsidP="002A45C5">
      <w:pPr>
        <w:pStyle w:val="afffffffc"/>
      </w:pPr>
      <w:r>
        <w:rPr>
          <w:rStyle w:val="afffffffb"/>
        </w:rPr>
        <w:annotationRef/>
      </w:r>
      <w:r>
        <w:rPr>
          <w:rFonts w:hint="eastAsia"/>
        </w:rPr>
        <w:t>参考</w:t>
      </w:r>
      <w:r>
        <w:t>业务并发要求：</w:t>
      </w:r>
    </w:p>
    <w:p w14:paraId="2308E5B6" w14:textId="77777777" w:rsidR="00E50F03" w:rsidRDefault="00E50F03" w:rsidP="002A45C5">
      <w:pPr>
        <w:pStyle w:val="afffffffc"/>
      </w:pPr>
      <w:r>
        <w:t>双卡</w:t>
      </w:r>
      <w:r>
        <w:rPr>
          <w:rFonts w:hint="eastAsia"/>
        </w:rPr>
        <w:t>均</w:t>
      </w:r>
      <w:r>
        <w:t>为空闲态，其中一卡来电</w:t>
      </w:r>
    </w:p>
    <w:p w14:paraId="27613070" w14:textId="77777777" w:rsidR="00E50F03" w:rsidRDefault="00E50F03" w:rsidP="002A45C5">
      <w:pPr>
        <w:pStyle w:val="afffffffc"/>
      </w:pPr>
      <w:r>
        <w:rPr>
          <w:rFonts w:hint="eastAsia"/>
        </w:rPr>
        <w:t>双卡</w:t>
      </w:r>
      <w:r>
        <w:t>均为空闲</w:t>
      </w:r>
      <w:r>
        <w:rPr>
          <w:rFonts w:hint="eastAsia"/>
        </w:rPr>
        <w:t>态</w:t>
      </w:r>
      <w:r>
        <w:t>，</w:t>
      </w:r>
      <w:r>
        <w:rPr>
          <w:rFonts w:hint="eastAsia"/>
        </w:rPr>
        <w:t>接收短</w:t>
      </w:r>
      <w:r>
        <w:t>消息</w:t>
      </w:r>
    </w:p>
  </w:comment>
  <w:comment w:id="360" w:author="caiyu" w:date="2019-11-19T11:15:00Z" w:initials="cy">
    <w:p w14:paraId="568C10CD" w14:textId="77777777" w:rsidR="00E50F03" w:rsidRDefault="00E50F03" w:rsidP="002A45C5">
      <w:pPr>
        <w:pStyle w:val="afffffffc"/>
      </w:pPr>
      <w:r>
        <w:rPr>
          <w:rStyle w:val="afffffffb"/>
        </w:rPr>
        <w:annotationRef/>
      </w:r>
      <w:r>
        <w:rPr>
          <w:rFonts w:hint="eastAsia"/>
        </w:rPr>
        <w:t>参考</w:t>
      </w:r>
      <w:r>
        <w:t>业务并发要求：</w:t>
      </w:r>
    </w:p>
    <w:p w14:paraId="566D79B0" w14:textId="77777777" w:rsidR="00E50F03" w:rsidRPr="00826A51" w:rsidRDefault="00E50F03" w:rsidP="002A45C5">
      <w:pPr>
        <w:pStyle w:val="afffffffc"/>
      </w:pPr>
      <w:r>
        <w:rPr>
          <w:rFonts w:hint="eastAsia"/>
        </w:rPr>
        <w:t>双</w:t>
      </w:r>
      <w:r>
        <w:t>卡</w:t>
      </w:r>
      <w:r>
        <w:rPr>
          <w:rFonts w:hint="eastAsia"/>
        </w:rPr>
        <w:t>均</w:t>
      </w:r>
      <w:r>
        <w:t>为空闲态，</w:t>
      </w:r>
      <w:r>
        <w:rPr>
          <w:rFonts w:hint="eastAsia"/>
        </w:rPr>
        <w:t>双</w:t>
      </w:r>
      <w:r>
        <w:t>卡同时来电</w:t>
      </w:r>
    </w:p>
  </w:comment>
  <w:comment w:id="371" w:author="caiyu" w:date="2019-11-19T11:44:00Z" w:initials="cy">
    <w:p w14:paraId="40E24063" w14:textId="77777777" w:rsidR="00E50F03" w:rsidRDefault="00E50F03" w:rsidP="002A45C5">
      <w:pPr>
        <w:pStyle w:val="afffffffc"/>
      </w:pPr>
      <w:r>
        <w:rPr>
          <w:rStyle w:val="afffffffb"/>
        </w:rPr>
        <w:annotationRef/>
      </w:r>
      <w:r>
        <w:rPr>
          <w:rFonts w:hint="eastAsia"/>
        </w:rPr>
        <w:t>参考</w:t>
      </w:r>
      <w:r>
        <w:t>业务并发要求：</w:t>
      </w:r>
    </w:p>
    <w:p w14:paraId="42CCDB93" w14:textId="77777777" w:rsidR="00E50F03" w:rsidRDefault="00E50F03" w:rsidP="002A45C5">
      <w:pPr>
        <w:pStyle w:val="afffffffc"/>
      </w:pPr>
      <w:r>
        <w:rPr>
          <w:rFonts w:hint="eastAsia"/>
        </w:rPr>
        <w:t>一</w:t>
      </w:r>
      <w:r>
        <w:t>卡使用语音业务期间，另一卡使用数据业务</w:t>
      </w:r>
    </w:p>
  </w:comment>
  <w:comment w:id="383" w:author="caiyu" w:date="2019-11-19T11:44:00Z" w:initials="cy">
    <w:p w14:paraId="4810666D" w14:textId="77777777" w:rsidR="00E50F03" w:rsidRDefault="00E50F03" w:rsidP="002A45C5">
      <w:pPr>
        <w:pStyle w:val="afffffffc"/>
      </w:pPr>
      <w:r>
        <w:rPr>
          <w:rStyle w:val="afffffffb"/>
        </w:rPr>
        <w:annotationRef/>
      </w:r>
      <w:r>
        <w:rPr>
          <w:rFonts w:hint="eastAsia"/>
        </w:rPr>
        <w:t>参考</w:t>
      </w:r>
      <w:r>
        <w:t>业务并发要求：</w:t>
      </w:r>
    </w:p>
    <w:p w14:paraId="38363D23" w14:textId="77777777" w:rsidR="00E50F03" w:rsidRDefault="00E50F03" w:rsidP="002A45C5">
      <w:pPr>
        <w:pStyle w:val="afffffffc"/>
      </w:pPr>
      <w:r>
        <w:rPr>
          <w:rFonts w:hint="eastAsia"/>
        </w:rPr>
        <w:t>一</w:t>
      </w:r>
      <w:r>
        <w:t>卡使用语音业务期间，另一卡来电</w:t>
      </w:r>
    </w:p>
    <w:p w14:paraId="13D443E1" w14:textId="77777777" w:rsidR="00E50F03" w:rsidRDefault="00E50F03" w:rsidP="002A45C5">
      <w:pPr>
        <w:pStyle w:val="afffffffc"/>
      </w:pPr>
      <w:r>
        <w:rPr>
          <w:rFonts w:hint="eastAsia"/>
        </w:rPr>
        <w:t>一</w:t>
      </w:r>
      <w:r>
        <w:t>卡使用语音业务期间，另一卡接收短消息</w:t>
      </w:r>
    </w:p>
    <w:p w14:paraId="513CD23F" w14:textId="77777777" w:rsidR="00E50F03" w:rsidRPr="006365A9" w:rsidRDefault="00E50F03" w:rsidP="002A45C5">
      <w:pPr>
        <w:pStyle w:val="afffffffc"/>
      </w:pPr>
      <w:r>
        <w:rPr>
          <w:rFonts w:hint="eastAsia"/>
        </w:rPr>
        <w:t>一</w:t>
      </w:r>
      <w:r>
        <w:t>卡使用语音业务期间，另一卡使用数据业务</w:t>
      </w:r>
    </w:p>
  </w:comment>
  <w:comment w:id="391" w:author="caiyu" w:date="2019-11-19T11:46:00Z" w:initials="cy">
    <w:p w14:paraId="255AADFB" w14:textId="77777777" w:rsidR="00E50F03" w:rsidRDefault="00E50F03" w:rsidP="002A45C5">
      <w:pPr>
        <w:pStyle w:val="afffffffc"/>
      </w:pPr>
      <w:r>
        <w:rPr>
          <w:rStyle w:val="afffffffb"/>
        </w:rPr>
        <w:annotationRef/>
      </w:r>
      <w:r>
        <w:rPr>
          <w:rFonts w:hint="eastAsia"/>
        </w:rPr>
        <w:t>参考</w:t>
      </w:r>
      <w:r>
        <w:t>业务并发要求：</w:t>
      </w:r>
    </w:p>
    <w:p w14:paraId="22D129A9" w14:textId="77777777" w:rsidR="00E50F03" w:rsidRDefault="00E50F03" w:rsidP="002A45C5">
      <w:pPr>
        <w:pStyle w:val="afffffffc"/>
      </w:pPr>
      <w:r>
        <w:rPr>
          <w:rFonts w:hint="eastAsia"/>
        </w:rPr>
        <w:t>一</w:t>
      </w:r>
      <w:r>
        <w:t>卡使用数据业务期间，</w:t>
      </w:r>
      <w:r>
        <w:rPr>
          <w:rFonts w:hint="eastAsia"/>
        </w:rPr>
        <w:t>另</w:t>
      </w:r>
      <w:r>
        <w:t>一卡来电</w:t>
      </w:r>
    </w:p>
    <w:p w14:paraId="4D380A11" w14:textId="77777777" w:rsidR="00E50F03" w:rsidRPr="004C1309" w:rsidRDefault="00E50F03" w:rsidP="002A45C5">
      <w:pPr>
        <w:pStyle w:val="afffffffc"/>
      </w:pPr>
      <w:r>
        <w:rPr>
          <w:rFonts w:hint="eastAsia"/>
        </w:rPr>
        <w:t>一</w:t>
      </w:r>
      <w:r>
        <w:t>卡使用数据业务期间，另一卡接收</w:t>
      </w:r>
      <w:r>
        <w:rPr>
          <w:rFonts w:hint="eastAsia"/>
        </w:rPr>
        <w:t>短</w:t>
      </w:r>
      <w:r>
        <w:t>消息</w:t>
      </w:r>
    </w:p>
  </w:comment>
  <w:comment w:id="395" w:author="caiyu" w:date="2019-11-19T11:56:00Z" w:initials="cy">
    <w:p w14:paraId="79E70790" w14:textId="77777777" w:rsidR="00E50F03" w:rsidRDefault="00E50F03" w:rsidP="002A45C5">
      <w:pPr>
        <w:pStyle w:val="afffffffc"/>
      </w:pPr>
      <w:r>
        <w:rPr>
          <w:rStyle w:val="afffffffb"/>
        </w:rPr>
        <w:annotationRef/>
      </w:r>
      <w:r>
        <w:rPr>
          <w:rFonts w:hint="eastAsia"/>
        </w:rPr>
        <w:t>参考</w:t>
      </w:r>
      <w:r>
        <w:t>业务并发要求：</w:t>
      </w:r>
    </w:p>
    <w:p w14:paraId="2F1A13E7" w14:textId="77777777" w:rsidR="00E50F03" w:rsidRDefault="00E50F03" w:rsidP="002A45C5">
      <w:pPr>
        <w:pStyle w:val="afffffffc"/>
      </w:pPr>
      <w:r>
        <w:rPr>
          <w:rFonts w:hint="eastAsia"/>
        </w:rPr>
        <w:t>一</w:t>
      </w:r>
      <w:r>
        <w:t>卡使用数据业务期间，</w:t>
      </w:r>
      <w:r>
        <w:rPr>
          <w:rFonts w:hint="eastAsia"/>
        </w:rPr>
        <w:t>另</w:t>
      </w:r>
      <w:r>
        <w:t>一卡来电</w:t>
      </w:r>
    </w:p>
    <w:p w14:paraId="167A50AC" w14:textId="77777777" w:rsidR="00E50F03" w:rsidRDefault="00E50F03" w:rsidP="002A45C5">
      <w:pPr>
        <w:pStyle w:val="afffffffc"/>
      </w:pPr>
      <w:r>
        <w:rPr>
          <w:rFonts w:hint="eastAsia"/>
        </w:rPr>
        <w:t>一</w:t>
      </w:r>
      <w:r>
        <w:t>卡使用数据业务期间，另一卡接收</w:t>
      </w:r>
      <w:r>
        <w:rPr>
          <w:rFonts w:hint="eastAsia"/>
        </w:rPr>
        <w:t>短</w:t>
      </w:r>
      <w:r>
        <w:t>消息</w:t>
      </w:r>
    </w:p>
  </w:comment>
  <w:comment w:id="470" w:author="caiyu" w:date="2019-11-18T16:26:00Z" w:initials="cy">
    <w:p w14:paraId="6D75A276" w14:textId="77777777" w:rsidR="00E50F03" w:rsidRDefault="00E50F03" w:rsidP="002A45C5">
      <w:pPr>
        <w:pStyle w:val="afffffffc"/>
      </w:pPr>
      <w:r>
        <w:rPr>
          <w:rStyle w:val="afffffffb"/>
        </w:rPr>
        <w:annotationRef/>
      </w:r>
      <w:r>
        <w:rPr>
          <w:rFonts w:hint="eastAsia"/>
        </w:rPr>
        <w:t>与</w:t>
      </w:r>
      <w:r>
        <w:t>LTE</w:t>
      </w:r>
      <w:r w:rsidRPr="00133B7C">
        <w:rPr>
          <w:rFonts w:hAnsi="宋体" w:hint="eastAsia"/>
        </w:rPr>
        <w:t>双卡多待终端类型</w:t>
      </w:r>
      <w:r w:rsidRPr="00133B7C">
        <w:rPr>
          <w:rFonts w:hAnsi="宋体" w:hint="eastAsia"/>
        </w:rPr>
        <w:t>2</w:t>
      </w:r>
      <w:r>
        <w:rPr>
          <w:rFonts w:hAnsi="宋体" w:hint="eastAsia"/>
        </w:rPr>
        <w:t>相</w:t>
      </w:r>
      <w:r>
        <w:rPr>
          <w:rFonts w:hAnsi="宋体"/>
        </w:rPr>
        <w:t>同。</w:t>
      </w:r>
    </w:p>
  </w:comment>
  <w:comment w:id="479" w:author="caiyu" w:date="2019-11-20T10:23:00Z" w:initials="cy">
    <w:p w14:paraId="54E669C0" w14:textId="77777777" w:rsidR="00E50F03" w:rsidRDefault="00E50F03" w:rsidP="002A45C5">
      <w:pPr>
        <w:pStyle w:val="afffffffc"/>
      </w:pPr>
      <w:r>
        <w:rPr>
          <w:rStyle w:val="afffffffb"/>
        </w:rPr>
        <w:annotationRef/>
      </w:r>
      <w:r>
        <w:rPr>
          <w:rFonts w:hint="eastAsia"/>
        </w:rPr>
        <w:t>与</w:t>
      </w:r>
      <w:r>
        <w:t>LTE</w:t>
      </w:r>
      <w:r w:rsidRPr="00133B7C">
        <w:rPr>
          <w:rFonts w:hAnsi="宋体" w:hint="eastAsia"/>
        </w:rPr>
        <w:t>双卡多待终端类型</w:t>
      </w:r>
      <w:r>
        <w:rPr>
          <w:rFonts w:hAnsi="宋体" w:hint="eastAsia"/>
        </w:rPr>
        <w:t>4</w:t>
      </w:r>
      <w:r>
        <w:rPr>
          <w:rFonts w:hAnsi="宋体" w:hint="eastAsia"/>
        </w:rPr>
        <w:t>相</w:t>
      </w:r>
      <w:r>
        <w:rPr>
          <w:rFonts w:hAnsi="宋体"/>
        </w:rPr>
        <w:t>同。</w:t>
      </w:r>
    </w:p>
  </w:comment>
  <w:comment w:id="515" w:author="caiyu" w:date="2019-11-22T09:40:00Z" w:initials="cy">
    <w:p w14:paraId="2673BF59" w14:textId="77777777" w:rsidR="00E50F03" w:rsidRDefault="00E50F03" w:rsidP="002A45C5">
      <w:pPr>
        <w:pStyle w:val="afffffffc"/>
        <w:rPr>
          <w:rStyle w:val="afffffffb"/>
        </w:rPr>
      </w:pPr>
      <w:r>
        <w:rPr>
          <w:rStyle w:val="afffffffb"/>
        </w:rPr>
        <w:annotationRef/>
      </w:r>
      <w:r>
        <w:rPr>
          <w:rStyle w:val="afffffffb"/>
          <w:rFonts w:hint="eastAsia"/>
        </w:rPr>
        <w:t>这句话可以</w:t>
      </w:r>
      <w:r>
        <w:rPr>
          <w:rStyle w:val="afffffffb"/>
        </w:rPr>
        <w:t>改为</w:t>
      </w:r>
    </w:p>
    <w:p w14:paraId="41806F95" w14:textId="77777777" w:rsidR="00E50F03" w:rsidRDefault="00E50F03" w:rsidP="002A45C5">
      <w:pPr>
        <w:pStyle w:val="afffffffc"/>
      </w:pPr>
      <w:r w:rsidRPr="00117C9D">
        <w:rPr>
          <w:rFonts w:hint="eastAsia"/>
          <w:highlight w:val="yellow"/>
        </w:rPr>
        <w:t>同时原通话可以由用户选择保持或放弃</w:t>
      </w:r>
      <w:r>
        <w:rPr>
          <w:rStyle w:val="afffffffb"/>
        </w:rPr>
        <w:annotationRef/>
      </w:r>
      <w:r w:rsidRPr="00117C9D">
        <w:rPr>
          <w:rFonts w:hint="eastAsia"/>
          <w:highlight w:val="yellow"/>
        </w:rPr>
        <w:t>。</w:t>
      </w:r>
    </w:p>
    <w:p w14:paraId="77456E15" w14:textId="77777777" w:rsidR="00E50F03" w:rsidRDefault="00E50F03" w:rsidP="002A45C5">
      <w:pPr>
        <w:pStyle w:val="afffffffc"/>
      </w:pPr>
      <w:r>
        <w:t>Online</w:t>
      </w:r>
      <w:r>
        <w:t>时</w:t>
      </w:r>
      <w:r>
        <w:rPr>
          <w:rFonts w:hint="eastAsia"/>
        </w:rPr>
        <w:t>各公司</w:t>
      </w:r>
      <w:r>
        <w:t>讨论那种</w:t>
      </w:r>
      <w:r>
        <w:rPr>
          <w:rFonts w:hint="eastAsia"/>
        </w:rPr>
        <w:t>表述</w:t>
      </w:r>
      <w:r>
        <w:t>方式更</w:t>
      </w:r>
      <w:r>
        <w:rPr>
          <w:rFonts w:hint="eastAsia"/>
        </w:rPr>
        <w:t>合适</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535D99" w15:done="0"/>
  <w15:commentEx w15:paraId="3CBDEACE" w15:done="0"/>
  <w15:commentEx w15:paraId="0AE0194B" w15:done="0"/>
  <w15:commentEx w15:paraId="27613070" w15:done="0"/>
  <w15:commentEx w15:paraId="566D79B0" w15:done="0"/>
  <w15:commentEx w15:paraId="42CCDB93" w15:done="0"/>
  <w15:commentEx w15:paraId="513CD23F" w15:done="0"/>
  <w15:commentEx w15:paraId="4D380A11" w15:done="0"/>
  <w15:commentEx w15:paraId="167A50AC" w15:done="0"/>
  <w15:commentEx w15:paraId="6D75A276" w15:done="0"/>
  <w15:commentEx w15:paraId="54E669C0" w15:done="0"/>
  <w15:commentEx w15:paraId="77456E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83D94" w14:textId="77777777" w:rsidR="000166B1" w:rsidRPr="006F4267" w:rsidRDefault="000166B1" w:rsidP="006F4267">
      <w:pPr>
        <w:pStyle w:val="afff5"/>
        <w:spacing w:before="0" w:after="0"/>
        <w:rPr>
          <w:rFonts w:ascii="Times New Roman" w:eastAsia="宋体"/>
          <w:kern w:val="2"/>
          <w:szCs w:val="24"/>
        </w:rPr>
      </w:pPr>
      <w:r>
        <w:separator/>
      </w:r>
    </w:p>
  </w:endnote>
  <w:endnote w:type="continuationSeparator" w:id="0">
    <w:p w14:paraId="2C2875D5" w14:textId="77777777" w:rsidR="000166B1" w:rsidRPr="006F4267" w:rsidRDefault="000166B1" w:rsidP="006F4267">
      <w:pPr>
        <w:pStyle w:val="afff5"/>
        <w:spacing w:before="0" w:after="0"/>
        <w:rPr>
          <w:rFonts w:ascii="Times New Roman" w:eastAsia="宋体"/>
          <w:kern w:val="2"/>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default"/>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MT Extra Bold">
    <w:altName w:val="MS PMincho"/>
    <w:charset w:val="00"/>
    <w:family w:val="roman"/>
    <w:pitch w:val="default"/>
    <w:sig w:usb0="00000003" w:usb1="00000000" w:usb2="00000000" w:usb3="00000000" w:csb0="00000001" w:csb1="00000000"/>
  </w:font>
  <w:font w:name="方正黑体简体">
    <w:altName w:val="宋体"/>
    <w:charset w:val="86"/>
    <w:family w:val="auto"/>
    <w:pitch w:val="default"/>
    <w:sig w:usb0="00000001" w:usb1="080E0000" w:usb2="00000010" w:usb3="00000000" w:csb0="00040000"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Mincho">
    <w:altName w:val="MS Gothic"/>
    <w:charset w:val="80"/>
    <w:family w:val="roman"/>
    <w:pitch w:val="variable"/>
    <w:sig w:usb0="00000000" w:usb1="2AC7FCFF" w:usb2="00000012" w:usb3="00000000" w:csb0="0002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4.2.0">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9569" w14:textId="77777777" w:rsidR="00E50F03" w:rsidRPr="009401F3" w:rsidRDefault="00E50F03">
    <w:pPr>
      <w:pStyle w:val="afff1"/>
      <w:rPr>
        <w:rStyle w:val="affffff"/>
        <w:rFonts w:ascii="宋体" w:hAnsi="宋体"/>
      </w:rPr>
    </w:pPr>
    <w:r w:rsidRPr="009401F3">
      <w:rPr>
        <w:rStyle w:val="affffff"/>
        <w:rFonts w:ascii="宋体" w:hAnsi="宋体"/>
      </w:rPr>
      <w:fldChar w:fldCharType="begin"/>
    </w:r>
    <w:r w:rsidRPr="009401F3">
      <w:rPr>
        <w:rStyle w:val="affffff"/>
        <w:rFonts w:ascii="宋体" w:hAnsi="宋体"/>
      </w:rPr>
      <w:instrText xml:space="preserve">PAGE  </w:instrText>
    </w:r>
    <w:r w:rsidRPr="009401F3">
      <w:rPr>
        <w:rStyle w:val="affffff"/>
        <w:rFonts w:ascii="宋体" w:hAnsi="宋体"/>
      </w:rPr>
      <w:fldChar w:fldCharType="separate"/>
    </w:r>
    <w:r w:rsidR="00F8071F">
      <w:rPr>
        <w:rStyle w:val="affffff"/>
        <w:rFonts w:ascii="宋体" w:hAnsi="宋体"/>
        <w:noProof/>
      </w:rPr>
      <w:t>8</w:t>
    </w:r>
    <w:r w:rsidRPr="009401F3">
      <w:rPr>
        <w:rStyle w:val="affffff"/>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3F695" w14:textId="77777777" w:rsidR="00E50F03" w:rsidRDefault="00E50F03">
    <w:pPr>
      <w:pStyle w:val="aff9"/>
      <w:rPr>
        <w:rStyle w:val="affffff"/>
      </w:rPr>
    </w:pPr>
    <w:r>
      <w:rPr>
        <w:rStyle w:val="affffff"/>
      </w:rPr>
      <w:fldChar w:fldCharType="begin"/>
    </w:r>
    <w:r>
      <w:rPr>
        <w:rStyle w:val="affffff"/>
      </w:rPr>
      <w:instrText xml:space="preserve">PAGE  </w:instrText>
    </w:r>
    <w:r>
      <w:rPr>
        <w:rStyle w:val="affffff"/>
      </w:rPr>
      <w:fldChar w:fldCharType="separate"/>
    </w:r>
    <w:r>
      <w:rPr>
        <w:rStyle w:val="affffff"/>
        <w:noProof/>
      </w:rPr>
      <w:t>1</w:t>
    </w:r>
    <w:r>
      <w:rPr>
        <w:rStyle w:val="afffff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1A0BC" w14:textId="77777777" w:rsidR="00E50F03" w:rsidRDefault="00E50F03">
    <w:pPr>
      <w:pStyle w:val="aff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8970" w14:textId="77777777" w:rsidR="00E50F03" w:rsidRPr="009401F3" w:rsidRDefault="00E50F03" w:rsidP="002210F8">
    <w:pPr>
      <w:pStyle w:val="aff9"/>
      <w:rPr>
        <w:rFonts w:hAnsi="宋体"/>
      </w:rPr>
    </w:pPr>
    <w:r w:rsidRPr="009401F3">
      <w:rPr>
        <w:rFonts w:hAnsi="宋体"/>
      </w:rPr>
      <w:fldChar w:fldCharType="begin"/>
    </w:r>
    <w:r w:rsidRPr="009401F3">
      <w:rPr>
        <w:rFonts w:hAnsi="宋体"/>
      </w:rPr>
      <w:instrText xml:space="preserve"> PAGE  \* MERGEFORMAT </w:instrText>
    </w:r>
    <w:r w:rsidRPr="009401F3">
      <w:rPr>
        <w:rFonts w:hAnsi="宋体"/>
      </w:rPr>
      <w:fldChar w:fldCharType="separate"/>
    </w:r>
    <w:r w:rsidR="00F8071F">
      <w:rPr>
        <w:rFonts w:hAnsi="宋体"/>
        <w:noProof/>
      </w:rPr>
      <w:t>9</w:t>
    </w:r>
    <w:r w:rsidRPr="009401F3">
      <w:rPr>
        <w:rFonts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5D37A" w14:textId="77777777" w:rsidR="000166B1" w:rsidRPr="006F4267" w:rsidRDefault="000166B1" w:rsidP="006F4267">
      <w:pPr>
        <w:pStyle w:val="afff5"/>
        <w:spacing w:before="0" w:after="0"/>
        <w:rPr>
          <w:rFonts w:ascii="Times New Roman" w:eastAsia="宋体"/>
          <w:kern w:val="2"/>
          <w:szCs w:val="24"/>
        </w:rPr>
      </w:pPr>
      <w:r>
        <w:separator/>
      </w:r>
    </w:p>
  </w:footnote>
  <w:footnote w:type="continuationSeparator" w:id="0">
    <w:p w14:paraId="75B73D0B" w14:textId="77777777" w:rsidR="000166B1" w:rsidRPr="006F4267" w:rsidRDefault="000166B1" w:rsidP="006F4267">
      <w:pPr>
        <w:pStyle w:val="afff5"/>
        <w:spacing w:before="0" w:after="0"/>
        <w:rPr>
          <w:rFonts w:ascii="Times New Roman" w:eastAsia="宋体"/>
          <w:kern w:val="2"/>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1A68D" w14:textId="77777777" w:rsidR="00E50F03" w:rsidRPr="009401F3" w:rsidRDefault="00E50F03" w:rsidP="009401F3">
    <w:pPr>
      <w:pStyle w:val="afff2"/>
      <w:numPr>
        <w:ilvl w:val="0"/>
        <w:numId w:val="0"/>
      </w:numPr>
      <w:rPr>
        <w:rFonts w:hAnsi="黑体"/>
      </w:rPr>
    </w:pPr>
    <w:r w:rsidRPr="009401F3">
      <w:rPr>
        <w:rFonts w:hAnsi="黑体" w:hint="eastAsia"/>
      </w:rPr>
      <w:t>YD</w:t>
    </w:r>
    <w:r w:rsidRPr="009401F3">
      <w:rPr>
        <w:rFonts w:hAnsi="黑体"/>
      </w:rPr>
      <w:t>/T 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89D55" w14:textId="77777777" w:rsidR="00E50F03" w:rsidRDefault="00E50F03">
    <w:pPr>
      <w:pStyle w:val="aff"/>
    </w:pPr>
    <w:r>
      <w:t xml:space="preserve">GB/T </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F8940" w14:textId="77777777" w:rsidR="00E50F03" w:rsidRDefault="00E50F03">
    <w:pPr>
      <w:pStyle w:val="aff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6413" w14:textId="77777777" w:rsidR="00E50F03" w:rsidRPr="009401F3" w:rsidRDefault="00E50F03" w:rsidP="006F4267">
    <w:pPr>
      <w:pStyle w:val="aff"/>
      <w:numPr>
        <w:ilvl w:val="0"/>
        <w:numId w:val="0"/>
      </w:numPr>
      <w:rPr>
        <w:rFonts w:hAnsi="黑体"/>
      </w:rPr>
    </w:pPr>
    <w:r w:rsidRPr="009401F3">
      <w:rPr>
        <w:rFonts w:hAnsi="黑体" w:hint="eastAsia"/>
      </w:rPr>
      <w:t>YD</w:t>
    </w:r>
    <w:r w:rsidRPr="009401F3">
      <w:rPr>
        <w:rFonts w:hAnsi="黑体"/>
      </w:rPr>
      <w:t>/T 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nsid w:val="00B12E7A"/>
    <w:multiLevelType w:val="hybridMultilevel"/>
    <w:tmpl w:val="6C7661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1857B33"/>
    <w:multiLevelType w:val="hybridMultilevel"/>
    <w:tmpl w:val="BE241248"/>
    <w:lvl w:ilvl="0" w:tplc="A6E8BA10">
      <w:start w:val="1"/>
      <w:numFmt w:val="decimal"/>
      <w:pStyle w:val="BodyChar"/>
      <w:lvlText w:val="%1）"/>
      <w:lvlJc w:val="left"/>
      <w:pPr>
        <w:tabs>
          <w:tab w:val="num" w:pos="2690"/>
        </w:tabs>
        <w:ind w:left="2690" w:hanging="360"/>
      </w:pPr>
      <w:rPr>
        <w:rFonts w:hint="default"/>
      </w:rPr>
    </w:lvl>
    <w:lvl w:ilvl="1" w:tplc="75D03BDA" w:tentative="1">
      <w:start w:val="1"/>
      <w:numFmt w:val="bullet"/>
      <w:lvlText w:val=""/>
      <w:lvlJc w:val="left"/>
      <w:pPr>
        <w:tabs>
          <w:tab w:val="num" w:pos="3170"/>
        </w:tabs>
        <w:ind w:left="3170" w:hanging="420"/>
      </w:pPr>
      <w:rPr>
        <w:rFonts w:ascii="Wingdings" w:hAnsi="Wingdings" w:hint="default"/>
      </w:rPr>
    </w:lvl>
    <w:lvl w:ilvl="2" w:tplc="7850FB1E" w:tentative="1">
      <w:start w:val="1"/>
      <w:numFmt w:val="bullet"/>
      <w:lvlText w:val=""/>
      <w:lvlJc w:val="left"/>
      <w:pPr>
        <w:tabs>
          <w:tab w:val="num" w:pos="3590"/>
        </w:tabs>
        <w:ind w:left="3590" w:hanging="420"/>
      </w:pPr>
      <w:rPr>
        <w:rFonts w:ascii="Wingdings" w:hAnsi="Wingdings" w:hint="default"/>
      </w:rPr>
    </w:lvl>
    <w:lvl w:ilvl="3" w:tplc="2FA64650" w:tentative="1">
      <w:start w:val="1"/>
      <w:numFmt w:val="bullet"/>
      <w:lvlText w:val=""/>
      <w:lvlJc w:val="left"/>
      <w:pPr>
        <w:tabs>
          <w:tab w:val="num" w:pos="4010"/>
        </w:tabs>
        <w:ind w:left="4010" w:hanging="420"/>
      </w:pPr>
      <w:rPr>
        <w:rFonts w:ascii="Wingdings" w:hAnsi="Wingdings" w:hint="default"/>
      </w:rPr>
    </w:lvl>
    <w:lvl w:ilvl="4" w:tplc="E6387EE0" w:tentative="1">
      <w:start w:val="1"/>
      <w:numFmt w:val="bullet"/>
      <w:lvlText w:val=""/>
      <w:lvlJc w:val="left"/>
      <w:pPr>
        <w:tabs>
          <w:tab w:val="num" w:pos="4430"/>
        </w:tabs>
        <w:ind w:left="4430" w:hanging="420"/>
      </w:pPr>
      <w:rPr>
        <w:rFonts w:ascii="Wingdings" w:hAnsi="Wingdings" w:hint="default"/>
      </w:rPr>
    </w:lvl>
    <w:lvl w:ilvl="5" w:tplc="FE50E3B0" w:tentative="1">
      <w:start w:val="1"/>
      <w:numFmt w:val="bullet"/>
      <w:lvlText w:val=""/>
      <w:lvlJc w:val="left"/>
      <w:pPr>
        <w:tabs>
          <w:tab w:val="num" w:pos="4850"/>
        </w:tabs>
        <w:ind w:left="4850" w:hanging="420"/>
      </w:pPr>
      <w:rPr>
        <w:rFonts w:ascii="Wingdings" w:hAnsi="Wingdings" w:hint="default"/>
      </w:rPr>
    </w:lvl>
    <w:lvl w:ilvl="6" w:tplc="6680AE6C" w:tentative="1">
      <w:start w:val="1"/>
      <w:numFmt w:val="bullet"/>
      <w:lvlText w:val=""/>
      <w:lvlJc w:val="left"/>
      <w:pPr>
        <w:tabs>
          <w:tab w:val="num" w:pos="5270"/>
        </w:tabs>
        <w:ind w:left="5270" w:hanging="420"/>
      </w:pPr>
      <w:rPr>
        <w:rFonts w:ascii="Wingdings" w:hAnsi="Wingdings" w:hint="default"/>
      </w:rPr>
    </w:lvl>
    <w:lvl w:ilvl="7" w:tplc="DFFEC5D2" w:tentative="1">
      <w:start w:val="1"/>
      <w:numFmt w:val="bullet"/>
      <w:lvlText w:val=""/>
      <w:lvlJc w:val="left"/>
      <w:pPr>
        <w:tabs>
          <w:tab w:val="num" w:pos="5690"/>
        </w:tabs>
        <w:ind w:left="5690" w:hanging="420"/>
      </w:pPr>
      <w:rPr>
        <w:rFonts w:ascii="Wingdings" w:hAnsi="Wingdings" w:hint="default"/>
      </w:rPr>
    </w:lvl>
    <w:lvl w:ilvl="8" w:tplc="83C80E46" w:tentative="1">
      <w:start w:val="1"/>
      <w:numFmt w:val="bullet"/>
      <w:lvlText w:val=""/>
      <w:lvlJc w:val="left"/>
      <w:pPr>
        <w:tabs>
          <w:tab w:val="num" w:pos="6110"/>
        </w:tabs>
        <w:ind w:left="6110" w:hanging="420"/>
      </w:pPr>
      <w:rPr>
        <w:rFonts w:ascii="Wingdings" w:hAnsi="Wingdings" w:hint="default"/>
      </w:rPr>
    </w:lvl>
  </w:abstractNum>
  <w:abstractNum w:abstractNumId="3">
    <w:nsid w:val="030629A6"/>
    <w:multiLevelType w:val="hybridMultilevel"/>
    <w:tmpl w:val="438827B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5">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0AE367E9"/>
    <w:multiLevelType w:val="multilevel"/>
    <w:tmpl w:val="68FAB4E2"/>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7">
    <w:nsid w:val="0DDE2B46"/>
    <w:multiLevelType w:val="multilevel"/>
    <w:tmpl w:val="6978C30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8">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BF583A"/>
    <w:multiLevelType w:val="multilevel"/>
    <w:tmpl w:val="F8D0F384"/>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10">
    <w:nsid w:val="1FC91163"/>
    <w:multiLevelType w:val="multilevel"/>
    <w:tmpl w:val="4D88D940"/>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156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pStyle w:val="a6"/>
      <w:suff w:val="nothing"/>
      <w:lvlText w:val="%1.%2.%3　"/>
      <w:lvlJc w:val="left"/>
      <w:pPr>
        <w:ind w:left="2835"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a7"/>
      <w:suff w:val="nothing"/>
      <w:lvlText w:val="%1.%2.%3.%4　"/>
      <w:lvlJc w:val="left"/>
      <w:pPr>
        <w:ind w:left="568" w:firstLine="0"/>
      </w:pPr>
      <w:rPr>
        <w:rFonts w:ascii="黑体" w:eastAsia="黑体" w:hAnsi="Times New Roman" w:hint="eastAsia"/>
        <w:b w:val="0"/>
        <w:i w:val="0"/>
        <w:sz w:val="21"/>
      </w:rPr>
    </w:lvl>
    <w:lvl w:ilvl="4">
      <w:start w:val="1"/>
      <w:numFmt w:val="decimal"/>
      <w:pStyle w:val="a8"/>
      <w:suff w:val="nothing"/>
      <w:lvlText w:val="%1.%2.%3.%4.%5　"/>
      <w:lvlJc w:val="left"/>
      <w:pPr>
        <w:ind w:left="993"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8F7113"/>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3">
    <w:nsid w:val="2C5917C3"/>
    <w:multiLevelType w:val="multilevel"/>
    <w:tmpl w:val="50727EB0"/>
    <w:lvl w:ilvl="0">
      <w:start w:val="1"/>
      <w:numFmt w:val="none"/>
      <w:pStyle w:val="ac"/>
      <w:suff w:val="nothing"/>
      <w:lvlText w:val="%1——"/>
      <w:lvlJc w:val="left"/>
      <w:pPr>
        <w:ind w:left="833" w:hanging="408"/>
      </w:pPr>
      <w:rPr>
        <w:rFonts w:hint="eastAsia"/>
        <w:lang w:val="en-US"/>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4">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A602CBD"/>
    <w:multiLevelType w:val="multilevel"/>
    <w:tmpl w:val="FE98B744"/>
    <w:lvl w:ilvl="0">
      <w:start w:val="1"/>
      <w:numFmt w:val="decimal"/>
      <w:pStyle w:val="af"/>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6">
    <w:nsid w:val="3D733618"/>
    <w:multiLevelType w:val="multilevel"/>
    <w:tmpl w:val="193A04F0"/>
    <w:lvl w:ilvl="0">
      <w:start w:val="1"/>
      <w:numFmt w:val="decimal"/>
      <w:pStyle w:val="af0"/>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7">
    <w:nsid w:val="435F687E"/>
    <w:multiLevelType w:val="multilevel"/>
    <w:tmpl w:val="CB68E4D0"/>
    <w:lvl w:ilvl="0">
      <w:start w:val="1"/>
      <w:numFmt w:val="decimal"/>
      <w:pStyle w:val="af1"/>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8">
    <w:nsid w:val="44C50F90"/>
    <w:multiLevelType w:val="multilevel"/>
    <w:tmpl w:val="6CF44BE2"/>
    <w:lvl w:ilvl="0">
      <w:start w:val="1"/>
      <w:numFmt w:val="lowerLetter"/>
      <w:lvlRestart w:val="0"/>
      <w:pStyle w:val="af2"/>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3"/>
      <w:lvlText w:val="%2)"/>
      <w:lvlJc w:val="left"/>
      <w:pPr>
        <w:tabs>
          <w:tab w:val="num" w:pos="1259"/>
        </w:tabs>
        <w:ind w:left="1259" w:hanging="420"/>
      </w:pPr>
      <w:rPr>
        <w:rFonts w:ascii="宋体" w:eastAsia="宋体" w:hAnsi="宋体" w:hint="eastAsia"/>
        <w:b w:val="0"/>
        <w:i w:val="0"/>
        <w:sz w:val="20"/>
      </w:rPr>
    </w:lvl>
    <w:lvl w:ilvl="2">
      <w:start w:val="1"/>
      <w:numFmt w:val="decimal"/>
      <w:pStyle w:val="af4"/>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9">
    <w:nsid w:val="4803560D"/>
    <w:multiLevelType w:val="multilevel"/>
    <w:tmpl w:val="64580B72"/>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570"/>
        </w:tabs>
        <w:ind w:left="157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4B733A5F"/>
    <w:multiLevelType w:val="multilevel"/>
    <w:tmpl w:val="2894FF02"/>
    <w:lvl w:ilvl="0">
      <w:start w:val="1"/>
      <w:numFmt w:val="decimal"/>
      <w:lvlRestart w:val="0"/>
      <w:pStyle w:val="af5"/>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1">
    <w:nsid w:val="4D370E37"/>
    <w:multiLevelType w:val="multilevel"/>
    <w:tmpl w:val="733E8E26"/>
    <w:lvl w:ilvl="0">
      <w:start w:val="1"/>
      <w:numFmt w:val="decimal"/>
      <w:lvlText w:val="%1."/>
      <w:lvlJc w:val="left"/>
      <w:pPr>
        <w:ind w:left="480" w:hanging="48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0B55DC2"/>
    <w:multiLevelType w:val="multilevel"/>
    <w:tmpl w:val="9DCC486E"/>
    <w:lvl w:ilvl="0">
      <w:start w:val="1"/>
      <w:numFmt w:val="upperLetter"/>
      <w:pStyle w:val="af6"/>
      <w:lvlText w:val="%1"/>
      <w:lvlJc w:val="left"/>
      <w:pPr>
        <w:tabs>
          <w:tab w:val="num" w:pos="0"/>
        </w:tabs>
        <w:ind w:left="0" w:hanging="425"/>
      </w:pPr>
      <w:rPr>
        <w:rFonts w:hint="eastAsia"/>
      </w:rPr>
    </w:lvl>
    <w:lvl w:ilvl="1">
      <w:start w:val="1"/>
      <w:numFmt w:val="decimal"/>
      <w:pStyle w:val="af7"/>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4">
    <w:nsid w:val="63CA15AC"/>
    <w:multiLevelType w:val="hybridMultilevel"/>
    <w:tmpl w:val="9BE06780"/>
    <w:lvl w:ilvl="0" w:tplc="06148700">
      <w:start w:val="2"/>
      <w:numFmt w:val="bullet"/>
      <w:lvlText w:val="-"/>
      <w:lvlJc w:val="left"/>
      <w:pPr>
        <w:ind w:left="780" w:hanging="360"/>
      </w:pPr>
      <w:rPr>
        <w:rFonts w:ascii="宋体" w:eastAsia="宋体" w:hAnsi="宋体" w:cs="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3F87F17"/>
    <w:multiLevelType w:val="hybridMultilevel"/>
    <w:tmpl w:val="F2B480EA"/>
    <w:lvl w:ilvl="0" w:tplc="3FEEEDB6">
      <w:start w:val="1"/>
      <w:numFmt w:val="bullet"/>
      <w:pStyle w:val="1"/>
      <w:lvlText w:val=""/>
      <w:lvlJc w:val="left"/>
      <w:pPr>
        <w:tabs>
          <w:tab w:val="num" w:pos="874"/>
        </w:tabs>
        <w:ind w:left="874" w:hanging="420"/>
      </w:pPr>
      <w:rPr>
        <w:rFonts w:ascii="Symbol" w:hAnsi="Symbol" w:hint="default"/>
      </w:rPr>
    </w:lvl>
    <w:lvl w:ilvl="1" w:tplc="1F1E292C" w:tentative="1">
      <w:start w:val="1"/>
      <w:numFmt w:val="bullet"/>
      <w:lvlText w:val=""/>
      <w:lvlJc w:val="left"/>
      <w:pPr>
        <w:tabs>
          <w:tab w:val="num" w:pos="1294"/>
        </w:tabs>
        <w:ind w:left="1294" w:hanging="420"/>
      </w:pPr>
      <w:rPr>
        <w:rFonts w:ascii="Wingdings" w:hAnsi="Wingdings" w:hint="default"/>
      </w:rPr>
    </w:lvl>
    <w:lvl w:ilvl="2" w:tplc="FD02BB40" w:tentative="1">
      <w:start w:val="1"/>
      <w:numFmt w:val="bullet"/>
      <w:lvlText w:val=""/>
      <w:lvlJc w:val="left"/>
      <w:pPr>
        <w:tabs>
          <w:tab w:val="num" w:pos="1714"/>
        </w:tabs>
        <w:ind w:left="1714" w:hanging="420"/>
      </w:pPr>
      <w:rPr>
        <w:rFonts w:ascii="Wingdings" w:hAnsi="Wingdings" w:hint="default"/>
      </w:rPr>
    </w:lvl>
    <w:lvl w:ilvl="3" w:tplc="35D46EE8" w:tentative="1">
      <w:start w:val="1"/>
      <w:numFmt w:val="bullet"/>
      <w:lvlText w:val=""/>
      <w:lvlJc w:val="left"/>
      <w:pPr>
        <w:tabs>
          <w:tab w:val="num" w:pos="2134"/>
        </w:tabs>
        <w:ind w:left="2134" w:hanging="420"/>
      </w:pPr>
      <w:rPr>
        <w:rFonts w:ascii="Wingdings" w:hAnsi="Wingdings" w:hint="default"/>
      </w:rPr>
    </w:lvl>
    <w:lvl w:ilvl="4" w:tplc="278CAC9C" w:tentative="1">
      <w:start w:val="1"/>
      <w:numFmt w:val="bullet"/>
      <w:lvlText w:val=""/>
      <w:lvlJc w:val="left"/>
      <w:pPr>
        <w:tabs>
          <w:tab w:val="num" w:pos="2554"/>
        </w:tabs>
        <w:ind w:left="2554" w:hanging="420"/>
      </w:pPr>
      <w:rPr>
        <w:rFonts w:ascii="Wingdings" w:hAnsi="Wingdings" w:hint="default"/>
      </w:rPr>
    </w:lvl>
    <w:lvl w:ilvl="5" w:tplc="62FE057A" w:tentative="1">
      <w:start w:val="1"/>
      <w:numFmt w:val="bullet"/>
      <w:lvlText w:val=""/>
      <w:lvlJc w:val="left"/>
      <w:pPr>
        <w:tabs>
          <w:tab w:val="num" w:pos="2974"/>
        </w:tabs>
        <w:ind w:left="2974" w:hanging="420"/>
      </w:pPr>
      <w:rPr>
        <w:rFonts w:ascii="Wingdings" w:hAnsi="Wingdings" w:hint="default"/>
      </w:rPr>
    </w:lvl>
    <w:lvl w:ilvl="6" w:tplc="766A3880" w:tentative="1">
      <w:start w:val="1"/>
      <w:numFmt w:val="bullet"/>
      <w:lvlText w:val=""/>
      <w:lvlJc w:val="left"/>
      <w:pPr>
        <w:tabs>
          <w:tab w:val="num" w:pos="3394"/>
        </w:tabs>
        <w:ind w:left="3394" w:hanging="420"/>
      </w:pPr>
      <w:rPr>
        <w:rFonts w:ascii="Wingdings" w:hAnsi="Wingdings" w:hint="default"/>
      </w:rPr>
    </w:lvl>
    <w:lvl w:ilvl="7" w:tplc="F1607A0E" w:tentative="1">
      <w:start w:val="1"/>
      <w:numFmt w:val="bullet"/>
      <w:lvlText w:val=""/>
      <w:lvlJc w:val="left"/>
      <w:pPr>
        <w:tabs>
          <w:tab w:val="num" w:pos="3814"/>
        </w:tabs>
        <w:ind w:left="3814" w:hanging="420"/>
      </w:pPr>
      <w:rPr>
        <w:rFonts w:ascii="Wingdings" w:hAnsi="Wingdings" w:hint="default"/>
      </w:rPr>
    </w:lvl>
    <w:lvl w:ilvl="8" w:tplc="EDC07326" w:tentative="1">
      <w:start w:val="1"/>
      <w:numFmt w:val="bullet"/>
      <w:lvlText w:val=""/>
      <w:lvlJc w:val="left"/>
      <w:pPr>
        <w:tabs>
          <w:tab w:val="num" w:pos="4234"/>
        </w:tabs>
        <w:ind w:left="4234" w:hanging="420"/>
      </w:pPr>
      <w:rPr>
        <w:rFonts w:ascii="Wingdings" w:hAnsi="Wingdings" w:hint="default"/>
      </w:rPr>
    </w:lvl>
  </w:abstractNum>
  <w:abstractNum w:abstractNumId="26">
    <w:nsid w:val="646260FA"/>
    <w:multiLevelType w:val="multilevel"/>
    <w:tmpl w:val="80A4792A"/>
    <w:lvl w:ilvl="0">
      <w:start w:val="1"/>
      <w:numFmt w:val="decimal"/>
      <w:suff w:val="nothing"/>
      <w:lvlText w:val="表%1　"/>
      <w:lvlJc w:val="left"/>
      <w:pPr>
        <w:ind w:left="2552" w:firstLine="0"/>
      </w:pPr>
      <w:rPr>
        <w:rFonts w:ascii="黑体" w:eastAsia="黑体" w:hAnsi="Times New Roman" w:hint="eastAsia"/>
        <w:b w:val="0"/>
        <w:i w:val="0"/>
        <w:sz w:val="21"/>
        <w:lang w:val="en-US"/>
      </w:rPr>
    </w:lvl>
    <w:lvl w:ilvl="1">
      <w:start w:val="1"/>
      <w:numFmt w:val="decimal"/>
      <w:lvlText w:val="%1.%2"/>
      <w:lvlJc w:val="left"/>
      <w:pPr>
        <w:tabs>
          <w:tab w:val="num" w:pos="709"/>
        </w:tabs>
        <w:ind w:left="709" w:hanging="567"/>
      </w:pPr>
      <w:rPr>
        <w:rFonts w:hint="eastAsia"/>
      </w:rPr>
    </w:lvl>
    <w:lvl w:ilvl="2">
      <w:start w:val="1"/>
      <w:numFmt w:val="decimal"/>
      <w:lvlText w:val="%1.%2.%3"/>
      <w:lvlJc w:val="left"/>
      <w:pPr>
        <w:tabs>
          <w:tab w:val="num" w:pos="1135"/>
        </w:tabs>
        <w:ind w:left="1135" w:hanging="567"/>
      </w:pPr>
      <w:rPr>
        <w:rFonts w:hint="eastAsia"/>
      </w:rPr>
    </w:lvl>
    <w:lvl w:ilvl="3">
      <w:start w:val="1"/>
      <w:numFmt w:val="decimal"/>
      <w:lvlText w:val="%1.%2.%3.%4"/>
      <w:lvlJc w:val="left"/>
      <w:pPr>
        <w:tabs>
          <w:tab w:val="num" w:pos="1701"/>
        </w:tabs>
        <w:ind w:left="1701" w:hanging="708"/>
      </w:pPr>
      <w:rPr>
        <w:rFonts w:hint="eastAsia"/>
      </w:rPr>
    </w:lvl>
    <w:lvl w:ilvl="4">
      <w:start w:val="1"/>
      <w:numFmt w:val="decimal"/>
      <w:lvlText w:val="%1.%2.%3.%4.%5"/>
      <w:lvlJc w:val="left"/>
      <w:pPr>
        <w:tabs>
          <w:tab w:val="num" w:pos="2268"/>
        </w:tabs>
        <w:ind w:left="2268" w:hanging="850"/>
      </w:pPr>
      <w:rPr>
        <w:rFonts w:hint="eastAsia"/>
      </w:rPr>
    </w:lvl>
    <w:lvl w:ilvl="5">
      <w:start w:val="1"/>
      <w:numFmt w:val="decimal"/>
      <w:lvlText w:val="%1.%2.%3.%4.%5.%6"/>
      <w:lvlJc w:val="left"/>
      <w:pPr>
        <w:tabs>
          <w:tab w:val="num" w:pos="2977"/>
        </w:tabs>
        <w:ind w:left="2977" w:hanging="1134"/>
      </w:pPr>
      <w:rPr>
        <w:rFonts w:hint="eastAsia"/>
      </w:rPr>
    </w:lvl>
    <w:lvl w:ilvl="6">
      <w:start w:val="1"/>
      <w:numFmt w:val="decimal"/>
      <w:lvlText w:val="%1.%2.%3.%4.%5.%6.%7"/>
      <w:lvlJc w:val="left"/>
      <w:pPr>
        <w:tabs>
          <w:tab w:val="num" w:pos="3544"/>
        </w:tabs>
        <w:ind w:left="3544" w:hanging="1276"/>
      </w:pPr>
      <w:rPr>
        <w:rFonts w:hint="eastAsia"/>
      </w:rPr>
    </w:lvl>
    <w:lvl w:ilvl="7">
      <w:start w:val="1"/>
      <w:numFmt w:val="decimal"/>
      <w:lvlText w:val="%1.%2.%3.%4.%5.%6.%7.%8"/>
      <w:lvlJc w:val="left"/>
      <w:pPr>
        <w:tabs>
          <w:tab w:val="num" w:pos="4111"/>
        </w:tabs>
        <w:ind w:left="4111" w:hanging="1418"/>
      </w:pPr>
      <w:rPr>
        <w:rFonts w:hint="eastAsia"/>
      </w:rPr>
    </w:lvl>
    <w:lvl w:ilvl="8">
      <w:start w:val="1"/>
      <w:numFmt w:val="decimal"/>
      <w:lvlText w:val="%1.%2.%3.%4.%5.%6.%7.%8.%9"/>
      <w:lvlJc w:val="left"/>
      <w:pPr>
        <w:tabs>
          <w:tab w:val="num" w:pos="4819"/>
        </w:tabs>
        <w:ind w:left="4819" w:hanging="1700"/>
      </w:pPr>
      <w:rPr>
        <w:rFonts w:hint="eastAsia"/>
      </w:rPr>
    </w:lvl>
  </w:abstractNum>
  <w:abstractNum w:abstractNumId="27">
    <w:nsid w:val="657D3FBC"/>
    <w:multiLevelType w:val="multilevel"/>
    <w:tmpl w:val="95FA0F16"/>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nsid w:val="6CE37F2B"/>
    <w:multiLevelType w:val="singleLevel"/>
    <w:tmpl w:val="1B4C7ED6"/>
    <w:lvl w:ilvl="0">
      <w:start w:val="17"/>
      <w:numFmt w:val="bullet"/>
      <w:pStyle w:val="Pre-requisite"/>
      <w:lvlText w:val="-"/>
      <w:lvlJc w:val="left"/>
      <w:pPr>
        <w:tabs>
          <w:tab w:val="num" w:pos="927"/>
        </w:tabs>
        <w:ind w:left="927" w:hanging="360"/>
      </w:pPr>
      <w:rPr>
        <w:rFonts w:hint="default"/>
      </w:rPr>
    </w:lvl>
  </w:abstractNum>
  <w:abstractNum w:abstractNumId="29">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f"/>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noProof w:val="0"/>
        <w:vanish w:val="0"/>
        <w:color w:val="000000"/>
        <w:spacing w:val="0"/>
        <w:kern w:val="0"/>
        <w:position w:val="0"/>
        <w:sz w:val="21"/>
        <w:u w:val="none"/>
        <w:vertAlign w:val="baseline"/>
        <w:em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ff0"/>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nsid w:val="6D6C07CD"/>
    <w:multiLevelType w:val="multilevel"/>
    <w:tmpl w:val="7A408B34"/>
    <w:lvl w:ilvl="0">
      <w:start w:val="1"/>
      <w:numFmt w:val="lowerLetter"/>
      <w:pStyle w:val="aff1"/>
      <w:lvlText w:val="%1)"/>
      <w:lvlJc w:val="left"/>
      <w:pPr>
        <w:tabs>
          <w:tab w:val="num" w:pos="839"/>
        </w:tabs>
        <w:ind w:left="839" w:hanging="419"/>
      </w:pPr>
      <w:rPr>
        <w:rFonts w:ascii="宋体" w:eastAsia="宋体" w:hint="eastAsia"/>
        <w:b w:val="0"/>
        <w:i w:val="0"/>
        <w:sz w:val="21"/>
      </w:rPr>
    </w:lvl>
    <w:lvl w:ilvl="1">
      <w:start w:val="1"/>
      <w:numFmt w:val="decimal"/>
      <w:pStyle w:val="aff2"/>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1">
    <w:nsid w:val="6DBF04F4"/>
    <w:multiLevelType w:val="multilevel"/>
    <w:tmpl w:val="5BEC0A32"/>
    <w:lvl w:ilvl="0">
      <w:start w:val="1"/>
      <w:numFmt w:val="none"/>
      <w:pStyle w:val="aff3"/>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2">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3">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1AC1F3A"/>
    <w:multiLevelType w:val="multilevel"/>
    <w:tmpl w:val="4B103AC8"/>
    <w:lvl w:ilvl="0">
      <w:start w:val="1"/>
      <w:numFmt w:val="decimal"/>
      <w:lvlText w:val="%1)"/>
      <w:lvlJc w:val="left"/>
      <w:pPr>
        <w:ind w:left="900" w:hanging="48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35">
    <w:nsid w:val="723D6367"/>
    <w:multiLevelType w:val="hybridMultilevel"/>
    <w:tmpl w:val="54FE297A"/>
    <w:lvl w:ilvl="0" w:tplc="69BCCFFC">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4EE2123"/>
    <w:multiLevelType w:val="hybridMultilevel"/>
    <w:tmpl w:val="2752E4A4"/>
    <w:lvl w:ilvl="0" w:tplc="905808C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9">
    <w:nsid w:val="7BC330F5"/>
    <w:multiLevelType w:val="multilevel"/>
    <w:tmpl w:val="9FF8630E"/>
    <w:lvl w:ilvl="0">
      <w:start w:val="4"/>
      <w:numFmt w:val="decimal"/>
      <w:pStyle w:val="MotorolaResponse1"/>
      <w:lvlText w:val="%1"/>
      <w:lvlJc w:val="left"/>
      <w:pPr>
        <w:tabs>
          <w:tab w:val="num" w:pos="1140"/>
        </w:tabs>
        <w:ind w:left="1140" w:hanging="1140"/>
      </w:pPr>
      <w:rPr>
        <w:rFonts w:hint="default"/>
        <w:b/>
        <w:i w:val="0"/>
        <w:color w:val="70CEF5"/>
        <w:sz w:val="20"/>
        <w:szCs w:val="20"/>
      </w:rPr>
    </w:lvl>
    <w:lvl w:ilvl="1">
      <w:start w:val="6"/>
      <w:numFmt w:val="decimal"/>
      <w:lvlText w:val="%1.%2"/>
      <w:lvlJc w:val="left"/>
      <w:pPr>
        <w:tabs>
          <w:tab w:val="num" w:pos="1140"/>
        </w:tabs>
        <w:ind w:left="1140" w:hanging="1140"/>
      </w:pPr>
      <w:rPr>
        <w:rFonts w:hint="default"/>
      </w:rPr>
    </w:lvl>
    <w:lvl w:ilvl="2">
      <w:start w:val="1"/>
      <w:numFmt w:val="decimal"/>
      <w:lvlRestart w:val="1"/>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6"/>
  </w:num>
  <w:num w:numId="2">
    <w:abstractNumId w:val="31"/>
  </w:num>
  <w:num w:numId="3">
    <w:abstractNumId w:val="4"/>
  </w:num>
  <w:num w:numId="4">
    <w:abstractNumId w:val="13"/>
  </w:num>
  <w:num w:numId="5">
    <w:abstractNumId w:val="9"/>
  </w:num>
  <w:num w:numId="6">
    <w:abstractNumId w:val="20"/>
  </w:num>
  <w:num w:numId="7">
    <w:abstractNumId w:val="23"/>
  </w:num>
  <w:num w:numId="8">
    <w:abstractNumId w:val="12"/>
  </w:num>
  <w:num w:numId="9">
    <w:abstractNumId w:val="27"/>
  </w:num>
  <w:num w:numId="10">
    <w:abstractNumId w:val="30"/>
  </w:num>
  <w:num w:numId="11">
    <w:abstractNumId w:val="5"/>
  </w:num>
  <w:num w:numId="12">
    <w:abstractNumId w:val="16"/>
  </w:num>
  <w:num w:numId="13">
    <w:abstractNumId w:val="7"/>
  </w:num>
  <w:num w:numId="14">
    <w:abstractNumId w:val="29"/>
  </w:num>
  <w:num w:numId="15">
    <w:abstractNumId w:val="18"/>
  </w:num>
  <w:num w:numId="16">
    <w:abstractNumId w:val="10"/>
  </w:num>
  <w:num w:numId="17">
    <w:abstractNumId w:val="25"/>
  </w:num>
  <w:num w:numId="18">
    <w:abstractNumId w:val="19"/>
  </w:num>
  <w:num w:numId="19">
    <w:abstractNumId w:val="2"/>
  </w:num>
  <w:num w:numId="20">
    <w:abstractNumId w:val="28"/>
  </w:num>
  <w:num w:numId="21">
    <w:abstractNumId w:val="39"/>
  </w:num>
  <w:num w:numId="22">
    <w:abstractNumId w:val="11"/>
  </w:num>
  <w:num w:numId="23">
    <w:abstractNumId w:val="37"/>
  </w:num>
  <w:num w:numId="24">
    <w:abstractNumId w:val="8"/>
  </w:num>
  <w:num w:numId="25">
    <w:abstractNumId w:val="22"/>
  </w:num>
  <w:num w:numId="26">
    <w:abstractNumId w:val="14"/>
  </w:num>
  <w:num w:numId="27">
    <w:abstractNumId w:val="33"/>
  </w:num>
  <w:num w:numId="28">
    <w:abstractNumId w:val="38"/>
  </w:num>
  <w:num w:numId="29">
    <w:abstractNumId w:val="15"/>
  </w:num>
  <w:num w:numId="30">
    <w:abstractNumId w:val="17"/>
  </w:num>
  <w:num w:numId="31">
    <w:abstractNumId w:val="32"/>
  </w:num>
  <w:num w:numId="32">
    <w:abstractNumId w:val="0"/>
  </w:num>
  <w:num w:numId="33">
    <w:abstractNumId w:val="36"/>
  </w:num>
  <w:num w:numId="34">
    <w:abstractNumId w:val="10"/>
  </w:num>
  <w:num w:numId="35">
    <w:abstractNumId w:val="10"/>
  </w:num>
  <w:num w:numId="36">
    <w:abstractNumId w:val="10"/>
  </w:num>
  <w:num w:numId="37">
    <w:abstractNumId w:val="10"/>
  </w:num>
  <w:num w:numId="38">
    <w:abstractNumId w:val="24"/>
  </w:num>
  <w:num w:numId="39">
    <w:abstractNumId w:val="35"/>
  </w:num>
  <w:num w:numId="40">
    <w:abstractNumId w:val="26"/>
  </w:num>
  <w:num w:numId="41">
    <w:abstractNumId w:val="21"/>
  </w:num>
  <w:num w:numId="42">
    <w:abstractNumId w:val="34"/>
  </w:num>
  <w:num w:numId="43">
    <w:abstractNumId w:val="3"/>
  </w:num>
  <w:num w:numId="44">
    <w:abstractNumId w:val="10"/>
  </w:num>
  <w:num w:numId="45">
    <w:abstractNumId w:val="10"/>
  </w:num>
  <w:num w:numId="46">
    <w:abstractNumId w:val="1"/>
  </w:num>
  <w:num w:numId="47">
    <w:abstractNumId w:val="10"/>
  </w:num>
  <w:num w:numId="48">
    <w:abstractNumId w:val="10"/>
  </w:num>
  <w:num w:numId="49">
    <w:abstractNumId w:val="10"/>
  </w:num>
  <w:num w:numId="50">
    <w:abstractNumId w:val="10"/>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Xing">
    <w15:presenceInfo w15:providerId="Windows Live" w15:userId="999762db7965d8aa"/>
  </w15:person>
  <w15:person w15:author="caiyu">
    <w15:presenceInfo w15:providerId="None" w15:userId="caiyu"/>
  </w15:person>
  <w15:person w15:author="张元">
    <w15:presenceInfo w15:providerId="AD" w15:userId="S-1-5-21-2660122827-3251746268-3620619969-41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FA"/>
    <w:rsid w:val="0000050D"/>
    <w:rsid w:val="0000090C"/>
    <w:rsid w:val="00001F78"/>
    <w:rsid w:val="00001FFE"/>
    <w:rsid w:val="000029AB"/>
    <w:rsid w:val="00002E19"/>
    <w:rsid w:val="000030A1"/>
    <w:rsid w:val="00003C00"/>
    <w:rsid w:val="000042E5"/>
    <w:rsid w:val="00004607"/>
    <w:rsid w:val="00004BA9"/>
    <w:rsid w:val="00004F21"/>
    <w:rsid w:val="000062FA"/>
    <w:rsid w:val="000065F8"/>
    <w:rsid w:val="00006AA8"/>
    <w:rsid w:val="00006EC8"/>
    <w:rsid w:val="00007038"/>
    <w:rsid w:val="0000760E"/>
    <w:rsid w:val="00007770"/>
    <w:rsid w:val="00007C8C"/>
    <w:rsid w:val="000104F6"/>
    <w:rsid w:val="00010971"/>
    <w:rsid w:val="00010A22"/>
    <w:rsid w:val="00010C67"/>
    <w:rsid w:val="0001104C"/>
    <w:rsid w:val="0001109F"/>
    <w:rsid w:val="000110EC"/>
    <w:rsid w:val="00011A5D"/>
    <w:rsid w:val="00011ED3"/>
    <w:rsid w:val="00012813"/>
    <w:rsid w:val="00013000"/>
    <w:rsid w:val="0001353D"/>
    <w:rsid w:val="00015563"/>
    <w:rsid w:val="00016644"/>
    <w:rsid w:val="000166B1"/>
    <w:rsid w:val="00016B06"/>
    <w:rsid w:val="00016B3E"/>
    <w:rsid w:val="00016E23"/>
    <w:rsid w:val="00017167"/>
    <w:rsid w:val="000178DA"/>
    <w:rsid w:val="00017D62"/>
    <w:rsid w:val="0002083F"/>
    <w:rsid w:val="000208A8"/>
    <w:rsid w:val="00020928"/>
    <w:rsid w:val="000215B2"/>
    <w:rsid w:val="000218AA"/>
    <w:rsid w:val="00022BC2"/>
    <w:rsid w:val="00022C30"/>
    <w:rsid w:val="00022D77"/>
    <w:rsid w:val="0002347C"/>
    <w:rsid w:val="00024C91"/>
    <w:rsid w:val="00024F91"/>
    <w:rsid w:val="00025072"/>
    <w:rsid w:val="0002507F"/>
    <w:rsid w:val="0002517F"/>
    <w:rsid w:val="00025438"/>
    <w:rsid w:val="000257D8"/>
    <w:rsid w:val="0002586A"/>
    <w:rsid w:val="0002587C"/>
    <w:rsid w:val="00025F2A"/>
    <w:rsid w:val="00025F57"/>
    <w:rsid w:val="00026C2E"/>
    <w:rsid w:val="000270FF"/>
    <w:rsid w:val="0002712E"/>
    <w:rsid w:val="00027248"/>
    <w:rsid w:val="0002761E"/>
    <w:rsid w:val="000276B1"/>
    <w:rsid w:val="00027716"/>
    <w:rsid w:val="000277B0"/>
    <w:rsid w:val="000302B0"/>
    <w:rsid w:val="00031A55"/>
    <w:rsid w:val="00032779"/>
    <w:rsid w:val="00033893"/>
    <w:rsid w:val="00033BDB"/>
    <w:rsid w:val="00034F4B"/>
    <w:rsid w:val="00036522"/>
    <w:rsid w:val="00036F79"/>
    <w:rsid w:val="0003766E"/>
    <w:rsid w:val="00037BC9"/>
    <w:rsid w:val="00037F4F"/>
    <w:rsid w:val="00040E4F"/>
    <w:rsid w:val="00041A08"/>
    <w:rsid w:val="00042277"/>
    <w:rsid w:val="00042C07"/>
    <w:rsid w:val="00043D55"/>
    <w:rsid w:val="00043D7C"/>
    <w:rsid w:val="00044C1A"/>
    <w:rsid w:val="00045288"/>
    <w:rsid w:val="00045EE4"/>
    <w:rsid w:val="00046525"/>
    <w:rsid w:val="000469C6"/>
    <w:rsid w:val="000469D6"/>
    <w:rsid w:val="00047250"/>
    <w:rsid w:val="00047391"/>
    <w:rsid w:val="000500D0"/>
    <w:rsid w:val="0005053D"/>
    <w:rsid w:val="00050880"/>
    <w:rsid w:val="00050AA0"/>
    <w:rsid w:val="000512B7"/>
    <w:rsid w:val="00051A2A"/>
    <w:rsid w:val="00051E06"/>
    <w:rsid w:val="00052266"/>
    <w:rsid w:val="000524E9"/>
    <w:rsid w:val="0005255F"/>
    <w:rsid w:val="00053116"/>
    <w:rsid w:val="0005317A"/>
    <w:rsid w:val="000533F1"/>
    <w:rsid w:val="00053417"/>
    <w:rsid w:val="000535EB"/>
    <w:rsid w:val="00053D99"/>
    <w:rsid w:val="00054572"/>
    <w:rsid w:val="00054894"/>
    <w:rsid w:val="0005562F"/>
    <w:rsid w:val="000557CD"/>
    <w:rsid w:val="00056434"/>
    <w:rsid w:val="0005668E"/>
    <w:rsid w:val="000569B8"/>
    <w:rsid w:val="000574DB"/>
    <w:rsid w:val="00057BB4"/>
    <w:rsid w:val="00057D86"/>
    <w:rsid w:val="00057F9F"/>
    <w:rsid w:val="00060720"/>
    <w:rsid w:val="00060A58"/>
    <w:rsid w:val="00061022"/>
    <w:rsid w:val="00061888"/>
    <w:rsid w:val="00061939"/>
    <w:rsid w:val="00064133"/>
    <w:rsid w:val="00064D1E"/>
    <w:rsid w:val="00066166"/>
    <w:rsid w:val="00066551"/>
    <w:rsid w:val="00066614"/>
    <w:rsid w:val="00066B22"/>
    <w:rsid w:val="000670E4"/>
    <w:rsid w:val="000673BB"/>
    <w:rsid w:val="00067C5F"/>
    <w:rsid w:val="00067C76"/>
    <w:rsid w:val="000704A5"/>
    <w:rsid w:val="000708BD"/>
    <w:rsid w:val="000715AB"/>
    <w:rsid w:val="000717C1"/>
    <w:rsid w:val="000718E9"/>
    <w:rsid w:val="00071CD3"/>
    <w:rsid w:val="0007263E"/>
    <w:rsid w:val="000740C8"/>
    <w:rsid w:val="000741CD"/>
    <w:rsid w:val="00074488"/>
    <w:rsid w:val="0007473A"/>
    <w:rsid w:val="00074788"/>
    <w:rsid w:val="00074C77"/>
    <w:rsid w:val="0007508E"/>
    <w:rsid w:val="00075350"/>
    <w:rsid w:val="0007554A"/>
    <w:rsid w:val="00075936"/>
    <w:rsid w:val="00075F63"/>
    <w:rsid w:val="000769DB"/>
    <w:rsid w:val="00076E4D"/>
    <w:rsid w:val="00077012"/>
    <w:rsid w:val="00077A3D"/>
    <w:rsid w:val="00080055"/>
    <w:rsid w:val="00081FCE"/>
    <w:rsid w:val="00082429"/>
    <w:rsid w:val="000835CE"/>
    <w:rsid w:val="00083709"/>
    <w:rsid w:val="00083C9E"/>
    <w:rsid w:val="00083E62"/>
    <w:rsid w:val="00084132"/>
    <w:rsid w:val="00084DC0"/>
    <w:rsid w:val="00084F4D"/>
    <w:rsid w:val="000853F5"/>
    <w:rsid w:val="000861AC"/>
    <w:rsid w:val="0008690C"/>
    <w:rsid w:val="00086B57"/>
    <w:rsid w:val="000870DE"/>
    <w:rsid w:val="000871EF"/>
    <w:rsid w:val="00087959"/>
    <w:rsid w:val="00087F32"/>
    <w:rsid w:val="000901E2"/>
    <w:rsid w:val="00090263"/>
    <w:rsid w:val="00090516"/>
    <w:rsid w:val="00090B03"/>
    <w:rsid w:val="00091303"/>
    <w:rsid w:val="000917FF"/>
    <w:rsid w:val="00091A87"/>
    <w:rsid w:val="00092666"/>
    <w:rsid w:val="00092684"/>
    <w:rsid w:val="0009276B"/>
    <w:rsid w:val="000932F7"/>
    <w:rsid w:val="000933E0"/>
    <w:rsid w:val="00093743"/>
    <w:rsid w:val="0009457C"/>
    <w:rsid w:val="000947DC"/>
    <w:rsid w:val="00094A1D"/>
    <w:rsid w:val="00095013"/>
    <w:rsid w:val="000967BB"/>
    <w:rsid w:val="00096A29"/>
    <w:rsid w:val="000A014D"/>
    <w:rsid w:val="000A0199"/>
    <w:rsid w:val="000A055C"/>
    <w:rsid w:val="000A084C"/>
    <w:rsid w:val="000A09E1"/>
    <w:rsid w:val="000A0CF2"/>
    <w:rsid w:val="000A13D1"/>
    <w:rsid w:val="000A13EC"/>
    <w:rsid w:val="000A1788"/>
    <w:rsid w:val="000A1E9B"/>
    <w:rsid w:val="000A1F70"/>
    <w:rsid w:val="000A21DB"/>
    <w:rsid w:val="000A3110"/>
    <w:rsid w:val="000A31B4"/>
    <w:rsid w:val="000A33B4"/>
    <w:rsid w:val="000A351F"/>
    <w:rsid w:val="000A364A"/>
    <w:rsid w:val="000A3FA4"/>
    <w:rsid w:val="000A4005"/>
    <w:rsid w:val="000A471C"/>
    <w:rsid w:val="000A4BB3"/>
    <w:rsid w:val="000A4DA4"/>
    <w:rsid w:val="000A4EF8"/>
    <w:rsid w:val="000A51F3"/>
    <w:rsid w:val="000A5936"/>
    <w:rsid w:val="000A621A"/>
    <w:rsid w:val="000A6AB2"/>
    <w:rsid w:val="000A76BB"/>
    <w:rsid w:val="000B0574"/>
    <w:rsid w:val="000B0B61"/>
    <w:rsid w:val="000B0C0F"/>
    <w:rsid w:val="000B0DEB"/>
    <w:rsid w:val="000B1FB1"/>
    <w:rsid w:val="000B2894"/>
    <w:rsid w:val="000B2C6D"/>
    <w:rsid w:val="000B343F"/>
    <w:rsid w:val="000B345C"/>
    <w:rsid w:val="000B4105"/>
    <w:rsid w:val="000B4408"/>
    <w:rsid w:val="000B49B2"/>
    <w:rsid w:val="000B4AE0"/>
    <w:rsid w:val="000B4B5D"/>
    <w:rsid w:val="000B576E"/>
    <w:rsid w:val="000B5AA6"/>
    <w:rsid w:val="000B5AC2"/>
    <w:rsid w:val="000B6350"/>
    <w:rsid w:val="000B6B8F"/>
    <w:rsid w:val="000B6E27"/>
    <w:rsid w:val="000B6FD9"/>
    <w:rsid w:val="000B71FA"/>
    <w:rsid w:val="000B77FE"/>
    <w:rsid w:val="000B7884"/>
    <w:rsid w:val="000B7D09"/>
    <w:rsid w:val="000C062B"/>
    <w:rsid w:val="000C09BF"/>
    <w:rsid w:val="000C0A72"/>
    <w:rsid w:val="000C0CB4"/>
    <w:rsid w:val="000C0F78"/>
    <w:rsid w:val="000C1291"/>
    <w:rsid w:val="000C15B0"/>
    <w:rsid w:val="000C270B"/>
    <w:rsid w:val="000C2D81"/>
    <w:rsid w:val="000C3A28"/>
    <w:rsid w:val="000C4026"/>
    <w:rsid w:val="000C4768"/>
    <w:rsid w:val="000C4C9F"/>
    <w:rsid w:val="000C4CDB"/>
    <w:rsid w:val="000C4D84"/>
    <w:rsid w:val="000C5629"/>
    <w:rsid w:val="000C599E"/>
    <w:rsid w:val="000C5E8F"/>
    <w:rsid w:val="000C609C"/>
    <w:rsid w:val="000C7A67"/>
    <w:rsid w:val="000D0056"/>
    <w:rsid w:val="000D0299"/>
    <w:rsid w:val="000D070F"/>
    <w:rsid w:val="000D12EE"/>
    <w:rsid w:val="000D1938"/>
    <w:rsid w:val="000D1962"/>
    <w:rsid w:val="000D23B3"/>
    <w:rsid w:val="000D2893"/>
    <w:rsid w:val="000D2D26"/>
    <w:rsid w:val="000D3268"/>
    <w:rsid w:val="000D3337"/>
    <w:rsid w:val="000D3A41"/>
    <w:rsid w:val="000D3E94"/>
    <w:rsid w:val="000D3ED8"/>
    <w:rsid w:val="000D42F1"/>
    <w:rsid w:val="000D4F16"/>
    <w:rsid w:val="000D55DD"/>
    <w:rsid w:val="000D5784"/>
    <w:rsid w:val="000D588B"/>
    <w:rsid w:val="000D59B3"/>
    <w:rsid w:val="000D6298"/>
    <w:rsid w:val="000D6A39"/>
    <w:rsid w:val="000D6BE3"/>
    <w:rsid w:val="000D6C6C"/>
    <w:rsid w:val="000D6CC5"/>
    <w:rsid w:val="000D6D4D"/>
    <w:rsid w:val="000D73AE"/>
    <w:rsid w:val="000D7CBA"/>
    <w:rsid w:val="000D7F67"/>
    <w:rsid w:val="000E041E"/>
    <w:rsid w:val="000E04A8"/>
    <w:rsid w:val="000E05D1"/>
    <w:rsid w:val="000E15A1"/>
    <w:rsid w:val="000E166B"/>
    <w:rsid w:val="000E1924"/>
    <w:rsid w:val="000E2983"/>
    <w:rsid w:val="000E29E4"/>
    <w:rsid w:val="000E2E0C"/>
    <w:rsid w:val="000E32A0"/>
    <w:rsid w:val="000E3B02"/>
    <w:rsid w:val="000E4675"/>
    <w:rsid w:val="000E50D5"/>
    <w:rsid w:val="000E566D"/>
    <w:rsid w:val="000E618C"/>
    <w:rsid w:val="000E68CD"/>
    <w:rsid w:val="000E7243"/>
    <w:rsid w:val="000E7528"/>
    <w:rsid w:val="000F0364"/>
    <w:rsid w:val="000F06A0"/>
    <w:rsid w:val="000F12E7"/>
    <w:rsid w:val="000F1D40"/>
    <w:rsid w:val="000F1E00"/>
    <w:rsid w:val="000F2015"/>
    <w:rsid w:val="000F23A1"/>
    <w:rsid w:val="000F368A"/>
    <w:rsid w:val="000F40F9"/>
    <w:rsid w:val="000F435A"/>
    <w:rsid w:val="000F46CB"/>
    <w:rsid w:val="000F4BE9"/>
    <w:rsid w:val="000F5D79"/>
    <w:rsid w:val="000F5F41"/>
    <w:rsid w:val="000F5FB4"/>
    <w:rsid w:val="000F6123"/>
    <w:rsid w:val="000F6877"/>
    <w:rsid w:val="000F697F"/>
    <w:rsid w:val="000F6E72"/>
    <w:rsid w:val="000F7855"/>
    <w:rsid w:val="000F7F1E"/>
    <w:rsid w:val="00100381"/>
    <w:rsid w:val="00100907"/>
    <w:rsid w:val="0010094C"/>
    <w:rsid w:val="00100996"/>
    <w:rsid w:val="00101570"/>
    <w:rsid w:val="00102B5F"/>
    <w:rsid w:val="00102E6E"/>
    <w:rsid w:val="00103B01"/>
    <w:rsid w:val="00103CCB"/>
    <w:rsid w:val="00103FF0"/>
    <w:rsid w:val="00104666"/>
    <w:rsid w:val="0010475F"/>
    <w:rsid w:val="00104851"/>
    <w:rsid w:val="00104958"/>
    <w:rsid w:val="0010565E"/>
    <w:rsid w:val="001056B5"/>
    <w:rsid w:val="00105A0F"/>
    <w:rsid w:val="00105E96"/>
    <w:rsid w:val="00105EFE"/>
    <w:rsid w:val="00106989"/>
    <w:rsid w:val="00106E95"/>
    <w:rsid w:val="00107030"/>
    <w:rsid w:val="001070ED"/>
    <w:rsid w:val="001108EB"/>
    <w:rsid w:val="00110D09"/>
    <w:rsid w:val="00110E39"/>
    <w:rsid w:val="00111972"/>
    <w:rsid w:val="00111C8D"/>
    <w:rsid w:val="0011205A"/>
    <w:rsid w:val="001120FA"/>
    <w:rsid w:val="00112613"/>
    <w:rsid w:val="00112FD9"/>
    <w:rsid w:val="00113821"/>
    <w:rsid w:val="00113CEB"/>
    <w:rsid w:val="00113CFF"/>
    <w:rsid w:val="00113E48"/>
    <w:rsid w:val="001146F3"/>
    <w:rsid w:val="00114722"/>
    <w:rsid w:val="00114AF9"/>
    <w:rsid w:val="00114CA5"/>
    <w:rsid w:val="00115787"/>
    <w:rsid w:val="00116860"/>
    <w:rsid w:val="001168CD"/>
    <w:rsid w:val="001168DC"/>
    <w:rsid w:val="00116993"/>
    <w:rsid w:val="001169E4"/>
    <w:rsid w:val="00117330"/>
    <w:rsid w:val="00117DA2"/>
    <w:rsid w:val="00120092"/>
    <w:rsid w:val="001205B6"/>
    <w:rsid w:val="00120CA4"/>
    <w:rsid w:val="00120DFC"/>
    <w:rsid w:val="00121DDF"/>
    <w:rsid w:val="00121E4D"/>
    <w:rsid w:val="00122155"/>
    <w:rsid w:val="001237BC"/>
    <w:rsid w:val="00123DB4"/>
    <w:rsid w:val="001252AE"/>
    <w:rsid w:val="001256E4"/>
    <w:rsid w:val="00125F0C"/>
    <w:rsid w:val="001260A9"/>
    <w:rsid w:val="00126314"/>
    <w:rsid w:val="00126468"/>
    <w:rsid w:val="0012665A"/>
    <w:rsid w:val="00126A92"/>
    <w:rsid w:val="00130B62"/>
    <w:rsid w:val="00130FA2"/>
    <w:rsid w:val="0013221D"/>
    <w:rsid w:val="0013301D"/>
    <w:rsid w:val="00133A29"/>
    <w:rsid w:val="00133AD7"/>
    <w:rsid w:val="00133D1E"/>
    <w:rsid w:val="001341FE"/>
    <w:rsid w:val="001352E0"/>
    <w:rsid w:val="0013540D"/>
    <w:rsid w:val="00135A4E"/>
    <w:rsid w:val="001360D8"/>
    <w:rsid w:val="001364E0"/>
    <w:rsid w:val="00136F4B"/>
    <w:rsid w:val="00137040"/>
    <w:rsid w:val="00137405"/>
    <w:rsid w:val="00137A3B"/>
    <w:rsid w:val="001400A1"/>
    <w:rsid w:val="001402EE"/>
    <w:rsid w:val="0014033C"/>
    <w:rsid w:val="00141CA3"/>
    <w:rsid w:val="00142D96"/>
    <w:rsid w:val="0014315E"/>
    <w:rsid w:val="00143C3F"/>
    <w:rsid w:val="00143FC0"/>
    <w:rsid w:val="00144182"/>
    <w:rsid w:val="00144268"/>
    <w:rsid w:val="00144825"/>
    <w:rsid w:val="00144AF4"/>
    <w:rsid w:val="001457D6"/>
    <w:rsid w:val="00145A7A"/>
    <w:rsid w:val="00145F9C"/>
    <w:rsid w:val="00145FEF"/>
    <w:rsid w:val="001462A6"/>
    <w:rsid w:val="001463BA"/>
    <w:rsid w:val="0014718D"/>
    <w:rsid w:val="001473CF"/>
    <w:rsid w:val="001473D0"/>
    <w:rsid w:val="00147972"/>
    <w:rsid w:val="00147E3B"/>
    <w:rsid w:val="00147F0F"/>
    <w:rsid w:val="00147FC3"/>
    <w:rsid w:val="00150EC5"/>
    <w:rsid w:val="001521FB"/>
    <w:rsid w:val="001526C6"/>
    <w:rsid w:val="00152BEF"/>
    <w:rsid w:val="00153149"/>
    <w:rsid w:val="00153798"/>
    <w:rsid w:val="00153E24"/>
    <w:rsid w:val="00154D02"/>
    <w:rsid w:val="00154D32"/>
    <w:rsid w:val="00155138"/>
    <w:rsid w:val="001551EC"/>
    <w:rsid w:val="00155A3D"/>
    <w:rsid w:val="00155EFE"/>
    <w:rsid w:val="001562A9"/>
    <w:rsid w:val="0015736D"/>
    <w:rsid w:val="00157967"/>
    <w:rsid w:val="00157B99"/>
    <w:rsid w:val="00160112"/>
    <w:rsid w:val="00160189"/>
    <w:rsid w:val="001602AA"/>
    <w:rsid w:val="0016054C"/>
    <w:rsid w:val="00160DC5"/>
    <w:rsid w:val="00160E03"/>
    <w:rsid w:val="001613EE"/>
    <w:rsid w:val="001619C1"/>
    <w:rsid w:val="0016261E"/>
    <w:rsid w:val="00162690"/>
    <w:rsid w:val="00163A5E"/>
    <w:rsid w:val="00163C35"/>
    <w:rsid w:val="00164126"/>
    <w:rsid w:val="00164464"/>
    <w:rsid w:val="001646AB"/>
    <w:rsid w:val="00164A06"/>
    <w:rsid w:val="0016517F"/>
    <w:rsid w:val="00165313"/>
    <w:rsid w:val="00165616"/>
    <w:rsid w:val="00165CF7"/>
    <w:rsid w:val="00170127"/>
    <w:rsid w:val="0017042A"/>
    <w:rsid w:val="00170491"/>
    <w:rsid w:val="00170D9D"/>
    <w:rsid w:val="00170F51"/>
    <w:rsid w:val="00171A08"/>
    <w:rsid w:val="001721DA"/>
    <w:rsid w:val="001724A7"/>
    <w:rsid w:val="00172666"/>
    <w:rsid w:val="00172833"/>
    <w:rsid w:val="00172FA1"/>
    <w:rsid w:val="001732B7"/>
    <w:rsid w:val="00173ACF"/>
    <w:rsid w:val="00173D93"/>
    <w:rsid w:val="00174221"/>
    <w:rsid w:val="00174509"/>
    <w:rsid w:val="001746CE"/>
    <w:rsid w:val="00174AF9"/>
    <w:rsid w:val="00174C60"/>
    <w:rsid w:val="00174FF7"/>
    <w:rsid w:val="00175838"/>
    <w:rsid w:val="001758AF"/>
    <w:rsid w:val="00175CCD"/>
    <w:rsid w:val="00175E8C"/>
    <w:rsid w:val="001762D4"/>
    <w:rsid w:val="00176898"/>
    <w:rsid w:val="0017728E"/>
    <w:rsid w:val="001772DE"/>
    <w:rsid w:val="00177A23"/>
    <w:rsid w:val="00177ADB"/>
    <w:rsid w:val="00177C75"/>
    <w:rsid w:val="0018076E"/>
    <w:rsid w:val="00180FD8"/>
    <w:rsid w:val="001812F2"/>
    <w:rsid w:val="001814EB"/>
    <w:rsid w:val="00182208"/>
    <w:rsid w:val="001826B7"/>
    <w:rsid w:val="00182B5A"/>
    <w:rsid w:val="00182BB7"/>
    <w:rsid w:val="00182FD7"/>
    <w:rsid w:val="00183237"/>
    <w:rsid w:val="00183277"/>
    <w:rsid w:val="00183B14"/>
    <w:rsid w:val="00183CD8"/>
    <w:rsid w:val="00184095"/>
    <w:rsid w:val="001843C3"/>
    <w:rsid w:val="00185167"/>
    <w:rsid w:val="0018529C"/>
    <w:rsid w:val="00185AD7"/>
    <w:rsid w:val="00185E22"/>
    <w:rsid w:val="00185E9F"/>
    <w:rsid w:val="0018617D"/>
    <w:rsid w:val="00186511"/>
    <w:rsid w:val="001872D7"/>
    <w:rsid w:val="001873EC"/>
    <w:rsid w:val="001901B5"/>
    <w:rsid w:val="00190472"/>
    <w:rsid w:val="001908B8"/>
    <w:rsid w:val="00190C06"/>
    <w:rsid w:val="00190C7D"/>
    <w:rsid w:val="001915C8"/>
    <w:rsid w:val="001921F5"/>
    <w:rsid w:val="0019248A"/>
    <w:rsid w:val="001925B8"/>
    <w:rsid w:val="00192DC6"/>
    <w:rsid w:val="001930E3"/>
    <w:rsid w:val="00193678"/>
    <w:rsid w:val="0019369C"/>
    <w:rsid w:val="00193851"/>
    <w:rsid w:val="0019461B"/>
    <w:rsid w:val="00194673"/>
    <w:rsid w:val="0019468C"/>
    <w:rsid w:val="00194B58"/>
    <w:rsid w:val="0019549D"/>
    <w:rsid w:val="00195596"/>
    <w:rsid w:val="0019561C"/>
    <w:rsid w:val="0019587E"/>
    <w:rsid w:val="00195B86"/>
    <w:rsid w:val="00195C9D"/>
    <w:rsid w:val="00196DED"/>
    <w:rsid w:val="00196E5E"/>
    <w:rsid w:val="00197DE9"/>
    <w:rsid w:val="001A07FD"/>
    <w:rsid w:val="001A0CB5"/>
    <w:rsid w:val="001A10B0"/>
    <w:rsid w:val="001A192A"/>
    <w:rsid w:val="001A1B53"/>
    <w:rsid w:val="001A1E9B"/>
    <w:rsid w:val="001A36B2"/>
    <w:rsid w:val="001A42DF"/>
    <w:rsid w:val="001A4A99"/>
    <w:rsid w:val="001A4E5F"/>
    <w:rsid w:val="001A4FB9"/>
    <w:rsid w:val="001A5061"/>
    <w:rsid w:val="001A506B"/>
    <w:rsid w:val="001A508C"/>
    <w:rsid w:val="001A5544"/>
    <w:rsid w:val="001A5567"/>
    <w:rsid w:val="001A5A6A"/>
    <w:rsid w:val="001A5F37"/>
    <w:rsid w:val="001A6117"/>
    <w:rsid w:val="001A6DDD"/>
    <w:rsid w:val="001A7054"/>
    <w:rsid w:val="001A759E"/>
    <w:rsid w:val="001A7FDC"/>
    <w:rsid w:val="001B1188"/>
    <w:rsid w:val="001B1439"/>
    <w:rsid w:val="001B159B"/>
    <w:rsid w:val="001B1996"/>
    <w:rsid w:val="001B20F0"/>
    <w:rsid w:val="001B212E"/>
    <w:rsid w:val="001B2BEA"/>
    <w:rsid w:val="001B4258"/>
    <w:rsid w:val="001B45A9"/>
    <w:rsid w:val="001B4974"/>
    <w:rsid w:val="001B5D36"/>
    <w:rsid w:val="001B5F35"/>
    <w:rsid w:val="001B614F"/>
    <w:rsid w:val="001B6518"/>
    <w:rsid w:val="001B6693"/>
    <w:rsid w:val="001B6DA4"/>
    <w:rsid w:val="001B7293"/>
    <w:rsid w:val="001B7479"/>
    <w:rsid w:val="001B7ED2"/>
    <w:rsid w:val="001B7EE8"/>
    <w:rsid w:val="001B7F53"/>
    <w:rsid w:val="001C00E5"/>
    <w:rsid w:val="001C0285"/>
    <w:rsid w:val="001C0763"/>
    <w:rsid w:val="001C0901"/>
    <w:rsid w:val="001C0E94"/>
    <w:rsid w:val="001C1100"/>
    <w:rsid w:val="001C1110"/>
    <w:rsid w:val="001C126F"/>
    <w:rsid w:val="001C1D4B"/>
    <w:rsid w:val="001C2059"/>
    <w:rsid w:val="001C391F"/>
    <w:rsid w:val="001C3F2B"/>
    <w:rsid w:val="001C416B"/>
    <w:rsid w:val="001C4561"/>
    <w:rsid w:val="001C5666"/>
    <w:rsid w:val="001C5984"/>
    <w:rsid w:val="001C5B1D"/>
    <w:rsid w:val="001C667A"/>
    <w:rsid w:val="001C6EEB"/>
    <w:rsid w:val="001C7008"/>
    <w:rsid w:val="001D0BEC"/>
    <w:rsid w:val="001D14CB"/>
    <w:rsid w:val="001D17BA"/>
    <w:rsid w:val="001D1988"/>
    <w:rsid w:val="001D1AF8"/>
    <w:rsid w:val="001D1F8E"/>
    <w:rsid w:val="001D3847"/>
    <w:rsid w:val="001D3F6D"/>
    <w:rsid w:val="001D43D5"/>
    <w:rsid w:val="001D5020"/>
    <w:rsid w:val="001D5961"/>
    <w:rsid w:val="001D5D6F"/>
    <w:rsid w:val="001D634C"/>
    <w:rsid w:val="001D6492"/>
    <w:rsid w:val="001D67C4"/>
    <w:rsid w:val="001D6AE2"/>
    <w:rsid w:val="001D74C8"/>
    <w:rsid w:val="001D763E"/>
    <w:rsid w:val="001D7683"/>
    <w:rsid w:val="001D76B8"/>
    <w:rsid w:val="001D7D1A"/>
    <w:rsid w:val="001D7D31"/>
    <w:rsid w:val="001E0332"/>
    <w:rsid w:val="001E0344"/>
    <w:rsid w:val="001E0FBD"/>
    <w:rsid w:val="001E1B91"/>
    <w:rsid w:val="001E1C0F"/>
    <w:rsid w:val="001E1CF6"/>
    <w:rsid w:val="001E27A7"/>
    <w:rsid w:val="001E2F0A"/>
    <w:rsid w:val="001E31A0"/>
    <w:rsid w:val="001E3DEF"/>
    <w:rsid w:val="001E3F04"/>
    <w:rsid w:val="001E4209"/>
    <w:rsid w:val="001E451B"/>
    <w:rsid w:val="001E48FB"/>
    <w:rsid w:val="001E4D1B"/>
    <w:rsid w:val="001E4D2C"/>
    <w:rsid w:val="001E5667"/>
    <w:rsid w:val="001E5BF8"/>
    <w:rsid w:val="001E5C35"/>
    <w:rsid w:val="001E61CC"/>
    <w:rsid w:val="001E6650"/>
    <w:rsid w:val="001E7228"/>
    <w:rsid w:val="001E7877"/>
    <w:rsid w:val="001E7A29"/>
    <w:rsid w:val="001F0846"/>
    <w:rsid w:val="001F0893"/>
    <w:rsid w:val="001F1706"/>
    <w:rsid w:val="001F2618"/>
    <w:rsid w:val="001F27B3"/>
    <w:rsid w:val="001F4093"/>
    <w:rsid w:val="001F41B9"/>
    <w:rsid w:val="001F4551"/>
    <w:rsid w:val="001F5413"/>
    <w:rsid w:val="001F610E"/>
    <w:rsid w:val="001F6278"/>
    <w:rsid w:val="001F73BF"/>
    <w:rsid w:val="001F7F05"/>
    <w:rsid w:val="00200093"/>
    <w:rsid w:val="0020093D"/>
    <w:rsid w:val="002009CF"/>
    <w:rsid w:val="002010A8"/>
    <w:rsid w:val="00201213"/>
    <w:rsid w:val="002019A4"/>
    <w:rsid w:val="00201CFF"/>
    <w:rsid w:val="002020C0"/>
    <w:rsid w:val="002024BC"/>
    <w:rsid w:val="00202BB3"/>
    <w:rsid w:val="00202C68"/>
    <w:rsid w:val="00202F99"/>
    <w:rsid w:val="00203095"/>
    <w:rsid w:val="002030AF"/>
    <w:rsid w:val="002031A2"/>
    <w:rsid w:val="002035AB"/>
    <w:rsid w:val="00203DD1"/>
    <w:rsid w:val="00203E1D"/>
    <w:rsid w:val="00203FF9"/>
    <w:rsid w:val="002044D6"/>
    <w:rsid w:val="0020551F"/>
    <w:rsid w:val="00205680"/>
    <w:rsid w:val="002056FF"/>
    <w:rsid w:val="002058E6"/>
    <w:rsid w:val="00205971"/>
    <w:rsid w:val="00205D73"/>
    <w:rsid w:val="00205F3F"/>
    <w:rsid w:val="00206126"/>
    <w:rsid w:val="0020656A"/>
    <w:rsid w:val="00207758"/>
    <w:rsid w:val="00207863"/>
    <w:rsid w:val="002078C9"/>
    <w:rsid w:val="00210087"/>
    <w:rsid w:val="002105A4"/>
    <w:rsid w:val="002107FB"/>
    <w:rsid w:val="0021083F"/>
    <w:rsid w:val="0021085C"/>
    <w:rsid w:val="00210945"/>
    <w:rsid w:val="00210D07"/>
    <w:rsid w:val="0021289B"/>
    <w:rsid w:val="00212E6A"/>
    <w:rsid w:val="00214168"/>
    <w:rsid w:val="00214C2C"/>
    <w:rsid w:val="002156CC"/>
    <w:rsid w:val="00215A88"/>
    <w:rsid w:val="00215C76"/>
    <w:rsid w:val="00215D31"/>
    <w:rsid w:val="00216AA3"/>
    <w:rsid w:val="002170E2"/>
    <w:rsid w:val="002172B6"/>
    <w:rsid w:val="00217785"/>
    <w:rsid w:val="002177EF"/>
    <w:rsid w:val="00217CDD"/>
    <w:rsid w:val="0022048A"/>
    <w:rsid w:val="00220515"/>
    <w:rsid w:val="00220B37"/>
    <w:rsid w:val="00220B3F"/>
    <w:rsid w:val="00220FE7"/>
    <w:rsid w:val="002210F8"/>
    <w:rsid w:val="002211D5"/>
    <w:rsid w:val="002212C0"/>
    <w:rsid w:val="0022146C"/>
    <w:rsid w:val="002214C1"/>
    <w:rsid w:val="00222635"/>
    <w:rsid w:val="002233F6"/>
    <w:rsid w:val="0022354B"/>
    <w:rsid w:val="00223564"/>
    <w:rsid w:val="00223FF0"/>
    <w:rsid w:val="00224F8B"/>
    <w:rsid w:val="00225979"/>
    <w:rsid w:val="002262D4"/>
    <w:rsid w:val="00226589"/>
    <w:rsid w:val="00226721"/>
    <w:rsid w:val="002270C6"/>
    <w:rsid w:val="00227CB6"/>
    <w:rsid w:val="00230128"/>
    <w:rsid w:val="0023061E"/>
    <w:rsid w:val="002309F2"/>
    <w:rsid w:val="002314D7"/>
    <w:rsid w:val="002317ED"/>
    <w:rsid w:val="00231DD5"/>
    <w:rsid w:val="002322F2"/>
    <w:rsid w:val="0023232A"/>
    <w:rsid w:val="002329B8"/>
    <w:rsid w:val="00232A85"/>
    <w:rsid w:val="0023377D"/>
    <w:rsid w:val="0023385D"/>
    <w:rsid w:val="002338DB"/>
    <w:rsid w:val="002344EA"/>
    <w:rsid w:val="00235252"/>
    <w:rsid w:val="002368E4"/>
    <w:rsid w:val="002369CD"/>
    <w:rsid w:val="00236C23"/>
    <w:rsid w:val="00236DAC"/>
    <w:rsid w:val="00236ECA"/>
    <w:rsid w:val="002372B7"/>
    <w:rsid w:val="00237920"/>
    <w:rsid w:val="00237CE3"/>
    <w:rsid w:val="00240343"/>
    <w:rsid w:val="002409A1"/>
    <w:rsid w:val="00240DD9"/>
    <w:rsid w:val="0024113C"/>
    <w:rsid w:val="00241650"/>
    <w:rsid w:val="00242148"/>
    <w:rsid w:val="0024215B"/>
    <w:rsid w:val="00242766"/>
    <w:rsid w:val="00242B11"/>
    <w:rsid w:val="00243165"/>
    <w:rsid w:val="00243525"/>
    <w:rsid w:val="002435E2"/>
    <w:rsid w:val="00243852"/>
    <w:rsid w:val="0024393A"/>
    <w:rsid w:val="00243A46"/>
    <w:rsid w:val="00244981"/>
    <w:rsid w:val="00244D76"/>
    <w:rsid w:val="002474EB"/>
    <w:rsid w:val="002479EC"/>
    <w:rsid w:val="00247E63"/>
    <w:rsid w:val="002504AE"/>
    <w:rsid w:val="00250595"/>
    <w:rsid w:val="00250E06"/>
    <w:rsid w:val="00251051"/>
    <w:rsid w:val="00251290"/>
    <w:rsid w:val="00251666"/>
    <w:rsid w:val="00251D17"/>
    <w:rsid w:val="002521F5"/>
    <w:rsid w:val="002530AB"/>
    <w:rsid w:val="00253598"/>
    <w:rsid w:val="0025370B"/>
    <w:rsid w:val="00253CFE"/>
    <w:rsid w:val="00253EC1"/>
    <w:rsid w:val="00253EF3"/>
    <w:rsid w:val="0025434F"/>
    <w:rsid w:val="0025459B"/>
    <w:rsid w:val="002551BC"/>
    <w:rsid w:val="002559D2"/>
    <w:rsid w:val="00255A9D"/>
    <w:rsid w:val="00255C57"/>
    <w:rsid w:val="00255D7C"/>
    <w:rsid w:val="00255F4D"/>
    <w:rsid w:val="00255FD7"/>
    <w:rsid w:val="0025656B"/>
    <w:rsid w:val="00257180"/>
    <w:rsid w:val="00257870"/>
    <w:rsid w:val="00257BB5"/>
    <w:rsid w:val="00257D56"/>
    <w:rsid w:val="0026044E"/>
    <w:rsid w:val="00260CE4"/>
    <w:rsid w:val="0026117E"/>
    <w:rsid w:val="002616CA"/>
    <w:rsid w:val="00261FEC"/>
    <w:rsid w:val="002625F5"/>
    <w:rsid w:val="00262675"/>
    <w:rsid w:val="00262B39"/>
    <w:rsid w:val="00265183"/>
    <w:rsid w:val="002651AA"/>
    <w:rsid w:val="00265360"/>
    <w:rsid w:val="002658C5"/>
    <w:rsid w:val="00265DB5"/>
    <w:rsid w:val="00265F80"/>
    <w:rsid w:val="00266647"/>
    <w:rsid w:val="002677B0"/>
    <w:rsid w:val="00270080"/>
    <w:rsid w:val="002704F4"/>
    <w:rsid w:val="00270B57"/>
    <w:rsid w:val="002713B1"/>
    <w:rsid w:val="0027247C"/>
    <w:rsid w:val="002729AB"/>
    <w:rsid w:val="0027383E"/>
    <w:rsid w:val="002743E0"/>
    <w:rsid w:val="002745CC"/>
    <w:rsid w:val="00274786"/>
    <w:rsid w:val="00274FD5"/>
    <w:rsid w:val="002751FB"/>
    <w:rsid w:val="00275669"/>
    <w:rsid w:val="00275F7D"/>
    <w:rsid w:val="00275FC5"/>
    <w:rsid w:val="00276F8A"/>
    <w:rsid w:val="002775D1"/>
    <w:rsid w:val="00277739"/>
    <w:rsid w:val="00280361"/>
    <w:rsid w:val="00280420"/>
    <w:rsid w:val="00280503"/>
    <w:rsid w:val="002809D5"/>
    <w:rsid w:val="002813AC"/>
    <w:rsid w:val="00281BB5"/>
    <w:rsid w:val="00281BD2"/>
    <w:rsid w:val="002824E6"/>
    <w:rsid w:val="00282D5D"/>
    <w:rsid w:val="002836E3"/>
    <w:rsid w:val="0028395F"/>
    <w:rsid w:val="00283BB5"/>
    <w:rsid w:val="00284292"/>
    <w:rsid w:val="00284638"/>
    <w:rsid w:val="00285008"/>
    <w:rsid w:val="0028559C"/>
    <w:rsid w:val="00285C3D"/>
    <w:rsid w:val="002862B7"/>
    <w:rsid w:val="00286530"/>
    <w:rsid w:val="00286D1C"/>
    <w:rsid w:val="00287260"/>
    <w:rsid w:val="00287F51"/>
    <w:rsid w:val="0029002C"/>
    <w:rsid w:val="00290568"/>
    <w:rsid w:val="002909DB"/>
    <w:rsid w:val="00290ABA"/>
    <w:rsid w:val="0029189E"/>
    <w:rsid w:val="0029211E"/>
    <w:rsid w:val="0029228D"/>
    <w:rsid w:val="002926D6"/>
    <w:rsid w:val="00293CE2"/>
    <w:rsid w:val="002941F3"/>
    <w:rsid w:val="00294433"/>
    <w:rsid w:val="00295176"/>
    <w:rsid w:val="00296A6F"/>
    <w:rsid w:val="0029700F"/>
    <w:rsid w:val="002978F7"/>
    <w:rsid w:val="00297E0A"/>
    <w:rsid w:val="00297F76"/>
    <w:rsid w:val="002A01CC"/>
    <w:rsid w:val="002A039A"/>
    <w:rsid w:val="002A041C"/>
    <w:rsid w:val="002A07F1"/>
    <w:rsid w:val="002A0E32"/>
    <w:rsid w:val="002A0EC0"/>
    <w:rsid w:val="002A1EE6"/>
    <w:rsid w:val="002A2277"/>
    <w:rsid w:val="002A2681"/>
    <w:rsid w:val="002A31C0"/>
    <w:rsid w:val="002A43DD"/>
    <w:rsid w:val="002A45C5"/>
    <w:rsid w:val="002A4637"/>
    <w:rsid w:val="002A4658"/>
    <w:rsid w:val="002A4D51"/>
    <w:rsid w:val="002A4E96"/>
    <w:rsid w:val="002A57DD"/>
    <w:rsid w:val="002A5816"/>
    <w:rsid w:val="002A591C"/>
    <w:rsid w:val="002A5FF0"/>
    <w:rsid w:val="002A6091"/>
    <w:rsid w:val="002A61EF"/>
    <w:rsid w:val="002A653A"/>
    <w:rsid w:val="002A674C"/>
    <w:rsid w:val="002A677A"/>
    <w:rsid w:val="002A687B"/>
    <w:rsid w:val="002A6897"/>
    <w:rsid w:val="002A7754"/>
    <w:rsid w:val="002B001F"/>
    <w:rsid w:val="002B0447"/>
    <w:rsid w:val="002B0567"/>
    <w:rsid w:val="002B0A41"/>
    <w:rsid w:val="002B0DD3"/>
    <w:rsid w:val="002B0E82"/>
    <w:rsid w:val="002B0F7E"/>
    <w:rsid w:val="002B1800"/>
    <w:rsid w:val="002B2035"/>
    <w:rsid w:val="002B2778"/>
    <w:rsid w:val="002B2877"/>
    <w:rsid w:val="002B3AF2"/>
    <w:rsid w:val="002B40ED"/>
    <w:rsid w:val="002B4546"/>
    <w:rsid w:val="002B48E2"/>
    <w:rsid w:val="002B4CCD"/>
    <w:rsid w:val="002B558D"/>
    <w:rsid w:val="002B567B"/>
    <w:rsid w:val="002B5F11"/>
    <w:rsid w:val="002B64B2"/>
    <w:rsid w:val="002B72CD"/>
    <w:rsid w:val="002C067C"/>
    <w:rsid w:val="002C12F8"/>
    <w:rsid w:val="002C152E"/>
    <w:rsid w:val="002C2055"/>
    <w:rsid w:val="002C26E0"/>
    <w:rsid w:val="002C3165"/>
    <w:rsid w:val="002C34E6"/>
    <w:rsid w:val="002C36EA"/>
    <w:rsid w:val="002C37D8"/>
    <w:rsid w:val="002C484A"/>
    <w:rsid w:val="002C4877"/>
    <w:rsid w:val="002C4EC9"/>
    <w:rsid w:val="002C51DE"/>
    <w:rsid w:val="002C57D7"/>
    <w:rsid w:val="002C6111"/>
    <w:rsid w:val="002C62D4"/>
    <w:rsid w:val="002C6927"/>
    <w:rsid w:val="002C6CCD"/>
    <w:rsid w:val="002C74D8"/>
    <w:rsid w:val="002C7517"/>
    <w:rsid w:val="002C7E24"/>
    <w:rsid w:val="002D0287"/>
    <w:rsid w:val="002D0312"/>
    <w:rsid w:val="002D039D"/>
    <w:rsid w:val="002D1A16"/>
    <w:rsid w:val="002D2C66"/>
    <w:rsid w:val="002D33EE"/>
    <w:rsid w:val="002D370E"/>
    <w:rsid w:val="002D3711"/>
    <w:rsid w:val="002D389E"/>
    <w:rsid w:val="002D3E48"/>
    <w:rsid w:val="002D402B"/>
    <w:rsid w:val="002D4369"/>
    <w:rsid w:val="002D4A20"/>
    <w:rsid w:val="002D4A26"/>
    <w:rsid w:val="002D5FFE"/>
    <w:rsid w:val="002D6D67"/>
    <w:rsid w:val="002D6E72"/>
    <w:rsid w:val="002D6F78"/>
    <w:rsid w:val="002D7249"/>
    <w:rsid w:val="002D7B90"/>
    <w:rsid w:val="002E02A7"/>
    <w:rsid w:val="002E0635"/>
    <w:rsid w:val="002E0B01"/>
    <w:rsid w:val="002E0EEE"/>
    <w:rsid w:val="002E1193"/>
    <w:rsid w:val="002E22F0"/>
    <w:rsid w:val="002E275B"/>
    <w:rsid w:val="002E2D7C"/>
    <w:rsid w:val="002E30E1"/>
    <w:rsid w:val="002E3EA3"/>
    <w:rsid w:val="002E417D"/>
    <w:rsid w:val="002E41F6"/>
    <w:rsid w:val="002E41F7"/>
    <w:rsid w:val="002E454F"/>
    <w:rsid w:val="002E4B69"/>
    <w:rsid w:val="002E5E25"/>
    <w:rsid w:val="002E5F2E"/>
    <w:rsid w:val="002E61CD"/>
    <w:rsid w:val="002E6B04"/>
    <w:rsid w:val="002E7542"/>
    <w:rsid w:val="002F0386"/>
    <w:rsid w:val="002F052E"/>
    <w:rsid w:val="002F07B1"/>
    <w:rsid w:val="002F0920"/>
    <w:rsid w:val="002F0C2D"/>
    <w:rsid w:val="002F0E10"/>
    <w:rsid w:val="002F168D"/>
    <w:rsid w:val="002F1C8D"/>
    <w:rsid w:val="002F1EFA"/>
    <w:rsid w:val="002F2516"/>
    <w:rsid w:val="002F268B"/>
    <w:rsid w:val="002F28CB"/>
    <w:rsid w:val="002F2A1B"/>
    <w:rsid w:val="002F2CE2"/>
    <w:rsid w:val="002F2DFF"/>
    <w:rsid w:val="002F2FC6"/>
    <w:rsid w:val="002F3058"/>
    <w:rsid w:val="002F3410"/>
    <w:rsid w:val="002F3C5C"/>
    <w:rsid w:val="002F4579"/>
    <w:rsid w:val="002F4F5E"/>
    <w:rsid w:val="002F4F66"/>
    <w:rsid w:val="002F4FD3"/>
    <w:rsid w:val="002F5150"/>
    <w:rsid w:val="002F5945"/>
    <w:rsid w:val="002F5BB8"/>
    <w:rsid w:val="002F628C"/>
    <w:rsid w:val="002F648A"/>
    <w:rsid w:val="002F6958"/>
    <w:rsid w:val="002F6EE3"/>
    <w:rsid w:val="002F71D3"/>
    <w:rsid w:val="002F7283"/>
    <w:rsid w:val="002F7AC2"/>
    <w:rsid w:val="00300BAE"/>
    <w:rsid w:val="00300E3D"/>
    <w:rsid w:val="0030106E"/>
    <w:rsid w:val="00301175"/>
    <w:rsid w:val="00301AD1"/>
    <w:rsid w:val="00302006"/>
    <w:rsid w:val="003020B9"/>
    <w:rsid w:val="0030300B"/>
    <w:rsid w:val="003031F1"/>
    <w:rsid w:val="00303AD8"/>
    <w:rsid w:val="00303CD7"/>
    <w:rsid w:val="00303F1B"/>
    <w:rsid w:val="00304690"/>
    <w:rsid w:val="003048D0"/>
    <w:rsid w:val="00304A83"/>
    <w:rsid w:val="00305400"/>
    <w:rsid w:val="00305450"/>
    <w:rsid w:val="003055C1"/>
    <w:rsid w:val="00306236"/>
    <w:rsid w:val="00306B2F"/>
    <w:rsid w:val="00307463"/>
    <w:rsid w:val="00310217"/>
    <w:rsid w:val="00310758"/>
    <w:rsid w:val="00310CEA"/>
    <w:rsid w:val="003113A0"/>
    <w:rsid w:val="0031399D"/>
    <w:rsid w:val="003139FE"/>
    <w:rsid w:val="00313B24"/>
    <w:rsid w:val="00313E6D"/>
    <w:rsid w:val="00314A44"/>
    <w:rsid w:val="00315090"/>
    <w:rsid w:val="003157F6"/>
    <w:rsid w:val="003160E9"/>
    <w:rsid w:val="0031661B"/>
    <w:rsid w:val="00317158"/>
    <w:rsid w:val="0031756A"/>
    <w:rsid w:val="003177CA"/>
    <w:rsid w:val="003178B9"/>
    <w:rsid w:val="003179B4"/>
    <w:rsid w:val="00317F51"/>
    <w:rsid w:val="003207FB"/>
    <w:rsid w:val="00320836"/>
    <w:rsid w:val="00320A01"/>
    <w:rsid w:val="00320FED"/>
    <w:rsid w:val="00321074"/>
    <w:rsid w:val="003230BD"/>
    <w:rsid w:val="003230C4"/>
    <w:rsid w:val="0032372F"/>
    <w:rsid w:val="003239FE"/>
    <w:rsid w:val="00323A7C"/>
    <w:rsid w:val="00323DF5"/>
    <w:rsid w:val="00323FEC"/>
    <w:rsid w:val="003245A4"/>
    <w:rsid w:val="00325581"/>
    <w:rsid w:val="00325814"/>
    <w:rsid w:val="00325D6A"/>
    <w:rsid w:val="00326A0A"/>
    <w:rsid w:val="00326F2E"/>
    <w:rsid w:val="00327342"/>
    <w:rsid w:val="003273C3"/>
    <w:rsid w:val="00327B64"/>
    <w:rsid w:val="003303EF"/>
    <w:rsid w:val="003304C7"/>
    <w:rsid w:val="003306F1"/>
    <w:rsid w:val="00331387"/>
    <w:rsid w:val="00332171"/>
    <w:rsid w:val="003322BF"/>
    <w:rsid w:val="00332421"/>
    <w:rsid w:val="003324BE"/>
    <w:rsid w:val="003326B8"/>
    <w:rsid w:val="00332AA8"/>
    <w:rsid w:val="00332C48"/>
    <w:rsid w:val="00333373"/>
    <w:rsid w:val="00333577"/>
    <w:rsid w:val="003335FB"/>
    <w:rsid w:val="003339E3"/>
    <w:rsid w:val="00334001"/>
    <w:rsid w:val="00334579"/>
    <w:rsid w:val="0033461A"/>
    <w:rsid w:val="00334780"/>
    <w:rsid w:val="00334973"/>
    <w:rsid w:val="00334A38"/>
    <w:rsid w:val="00334B13"/>
    <w:rsid w:val="00335F0B"/>
    <w:rsid w:val="00336C14"/>
    <w:rsid w:val="00336CDD"/>
    <w:rsid w:val="0033718F"/>
    <w:rsid w:val="003401AA"/>
    <w:rsid w:val="00340300"/>
    <w:rsid w:val="0034035B"/>
    <w:rsid w:val="00341EB5"/>
    <w:rsid w:val="003423AC"/>
    <w:rsid w:val="003424F5"/>
    <w:rsid w:val="003426CA"/>
    <w:rsid w:val="00342B46"/>
    <w:rsid w:val="00342C1F"/>
    <w:rsid w:val="0034321D"/>
    <w:rsid w:val="00343DCB"/>
    <w:rsid w:val="00343FE4"/>
    <w:rsid w:val="00344C63"/>
    <w:rsid w:val="00344CB4"/>
    <w:rsid w:val="00345AA7"/>
    <w:rsid w:val="00345C22"/>
    <w:rsid w:val="00345CAD"/>
    <w:rsid w:val="00345E67"/>
    <w:rsid w:val="00346D7E"/>
    <w:rsid w:val="00347436"/>
    <w:rsid w:val="0034744B"/>
    <w:rsid w:val="003476BB"/>
    <w:rsid w:val="00347BAE"/>
    <w:rsid w:val="00347FB3"/>
    <w:rsid w:val="00350374"/>
    <w:rsid w:val="00350396"/>
    <w:rsid w:val="00351356"/>
    <w:rsid w:val="00351BC9"/>
    <w:rsid w:val="00353484"/>
    <w:rsid w:val="00353665"/>
    <w:rsid w:val="00353715"/>
    <w:rsid w:val="00353C20"/>
    <w:rsid w:val="00355130"/>
    <w:rsid w:val="003552EC"/>
    <w:rsid w:val="00355580"/>
    <w:rsid w:val="00355D70"/>
    <w:rsid w:val="00356B59"/>
    <w:rsid w:val="0035754B"/>
    <w:rsid w:val="00357710"/>
    <w:rsid w:val="0035785F"/>
    <w:rsid w:val="003578A1"/>
    <w:rsid w:val="003603A3"/>
    <w:rsid w:val="003604FF"/>
    <w:rsid w:val="00360910"/>
    <w:rsid w:val="00360B3C"/>
    <w:rsid w:val="00361BB4"/>
    <w:rsid w:val="00361FA2"/>
    <w:rsid w:val="00362474"/>
    <w:rsid w:val="003635FF"/>
    <w:rsid w:val="00363688"/>
    <w:rsid w:val="00363C5A"/>
    <w:rsid w:val="00364974"/>
    <w:rsid w:val="00364D1C"/>
    <w:rsid w:val="00364FFE"/>
    <w:rsid w:val="0036530C"/>
    <w:rsid w:val="00365BB6"/>
    <w:rsid w:val="00365F8A"/>
    <w:rsid w:val="003663A5"/>
    <w:rsid w:val="003667AC"/>
    <w:rsid w:val="00366B1E"/>
    <w:rsid w:val="0036750C"/>
    <w:rsid w:val="00367E85"/>
    <w:rsid w:val="00370402"/>
    <w:rsid w:val="0037074B"/>
    <w:rsid w:val="00371029"/>
    <w:rsid w:val="003713A6"/>
    <w:rsid w:val="00371E8D"/>
    <w:rsid w:val="0037221B"/>
    <w:rsid w:val="0037241E"/>
    <w:rsid w:val="003725C6"/>
    <w:rsid w:val="003727B4"/>
    <w:rsid w:val="00372B54"/>
    <w:rsid w:val="003737AA"/>
    <w:rsid w:val="003739C2"/>
    <w:rsid w:val="00373F3E"/>
    <w:rsid w:val="00375160"/>
    <w:rsid w:val="003759AD"/>
    <w:rsid w:val="00375AD6"/>
    <w:rsid w:val="00375CE0"/>
    <w:rsid w:val="00375EF1"/>
    <w:rsid w:val="003765BC"/>
    <w:rsid w:val="003765D2"/>
    <w:rsid w:val="00376CCA"/>
    <w:rsid w:val="00376CD8"/>
    <w:rsid w:val="0038048E"/>
    <w:rsid w:val="0038086E"/>
    <w:rsid w:val="003810A8"/>
    <w:rsid w:val="003812B5"/>
    <w:rsid w:val="0038153D"/>
    <w:rsid w:val="0038227A"/>
    <w:rsid w:val="00382ADE"/>
    <w:rsid w:val="00383053"/>
    <w:rsid w:val="00383531"/>
    <w:rsid w:val="003845B9"/>
    <w:rsid w:val="00384A98"/>
    <w:rsid w:val="003853FA"/>
    <w:rsid w:val="00385592"/>
    <w:rsid w:val="00385713"/>
    <w:rsid w:val="003858F0"/>
    <w:rsid w:val="00385A15"/>
    <w:rsid w:val="00385B97"/>
    <w:rsid w:val="00385CF2"/>
    <w:rsid w:val="00385D7A"/>
    <w:rsid w:val="0038668A"/>
    <w:rsid w:val="0038705B"/>
    <w:rsid w:val="003870D9"/>
    <w:rsid w:val="003876A6"/>
    <w:rsid w:val="00387871"/>
    <w:rsid w:val="00387B50"/>
    <w:rsid w:val="00387CC7"/>
    <w:rsid w:val="00390BB5"/>
    <w:rsid w:val="00390C42"/>
    <w:rsid w:val="00390FAB"/>
    <w:rsid w:val="00391159"/>
    <w:rsid w:val="003913DC"/>
    <w:rsid w:val="003920F9"/>
    <w:rsid w:val="0039213F"/>
    <w:rsid w:val="003931E3"/>
    <w:rsid w:val="0039404B"/>
    <w:rsid w:val="00394165"/>
    <w:rsid w:val="00394501"/>
    <w:rsid w:val="00394B25"/>
    <w:rsid w:val="00394D9E"/>
    <w:rsid w:val="003951F5"/>
    <w:rsid w:val="0039562B"/>
    <w:rsid w:val="0039587D"/>
    <w:rsid w:val="00395FB2"/>
    <w:rsid w:val="00396D2B"/>
    <w:rsid w:val="00396F93"/>
    <w:rsid w:val="003A136A"/>
    <w:rsid w:val="003A1B84"/>
    <w:rsid w:val="003A1C68"/>
    <w:rsid w:val="003A20C1"/>
    <w:rsid w:val="003A237B"/>
    <w:rsid w:val="003A28A3"/>
    <w:rsid w:val="003A2927"/>
    <w:rsid w:val="003A2D16"/>
    <w:rsid w:val="003A2E29"/>
    <w:rsid w:val="003A366F"/>
    <w:rsid w:val="003A3BE9"/>
    <w:rsid w:val="003A3DC7"/>
    <w:rsid w:val="003A401A"/>
    <w:rsid w:val="003A420E"/>
    <w:rsid w:val="003A4C2B"/>
    <w:rsid w:val="003A57C1"/>
    <w:rsid w:val="003A5BA2"/>
    <w:rsid w:val="003A6774"/>
    <w:rsid w:val="003A6CD8"/>
    <w:rsid w:val="003A708A"/>
    <w:rsid w:val="003A7349"/>
    <w:rsid w:val="003A7CE5"/>
    <w:rsid w:val="003B1353"/>
    <w:rsid w:val="003B1531"/>
    <w:rsid w:val="003B1A97"/>
    <w:rsid w:val="003B2AAE"/>
    <w:rsid w:val="003B2B17"/>
    <w:rsid w:val="003B2B84"/>
    <w:rsid w:val="003B2ECF"/>
    <w:rsid w:val="003B346C"/>
    <w:rsid w:val="003B34A3"/>
    <w:rsid w:val="003B3A7A"/>
    <w:rsid w:val="003B3EF8"/>
    <w:rsid w:val="003B3F54"/>
    <w:rsid w:val="003B4D35"/>
    <w:rsid w:val="003B5568"/>
    <w:rsid w:val="003B58E3"/>
    <w:rsid w:val="003B5EE1"/>
    <w:rsid w:val="003B5FD5"/>
    <w:rsid w:val="003B76CE"/>
    <w:rsid w:val="003B7A94"/>
    <w:rsid w:val="003B7DC5"/>
    <w:rsid w:val="003C0A37"/>
    <w:rsid w:val="003C107F"/>
    <w:rsid w:val="003C10A1"/>
    <w:rsid w:val="003C1E27"/>
    <w:rsid w:val="003C3003"/>
    <w:rsid w:val="003C315E"/>
    <w:rsid w:val="003C3BF0"/>
    <w:rsid w:val="003C4BE0"/>
    <w:rsid w:val="003C547C"/>
    <w:rsid w:val="003C5F3D"/>
    <w:rsid w:val="003C63F7"/>
    <w:rsid w:val="003C69E7"/>
    <w:rsid w:val="003C6E36"/>
    <w:rsid w:val="003C7158"/>
    <w:rsid w:val="003C789F"/>
    <w:rsid w:val="003C7A90"/>
    <w:rsid w:val="003D02B3"/>
    <w:rsid w:val="003D0BEB"/>
    <w:rsid w:val="003D15AA"/>
    <w:rsid w:val="003D16FD"/>
    <w:rsid w:val="003D19E4"/>
    <w:rsid w:val="003D1A9B"/>
    <w:rsid w:val="003D1B9F"/>
    <w:rsid w:val="003D2C69"/>
    <w:rsid w:val="003D2E2D"/>
    <w:rsid w:val="003D384B"/>
    <w:rsid w:val="003D3ABB"/>
    <w:rsid w:val="003D4418"/>
    <w:rsid w:val="003D5380"/>
    <w:rsid w:val="003D571E"/>
    <w:rsid w:val="003D5E97"/>
    <w:rsid w:val="003D6082"/>
    <w:rsid w:val="003D60FB"/>
    <w:rsid w:val="003D66B3"/>
    <w:rsid w:val="003D68BA"/>
    <w:rsid w:val="003D6A03"/>
    <w:rsid w:val="003D6C09"/>
    <w:rsid w:val="003D7A4E"/>
    <w:rsid w:val="003D7A7D"/>
    <w:rsid w:val="003D7B20"/>
    <w:rsid w:val="003D7FC1"/>
    <w:rsid w:val="003E007E"/>
    <w:rsid w:val="003E0CF7"/>
    <w:rsid w:val="003E135D"/>
    <w:rsid w:val="003E194F"/>
    <w:rsid w:val="003E255A"/>
    <w:rsid w:val="003E2793"/>
    <w:rsid w:val="003E287F"/>
    <w:rsid w:val="003E2A78"/>
    <w:rsid w:val="003E2ADE"/>
    <w:rsid w:val="003E2CFE"/>
    <w:rsid w:val="003E3278"/>
    <w:rsid w:val="003E3419"/>
    <w:rsid w:val="003E38D8"/>
    <w:rsid w:val="003E4DF5"/>
    <w:rsid w:val="003E54D5"/>
    <w:rsid w:val="003E5F0C"/>
    <w:rsid w:val="003E6348"/>
    <w:rsid w:val="003E6933"/>
    <w:rsid w:val="003E77C5"/>
    <w:rsid w:val="003F0D78"/>
    <w:rsid w:val="003F0DF1"/>
    <w:rsid w:val="003F15CF"/>
    <w:rsid w:val="003F17C4"/>
    <w:rsid w:val="003F1864"/>
    <w:rsid w:val="003F1D6E"/>
    <w:rsid w:val="003F1D8D"/>
    <w:rsid w:val="003F1DE6"/>
    <w:rsid w:val="003F217D"/>
    <w:rsid w:val="003F3221"/>
    <w:rsid w:val="003F3348"/>
    <w:rsid w:val="003F3A10"/>
    <w:rsid w:val="003F3DD1"/>
    <w:rsid w:val="003F4CBE"/>
    <w:rsid w:val="003F4D52"/>
    <w:rsid w:val="003F51B9"/>
    <w:rsid w:val="003F53EC"/>
    <w:rsid w:val="003F55E9"/>
    <w:rsid w:val="003F58C2"/>
    <w:rsid w:val="003F6AB2"/>
    <w:rsid w:val="003F6D51"/>
    <w:rsid w:val="003F6ED5"/>
    <w:rsid w:val="003F6FB0"/>
    <w:rsid w:val="003F74FE"/>
    <w:rsid w:val="003F7720"/>
    <w:rsid w:val="003F789A"/>
    <w:rsid w:val="003F7A17"/>
    <w:rsid w:val="003F7ED0"/>
    <w:rsid w:val="003F7F6B"/>
    <w:rsid w:val="00401FC4"/>
    <w:rsid w:val="0040372B"/>
    <w:rsid w:val="00403B19"/>
    <w:rsid w:val="00403E1B"/>
    <w:rsid w:val="00403E77"/>
    <w:rsid w:val="00404A5E"/>
    <w:rsid w:val="0040561F"/>
    <w:rsid w:val="004059CA"/>
    <w:rsid w:val="004061FD"/>
    <w:rsid w:val="00406FCF"/>
    <w:rsid w:val="0040791E"/>
    <w:rsid w:val="00407BDF"/>
    <w:rsid w:val="00407C45"/>
    <w:rsid w:val="00407E76"/>
    <w:rsid w:val="00410349"/>
    <w:rsid w:val="00411FA3"/>
    <w:rsid w:val="0041262C"/>
    <w:rsid w:val="00412711"/>
    <w:rsid w:val="00413224"/>
    <w:rsid w:val="00413546"/>
    <w:rsid w:val="004140F1"/>
    <w:rsid w:val="00414197"/>
    <w:rsid w:val="004150DC"/>
    <w:rsid w:val="0041568A"/>
    <w:rsid w:val="00415BA4"/>
    <w:rsid w:val="00416234"/>
    <w:rsid w:val="004165A9"/>
    <w:rsid w:val="00416729"/>
    <w:rsid w:val="004167E5"/>
    <w:rsid w:val="00416D29"/>
    <w:rsid w:val="00416E16"/>
    <w:rsid w:val="00417A23"/>
    <w:rsid w:val="00417DB5"/>
    <w:rsid w:val="004201D2"/>
    <w:rsid w:val="00420747"/>
    <w:rsid w:val="00421607"/>
    <w:rsid w:val="00421A4C"/>
    <w:rsid w:val="00421FC1"/>
    <w:rsid w:val="004221AA"/>
    <w:rsid w:val="00422749"/>
    <w:rsid w:val="00422EB6"/>
    <w:rsid w:val="0042355A"/>
    <w:rsid w:val="004236C6"/>
    <w:rsid w:val="00423B64"/>
    <w:rsid w:val="0042449D"/>
    <w:rsid w:val="004248DF"/>
    <w:rsid w:val="00424BAD"/>
    <w:rsid w:val="00425B64"/>
    <w:rsid w:val="00425BF3"/>
    <w:rsid w:val="00425D25"/>
    <w:rsid w:val="004260B1"/>
    <w:rsid w:val="004269CC"/>
    <w:rsid w:val="00426DC0"/>
    <w:rsid w:val="00426E93"/>
    <w:rsid w:val="00427E40"/>
    <w:rsid w:val="00430226"/>
    <w:rsid w:val="0043089A"/>
    <w:rsid w:val="00431BFD"/>
    <w:rsid w:val="00431EAA"/>
    <w:rsid w:val="004320F4"/>
    <w:rsid w:val="004325AA"/>
    <w:rsid w:val="004325BF"/>
    <w:rsid w:val="004325DF"/>
    <w:rsid w:val="00432770"/>
    <w:rsid w:val="00432777"/>
    <w:rsid w:val="00432A00"/>
    <w:rsid w:val="00433153"/>
    <w:rsid w:val="00433476"/>
    <w:rsid w:val="0043392C"/>
    <w:rsid w:val="00433A39"/>
    <w:rsid w:val="004342B3"/>
    <w:rsid w:val="00436286"/>
    <w:rsid w:val="00437036"/>
    <w:rsid w:val="00437432"/>
    <w:rsid w:val="00437AD9"/>
    <w:rsid w:val="00437E6B"/>
    <w:rsid w:val="00440722"/>
    <w:rsid w:val="00440A46"/>
    <w:rsid w:val="004411C1"/>
    <w:rsid w:val="00442185"/>
    <w:rsid w:val="00442493"/>
    <w:rsid w:val="0044260C"/>
    <w:rsid w:val="00442CC6"/>
    <w:rsid w:val="0044336D"/>
    <w:rsid w:val="004440A6"/>
    <w:rsid w:val="00444978"/>
    <w:rsid w:val="004450A0"/>
    <w:rsid w:val="00445373"/>
    <w:rsid w:val="00445A3A"/>
    <w:rsid w:val="00445DAB"/>
    <w:rsid w:val="00445FBC"/>
    <w:rsid w:val="0044611F"/>
    <w:rsid w:val="0044616A"/>
    <w:rsid w:val="004461FE"/>
    <w:rsid w:val="00446B4E"/>
    <w:rsid w:val="00447EE2"/>
    <w:rsid w:val="0045036F"/>
    <w:rsid w:val="00450434"/>
    <w:rsid w:val="00450788"/>
    <w:rsid w:val="004524BC"/>
    <w:rsid w:val="0045280E"/>
    <w:rsid w:val="004539D5"/>
    <w:rsid w:val="00453B68"/>
    <w:rsid w:val="00453F6C"/>
    <w:rsid w:val="004542F7"/>
    <w:rsid w:val="00454B7F"/>
    <w:rsid w:val="00454C96"/>
    <w:rsid w:val="00454D32"/>
    <w:rsid w:val="004550CF"/>
    <w:rsid w:val="004553E7"/>
    <w:rsid w:val="00455F96"/>
    <w:rsid w:val="00456249"/>
    <w:rsid w:val="0045644A"/>
    <w:rsid w:val="004566C6"/>
    <w:rsid w:val="0045724D"/>
    <w:rsid w:val="00457A8D"/>
    <w:rsid w:val="004607BC"/>
    <w:rsid w:val="00460AA8"/>
    <w:rsid w:val="00460B49"/>
    <w:rsid w:val="00461B67"/>
    <w:rsid w:val="00462198"/>
    <w:rsid w:val="00462EB5"/>
    <w:rsid w:val="004631C5"/>
    <w:rsid w:val="004632D0"/>
    <w:rsid w:val="004634AA"/>
    <w:rsid w:val="00463752"/>
    <w:rsid w:val="00464262"/>
    <w:rsid w:val="0046481F"/>
    <w:rsid w:val="00464881"/>
    <w:rsid w:val="00464A0C"/>
    <w:rsid w:val="00464DEB"/>
    <w:rsid w:val="0046512F"/>
    <w:rsid w:val="00465D24"/>
    <w:rsid w:val="00465F9E"/>
    <w:rsid w:val="00466132"/>
    <w:rsid w:val="00466173"/>
    <w:rsid w:val="004664EF"/>
    <w:rsid w:val="00466C8A"/>
    <w:rsid w:val="00466E5D"/>
    <w:rsid w:val="0046745C"/>
    <w:rsid w:val="004676FD"/>
    <w:rsid w:val="00467B0A"/>
    <w:rsid w:val="00467BEE"/>
    <w:rsid w:val="0047015E"/>
    <w:rsid w:val="00470A72"/>
    <w:rsid w:val="00471420"/>
    <w:rsid w:val="00471896"/>
    <w:rsid w:val="00471C26"/>
    <w:rsid w:val="00471E3F"/>
    <w:rsid w:val="0047236B"/>
    <w:rsid w:val="004726D8"/>
    <w:rsid w:val="00472DF0"/>
    <w:rsid w:val="00473702"/>
    <w:rsid w:val="004748EC"/>
    <w:rsid w:val="00474D6A"/>
    <w:rsid w:val="00474DAD"/>
    <w:rsid w:val="0047559B"/>
    <w:rsid w:val="00476014"/>
    <w:rsid w:val="00476A8F"/>
    <w:rsid w:val="00476E04"/>
    <w:rsid w:val="00477212"/>
    <w:rsid w:val="00477276"/>
    <w:rsid w:val="00477761"/>
    <w:rsid w:val="00480449"/>
    <w:rsid w:val="00480B0F"/>
    <w:rsid w:val="00480FF1"/>
    <w:rsid w:val="004812AD"/>
    <w:rsid w:val="00481547"/>
    <w:rsid w:val="00481A77"/>
    <w:rsid w:val="00481D17"/>
    <w:rsid w:val="004826CC"/>
    <w:rsid w:val="004826FE"/>
    <w:rsid w:val="00482D02"/>
    <w:rsid w:val="0048321C"/>
    <w:rsid w:val="00484091"/>
    <w:rsid w:val="004841D9"/>
    <w:rsid w:val="004854E5"/>
    <w:rsid w:val="00485797"/>
    <w:rsid w:val="004860F7"/>
    <w:rsid w:val="004865E6"/>
    <w:rsid w:val="00486865"/>
    <w:rsid w:val="00486E1D"/>
    <w:rsid w:val="004872D2"/>
    <w:rsid w:val="00487DCD"/>
    <w:rsid w:val="00487FC5"/>
    <w:rsid w:val="004905D8"/>
    <w:rsid w:val="00490E0D"/>
    <w:rsid w:val="0049127C"/>
    <w:rsid w:val="00491C74"/>
    <w:rsid w:val="00491E04"/>
    <w:rsid w:val="004926F6"/>
    <w:rsid w:val="004929B5"/>
    <w:rsid w:val="00492CE0"/>
    <w:rsid w:val="00492CF7"/>
    <w:rsid w:val="004931E5"/>
    <w:rsid w:val="004939FF"/>
    <w:rsid w:val="00494AB3"/>
    <w:rsid w:val="00494D6E"/>
    <w:rsid w:val="004951C0"/>
    <w:rsid w:val="004951F1"/>
    <w:rsid w:val="00495344"/>
    <w:rsid w:val="00495620"/>
    <w:rsid w:val="00496434"/>
    <w:rsid w:val="004978AC"/>
    <w:rsid w:val="0049795C"/>
    <w:rsid w:val="004979D5"/>
    <w:rsid w:val="004A0F63"/>
    <w:rsid w:val="004A1632"/>
    <w:rsid w:val="004A1A58"/>
    <w:rsid w:val="004A2187"/>
    <w:rsid w:val="004A2690"/>
    <w:rsid w:val="004A2A6A"/>
    <w:rsid w:val="004A3C13"/>
    <w:rsid w:val="004A4240"/>
    <w:rsid w:val="004A45A5"/>
    <w:rsid w:val="004A55B6"/>
    <w:rsid w:val="004A5F9B"/>
    <w:rsid w:val="004A6919"/>
    <w:rsid w:val="004A6A83"/>
    <w:rsid w:val="004A6B18"/>
    <w:rsid w:val="004A6FBE"/>
    <w:rsid w:val="004A7BBD"/>
    <w:rsid w:val="004A7F75"/>
    <w:rsid w:val="004B0B92"/>
    <w:rsid w:val="004B0E04"/>
    <w:rsid w:val="004B0F0B"/>
    <w:rsid w:val="004B1AD9"/>
    <w:rsid w:val="004B1EE9"/>
    <w:rsid w:val="004B200B"/>
    <w:rsid w:val="004B2367"/>
    <w:rsid w:val="004B2522"/>
    <w:rsid w:val="004B283B"/>
    <w:rsid w:val="004B2848"/>
    <w:rsid w:val="004B2D3E"/>
    <w:rsid w:val="004B3F54"/>
    <w:rsid w:val="004B449F"/>
    <w:rsid w:val="004B45C9"/>
    <w:rsid w:val="004B4760"/>
    <w:rsid w:val="004B48CD"/>
    <w:rsid w:val="004B4EF3"/>
    <w:rsid w:val="004B6271"/>
    <w:rsid w:val="004B64D0"/>
    <w:rsid w:val="004B6C40"/>
    <w:rsid w:val="004B6EE0"/>
    <w:rsid w:val="004B785A"/>
    <w:rsid w:val="004B7900"/>
    <w:rsid w:val="004C17BF"/>
    <w:rsid w:val="004C1CA4"/>
    <w:rsid w:val="004C22D4"/>
    <w:rsid w:val="004C24CD"/>
    <w:rsid w:val="004C25DB"/>
    <w:rsid w:val="004C2A8D"/>
    <w:rsid w:val="004C2E64"/>
    <w:rsid w:val="004C4527"/>
    <w:rsid w:val="004C4C0C"/>
    <w:rsid w:val="004C4EE0"/>
    <w:rsid w:val="004C4FCF"/>
    <w:rsid w:val="004C5172"/>
    <w:rsid w:val="004C5BC5"/>
    <w:rsid w:val="004C5EEA"/>
    <w:rsid w:val="004C5F7B"/>
    <w:rsid w:val="004C6936"/>
    <w:rsid w:val="004C75C7"/>
    <w:rsid w:val="004C7BB6"/>
    <w:rsid w:val="004D0A85"/>
    <w:rsid w:val="004D2F03"/>
    <w:rsid w:val="004D3AA8"/>
    <w:rsid w:val="004D3BD9"/>
    <w:rsid w:val="004D3CFC"/>
    <w:rsid w:val="004D406A"/>
    <w:rsid w:val="004D6619"/>
    <w:rsid w:val="004D6F27"/>
    <w:rsid w:val="004D766E"/>
    <w:rsid w:val="004D771F"/>
    <w:rsid w:val="004D7B17"/>
    <w:rsid w:val="004D7FB7"/>
    <w:rsid w:val="004E06C9"/>
    <w:rsid w:val="004E0BC1"/>
    <w:rsid w:val="004E0DF7"/>
    <w:rsid w:val="004E137E"/>
    <w:rsid w:val="004E1599"/>
    <w:rsid w:val="004E1645"/>
    <w:rsid w:val="004E1936"/>
    <w:rsid w:val="004E1E55"/>
    <w:rsid w:val="004E2623"/>
    <w:rsid w:val="004E2CCE"/>
    <w:rsid w:val="004E2E47"/>
    <w:rsid w:val="004E3641"/>
    <w:rsid w:val="004E38E0"/>
    <w:rsid w:val="004E3AED"/>
    <w:rsid w:val="004E4D0A"/>
    <w:rsid w:val="004E4DD8"/>
    <w:rsid w:val="004E4F56"/>
    <w:rsid w:val="004E50BD"/>
    <w:rsid w:val="004E55E5"/>
    <w:rsid w:val="004E562E"/>
    <w:rsid w:val="004E5677"/>
    <w:rsid w:val="004E61E7"/>
    <w:rsid w:val="004E684E"/>
    <w:rsid w:val="004E6A81"/>
    <w:rsid w:val="004E6A82"/>
    <w:rsid w:val="004E6B1A"/>
    <w:rsid w:val="004E7749"/>
    <w:rsid w:val="004E7A22"/>
    <w:rsid w:val="004F16B1"/>
    <w:rsid w:val="004F206F"/>
    <w:rsid w:val="004F2134"/>
    <w:rsid w:val="004F2542"/>
    <w:rsid w:val="004F2616"/>
    <w:rsid w:val="004F27DA"/>
    <w:rsid w:val="004F2F61"/>
    <w:rsid w:val="004F31F5"/>
    <w:rsid w:val="004F44A6"/>
    <w:rsid w:val="004F488A"/>
    <w:rsid w:val="004F49EB"/>
    <w:rsid w:val="004F625D"/>
    <w:rsid w:val="004F6A9C"/>
    <w:rsid w:val="004F73F8"/>
    <w:rsid w:val="005005F8"/>
    <w:rsid w:val="005006F8"/>
    <w:rsid w:val="00500C7A"/>
    <w:rsid w:val="00501199"/>
    <w:rsid w:val="005011D4"/>
    <w:rsid w:val="00501B15"/>
    <w:rsid w:val="00501ECA"/>
    <w:rsid w:val="00502446"/>
    <w:rsid w:val="005027ED"/>
    <w:rsid w:val="005031EA"/>
    <w:rsid w:val="005035E6"/>
    <w:rsid w:val="00503F7B"/>
    <w:rsid w:val="0050428D"/>
    <w:rsid w:val="0050440A"/>
    <w:rsid w:val="00505F2E"/>
    <w:rsid w:val="005069C2"/>
    <w:rsid w:val="00507058"/>
    <w:rsid w:val="0050706D"/>
    <w:rsid w:val="005077E1"/>
    <w:rsid w:val="00507DA0"/>
    <w:rsid w:val="00507E04"/>
    <w:rsid w:val="005110CB"/>
    <w:rsid w:val="00511267"/>
    <w:rsid w:val="005112E0"/>
    <w:rsid w:val="00511412"/>
    <w:rsid w:val="0051159E"/>
    <w:rsid w:val="00511F7F"/>
    <w:rsid w:val="00512F8A"/>
    <w:rsid w:val="0051369E"/>
    <w:rsid w:val="0051390A"/>
    <w:rsid w:val="00513AFA"/>
    <w:rsid w:val="00513BEA"/>
    <w:rsid w:val="005143CC"/>
    <w:rsid w:val="0051467D"/>
    <w:rsid w:val="00514705"/>
    <w:rsid w:val="00514726"/>
    <w:rsid w:val="005148CD"/>
    <w:rsid w:val="00514A7F"/>
    <w:rsid w:val="00514CF6"/>
    <w:rsid w:val="00515411"/>
    <w:rsid w:val="0051546C"/>
    <w:rsid w:val="005156B1"/>
    <w:rsid w:val="0051594B"/>
    <w:rsid w:val="00515CE1"/>
    <w:rsid w:val="00516B03"/>
    <w:rsid w:val="005170F8"/>
    <w:rsid w:val="005174E5"/>
    <w:rsid w:val="00517671"/>
    <w:rsid w:val="00517FF5"/>
    <w:rsid w:val="005206C1"/>
    <w:rsid w:val="005207FC"/>
    <w:rsid w:val="0052145B"/>
    <w:rsid w:val="0052188A"/>
    <w:rsid w:val="0052236F"/>
    <w:rsid w:val="00523145"/>
    <w:rsid w:val="00523254"/>
    <w:rsid w:val="0052345C"/>
    <w:rsid w:val="00523942"/>
    <w:rsid w:val="00523F75"/>
    <w:rsid w:val="005249A9"/>
    <w:rsid w:val="005253C3"/>
    <w:rsid w:val="005255D3"/>
    <w:rsid w:val="00525851"/>
    <w:rsid w:val="005265BA"/>
    <w:rsid w:val="005269E7"/>
    <w:rsid w:val="00526E7C"/>
    <w:rsid w:val="0053072C"/>
    <w:rsid w:val="00530DC4"/>
    <w:rsid w:val="00531822"/>
    <w:rsid w:val="00531EF4"/>
    <w:rsid w:val="00531F62"/>
    <w:rsid w:val="0053228E"/>
    <w:rsid w:val="00532922"/>
    <w:rsid w:val="005332A9"/>
    <w:rsid w:val="0053343D"/>
    <w:rsid w:val="005336EB"/>
    <w:rsid w:val="00533FE1"/>
    <w:rsid w:val="005340FC"/>
    <w:rsid w:val="00534914"/>
    <w:rsid w:val="00534A14"/>
    <w:rsid w:val="00535364"/>
    <w:rsid w:val="00535C7B"/>
    <w:rsid w:val="00535F14"/>
    <w:rsid w:val="00536156"/>
    <w:rsid w:val="00537084"/>
    <w:rsid w:val="00537C0D"/>
    <w:rsid w:val="00537E72"/>
    <w:rsid w:val="00540989"/>
    <w:rsid w:val="00540B93"/>
    <w:rsid w:val="00540E10"/>
    <w:rsid w:val="00540E56"/>
    <w:rsid w:val="00540EA3"/>
    <w:rsid w:val="005412BF"/>
    <w:rsid w:val="00542706"/>
    <w:rsid w:val="0054284B"/>
    <w:rsid w:val="0054290B"/>
    <w:rsid w:val="00542FEE"/>
    <w:rsid w:val="005436EA"/>
    <w:rsid w:val="00543DD0"/>
    <w:rsid w:val="0054442E"/>
    <w:rsid w:val="00544CB2"/>
    <w:rsid w:val="00544D0A"/>
    <w:rsid w:val="00544D9F"/>
    <w:rsid w:val="005453E0"/>
    <w:rsid w:val="00545B02"/>
    <w:rsid w:val="00545D8D"/>
    <w:rsid w:val="0054619B"/>
    <w:rsid w:val="005466D0"/>
    <w:rsid w:val="00546956"/>
    <w:rsid w:val="00546BC6"/>
    <w:rsid w:val="00546EE2"/>
    <w:rsid w:val="00547A2E"/>
    <w:rsid w:val="005508BC"/>
    <w:rsid w:val="0055095D"/>
    <w:rsid w:val="00551732"/>
    <w:rsid w:val="0055177F"/>
    <w:rsid w:val="00551F54"/>
    <w:rsid w:val="0055254C"/>
    <w:rsid w:val="00553204"/>
    <w:rsid w:val="00553532"/>
    <w:rsid w:val="00553712"/>
    <w:rsid w:val="00553A18"/>
    <w:rsid w:val="00554750"/>
    <w:rsid w:val="00554854"/>
    <w:rsid w:val="00554AC8"/>
    <w:rsid w:val="00554BD5"/>
    <w:rsid w:val="005551DE"/>
    <w:rsid w:val="0055683B"/>
    <w:rsid w:val="00556857"/>
    <w:rsid w:val="005570AA"/>
    <w:rsid w:val="0055717A"/>
    <w:rsid w:val="00557950"/>
    <w:rsid w:val="005605E2"/>
    <w:rsid w:val="00560AE3"/>
    <w:rsid w:val="00561016"/>
    <w:rsid w:val="00561040"/>
    <w:rsid w:val="00561077"/>
    <w:rsid w:val="0056316A"/>
    <w:rsid w:val="005633AD"/>
    <w:rsid w:val="0056449A"/>
    <w:rsid w:val="005647EB"/>
    <w:rsid w:val="00564D75"/>
    <w:rsid w:val="0056535B"/>
    <w:rsid w:val="00565A6C"/>
    <w:rsid w:val="00565C77"/>
    <w:rsid w:val="0056625D"/>
    <w:rsid w:val="005662D2"/>
    <w:rsid w:val="0056700D"/>
    <w:rsid w:val="0056732E"/>
    <w:rsid w:val="00567566"/>
    <w:rsid w:val="005675C7"/>
    <w:rsid w:val="00567D7E"/>
    <w:rsid w:val="005714B6"/>
    <w:rsid w:val="005717FE"/>
    <w:rsid w:val="00571ADE"/>
    <w:rsid w:val="005720B4"/>
    <w:rsid w:val="00572544"/>
    <w:rsid w:val="00572E93"/>
    <w:rsid w:val="00573067"/>
    <w:rsid w:val="005732C0"/>
    <w:rsid w:val="00573AC0"/>
    <w:rsid w:val="00573C8B"/>
    <w:rsid w:val="00574E86"/>
    <w:rsid w:val="00575A4E"/>
    <w:rsid w:val="00575BDF"/>
    <w:rsid w:val="00576051"/>
    <w:rsid w:val="00576D9B"/>
    <w:rsid w:val="00576E03"/>
    <w:rsid w:val="005772AA"/>
    <w:rsid w:val="00577B55"/>
    <w:rsid w:val="00577BE3"/>
    <w:rsid w:val="005801CC"/>
    <w:rsid w:val="005806F4"/>
    <w:rsid w:val="00580AFD"/>
    <w:rsid w:val="00581717"/>
    <w:rsid w:val="005820F3"/>
    <w:rsid w:val="005824AB"/>
    <w:rsid w:val="005828E8"/>
    <w:rsid w:val="00582D80"/>
    <w:rsid w:val="005830BB"/>
    <w:rsid w:val="005837F9"/>
    <w:rsid w:val="00583CE1"/>
    <w:rsid w:val="0058445E"/>
    <w:rsid w:val="005848A6"/>
    <w:rsid w:val="00584B24"/>
    <w:rsid w:val="0058500A"/>
    <w:rsid w:val="005856BB"/>
    <w:rsid w:val="00585D3C"/>
    <w:rsid w:val="005862DC"/>
    <w:rsid w:val="00586334"/>
    <w:rsid w:val="0058634F"/>
    <w:rsid w:val="00586DD6"/>
    <w:rsid w:val="00587C4E"/>
    <w:rsid w:val="005903D4"/>
    <w:rsid w:val="005905C9"/>
    <w:rsid w:val="005905EA"/>
    <w:rsid w:val="005915D0"/>
    <w:rsid w:val="00591AD4"/>
    <w:rsid w:val="00591BD0"/>
    <w:rsid w:val="005920A2"/>
    <w:rsid w:val="00592723"/>
    <w:rsid w:val="00592954"/>
    <w:rsid w:val="00592F61"/>
    <w:rsid w:val="00593139"/>
    <w:rsid w:val="00593297"/>
    <w:rsid w:val="00593C1D"/>
    <w:rsid w:val="00594ECE"/>
    <w:rsid w:val="005951CB"/>
    <w:rsid w:val="00595A27"/>
    <w:rsid w:val="00595C49"/>
    <w:rsid w:val="005960D5"/>
    <w:rsid w:val="0059676B"/>
    <w:rsid w:val="00596B00"/>
    <w:rsid w:val="005972AF"/>
    <w:rsid w:val="005973FA"/>
    <w:rsid w:val="005978D1"/>
    <w:rsid w:val="00597B18"/>
    <w:rsid w:val="00597D70"/>
    <w:rsid w:val="00597D78"/>
    <w:rsid w:val="00597DA6"/>
    <w:rsid w:val="00597DC3"/>
    <w:rsid w:val="005A02D9"/>
    <w:rsid w:val="005A0A15"/>
    <w:rsid w:val="005A0A7D"/>
    <w:rsid w:val="005A0AD7"/>
    <w:rsid w:val="005A173A"/>
    <w:rsid w:val="005A1ECD"/>
    <w:rsid w:val="005A2968"/>
    <w:rsid w:val="005A3567"/>
    <w:rsid w:val="005A40E9"/>
    <w:rsid w:val="005A489A"/>
    <w:rsid w:val="005A51CB"/>
    <w:rsid w:val="005A5420"/>
    <w:rsid w:val="005A55A2"/>
    <w:rsid w:val="005A5813"/>
    <w:rsid w:val="005A5F73"/>
    <w:rsid w:val="005A6565"/>
    <w:rsid w:val="005A6645"/>
    <w:rsid w:val="005A667E"/>
    <w:rsid w:val="005A6F81"/>
    <w:rsid w:val="005A73F9"/>
    <w:rsid w:val="005A794A"/>
    <w:rsid w:val="005A7AA2"/>
    <w:rsid w:val="005A7CE3"/>
    <w:rsid w:val="005A7D21"/>
    <w:rsid w:val="005A7E3E"/>
    <w:rsid w:val="005B0C6D"/>
    <w:rsid w:val="005B0C7B"/>
    <w:rsid w:val="005B10A8"/>
    <w:rsid w:val="005B1B6E"/>
    <w:rsid w:val="005B1E64"/>
    <w:rsid w:val="005B1E7C"/>
    <w:rsid w:val="005B2033"/>
    <w:rsid w:val="005B23A1"/>
    <w:rsid w:val="005B2B0E"/>
    <w:rsid w:val="005B2E05"/>
    <w:rsid w:val="005B4738"/>
    <w:rsid w:val="005B4997"/>
    <w:rsid w:val="005B621C"/>
    <w:rsid w:val="005B76A1"/>
    <w:rsid w:val="005C0232"/>
    <w:rsid w:val="005C0323"/>
    <w:rsid w:val="005C0588"/>
    <w:rsid w:val="005C0A3E"/>
    <w:rsid w:val="005C0C56"/>
    <w:rsid w:val="005C0DEC"/>
    <w:rsid w:val="005C1534"/>
    <w:rsid w:val="005C37CB"/>
    <w:rsid w:val="005C39C8"/>
    <w:rsid w:val="005C41F8"/>
    <w:rsid w:val="005C42D2"/>
    <w:rsid w:val="005C42ED"/>
    <w:rsid w:val="005C44A8"/>
    <w:rsid w:val="005C4610"/>
    <w:rsid w:val="005C4BBA"/>
    <w:rsid w:val="005C4F85"/>
    <w:rsid w:val="005C5141"/>
    <w:rsid w:val="005C5A4E"/>
    <w:rsid w:val="005C5C96"/>
    <w:rsid w:val="005C6281"/>
    <w:rsid w:val="005C6444"/>
    <w:rsid w:val="005C69C2"/>
    <w:rsid w:val="005C6BF1"/>
    <w:rsid w:val="005C7AA3"/>
    <w:rsid w:val="005D049E"/>
    <w:rsid w:val="005D05C3"/>
    <w:rsid w:val="005D0DF7"/>
    <w:rsid w:val="005D116C"/>
    <w:rsid w:val="005D12C4"/>
    <w:rsid w:val="005D14BF"/>
    <w:rsid w:val="005D16F4"/>
    <w:rsid w:val="005D1A49"/>
    <w:rsid w:val="005D205D"/>
    <w:rsid w:val="005D24DA"/>
    <w:rsid w:val="005D30E6"/>
    <w:rsid w:val="005D3297"/>
    <w:rsid w:val="005D3479"/>
    <w:rsid w:val="005D366C"/>
    <w:rsid w:val="005D44FF"/>
    <w:rsid w:val="005D45A4"/>
    <w:rsid w:val="005D4634"/>
    <w:rsid w:val="005D4AA4"/>
    <w:rsid w:val="005D5028"/>
    <w:rsid w:val="005D51C4"/>
    <w:rsid w:val="005D5A42"/>
    <w:rsid w:val="005D65B1"/>
    <w:rsid w:val="005D65EC"/>
    <w:rsid w:val="005D66B9"/>
    <w:rsid w:val="005D67E0"/>
    <w:rsid w:val="005D6E89"/>
    <w:rsid w:val="005D6E90"/>
    <w:rsid w:val="005D7087"/>
    <w:rsid w:val="005D70FB"/>
    <w:rsid w:val="005E0080"/>
    <w:rsid w:val="005E00A9"/>
    <w:rsid w:val="005E0588"/>
    <w:rsid w:val="005E05BD"/>
    <w:rsid w:val="005E119A"/>
    <w:rsid w:val="005E1A08"/>
    <w:rsid w:val="005E1E8D"/>
    <w:rsid w:val="005E2B79"/>
    <w:rsid w:val="005E2C5A"/>
    <w:rsid w:val="005E2D0B"/>
    <w:rsid w:val="005E3636"/>
    <w:rsid w:val="005E3C5E"/>
    <w:rsid w:val="005E4AF9"/>
    <w:rsid w:val="005E4E0E"/>
    <w:rsid w:val="005E522A"/>
    <w:rsid w:val="005E5C55"/>
    <w:rsid w:val="005E664E"/>
    <w:rsid w:val="005E6D06"/>
    <w:rsid w:val="005E7067"/>
    <w:rsid w:val="005E7325"/>
    <w:rsid w:val="005E7B5D"/>
    <w:rsid w:val="005E7E42"/>
    <w:rsid w:val="005F0640"/>
    <w:rsid w:val="005F1115"/>
    <w:rsid w:val="005F136E"/>
    <w:rsid w:val="005F1666"/>
    <w:rsid w:val="005F1B3A"/>
    <w:rsid w:val="005F2195"/>
    <w:rsid w:val="005F3BED"/>
    <w:rsid w:val="005F4334"/>
    <w:rsid w:val="005F4AFA"/>
    <w:rsid w:val="005F5B0D"/>
    <w:rsid w:val="005F66EC"/>
    <w:rsid w:val="005F6AF3"/>
    <w:rsid w:val="005F7447"/>
    <w:rsid w:val="006000C1"/>
    <w:rsid w:val="00600786"/>
    <w:rsid w:val="006010EC"/>
    <w:rsid w:val="0060146E"/>
    <w:rsid w:val="0060181F"/>
    <w:rsid w:val="006018E8"/>
    <w:rsid w:val="00601E79"/>
    <w:rsid w:val="006024A7"/>
    <w:rsid w:val="006029C1"/>
    <w:rsid w:val="0060380C"/>
    <w:rsid w:val="00603D22"/>
    <w:rsid w:val="0060540A"/>
    <w:rsid w:val="00606296"/>
    <w:rsid w:val="006062E3"/>
    <w:rsid w:val="006077DA"/>
    <w:rsid w:val="00607BDD"/>
    <w:rsid w:val="00610063"/>
    <w:rsid w:val="00610575"/>
    <w:rsid w:val="00611440"/>
    <w:rsid w:val="006115BA"/>
    <w:rsid w:val="006116A1"/>
    <w:rsid w:val="00611BC8"/>
    <w:rsid w:val="00611EA5"/>
    <w:rsid w:val="00612148"/>
    <w:rsid w:val="00612222"/>
    <w:rsid w:val="00612236"/>
    <w:rsid w:val="00612431"/>
    <w:rsid w:val="0061275A"/>
    <w:rsid w:val="0061297C"/>
    <w:rsid w:val="00612D70"/>
    <w:rsid w:val="0061359A"/>
    <w:rsid w:val="0061389C"/>
    <w:rsid w:val="0061505F"/>
    <w:rsid w:val="006152E6"/>
    <w:rsid w:val="0061684F"/>
    <w:rsid w:val="0061756F"/>
    <w:rsid w:val="00617889"/>
    <w:rsid w:val="006178C3"/>
    <w:rsid w:val="006202FA"/>
    <w:rsid w:val="00620373"/>
    <w:rsid w:val="00620AD8"/>
    <w:rsid w:val="00620EEF"/>
    <w:rsid w:val="00620F8D"/>
    <w:rsid w:val="00621F0C"/>
    <w:rsid w:val="00622093"/>
    <w:rsid w:val="00622C45"/>
    <w:rsid w:val="006231A0"/>
    <w:rsid w:val="006233B2"/>
    <w:rsid w:val="006236B5"/>
    <w:rsid w:val="00623770"/>
    <w:rsid w:val="00623A83"/>
    <w:rsid w:val="00623F41"/>
    <w:rsid w:val="00624DC7"/>
    <w:rsid w:val="00624E93"/>
    <w:rsid w:val="006251D5"/>
    <w:rsid w:val="006261A1"/>
    <w:rsid w:val="006263BB"/>
    <w:rsid w:val="006267E2"/>
    <w:rsid w:val="006269C9"/>
    <w:rsid w:val="006273FE"/>
    <w:rsid w:val="00627524"/>
    <w:rsid w:val="00627F53"/>
    <w:rsid w:val="0063021F"/>
    <w:rsid w:val="00630A8E"/>
    <w:rsid w:val="0063122C"/>
    <w:rsid w:val="006319B3"/>
    <w:rsid w:val="0063298A"/>
    <w:rsid w:val="00632A20"/>
    <w:rsid w:val="00633095"/>
    <w:rsid w:val="006332E0"/>
    <w:rsid w:val="00633B1F"/>
    <w:rsid w:val="0063423F"/>
    <w:rsid w:val="00634301"/>
    <w:rsid w:val="006347ED"/>
    <w:rsid w:val="00634814"/>
    <w:rsid w:val="00634E09"/>
    <w:rsid w:val="00635327"/>
    <w:rsid w:val="00635C37"/>
    <w:rsid w:val="0063624F"/>
    <w:rsid w:val="00636A11"/>
    <w:rsid w:val="00636AB6"/>
    <w:rsid w:val="006371B0"/>
    <w:rsid w:val="00637859"/>
    <w:rsid w:val="00637B25"/>
    <w:rsid w:val="006401B3"/>
    <w:rsid w:val="0064114D"/>
    <w:rsid w:val="006412D1"/>
    <w:rsid w:val="006413E9"/>
    <w:rsid w:val="00641A32"/>
    <w:rsid w:val="00641E68"/>
    <w:rsid w:val="00641ED1"/>
    <w:rsid w:val="00642EC7"/>
    <w:rsid w:val="00643832"/>
    <w:rsid w:val="006438BC"/>
    <w:rsid w:val="00644CDA"/>
    <w:rsid w:val="006450D3"/>
    <w:rsid w:val="006453CD"/>
    <w:rsid w:val="00645BC6"/>
    <w:rsid w:val="00645C26"/>
    <w:rsid w:val="00645CD9"/>
    <w:rsid w:val="006461AA"/>
    <w:rsid w:val="00646521"/>
    <w:rsid w:val="00646815"/>
    <w:rsid w:val="00646AFE"/>
    <w:rsid w:val="006477F8"/>
    <w:rsid w:val="00651002"/>
    <w:rsid w:val="00652092"/>
    <w:rsid w:val="006529C1"/>
    <w:rsid w:val="00653E32"/>
    <w:rsid w:val="0065438C"/>
    <w:rsid w:val="006546ED"/>
    <w:rsid w:val="00654A80"/>
    <w:rsid w:val="00654BDE"/>
    <w:rsid w:val="00654F02"/>
    <w:rsid w:val="00655069"/>
    <w:rsid w:val="006550D9"/>
    <w:rsid w:val="006551D0"/>
    <w:rsid w:val="00655688"/>
    <w:rsid w:val="00655DA6"/>
    <w:rsid w:val="00655E13"/>
    <w:rsid w:val="00655EB3"/>
    <w:rsid w:val="006564EC"/>
    <w:rsid w:val="00656C43"/>
    <w:rsid w:val="006570D0"/>
    <w:rsid w:val="006571DC"/>
    <w:rsid w:val="00657AFF"/>
    <w:rsid w:val="00657DB7"/>
    <w:rsid w:val="00657F93"/>
    <w:rsid w:val="00660337"/>
    <w:rsid w:val="006606CB"/>
    <w:rsid w:val="0066135C"/>
    <w:rsid w:val="00661BC8"/>
    <w:rsid w:val="00661C85"/>
    <w:rsid w:val="00662478"/>
    <w:rsid w:val="00662B02"/>
    <w:rsid w:val="00663A9C"/>
    <w:rsid w:val="00664066"/>
    <w:rsid w:val="00664EF9"/>
    <w:rsid w:val="00665248"/>
    <w:rsid w:val="00666A3B"/>
    <w:rsid w:val="00667405"/>
    <w:rsid w:val="00667C14"/>
    <w:rsid w:val="006710E3"/>
    <w:rsid w:val="006718DA"/>
    <w:rsid w:val="00671F85"/>
    <w:rsid w:val="00672603"/>
    <w:rsid w:val="00672A5F"/>
    <w:rsid w:val="00673F22"/>
    <w:rsid w:val="006743B6"/>
    <w:rsid w:val="00674514"/>
    <w:rsid w:val="006750D0"/>
    <w:rsid w:val="006755B4"/>
    <w:rsid w:val="00676558"/>
    <w:rsid w:val="0067697C"/>
    <w:rsid w:val="006802A6"/>
    <w:rsid w:val="00681562"/>
    <w:rsid w:val="00681A96"/>
    <w:rsid w:val="00681DB5"/>
    <w:rsid w:val="006820D0"/>
    <w:rsid w:val="0068249B"/>
    <w:rsid w:val="00682B40"/>
    <w:rsid w:val="00685442"/>
    <w:rsid w:val="00685857"/>
    <w:rsid w:val="00685AEB"/>
    <w:rsid w:val="0068632C"/>
    <w:rsid w:val="0068651A"/>
    <w:rsid w:val="0068673B"/>
    <w:rsid w:val="00686901"/>
    <w:rsid w:val="0069016B"/>
    <w:rsid w:val="0069024B"/>
    <w:rsid w:val="006918A3"/>
    <w:rsid w:val="00691907"/>
    <w:rsid w:val="00692EF1"/>
    <w:rsid w:val="00693876"/>
    <w:rsid w:val="006938E8"/>
    <w:rsid w:val="00693978"/>
    <w:rsid w:val="00693C47"/>
    <w:rsid w:val="00693D1B"/>
    <w:rsid w:val="00693F7E"/>
    <w:rsid w:val="00694D57"/>
    <w:rsid w:val="00694F93"/>
    <w:rsid w:val="006952B8"/>
    <w:rsid w:val="006966AF"/>
    <w:rsid w:val="00696EDE"/>
    <w:rsid w:val="0069789B"/>
    <w:rsid w:val="006A019A"/>
    <w:rsid w:val="006A0338"/>
    <w:rsid w:val="006A0E2A"/>
    <w:rsid w:val="006A1885"/>
    <w:rsid w:val="006A1A4B"/>
    <w:rsid w:val="006A21AB"/>
    <w:rsid w:val="006A22F5"/>
    <w:rsid w:val="006A2634"/>
    <w:rsid w:val="006A2861"/>
    <w:rsid w:val="006A2C8E"/>
    <w:rsid w:val="006A328F"/>
    <w:rsid w:val="006A42DE"/>
    <w:rsid w:val="006A48CA"/>
    <w:rsid w:val="006A5062"/>
    <w:rsid w:val="006A553E"/>
    <w:rsid w:val="006A594C"/>
    <w:rsid w:val="006A5BBD"/>
    <w:rsid w:val="006A5C12"/>
    <w:rsid w:val="006A65B7"/>
    <w:rsid w:val="006A6838"/>
    <w:rsid w:val="006A6D86"/>
    <w:rsid w:val="006A7045"/>
    <w:rsid w:val="006A71DF"/>
    <w:rsid w:val="006A72DA"/>
    <w:rsid w:val="006A77FA"/>
    <w:rsid w:val="006A7916"/>
    <w:rsid w:val="006B072E"/>
    <w:rsid w:val="006B0D22"/>
    <w:rsid w:val="006B0EB1"/>
    <w:rsid w:val="006B0EFD"/>
    <w:rsid w:val="006B17C1"/>
    <w:rsid w:val="006B1A3C"/>
    <w:rsid w:val="006B216A"/>
    <w:rsid w:val="006B22E7"/>
    <w:rsid w:val="006B2806"/>
    <w:rsid w:val="006B311F"/>
    <w:rsid w:val="006B31C4"/>
    <w:rsid w:val="006B32A0"/>
    <w:rsid w:val="006B336D"/>
    <w:rsid w:val="006B3B6B"/>
    <w:rsid w:val="006B40E7"/>
    <w:rsid w:val="006B458E"/>
    <w:rsid w:val="006B4B66"/>
    <w:rsid w:val="006B5D11"/>
    <w:rsid w:val="006B7358"/>
    <w:rsid w:val="006B7389"/>
    <w:rsid w:val="006B7537"/>
    <w:rsid w:val="006B753D"/>
    <w:rsid w:val="006B7D55"/>
    <w:rsid w:val="006C0975"/>
    <w:rsid w:val="006C14F4"/>
    <w:rsid w:val="006C2372"/>
    <w:rsid w:val="006C29E3"/>
    <w:rsid w:val="006C2AF5"/>
    <w:rsid w:val="006C2DB2"/>
    <w:rsid w:val="006C3354"/>
    <w:rsid w:val="006C33FE"/>
    <w:rsid w:val="006C3428"/>
    <w:rsid w:val="006C34CF"/>
    <w:rsid w:val="006C492E"/>
    <w:rsid w:val="006C499C"/>
    <w:rsid w:val="006C4FEE"/>
    <w:rsid w:val="006C57A3"/>
    <w:rsid w:val="006C5945"/>
    <w:rsid w:val="006C5ED7"/>
    <w:rsid w:val="006C6251"/>
    <w:rsid w:val="006C626C"/>
    <w:rsid w:val="006C6310"/>
    <w:rsid w:val="006C6B21"/>
    <w:rsid w:val="006C7390"/>
    <w:rsid w:val="006C7C73"/>
    <w:rsid w:val="006C7C74"/>
    <w:rsid w:val="006C7E59"/>
    <w:rsid w:val="006D00A7"/>
    <w:rsid w:val="006D0AF9"/>
    <w:rsid w:val="006D0C8B"/>
    <w:rsid w:val="006D0E8D"/>
    <w:rsid w:val="006D0FAD"/>
    <w:rsid w:val="006D1094"/>
    <w:rsid w:val="006D1146"/>
    <w:rsid w:val="006D196E"/>
    <w:rsid w:val="006D1EF2"/>
    <w:rsid w:val="006D2231"/>
    <w:rsid w:val="006D2E58"/>
    <w:rsid w:val="006D3725"/>
    <w:rsid w:val="006D492B"/>
    <w:rsid w:val="006D547B"/>
    <w:rsid w:val="006D578B"/>
    <w:rsid w:val="006D70AD"/>
    <w:rsid w:val="006D7218"/>
    <w:rsid w:val="006D7B47"/>
    <w:rsid w:val="006E1A08"/>
    <w:rsid w:val="006E1CBF"/>
    <w:rsid w:val="006E211E"/>
    <w:rsid w:val="006E2BCC"/>
    <w:rsid w:val="006E330B"/>
    <w:rsid w:val="006E3372"/>
    <w:rsid w:val="006E36F1"/>
    <w:rsid w:val="006E3C70"/>
    <w:rsid w:val="006E4B89"/>
    <w:rsid w:val="006E4DA9"/>
    <w:rsid w:val="006E514A"/>
    <w:rsid w:val="006E5763"/>
    <w:rsid w:val="006E5A72"/>
    <w:rsid w:val="006E5ABE"/>
    <w:rsid w:val="006E5ED0"/>
    <w:rsid w:val="006E6163"/>
    <w:rsid w:val="006E63DB"/>
    <w:rsid w:val="006E7078"/>
    <w:rsid w:val="006E76BF"/>
    <w:rsid w:val="006E7A17"/>
    <w:rsid w:val="006E7CBE"/>
    <w:rsid w:val="006E7D0D"/>
    <w:rsid w:val="006F1B77"/>
    <w:rsid w:val="006F1CBF"/>
    <w:rsid w:val="006F1E48"/>
    <w:rsid w:val="006F2268"/>
    <w:rsid w:val="006F242B"/>
    <w:rsid w:val="006F28E8"/>
    <w:rsid w:val="006F3121"/>
    <w:rsid w:val="006F3C81"/>
    <w:rsid w:val="006F4267"/>
    <w:rsid w:val="006F4304"/>
    <w:rsid w:val="006F44DF"/>
    <w:rsid w:val="006F5576"/>
    <w:rsid w:val="006F5735"/>
    <w:rsid w:val="006F5E3E"/>
    <w:rsid w:val="006F61D7"/>
    <w:rsid w:val="006F6F7C"/>
    <w:rsid w:val="006F7A70"/>
    <w:rsid w:val="006F7FED"/>
    <w:rsid w:val="00700127"/>
    <w:rsid w:val="007001BD"/>
    <w:rsid w:val="00700970"/>
    <w:rsid w:val="007010B2"/>
    <w:rsid w:val="00701B22"/>
    <w:rsid w:val="00701BD4"/>
    <w:rsid w:val="00702023"/>
    <w:rsid w:val="007023E1"/>
    <w:rsid w:val="00702B4C"/>
    <w:rsid w:val="00703973"/>
    <w:rsid w:val="00704AC6"/>
    <w:rsid w:val="00705957"/>
    <w:rsid w:val="00705A9A"/>
    <w:rsid w:val="00705C3C"/>
    <w:rsid w:val="00705E20"/>
    <w:rsid w:val="007061DB"/>
    <w:rsid w:val="00706497"/>
    <w:rsid w:val="007069C0"/>
    <w:rsid w:val="00707210"/>
    <w:rsid w:val="007100D8"/>
    <w:rsid w:val="00710260"/>
    <w:rsid w:val="00710F38"/>
    <w:rsid w:val="0071105D"/>
    <w:rsid w:val="0071193D"/>
    <w:rsid w:val="00712F2F"/>
    <w:rsid w:val="00713145"/>
    <w:rsid w:val="00713630"/>
    <w:rsid w:val="007137D7"/>
    <w:rsid w:val="00713BA2"/>
    <w:rsid w:val="0071433F"/>
    <w:rsid w:val="00714B36"/>
    <w:rsid w:val="00714F12"/>
    <w:rsid w:val="00715000"/>
    <w:rsid w:val="00715467"/>
    <w:rsid w:val="007158F3"/>
    <w:rsid w:val="00715E99"/>
    <w:rsid w:val="00715EE4"/>
    <w:rsid w:val="007160D6"/>
    <w:rsid w:val="007161DC"/>
    <w:rsid w:val="007166BF"/>
    <w:rsid w:val="007168B4"/>
    <w:rsid w:val="00716C06"/>
    <w:rsid w:val="00717173"/>
    <w:rsid w:val="007172A7"/>
    <w:rsid w:val="007178AF"/>
    <w:rsid w:val="00717CEA"/>
    <w:rsid w:val="0072280C"/>
    <w:rsid w:val="007230AB"/>
    <w:rsid w:val="007231D9"/>
    <w:rsid w:val="007235F3"/>
    <w:rsid w:val="0072375E"/>
    <w:rsid w:val="00723763"/>
    <w:rsid w:val="00723851"/>
    <w:rsid w:val="0072429E"/>
    <w:rsid w:val="00724875"/>
    <w:rsid w:val="00724D8A"/>
    <w:rsid w:val="00724F61"/>
    <w:rsid w:val="0072519A"/>
    <w:rsid w:val="0072628D"/>
    <w:rsid w:val="007264C0"/>
    <w:rsid w:val="00726B85"/>
    <w:rsid w:val="00726EA1"/>
    <w:rsid w:val="007270BB"/>
    <w:rsid w:val="0072716A"/>
    <w:rsid w:val="00727199"/>
    <w:rsid w:val="007271F3"/>
    <w:rsid w:val="00727834"/>
    <w:rsid w:val="00730256"/>
    <w:rsid w:val="00731055"/>
    <w:rsid w:val="007314BE"/>
    <w:rsid w:val="007316CA"/>
    <w:rsid w:val="007323F8"/>
    <w:rsid w:val="00732531"/>
    <w:rsid w:val="00734D30"/>
    <w:rsid w:val="007351CC"/>
    <w:rsid w:val="00735912"/>
    <w:rsid w:val="007364EC"/>
    <w:rsid w:val="0073654F"/>
    <w:rsid w:val="00736BD7"/>
    <w:rsid w:val="00736E98"/>
    <w:rsid w:val="0073728E"/>
    <w:rsid w:val="00737615"/>
    <w:rsid w:val="0073764C"/>
    <w:rsid w:val="00737955"/>
    <w:rsid w:val="00737E72"/>
    <w:rsid w:val="007406CA"/>
    <w:rsid w:val="00740F34"/>
    <w:rsid w:val="007415C8"/>
    <w:rsid w:val="00741902"/>
    <w:rsid w:val="00742CE0"/>
    <w:rsid w:val="007438A4"/>
    <w:rsid w:val="00744DBC"/>
    <w:rsid w:val="0074504D"/>
    <w:rsid w:val="00745AF5"/>
    <w:rsid w:val="00746382"/>
    <w:rsid w:val="007465A7"/>
    <w:rsid w:val="00746872"/>
    <w:rsid w:val="00746944"/>
    <w:rsid w:val="007469E2"/>
    <w:rsid w:val="00746E7C"/>
    <w:rsid w:val="00747073"/>
    <w:rsid w:val="007478BD"/>
    <w:rsid w:val="00747918"/>
    <w:rsid w:val="00747F3C"/>
    <w:rsid w:val="007514FD"/>
    <w:rsid w:val="00751FDE"/>
    <w:rsid w:val="007524C6"/>
    <w:rsid w:val="0075251F"/>
    <w:rsid w:val="00752CBA"/>
    <w:rsid w:val="00753770"/>
    <w:rsid w:val="00753EB8"/>
    <w:rsid w:val="0075432A"/>
    <w:rsid w:val="00754782"/>
    <w:rsid w:val="00754B3F"/>
    <w:rsid w:val="00754E79"/>
    <w:rsid w:val="00755014"/>
    <w:rsid w:val="00755386"/>
    <w:rsid w:val="0075538F"/>
    <w:rsid w:val="00755F88"/>
    <w:rsid w:val="00755F8D"/>
    <w:rsid w:val="00755FED"/>
    <w:rsid w:val="007563F3"/>
    <w:rsid w:val="007564A6"/>
    <w:rsid w:val="00756BC6"/>
    <w:rsid w:val="007571F5"/>
    <w:rsid w:val="0075759A"/>
    <w:rsid w:val="00757685"/>
    <w:rsid w:val="00757833"/>
    <w:rsid w:val="00757E5C"/>
    <w:rsid w:val="00760872"/>
    <w:rsid w:val="007611B4"/>
    <w:rsid w:val="00761535"/>
    <w:rsid w:val="00762275"/>
    <w:rsid w:val="007626D5"/>
    <w:rsid w:val="00763796"/>
    <w:rsid w:val="007642C6"/>
    <w:rsid w:val="00764547"/>
    <w:rsid w:val="00764759"/>
    <w:rsid w:val="00764E0B"/>
    <w:rsid w:val="00764F42"/>
    <w:rsid w:val="00766553"/>
    <w:rsid w:val="00766806"/>
    <w:rsid w:val="00766EB0"/>
    <w:rsid w:val="00767A2B"/>
    <w:rsid w:val="00767A61"/>
    <w:rsid w:val="00767BFB"/>
    <w:rsid w:val="0077064F"/>
    <w:rsid w:val="00771310"/>
    <w:rsid w:val="0077157D"/>
    <w:rsid w:val="007718F0"/>
    <w:rsid w:val="007719A9"/>
    <w:rsid w:val="00772BFC"/>
    <w:rsid w:val="00773CFB"/>
    <w:rsid w:val="00773ECB"/>
    <w:rsid w:val="00774954"/>
    <w:rsid w:val="00774B17"/>
    <w:rsid w:val="00774DCF"/>
    <w:rsid w:val="00774DE3"/>
    <w:rsid w:val="0077542C"/>
    <w:rsid w:val="00775653"/>
    <w:rsid w:val="00775E87"/>
    <w:rsid w:val="007761CE"/>
    <w:rsid w:val="00776A88"/>
    <w:rsid w:val="00776DB2"/>
    <w:rsid w:val="00777409"/>
    <w:rsid w:val="00780088"/>
    <w:rsid w:val="007802CD"/>
    <w:rsid w:val="00781835"/>
    <w:rsid w:val="00781923"/>
    <w:rsid w:val="00781F07"/>
    <w:rsid w:val="00782486"/>
    <w:rsid w:val="007824C2"/>
    <w:rsid w:val="00782A50"/>
    <w:rsid w:val="00782D8D"/>
    <w:rsid w:val="00782DD5"/>
    <w:rsid w:val="00783BD9"/>
    <w:rsid w:val="00783D20"/>
    <w:rsid w:val="00784182"/>
    <w:rsid w:val="00784201"/>
    <w:rsid w:val="00784222"/>
    <w:rsid w:val="0078445F"/>
    <w:rsid w:val="0078582A"/>
    <w:rsid w:val="00785951"/>
    <w:rsid w:val="00785CF2"/>
    <w:rsid w:val="00786692"/>
    <w:rsid w:val="00786D77"/>
    <w:rsid w:val="00787673"/>
    <w:rsid w:val="007876AF"/>
    <w:rsid w:val="007878FA"/>
    <w:rsid w:val="00790FE0"/>
    <w:rsid w:val="00792CD7"/>
    <w:rsid w:val="00792E4B"/>
    <w:rsid w:val="00793BD4"/>
    <w:rsid w:val="007945D9"/>
    <w:rsid w:val="00794E56"/>
    <w:rsid w:val="00795BE0"/>
    <w:rsid w:val="00795D38"/>
    <w:rsid w:val="00795EA7"/>
    <w:rsid w:val="00796055"/>
    <w:rsid w:val="007962F6"/>
    <w:rsid w:val="00796702"/>
    <w:rsid w:val="00797BBD"/>
    <w:rsid w:val="00797E5A"/>
    <w:rsid w:val="00797FDC"/>
    <w:rsid w:val="007A0122"/>
    <w:rsid w:val="007A06B9"/>
    <w:rsid w:val="007A187A"/>
    <w:rsid w:val="007A45F0"/>
    <w:rsid w:val="007A4C2C"/>
    <w:rsid w:val="007A52E1"/>
    <w:rsid w:val="007A634C"/>
    <w:rsid w:val="007A64B3"/>
    <w:rsid w:val="007A64C6"/>
    <w:rsid w:val="007A67B2"/>
    <w:rsid w:val="007A7D66"/>
    <w:rsid w:val="007B0854"/>
    <w:rsid w:val="007B0F5C"/>
    <w:rsid w:val="007B1750"/>
    <w:rsid w:val="007B2F8E"/>
    <w:rsid w:val="007B3521"/>
    <w:rsid w:val="007B3DC6"/>
    <w:rsid w:val="007B4BD5"/>
    <w:rsid w:val="007B56EF"/>
    <w:rsid w:val="007B573C"/>
    <w:rsid w:val="007B60D8"/>
    <w:rsid w:val="007B6216"/>
    <w:rsid w:val="007B66FC"/>
    <w:rsid w:val="007B6A07"/>
    <w:rsid w:val="007B6B51"/>
    <w:rsid w:val="007B6FF9"/>
    <w:rsid w:val="007B7B09"/>
    <w:rsid w:val="007C0FD9"/>
    <w:rsid w:val="007C225B"/>
    <w:rsid w:val="007C232B"/>
    <w:rsid w:val="007C2D0E"/>
    <w:rsid w:val="007C33BB"/>
    <w:rsid w:val="007C342D"/>
    <w:rsid w:val="007C357D"/>
    <w:rsid w:val="007C392F"/>
    <w:rsid w:val="007C3BBA"/>
    <w:rsid w:val="007C4051"/>
    <w:rsid w:val="007C468A"/>
    <w:rsid w:val="007C4ADB"/>
    <w:rsid w:val="007C4F3B"/>
    <w:rsid w:val="007C516B"/>
    <w:rsid w:val="007C52AA"/>
    <w:rsid w:val="007C52F1"/>
    <w:rsid w:val="007C5C2C"/>
    <w:rsid w:val="007C5D3E"/>
    <w:rsid w:val="007C6040"/>
    <w:rsid w:val="007C661A"/>
    <w:rsid w:val="007C6C26"/>
    <w:rsid w:val="007C70BD"/>
    <w:rsid w:val="007C7179"/>
    <w:rsid w:val="007C765E"/>
    <w:rsid w:val="007D01C1"/>
    <w:rsid w:val="007D0BC3"/>
    <w:rsid w:val="007D0D18"/>
    <w:rsid w:val="007D0EC1"/>
    <w:rsid w:val="007D1005"/>
    <w:rsid w:val="007D1A57"/>
    <w:rsid w:val="007D1D02"/>
    <w:rsid w:val="007D20F8"/>
    <w:rsid w:val="007D21C8"/>
    <w:rsid w:val="007D26FF"/>
    <w:rsid w:val="007D2C58"/>
    <w:rsid w:val="007D2C76"/>
    <w:rsid w:val="007D34ED"/>
    <w:rsid w:val="007D39CF"/>
    <w:rsid w:val="007D3C04"/>
    <w:rsid w:val="007D43B3"/>
    <w:rsid w:val="007D49D9"/>
    <w:rsid w:val="007D4A12"/>
    <w:rsid w:val="007D4C5F"/>
    <w:rsid w:val="007D4F7B"/>
    <w:rsid w:val="007D55B3"/>
    <w:rsid w:val="007D57FC"/>
    <w:rsid w:val="007D64F1"/>
    <w:rsid w:val="007D65EA"/>
    <w:rsid w:val="007D6690"/>
    <w:rsid w:val="007D6D2C"/>
    <w:rsid w:val="007D7D9D"/>
    <w:rsid w:val="007E03DF"/>
    <w:rsid w:val="007E0470"/>
    <w:rsid w:val="007E0E56"/>
    <w:rsid w:val="007E1FD4"/>
    <w:rsid w:val="007E2945"/>
    <w:rsid w:val="007E2F2D"/>
    <w:rsid w:val="007E30EF"/>
    <w:rsid w:val="007E32F9"/>
    <w:rsid w:val="007E3371"/>
    <w:rsid w:val="007E3374"/>
    <w:rsid w:val="007E478D"/>
    <w:rsid w:val="007E54A8"/>
    <w:rsid w:val="007E5A16"/>
    <w:rsid w:val="007E5C86"/>
    <w:rsid w:val="007E5E0B"/>
    <w:rsid w:val="007E66BE"/>
    <w:rsid w:val="007E69F5"/>
    <w:rsid w:val="007E76C6"/>
    <w:rsid w:val="007F137E"/>
    <w:rsid w:val="007F1836"/>
    <w:rsid w:val="007F23BF"/>
    <w:rsid w:val="007F2570"/>
    <w:rsid w:val="007F25A6"/>
    <w:rsid w:val="007F3449"/>
    <w:rsid w:val="007F345D"/>
    <w:rsid w:val="007F3485"/>
    <w:rsid w:val="007F381B"/>
    <w:rsid w:val="007F4131"/>
    <w:rsid w:val="007F442A"/>
    <w:rsid w:val="007F4497"/>
    <w:rsid w:val="007F48A6"/>
    <w:rsid w:val="007F501E"/>
    <w:rsid w:val="007F5DE5"/>
    <w:rsid w:val="007F609C"/>
    <w:rsid w:val="007F64AE"/>
    <w:rsid w:val="007F686F"/>
    <w:rsid w:val="007F6948"/>
    <w:rsid w:val="007F731F"/>
    <w:rsid w:val="007F742D"/>
    <w:rsid w:val="007F763E"/>
    <w:rsid w:val="007F7697"/>
    <w:rsid w:val="007F7847"/>
    <w:rsid w:val="007F7DB6"/>
    <w:rsid w:val="008005AE"/>
    <w:rsid w:val="0080079A"/>
    <w:rsid w:val="008010C8"/>
    <w:rsid w:val="008015A5"/>
    <w:rsid w:val="00801655"/>
    <w:rsid w:val="008017FD"/>
    <w:rsid w:val="008023B5"/>
    <w:rsid w:val="008028DD"/>
    <w:rsid w:val="00802B4D"/>
    <w:rsid w:val="00802D64"/>
    <w:rsid w:val="00802E85"/>
    <w:rsid w:val="008030EF"/>
    <w:rsid w:val="00805169"/>
    <w:rsid w:val="00805461"/>
    <w:rsid w:val="00805520"/>
    <w:rsid w:val="00805649"/>
    <w:rsid w:val="00806073"/>
    <w:rsid w:val="00806455"/>
    <w:rsid w:val="00806703"/>
    <w:rsid w:val="00806B0A"/>
    <w:rsid w:val="00806DA5"/>
    <w:rsid w:val="00806E2E"/>
    <w:rsid w:val="0080738F"/>
    <w:rsid w:val="00810213"/>
    <w:rsid w:val="0081070F"/>
    <w:rsid w:val="00810C12"/>
    <w:rsid w:val="008114D2"/>
    <w:rsid w:val="00811850"/>
    <w:rsid w:val="00811B71"/>
    <w:rsid w:val="00811BE8"/>
    <w:rsid w:val="008124C2"/>
    <w:rsid w:val="00812674"/>
    <w:rsid w:val="00812EF7"/>
    <w:rsid w:val="008135C8"/>
    <w:rsid w:val="00813CCF"/>
    <w:rsid w:val="00814682"/>
    <w:rsid w:val="00814B0D"/>
    <w:rsid w:val="00814DCF"/>
    <w:rsid w:val="008152D3"/>
    <w:rsid w:val="00815899"/>
    <w:rsid w:val="00815C34"/>
    <w:rsid w:val="00815E9A"/>
    <w:rsid w:val="0081608E"/>
    <w:rsid w:val="00816482"/>
    <w:rsid w:val="008167B7"/>
    <w:rsid w:val="00816882"/>
    <w:rsid w:val="00817664"/>
    <w:rsid w:val="00817FE2"/>
    <w:rsid w:val="00820D33"/>
    <w:rsid w:val="00821211"/>
    <w:rsid w:val="00821423"/>
    <w:rsid w:val="00821877"/>
    <w:rsid w:val="008218F8"/>
    <w:rsid w:val="008219F3"/>
    <w:rsid w:val="00821B3C"/>
    <w:rsid w:val="00821F79"/>
    <w:rsid w:val="008221B6"/>
    <w:rsid w:val="00822A43"/>
    <w:rsid w:val="00822E07"/>
    <w:rsid w:val="00823B73"/>
    <w:rsid w:val="00824507"/>
    <w:rsid w:val="00824DF2"/>
    <w:rsid w:val="0082522E"/>
    <w:rsid w:val="00825764"/>
    <w:rsid w:val="00825EA5"/>
    <w:rsid w:val="00825F56"/>
    <w:rsid w:val="00826152"/>
    <w:rsid w:val="00826812"/>
    <w:rsid w:val="0082697B"/>
    <w:rsid w:val="00826B4D"/>
    <w:rsid w:val="00827F0C"/>
    <w:rsid w:val="00830AC6"/>
    <w:rsid w:val="00830E2D"/>
    <w:rsid w:val="008320D4"/>
    <w:rsid w:val="00835250"/>
    <w:rsid w:val="00835B69"/>
    <w:rsid w:val="008372E0"/>
    <w:rsid w:val="0083745D"/>
    <w:rsid w:val="00837BAE"/>
    <w:rsid w:val="00840117"/>
    <w:rsid w:val="00840DAA"/>
    <w:rsid w:val="00841024"/>
    <w:rsid w:val="00841224"/>
    <w:rsid w:val="00842049"/>
    <w:rsid w:val="00842548"/>
    <w:rsid w:val="00842627"/>
    <w:rsid w:val="0084289A"/>
    <w:rsid w:val="00842E81"/>
    <w:rsid w:val="00843096"/>
    <w:rsid w:val="00843B35"/>
    <w:rsid w:val="008441FB"/>
    <w:rsid w:val="008443F5"/>
    <w:rsid w:val="00844677"/>
    <w:rsid w:val="00844D15"/>
    <w:rsid w:val="00844DF8"/>
    <w:rsid w:val="00845104"/>
    <w:rsid w:val="00845186"/>
    <w:rsid w:val="008469D9"/>
    <w:rsid w:val="00846F95"/>
    <w:rsid w:val="008474D4"/>
    <w:rsid w:val="0084768B"/>
    <w:rsid w:val="00847FD0"/>
    <w:rsid w:val="008502B1"/>
    <w:rsid w:val="00850F27"/>
    <w:rsid w:val="00851055"/>
    <w:rsid w:val="008518A6"/>
    <w:rsid w:val="00852220"/>
    <w:rsid w:val="008527BD"/>
    <w:rsid w:val="00852FB7"/>
    <w:rsid w:val="008531FA"/>
    <w:rsid w:val="00853B5B"/>
    <w:rsid w:val="00853D14"/>
    <w:rsid w:val="008543E7"/>
    <w:rsid w:val="00855059"/>
    <w:rsid w:val="008550BE"/>
    <w:rsid w:val="00855C4D"/>
    <w:rsid w:val="00855E0F"/>
    <w:rsid w:val="008574E2"/>
    <w:rsid w:val="008601B1"/>
    <w:rsid w:val="00860963"/>
    <w:rsid w:val="00860BA6"/>
    <w:rsid w:val="00860C99"/>
    <w:rsid w:val="008616D5"/>
    <w:rsid w:val="0086221C"/>
    <w:rsid w:val="00862D00"/>
    <w:rsid w:val="00863333"/>
    <w:rsid w:val="0086382E"/>
    <w:rsid w:val="008638D5"/>
    <w:rsid w:val="00864031"/>
    <w:rsid w:val="00864898"/>
    <w:rsid w:val="00864AB5"/>
    <w:rsid w:val="00864EC0"/>
    <w:rsid w:val="00865093"/>
    <w:rsid w:val="0086553D"/>
    <w:rsid w:val="00865D9C"/>
    <w:rsid w:val="00866244"/>
    <w:rsid w:val="008665E5"/>
    <w:rsid w:val="00866B3C"/>
    <w:rsid w:val="008676C0"/>
    <w:rsid w:val="00867B26"/>
    <w:rsid w:val="00867B89"/>
    <w:rsid w:val="00867BEA"/>
    <w:rsid w:val="00867CEE"/>
    <w:rsid w:val="00870E2E"/>
    <w:rsid w:val="008710CD"/>
    <w:rsid w:val="00872A60"/>
    <w:rsid w:val="008730FA"/>
    <w:rsid w:val="00873325"/>
    <w:rsid w:val="008739DC"/>
    <w:rsid w:val="00873A3D"/>
    <w:rsid w:val="008741F8"/>
    <w:rsid w:val="00874431"/>
    <w:rsid w:val="00874B0E"/>
    <w:rsid w:val="00874F95"/>
    <w:rsid w:val="0087571D"/>
    <w:rsid w:val="00875A1B"/>
    <w:rsid w:val="00875D97"/>
    <w:rsid w:val="00876542"/>
    <w:rsid w:val="008774A4"/>
    <w:rsid w:val="0087766D"/>
    <w:rsid w:val="00877932"/>
    <w:rsid w:val="00877B4C"/>
    <w:rsid w:val="00880344"/>
    <w:rsid w:val="0088080B"/>
    <w:rsid w:val="00881218"/>
    <w:rsid w:val="00881910"/>
    <w:rsid w:val="00881E09"/>
    <w:rsid w:val="00881EFC"/>
    <w:rsid w:val="008823CB"/>
    <w:rsid w:val="00882B4D"/>
    <w:rsid w:val="00882CF8"/>
    <w:rsid w:val="008832C9"/>
    <w:rsid w:val="00883B10"/>
    <w:rsid w:val="00883B14"/>
    <w:rsid w:val="00884025"/>
    <w:rsid w:val="00884644"/>
    <w:rsid w:val="00885146"/>
    <w:rsid w:val="00885706"/>
    <w:rsid w:val="00886223"/>
    <w:rsid w:val="00886810"/>
    <w:rsid w:val="00886943"/>
    <w:rsid w:val="00887094"/>
    <w:rsid w:val="008872C2"/>
    <w:rsid w:val="0088737B"/>
    <w:rsid w:val="0088764B"/>
    <w:rsid w:val="00887720"/>
    <w:rsid w:val="00887AD6"/>
    <w:rsid w:val="00887C95"/>
    <w:rsid w:val="008902E5"/>
    <w:rsid w:val="00890361"/>
    <w:rsid w:val="0089119A"/>
    <w:rsid w:val="008912EE"/>
    <w:rsid w:val="00891566"/>
    <w:rsid w:val="00891AF6"/>
    <w:rsid w:val="00891C4C"/>
    <w:rsid w:val="00891F85"/>
    <w:rsid w:val="008922A7"/>
    <w:rsid w:val="00893194"/>
    <w:rsid w:val="0089364A"/>
    <w:rsid w:val="00894244"/>
    <w:rsid w:val="00895004"/>
    <w:rsid w:val="008953E4"/>
    <w:rsid w:val="00895D8A"/>
    <w:rsid w:val="0089607B"/>
    <w:rsid w:val="008965AE"/>
    <w:rsid w:val="0089743B"/>
    <w:rsid w:val="008975A6"/>
    <w:rsid w:val="0089786A"/>
    <w:rsid w:val="008979F0"/>
    <w:rsid w:val="00897B86"/>
    <w:rsid w:val="008A019D"/>
    <w:rsid w:val="008A04C0"/>
    <w:rsid w:val="008A075A"/>
    <w:rsid w:val="008A0A43"/>
    <w:rsid w:val="008A136E"/>
    <w:rsid w:val="008A16E6"/>
    <w:rsid w:val="008A1FA7"/>
    <w:rsid w:val="008A2268"/>
    <w:rsid w:val="008A2704"/>
    <w:rsid w:val="008A27B6"/>
    <w:rsid w:val="008A297E"/>
    <w:rsid w:val="008A2E36"/>
    <w:rsid w:val="008A2F3E"/>
    <w:rsid w:val="008A337A"/>
    <w:rsid w:val="008A353A"/>
    <w:rsid w:val="008A37F0"/>
    <w:rsid w:val="008A3876"/>
    <w:rsid w:val="008A41C9"/>
    <w:rsid w:val="008A45DE"/>
    <w:rsid w:val="008A4AA8"/>
    <w:rsid w:val="008A4CB2"/>
    <w:rsid w:val="008A50CE"/>
    <w:rsid w:val="008A51A7"/>
    <w:rsid w:val="008A63CB"/>
    <w:rsid w:val="008A68D2"/>
    <w:rsid w:val="008A73FA"/>
    <w:rsid w:val="008A74F4"/>
    <w:rsid w:val="008B0980"/>
    <w:rsid w:val="008B0A3E"/>
    <w:rsid w:val="008B1311"/>
    <w:rsid w:val="008B1614"/>
    <w:rsid w:val="008B2519"/>
    <w:rsid w:val="008B25EE"/>
    <w:rsid w:val="008B2D5A"/>
    <w:rsid w:val="008B33A8"/>
    <w:rsid w:val="008B38A1"/>
    <w:rsid w:val="008B3BA1"/>
    <w:rsid w:val="008B52D9"/>
    <w:rsid w:val="008B5CFA"/>
    <w:rsid w:val="008B5D88"/>
    <w:rsid w:val="008B67A2"/>
    <w:rsid w:val="008B6C69"/>
    <w:rsid w:val="008B6CE2"/>
    <w:rsid w:val="008B7DB6"/>
    <w:rsid w:val="008C0311"/>
    <w:rsid w:val="008C0708"/>
    <w:rsid w:val="008C1157"/>
    <w:rsid w:val="008C12F6"/>
    <w:rsid w:val="008C1663"/>
    <w:rsid w:val="008C20B6"/>
    <w:rsid w:val="008C27AE"/>
    <w:rsid w:val="008C283A"/>
    <w:rsid w:val="008C299F"/>
    <w:rsid w:val="008C2CF2"/>
    <w:rsid w:val="008C324D"/>
    <w:rsid w:val="008C338B"/>
    <w:rsid w:val="008C3B72"/>
    <w:rsid w:val="008C4486"/>
    <w:rsid w:val="008C44DA"/>
    <w:rsid w:val="008C487D"/>
    <w:rsid w:val="008C5118"/>
    <w:rsid w:val="008C51A4"/>
    <w:rsid w:val="008C51D8"/>
    <w:rsid w:val="008C52F8"/>
    <w:rsid w:val="008C58E7"/>
    <w:rsid w:val="008C5DA2"/>
    <w:rsid w:val="008C5FB8"/>
    <w:rsid w:val="008C625F"/>
    <w:rsid w:val="008C6791"/>
    <w:rsid w:val="008C70F8"/>
    <w:rsid w:val="008D006C"/>
    <w:rsid w:val="008D0EC4"/>
    <w:rsid w:val="008D1C3C"/>
    <w:rsid w:val="008D2AC8"/>
    <w:rsid w:val="008D4EDA"/>
    <w:rsid w:val="008D50CB"/>
    <w:rsid w:val="008D5CBE"/>
    <w:rsid w:val="008D6E45"/>
    <w:rsid w:val="008D7149"/>
    <w:rsid w:val="008D714C"/>
    <w:rsid w:val="008D78FA"/>
    <w:rsid w:val="008D7B29"/>
    <w:rsid w:val="008D7C3E"/>
    <w:rsid w:val="008E00D0"/>
    <w:rsid w:val="008E01BC"/>
    <w:rsid w:val="008E1E6E"/>
    <w:rsid w:val="008E2736"/>
    <w:rsid w:val="008E2809"/>
    <w:rsid w:val="008E2C64"/>
    <w:rsid w:val="008E3594"/>
    <w:rsid w:val="008E5E34"/>
    <w:rsid w:val="008E6209"/>
    <w:rsid w:val="008E62D4"/>
    <w:rsid w:val="008E6704"/>
    <w:rsid w:val="008E6D60"/>
    <w:rsid w:val="008E70E7"/>
    <w:rsid w:val="008E750D"/>
    <w:rsid w:val="008E7D93"/>
    <w:rsid w:val="008F0620"/>
    <w:rsid w:val="008F08F6"/>
    <w:rsid w:val="008F1D48"/>
    <w:rsid w:val="008F293E"/>
    <w:rsid w:val="008F4737"/>
    <w:rsid w:val="008F4F10"/>
    <w:rsid w:val="008F5C36"/>
    <w:rsid w:val="008F6067"/>
    <w:rsid w:val="008F644D"/>
    <w:rsid w:val="008F7104"/>
    <w:rsid w:val="008F76E9"/>
    <w:rsid w:val="008F77E7"/>
    <w:rsid w:val="008F7B5D"/>
    <w:rsid w:val="008F7F1F"/>
    <w:rsid w:val="009002DD"/>
    <w:rsid w:val="00900367"/>
    <w:rsid w:val="009007EE"/>
    <w:rsid w:val="00900C85"/>
    <w:rsid w:val="00900E6E"/>
    <w:rsid w:val="00901390"/>
    <w:rsid w:val="00901D12"/>
    <w:rsid w:val="00901FB6"/>
    <w:rsid w:val="009025BD"/>
    <w:rsid w:val="00902640"/>
    <w:rsid w:val="00902F5B"/>
    <w:rsid w:val="00903BF1"/>
    <w:rsid w:val="00904368"/>
    <w:rsid w:val="00904676"/>
    <w:rsid w:val="009047E6"/>
    <w:rsid w:val="00904C09"/>
    <w:rsid w:val="0090536E"/>
    <w:rsid w:val="00905FA0"/>
    <w:rsid w:val="009067F5"/>
    <w:rsid w:val="0090773D"/>
    <w:rsid w:val="00907E3D"/>
    <w:rsid w:val="009100FD"/>
    <w:rsid w:val="0091046B"/>
    <w:rsid w:val="009106F2"/>
    <w:rsid w:val="00911D0B"/>
    <w:rsid w:val="009141DB"/>
    <w:rsid w:val="009141EE"/>
    <w:rsid w:val="0091432E"/>
    <w:rsid w:val="009144DC"/>
    <w:rsid w:val="00914999"/>
    <w:rsid w:val="00914BC5"/>
    <w:rsid w:val="00914FA2"/>
    <w:rsid w:val="009167C3"/>
    <w:rsid w:val="00916B49"/>
    <w:rsid w:val="0091768F"/>
    <w:rsid w:val="00917CA3"/>
    <w:rsid w:val="00920351"/>
    <w:rsid w:val="009205D3"/>
    <w:rsid w:val="00921608"/>
    <w:rsid w:val="00921AEC"/>
    <w:rsid w:val="00922AD5"/>
    <w:rsid w:val="00923461"/>
    <w:rsid w:val="009234A7"/>
    <w:rsid w:val="00924A14"/>
    <w:rsid w:val="00925B9B"/>
    <w:rsid w:val="00926FFE"/>
    <w:rsid w:val="00927C7A"/>
    <w:rsid w:val="0093039D"/>
    <w:rsid w:val="00930628"/>
    <w:rsid w:val="00930DDF"/>
    <w:rsid w:val="00930FC3"/>
    <w:rsid w:val="00931A17"/>
    <w:rsid w:val="00931CED"/>
    <w:rsid w:val="00931D71"/>
    <w:rsid w:val="009322CF"/>
    <w:rsid w:val="0093403B"/>
    <w:rsid w:val="009343FF"/>
    <w:rsid w:val="009349E3"/>
    <w:rsid w:val="00934DEF"/>
    <w:rsid w:val="0093552D"/>
    <w:rsid w:val="00935762"/>
    <w:rsid w:val="009361DF"/>
    <w:rsid w:val="00936201"/>
    <w:rsid w:val="00936209"/>
    <w:rsid w:val="00937043"/>
    <w:rsid w:val="009371EC"/>
    <w:rsid w:val="00937224"/>
    <w:rsid w:val="0093779D"/>
    <w:rsid w:val="009401F3"/>
    <w:rsid w:val="00940609"/>
    <w:rsid w:val="0094154B"/>
    <w:rsid w:val="00941715"/>
    <w:rsid w:val="00941D08"/>
    <w:rsid w:val="009422CF"/>
    <w:rsid w:val="00942371"/>
    <w:rsid w:val="00942A02"/>
    <w:rsid w:val="00942B37"/>
    <w:rsid w:val="0094324A"/>
    <w:rsid w:val="00943EEC"/>
    <w:rsid w:val="0094443F"/>
    <w:rsid w:val="009448F8"/>
    <w:rsid w:val="00945103"/>
    <w:rsid w:val="00945184"/>
    <w:rsid w:val="00945B4A"/>
    <w:rsid w:val="00945B64"/>
    <w:rsid w:val="00946812"/>
    <w:rsid w:val="009470AA"/>
    <w:rsid w:val="009473F9"/>
    <w:rsid w:val="00947E8A"/>
    <w:rsid w:val="009502F5"/>
    <w:rsid w:val="009504A5"/>
    <w:rsid w:val="009504F1"/>
    <w:rsid w:val="0095097B"/>
    <w:rsid w:val="009515C2"/>
    <w:rsid w:val="0095163C"/>
    <w:rsid w:val="009519D8"/>
    <w:rsid w:val="00952038"/>
    <w:rsid w:val="009521B8"/>
    <w:rsid w:val="009524AB"/>
    <w:rsid w:val="00952A39"/>
    <w:rsid w:val="00952DA2"/>
    <w:rsid w:val="009530E4"/>
    <w:rsid w:val="0095322C"/>
    <w:rsid w:val="009535B4"/>
    <w:rsid w:val="009536E2"/>
    <w:rsid w:val="0095384D"/>
    <w:rsid w:val="009544A8"/>
    <w:rsid w:val="00954DCB"/>
    <w:rsid w:val="00954E09"/>
    <w:rsid w:val="0095508B"/>
    <w:rsid w:val="009550E6"/>
    <w:rsid w:val="009559B8"/>
    <w:rsid w:val="00956264"/>
    <w:rsid w:val="00956548"/>
    <w:rsid w:val="00956772"/>
    <w:rsid w:val="00956864"/>
    <w:rsid w:val="00956875"/>
    <w:rsid w:val="00956EDD"/>
    <w:rsid w:val="0095700B"/>
    <w:rsid w:val="00957B71"/>
    <w:rsid w:val="00957F4A"/>
    <w:rsid w:val="0096080B"/>
    <w:rsid w:val="009613D8"/>
    <w:rsid w:val="00961B56"/>
    <w:rsid w:val="00962495"/>
    <w:rsid w:val="00962605"/>
    <w:rsid w:val="009629BD"/>
    <w:rsid w:val="009629DD"/>
    <w:rsid w:val="00962B7A"/>
    <w:rsid w:val="00962EA2"/>
    <w:rsid w:val="00963392"/>
    <w:rsid w:val="00963B3D"/>
    <w:rsid w:val="00963B4D"/>
    <w:rsid w:val="009642E1"/>
    <w:rsid w:val="00964C30"/>
    <w:rsid w:val="009654B0"/>
    <w:rsid w:val="0096556F"/>
    <w:rsid w:val="00965DFD"/>
    <w:rsid w:val="00965EB8"/>
    <w:rsid w:val="009672B4"/>
    <w:rsid w:val="00967C35"/>
    <w:rsid w:val="00970E4F"/>
    <w:rsid w:val="00971183"/>
    <w:rsid w:val="009712E9"/>
    <w:rsid w:val="00971308"/>
    <w:rsid w:val="00971D66"/>
    <w:rsid w:val="00971E27"/>
    <w:rsid w:val="00971ED1"/>
    <w:rsid w:val="0097213E"/>
    <w:rsid w:val="00972233"/>
    <w:rsid w:val="009726E8"/>
    <w:rsid w:val="00972BE7"/>
    <w:rsid w:val="00973F81"/>
    <w:rsid w:val="0097451F"/>
    <w:rsid w:val="00975A6B"/>
    <w:rsid w:val="0097630D"/>
    <w:rsid w:val="00976E92"/>
    <w:rsid w:val="0097760B"/>
    <w:rsid w:val="009779EE"/>
    <w:rsid w:val="00980195"/>
    <w:rsid w:val="009802E1"/>
    <w:rsid w:val="00981C2D"/>
    <w:rsid w:val="00981D3E"/>
    <w:rsid w:val="0098239B"/>
    <w:rsid w:val="00983197"/>
    <w:rsid w:val="00983291"/>
    <w:rsid w:val="00985412"/>
    <w:rsid w:val="00985631"/>
    <w:rsid w:val="00985AEC"/>
    <w:rsid w:val="009863EF"/>
    <w:rsid w:val="00986A63"/>
    <w:rsid w:val="00986AF6"/>
    <w:rsid w:val="00986CE6"/>
    <w:rsid w:val="00987113"/>
    <w:rsid w:val="009877F6"/>
    <w:rsid w:val="00990142"/>
    <w:rsid w:val="00990473"/>
    <w:rsid w:val="00990EA1"/>
    <w:rsid w:val="00991CF7"/>
    <w:rsid w:val="00991E85"/>
    <w:rsid w:val="00992257"/>
    <w:rsid w:val="00992711"/>
    <w:rsid w:val="00992852"/>
    <w:rsid w:val="0099394E"/>
    <w:rsid w:val="00994234"/>
    <w:rsid w:val="00994D4A"/>
    <w:rsid w:val="009952BD"/>
    <w:rsid w:val="00995315"/>
    <w:rsid w:val="00995B9E"/>
    <w:rsid w:val="00995C03"/>
    <w:rsid w:val="00996161"/>
    <w:rsid w:val="009965A5"/>
    <w:rsid w:val="00996A2E"/>
    <w:rsid w:val="00997479"/>
    <w:rsid w:val="009976B8"/>
    <w:rsid w:val="00997D86"/>
    <w:rsid w:val="009A0317"/>
    <w:rsid w:val="009A0CDB"/>
    <w:rsid w:val="009A1600"/>
    <w:rsid w:val="009A19D9"/>
    <w:rsid w:val="009A1BA7"/>
    <w:rsid w:val="009A268E"/>
    <w:rsid w:val="009A2BE7"/>
    <w:rsid w:val="009A30EC"/>
    <w:rsid w:val="009A4DFB"/>
    <w:rsid w:val="009A5132"/>
    <w:rsid w:val="009A5BAE"/>
    <w:rsid w:val="009A65EF"/>
    <w:rsid w:val="009A6B86"/>
    <w:rsid w:val="009A70A4"/>
    <w:rsid w:val="009A7B08"/>
    <w:rsid w:val="009A7B4E"/>
    <w:rsid w:val="009A7C58"/>
    <w:rsid w:val="009B038A"/>
    <w:rsid w:val="009B0783"/>
    <w:rsid w:val="009B0894"/>
    <w:rsid w:val="009B0CED"/>
    <w:rsid w:val="009B18AF"/>
    <w:rsid w:val="009B24D1"/>
    <w:rsid w:val="009B2ADE"/>
    <w:rsid w:val="009B309E"/>
    <w:rsid w:val="009B3584"/>
    <w:rsid w:val="009B37FB"/>
    <w:rsid w:val="009B434B"/>
    <w:rsid w:val="009B460B"/>
    <w:rsid w:val="009B4767"/>
    <w:rsid w:val="009B5E18"/>
    <w:rsid w:val="009B61AD"/>
    <w:rsid w:val="009B7AF3"/>
    <w:rsid w:val="009B7CE6"/>
    <w:rsid w:val="009B7EDD"/>
    <w:rsid w:val="009C07CA"/>
    <w:rsid w:val="009C0E37"/>
    <w:rsid w:val="009C10C1"/>
    <w:rsid w:val="009C3CD9"/>
    <w:rsid w:val="009C4C66"/>
    <w:rsid w:val="009C51CC"/>
    <w:rsid w:val="009C5A39"/>
    <w:rsid w:val="009C5D73"/>
    <w:rsid w:val="009C5E97"/>
    <w:rsid w:val="009C623B"/>
    <w:rsid w:val="009C65DD"/>
    <w:rsid w:val="009C6738"/>
    <w:rsid w:val="009C6A73"/>
    <w:rsid w:val="009C792D"/>
    <w:rsid w:val="009C7DB1"/>
    <w:rsid w:val="009C7DEC"/>
    <w:rsid w:val="009D0514"/>
    <w:rsid w:val="009D0F20"/>
    <w:rsid w:val="009D15B9"/>
    <w:rsid w:val="009D17FB"/>
    <w:rsid w:val="009D1D89"/>
    <w:rsid w:val="009D1F31"/>
    <w:rsid w:val="009D292A"/>
    <w:rsid w:val="009D3420"/>
    <w:rsid w:val="009D4CD4"/>
    <w:rsid w:val="009D5FFD"/>
    <w:rsid w:val="009D653C"/>
    <w:rsid w:val="009D6540"/>
    <w:rsid w:val="009D6763"/>
    <w:rsid w:val="009D7518"/>
    <w:rsid w:val="009D7C51"/>
    <w:rsid w:val="009E096F"/>
    <w:rsid w:val="009E09F5"/>
    <w:rsid w:val="009E0AF7"/>
    <w:rsid w:val="009E0E81"/>
    <w:rsid w:val="009E18B2"/>
    <w:rsid w:val="009E19AC"/>
    <w:rsid w:val="009E1CEE"/>
    <w:rsid w:val="009E2175"/>
    <w:rsid w:val="009E2214"/>
    <w:rsid w:val="009E2394"/>
    <w:rsid w:val="009E2DBA"/>
    <w:rsid w:val="009E30CF"/>
    <w:rsid w:val="009E3B70"/>
    <w:rsid w:val="009E45A6"/>
    <w:rsid w:val="009E5711"/>
    <w:rsid w:val="009E583E"/>
    <w:rsid w:val="009E59EC"/>
    <w:rsid w:val="009E5AA6"/>
    <w:rsid w:val="009E5DD4"/>
    <w:rsid w:val="009E6556"/>
    <w:rsid w:val="009E7EE4"/>
    <w:rsid w:val="009F00E8"/>
    <w:rsid w:val="009F052D"/>
    <w:rsid w:val="009F0603"/>
    <w:rsid w:val="009F0803"/>
    <w:rsid w:val="009F0C67"/>
    <w:rsid w:val="009F11F6"/>
    <w:rsid w:val="009F17CA"/>
    <w:rsid w:val="009F1D71"/>
    <w:rsid w:val="009F1D83"/>
    <w:rsid w:val="009F25AB"/>
    <w:rsid w:val="009F2D14"/>
    <w:rsid w:val="009F2F1F"/>
    <w:rsid w:val="009F3374"/>
    <w:rsid w:val="009F38D0"/>
    <w:rsid w:val="009F4B14"/>
    <w:rsid w:val="009F5347"/>
    <w:rsid w:val="009F53F0"/>
    <w:rsid w:val="009F59CC"/>
    <w:rsid w:val="009F5D70"/>
    <w:rsid w:val="009F752E"/>
    <w:rsid w:val="009F7E2A"/>
    <w:rsid w:val="00A009E8"/>
    <w:rsid w:val="00A01010"/>
    <w:rsid w:val="00A017CA"/>
    <w:rsid w:val="00A01B87"/>
    <w:rsid w:val="00A01BD3"/>
    <w:rsid w:val="00A0262E"/>
    <w:rsid w:val="00A02A0E"/>
    <w:rsid w:val="00A0344D"/>
    <w:rsid w:val="00A03BA4"/>
    <w:rsid w:val="00A03CE5"/>
    <w:rsid w:val="00A03F1A"/>
    <w:rsid w:val="00A04B66"/>
    <w:rsid w:val="00A04B8F"/>
    <w:rsid w:val="00A04E13"/>
    <w:rsid w:val="00A05710"/>
    <w:rsid w:val="00A05A97"/>
    <w:rsid w:val="00A07077"/>
    <w:rsid w:val="00A07447"/>
    <w:rsid w:val="00A07A94"/>
    <w:rsid w:val="00A07FC0"/>
    <w:rsid w:val="00A1085C"/>
    <w:rsid w:val="00A10CA3"/>
    <w:rsid w:val="00A11BE9"/>
    <w:rsid w:val="00A12114"/>
    <w:rsid w:val="00A122F3"/>
    <w:rsid w:val="00A123F5"/>
    <w:rsid w:val="00A1276A"/>
    <w:rsid w:val="00A12D7B"/>
    <w:rsid w:val="00A1347D"/>
    <w:rsid w:val="00A150F4"/>
    <w:rsid w:val="00A156D7"/>
    <w:rsid w:val="00A1572E"/>
    <w:rsid w:val="00A15E08"/>
    <w:rsid w:val="00A1616E"/>
    <w:rsid w:val="00A16250"/>
    <w:rsid w:val="00A17267"/>
    <w:rsid w:val="00A20756"/>
    <w:rsid w:val="00A2099D"/>
    <w:rsid w:val="00A20A09"/>
    <w:rsid w:val="00A20F09"/>
    <w:rsid w:val="00A21CB8"/>
    <w:rsid w:val="00A229FC"/>
    <w:rsid w:val="00A22AD9"/>
    <w:rsid w:val="00A22DB5"/>
    <w:rsid w:val="00A233F2"/>
    <w:rsid w:val="00A236F1"/>
    <w:rsid w:val="00A2385D"/>
    <w:rsid w:val="00A239A6"/>
    <w:rsid w:val="00A239CC"/>
    <w:rsid w:val="00A23E24"/>
    <w:rsid w:val="00A242DA"/>
    <w:rsid w:val="00A247E4"/>
    <w:rsid w:val="00A24BE7"/>
    <w:rsid w:val="00A2534D"/>
    <w:rsid w:val="00A258C3"/>
    <w:rsid w:val="00A270D4"/>
    <w:rsid w:val="00A2769F"/>
    <w:rsid w:val="00A301EB"/>
    <w:rsid w:val="00A3140B"/>
    <w:rsid w:val="00A31AFB"/>
    <w:rsid w:val="00A32213"/>
    <w:rsid w:val="00A3231E"/>
    <w:rsid w:val="00A33246"/>
    <w:rsid w:val="00A332E5"/>
    <w:rsid w:val="00A337E3"/>
    <w:rsid w:val="00A344C3"/>
    <w:rsid w:val="00A349F7"/>
    <w:rsid w:val="00A34C2C"/>
    <w:rsid w:val="00A3517D"/>
    <w:rsid w:val="00A352FE"/>
    <w:rsid w:val="00A35F31"/>
    <w:rsid w:val="00A374DA"/>
    <w:rsid w:val="00A4017B"/>
    <w:rsid w:val="00A40E99"/>
    <w:rsid w:val="00A41072"/>
    <w:rsid w:val="00A411D0"/>
    <w:rsid w:val="00A41459"/>
    <w:rsid w:val="00A4241D"/>
    <w:rsid w:val="00A42582"/>
    <w:rsid w:val="00A428D6"/>
    <w:rsid w:val="00A43633"/>
    <w:rsid w:val="00A43AE6"/>
    <w:rsid w:val="00A43C08"/>
    <w:rsid w:val="00A445C3"/>
    <w:rsid w:val="00A44A5E"/>
    <w:rsid w:val="00A452E2"/>
    <w:rsid w:val="00A458E8"/>
    <w:rsid w:val="00A4664B"/>
    <w:rsid w:val="00A4684D"/>
    <w:rsid w:val="00A46922"/>
    <w:rsid w:val="00A469E6"/>
    <w:rsid w:val="00A46C86"/>
    <w:rsid w:val="00A4705E"/>
    <w:rsid w:val="00A474A2"/>
    <w:rsid w:val="00A47CCC"/>
    <w:rsid w:val="00A47D8B"/>
    <w:rsid w:val="00A50059"/>
    <w:rsid w:val="00A500A5"/>
    <w:rsid w:val="00A501A1"/>
    <w:rsid w:val="00A503AF"/>
    <w:rsid w:val="00A50E56"/>
    <w:rsid w:val="00A50EDC"/>
    <w:rsid w:val="00A50F55"/>
    <w:rsid w:val="00A5204D"/>
    <w:rsid w:val="00A52184"/>
    <w:rsid w:val="00A52B13"/>
    <w:rsid w:val="00A537D3"/>
    <w:rsid w:val="00A53B56"/>
    <w:rsid w:val="00A53C29"/>
    <w:rsid w:val="00A5442C"/>
    <w:rsid w:val="00A54786"/>
    <w:rsid w:val="00A54DA5"/>
    <w:rsid w:val="00A551E9"/>
    <w:rsid w:val="00A55226"/>
    <w:rsid w:val="00A55853"/>
    <w:rsid w:val="00A55A0E"/>
    <w:rsid w:val="00A55E92"/>
    <w:rsid w:val="00A55F29"/>
    <w:rsid w:val="00A569C5"/>
    <w:rsid w:val="00A56F81"/>
    <w:rsid w:val="00A56FCE"/>
    <w:rsid w:val="00A602A1"/>
    <w:rsid w:val="00A6035A"/>
    <w:rsid w:val="00A60DE6"/>
    <w:rsid w:val="00A60EE6"/>
    <w:rsid w:val="00A61034"/>
    <w:rsid w:val="00A61265"/>
    <w:rsid w:val="00A613D5"/>
    <w:rsid w:val="00A61418"/>
    <w:rsid w:val="00A6180A"/>
    <w:rsid w:val="00A62437"/>
    <w:rsid w:val="00A62CE0"/>
    <w:rsid w:val="00A631EA"/>
    <w:rsid w:val="00A63B5A"/>
    <w:rsid w:val="00A63C0A"/>
    <w:rsid w:val="00A649C9"/>
    <w:rsid w:val="00A650F3"/>
    <w:rsid w:val="00A65392"/>
    <w:rsid w:val="00A661A5"/>
    <w:rsid w:val="00A66A7B"/>
    <w:rsid w:val="00A66CE2"/>
    <w:rsid w:val="00A672FD"/>
    <w:rsid w:val="00A67593"/>
    <w:rsid w:val="00A67983"/>
    <w:rsid w:val="00A703B0"/>
    <w:rsid w:val="00A72304"/>
    <w:rsid w:val="00A729BD"/>
    <w:rsid w:val="00A730D2"/>
    <w:rsid w:val="00A7328D"/>
    <w:rsid w:val="00A7343E"/>
    <w:rsid w:val="00A73664"/>
    <w:rsid w:val="00A74A97"/>
    <w:rsid w:val="00A7561A"/>
    <w:rsid w:val="00A75AF2"/>
    <w:rsid w:val="00A75E16"/>
    <w:rsid w:val="00A7610E"/>
    <w:rsid w:val="00A76A02"/>
    <w:rsid w:val="00A76E35"/>
    <w:rsid w:val="00A77887"/>
    <w:rsid w:val="00A77F12"/>
    <w:rsid w:val="00A805C1"/>
    <w:rsid w:val="00A805EF"/>
    <w:rsid w:val="00A80B29"/>
    <w:rsid w:val="00A81349"/>
    <w:rsid w:val="00A815BB"/>
    <w:rsid w:val="00A81B45"/>
    <w:rsid w:val="00A81E54"/>
    <w:rsid w:val="00A8232C"/>
    <w:rsid w:val="00A831D3"/>
    <w:rsid w:val="00A833DF"/>
    <w:rsid w:val="00A833E7"/>
    <w:rsid w:val="00A83C4B"/>
    <w:rsid w:val="00A83C9B"/>
    <w:rsid w:val="00A83D96"/>
    <w:rsid w:val="00A8406E"/>
    <w:rsid w:val="00A85D4F"/>
    <w:rsid w:val="00A86060"/>
    <w:rsid w:val="00A8634A"/>
    <w:rsid w:val="00A874B9"/>
    <w:rsid w:val="00A877CB"/>
    <w:rsid w:val="00A878B5"/>
    <w:rsid w:val="00A87AA8"/>
    <w:rsid w:val="00A900C6"/>
    <w:rsid w:val="00A9085E"/>
    <w:rsid w:val="00A91990"/>
    <w:rsid w:val="00A92056"/>
    <w:rsid w:val="00A92253"/>
    <w:rsid w:val="00A92566"/>
    <w:rsid w:val="00A92584"/>
    <w:rsid w:val="00A92A7D"/>
    <w:rsid w:val="00A92D9F"/>
    <w:rsid w:val="00A93277"/>
    <w:rsid w:val="00A93F50"/>
    <w:rsid w:val="00A94129"/>
    <w:rsid w:val="00A94268"/>
    <w:rsid w:val="00A944E0"/>
    <w:rsid w:val="00A94653"/>
    <w:rsid w:val="00A94776"/>
    <w:rsid w:val="00A958AA"/>
    <w:rsid w:val="00A95C11"/>
    <w:rsid w:val="00A9614A"/>
    <w:rsid w:val="00A96922"/>
    <w:rsid w:val="00A97153"/>
    <w:rsid w:val="00A97813"/>
    <w:rsid w:val="00A97DBC"/>
    <w:rsid w:val="00A97F57"/>
    <w:rsid w:val="00AA0A9A"/>
    <w:rsid w:val="00AA0B7E"/>
    <w:rsid w:val="00AA118A"/>
    <w:rsid w:val="00AA1BA7"/>
    <w:rsid w:val="00AA2727"/>
    <w:rsid w:val="00AA2DBD"/>
    <w:rsid w:val="00AA2FB1"/>
    <w:rsid w:val="00AA3AC3"/>
    <w:rsid w:val="00AA3D24"/>
    <w:rsid w:val="00AA4865"/>
    <w:rsid w:val="00AA554A"/>
    <w:rsid w:val="00AA5631"/>
    <w:rsid w:val="00AA57B0"/>
    <w:rsid w:val="00AA699B"/>
    <w:rsid w:val="00AA69DE"/>
    <w:rsid w:val="00AA7895"/>
    <w:rsid w:val="00AB00F9"/>
    <w:rsid w:val="00AB057E"/>
    <w:rsid w:val="00AB0712"/>
    <w:rsid w:val="00AB0CF6"/>
    <w:rsid w:val="00AB1380"/>
    <w:rsid w:val="00AB15F6"/>
    <w:rsid w:val="00AB2454"/>
    <w:rsid w:val="00AB2AE4"/>
    <w:rsid w:val="00AB3FB6"/>
    <w:rsid w:val="00AB3FED"/>
    <w:rsid w:val="00AB41BD"/>
    <w:rsid w:val="00AB43EA"/>
    <w:rsid w:val="00AB4636"/>
    <w:rsid w:val="00AB47E3"/>
    <w:rsid w:val="00AB6A34"/>
    <w:rsid w:val="00AB6C31"/>
    <w:rsid w:val="00AB72C1"/>
    <w:rsid w:val="00AB7F00"/>
    <w:rsid w:val="00AC016B"/>
    <w:rsid w:val="00AC0301"/>
    <w:rsid w:val="00AC04CC"/>
    <w:rsid w:val="00AC0690"/>
    <w:rsid w:val="00AC0C58"/>
    <w:rsid w:val="00AC1EA6"/>
    <w:rsid w:val="00AC2022"/>
    <w:rsid w:val="00AC343C"/>
    <w:rsid w:val="00AC3CD1"/>
    <w:rsid w:val="00AC43D6"/>
    <w:rsid w:val="00AC47E7"/>
    <w:rsid w:val="00AC4949"/>
    <w:rsid w:val="00AC58E9"/>
    <w:rsid w:val="00AC5A23"/>
    <w:rsid w:val="00AC5B66"/>
    <w:rsid w:val="00AC6D63"/>
    <w:rsid w:val="00AC6FFA"/>
    <w:rsid w:val="00AC74A8"/>
    <w:rsid w:val="00AC74F1"/>
    <w:rsid w:val="00AD0DEF"/>
    <w:rsid w:val="00AD0FFC"/>
    <w:rsid w:val="00AD1174"/>
    <w:rsid w:val="00AD16A4"/>
    <w:rsid w:val="00AD1CEA"/>
    <w:rsid w:val="00AD1D94"/>
    <w:rsid w:val="00AD1E60"/>
    <w:rsid w:val="00AD202F"/>
    <w:rsid w:val="00AD20EA"/>
    <w:rsid w:val="00AD2177"/>
    <w:rsid w:val="00AD256F"/>
    <w:rsid w:val="00AD259A"/>
    <w:rsid w:val="00AD270E"/>
    <w:rsid w:val="00AD27C3"/>
    <w:rsid w:val="00AD2C29"/>
    <w:rsid w:val="00AD3CE9"/>
    <w:rsid w:val="00AD40F0"/>
    <w:rsid w:val="00AD4BF4"/>
    <w:rsid w:val="00AD566C"/>
    <w:rsid w:val="00AD71C7"/>
    <w:rsid w:val="00AD74A8"/>
    <w:rsid w:val="00AD75AC"/>
    <w:rsid w:val="00AD79F8"/>
    <w:rsid w:val="00AE0B19"/>
    <w:rsid w:val="00AE1040"/>
    <w:rsid w:val="00AE199F"/>
    <w:rsid w:val="00AE1E35"/>
    <w:rsid w:val="00AE235B"/>
    <w:rsid w:val="00AE2501"/>
    <w:rsid w:val="00AE2748"/>
    <w:rsid w:val="00AE2A12"/>
    <w:rsid w:val="00AE2CEE"/>
    <w:rsid w:val="00AE2D24"/>
    <w:rsid w:val="00AE359F"/>
    <w:rsid w:val="00AE3AF7"/>
    <w:rsid w:val="00AE3C42"/>
    <w:rsid w:val="00AE47B4"/>
    <w:rsid w:val="00AE49B9"/>
    <w:rsid w:val="00AE4C51"/>
    <w:rsid w:val="00AE50AD"/>
    <w:rsid w:val="00AE586C"/>
    <w:rsid w:val="00AE5A53"/>
    <w:rsid w:val="00AE6FEC"/>
    <w:rsid w:val="00AE7A52"/>
    <w:rsid w:val="00AE7CD9"/>
    <w:rsid w:val="00AF067D"/>
    <w:rsid w:val="00AF0792"/>
    <w:rsid w:val="00AF0BA7"/>
    <w:rsid w:val="00AF0C6D"/>
    <w:rsid w:val="00AF0EA2"/>
    <w:rsid w:val="00AF17C6"/>
    <w:rsid w:val="00AF1D73"/>
    <w:rsid w:val="00AF1F89"/>
    <w:rsid w:val="00AF21D4"/>
    <w:rsid w:val="00AF24F1"/>
    <w:rsid w:val="00AF2B22"/>
    <w:rsid w:val="00AF2BF7"/>
    <w:rsid w:val="00AF2C63"/>
    <w:rsid w:val="00AF2F3B"/>
    <w:rsid w:val="00AF2FB7"/>
    <w:rsid w:val="00AF30F5"/>
    <w:rsid w:val="00AF3E81"/>
    <w:rsid w:val="00AF4887"/>
    <w:rsid w:val="00AF591E"/>
    <w:rsid w:val="00AF641D"/>
    <w:rsid w:val="00AF6EB4"/>
    <w:rsid w:val="00AF73C9"/>
    <w:rsid w:val="00AF7A0F"/>
    <w:rsid w:val="00AF7B61"/>
    <w:rsid w:val="00B00300"/>
    <w:rsid w:val="00B00409"/>
    <w:rsid w:val="00B007A8"/>
    <w:rsid w:val="00B013EC"/>
    <w:rsid w:val="00B0197F"/>
    <w:rsid w:val="00B01A42"/>
    <w:rsid w:val="00B01AF5"/>
    <w:rsid w:val="00B01B52"/>
    <w:rsid w:val="00B01BA2"/>
    <w:rsid w:val="00B02457"/>
    <w:rsid w:val="00B02FB1"/>
    <w:rsid w:val="00B03436"/>
    <w:rsid w:val="00B03DF9"/>
    <w:rsid w:val="00B0413F"/>
    <w:rsid w:val="00B0659A"/>
    <w:rsid w:val="00B0681F"/>
    <w:rsid w:val="00B06F30"/>
    <w:rsid w:val="00B0711F"/>
    <w:rsid w:val="00B0722B"/>
    <w:rsid w:val="00B10334"/>
    <w:rsid w:val="00B108AD"/>
    <w:rsid w:val="00B117A1"/>
    <w:rsid w:val="00B12288"/>
    <w:rsid w:val="00B12959"/>
    <w:rsid w:val="00B1313C"/>
    <w:rsid w:val="00B13416"/>
    <w:rsid w:val="00B140E2"/>
    <w:rsid w:val="00B148FC"/>
    <w:rsid w:val="00B150F9"/>
    <w:rsid w:val="00B15390"/>
    <w:rsid w:val="00B15826"/>
    <w:rsid w:val="00B15850"/>
    <w:rsid w:val="00B161E1"/>
    <w:rsid w:val="00B1644F"/>
    <w:rsid w:val="00B16807"/>
    <w:rsid w:val="00B16A28"/>
    <w:rsid w:val="00B16D43"/>
    <w:rsid w:val="00B17ACA"/>
    <w:rsid w:val="00B17CC2"/>
    <w:rsid w:val="00B205AC"/>
    <w:rsid w:val="00B207D3"/>
    <w:rsid w:val="00B20A0F"/>
    <w:rsid w:val="00B20A39"/>
    <w:rsid w:val="00B210B0"/>
    <w:rsid w:val="00B21229"/>
    <w:rsid w:val="00B21944"/>
    <w:rsid w:val="00B223C3"/>
    <w:rsid w:val="00B22991"/>
    <w:rsid w:val="00B22B90"/>
    <w:rsid w:val="00B2379C"/>
    <w:rsid w:val="00B2459D"/>
    <w:rsid w:val="00B24891"/>
    <w:rsid w:val="00B249C1"/>
    <w:rsid w:val="00B252A4"/>
    <w:rsid w:val="00B25948"/>
    <w:rsid w:val="00B260DD"/>
    <w:rsid w:val="00B2628A"/>
    <w:rsid w:val="00B263BB"/>
    <w:rsid w:val="00B26771"/>
    <w:rsid w:val="00B26C80"/>
    <w:rsid w:val="00B304B3"/>
    <w:rsid w:val="00B3050E"/>
    <w:rsid w:val="00B31B13"/>
    <w:rsid w:val="00B320A5"/>
    <w:rsid w:val="00B327C7"/>
    <w:rsid w:val="00B3280A"/>
    <w:rsid w:val="00B32CAC"/>
    <w:rsid w:val="00B3322C"/>
    <w:rsid w:val="00B33269"/>
    <w:rsid w:val="00B33CAE"/>
    <w:rsid w:val="00B33FCB"/>
    <w:rsid w:val="00B34251"/>
    <w:rsid w:val="00B3515E"/>
    <w:rsid w:val="00B3553D"/>
    <w:rsid w:val="00B369BE"/>
    <w:rsid w:val="00B369C6"/>
    <w:rsid w:val="00B36AF5"/>
    <w:rsid w:val="00B36F90"/>
    <w:rsid w:val="00B36F9F"/>
    <w:rsid w:val="00B3771B"/>
    <w:rsid w:val="00B40016"/>
    <w:rsid w:val="00B40266"/>
    <w:rsid w:val="00B40A6A"/>
    <w:rsid w:val="00B40EDF"/>
    <w:rsid w:val="00B40EE5"/>
    <w:rsid w:val="00B4184E"/>
    <w:rsid w:val="00B4277B"/>
    <w:rsid w:val="00B42971"/>
    <w:rsid w:val="00B4319C"/>
    <w:rsid w:val="00B43388"/>
    <w:rsid w:val="00B4346D"/>
    <w:rsid w:val="00B43752"/>
    <w:rsid w:val="00B439DD"/>
    <w:rsid w:val="00B43C3C"/>
    <w:rsid w:val="00B43E24"/>
    <w:rsid w:val="00B44181"/>
    <w:rsid w:val="00B4426E"/>
    <w:rsid w:val="00B44702"/>
    <w:rsid w:val="00B451F8"/>
    <w:rsid w:val="00B45594"/>
    <w:rsid w:val="00B4692F"/>
    <w:rsid w:val="00B46EF2"/>
    <w:rsid w:val="00B47D37"/>
    <w:rsid w:val="00B50701"/>
    <w:rsid w:val="00B50872"/>
    <w:rsid w:val="00B51036"/>
    <w:rsid w:val="00B513B8"/>
    <w:rsid w:val="00B51525"/>
    <w:rsid w:val="00B51773"/>
    <w:rsid w:val="00B52791"/>
    <w:rsid w:val="00B52D40"/>
    <w:rsid w:val="00B537E3"/>
    <w:rsid w:val="00B53A9A"/>
    <w:rsid w:val="00B53B51"/>
    <w:rsid w:val="00B53F5B"/>
    <w:rsid w:val="00B54230"/>
    <w:rsid w:val="00B56064"/>
    <w:rsid w:val="00B564C7"/>
    <w:rsid w:val="00B56650"/>
    <w:rsid w:val="00B56D09"/>
    <w:rsid w:val="00B57113"/>
    <w:rsid w:val="00B600EF"/>
    <w:rsid w:val="00B6014B"/>
    <w:rsid w:val="00B60579"/>
    <w:rsid w:val="00B60EA9"/>
    <w:rsid w:val="00B61104"/>
    <w:rsid w:val="00B61DB2"/>
    <w:rsid w:val="00B61FEB"/>
    <w:rsid w:val="00B62003"/>
    <w:rsid w:val="00B625B0"/>
    <w:rsid w:val="00B62FF4"/>
    <w:rsid w:val="00B633B6"/>
    <w:rsid w:val="00B6443F"/>
    <w:rsid w:val="00B649F2"/>
    <w:rsid w:val="00B6519D"/>
    <w:rsid w:val="00B6570B"/>
    <w:rsid w:val="00B66115"/>
    <w:rsid w:val="00B6630F"/>
    <w:rsid w:val="00B667AE"/>
    <w:rsid w:val="00B6722B"/>
    <w:rsid w:val="00B6760A"/>
    <w:rsid w:val="00B70112"/>
    <w:rsid w:val="00B70EDA"/>
    <w:rsid w:val="00B710A7"/>
    <w:rsid w:val="00B71C59"/>
    <w:rsid w:val="00B71CB7"/>
    <w:rsid w:val="00B72416"/>
    <w:rsid w:val="00B72543"/>
    <w:rsid w:val="00B72F14"/>
    <w:rsid w:val="00B732C1"/>
    <w:rsid w:val="00B73A35"/>
    <w:rsid w:val="00B74540"/>
    <w:rsid w:val="00B74E87"/>
    <w:rsid w:val="00B74FB1"/>
    <w:rsid w:val="00B75A44"/>
    <w:rsid w:val="00B75A74"/>
    <w:rsid w:val="00B75BB0"/>
    <w:rsid w:val="00B75BC9"/>
    <w:rsid w:val="00B7613B"/>
    <w:rsid w:val="00B762A2"/>
    <w:rsid w:val="00B76789"/>
    <w:rsid w:val="00B76E85"/>
    <w:rsid w:val="00B7742F"/>
    <w:rsid w:val="00B80F0C"/>
    <w:rsid w:val="00B81215"/>
    <w:rsid w:val="00B818B7"/>
    <w:rsid w:val="00B82107"/>
    <w:rsid w:val="00B82775"/>
    <w:rsid w:val="00B827EC"/>
    <w:rsid w:val="00B83894"/>
    <w:rsid w:val="00B83AA9"/>
    <w:rsid w:val="00B840E3"/>
    <w:rsid w:val="00B842E4"/>
    <w:rsid w:val="00B84629"/>
    <w:rsid w:val="00B8609B"/>
    <w:rsid w:val="00B86C83"/>
    <w:rsid w:val="00B87415"/>
    <w:rsid w:val="00B876BB"/>
    <w:rsid w:val="00B87EC8"/>
    <w:rsid w:val="00B909E0"/>
    <w:rsid w:val="00B90E9F"/>
    <w:rsid w:val="00B91ED5"/>
    <w:rsid w:val="00B92012"/>
    <w:rsid w:val="00B9240F"/>
    <w:rsid w:val="00B9280D"/>
    <w:rsid w:val="00B929F9"/>
    <w:rsid w:val="00B92F22"/>
    <w:rsid w:val="00B931E4"/>
    <w:rsid w:val="00B9391D"/>
    <w:rsid w:val="00B94023"/>
    <w:rsid w:val="00B94274"/>
    <w:rsid w:val="00B94364"/>
    <w:rsid w:val="00B94489"/>
    <w:rsid w:val="00B95761"/>
    <w:rsid w:val="00B961DF"/>
    <w:rsid w:val="00B9621D"/>
    <w:rsid w:val="00B96270"/>
    <w:rsid w:val="00B962F1"/>
    <w:rsid w:val="00B96305"/>
    <w:rsid w:val="00B96B8C"/>
    <w:rsid w:val="00B97012"/>
    <w:rsid w:val="00B972BE"/>
    <w:rsid w:val="00B9730D"/>
    <w:rsid w:val="00B9760E"/>
    <w:rsid w:val="00B97702"/>
    <w:rsid w:val="00B97E04"/>
    <w:rsid w:val="00B97FE3"/>
    <w:rsid w:val="00BA0362"/>
    <w:rsid w:val="00BA0D31"/>
    <w:rsid w:val="00BA15EF"/>
    <w:rsid w:val="00BA15F3"/>
    <w:rsid w:val="00BA1748"/>
    <w:rsid w:val="00BA1CA8"/>
    <w:rsid w:val="00BA2232"/>
    <w:rsid w:val="00BA25F5"/>
    <w:rsid w:val="00BA2686"/>
    <w:rsid w:val="00BA2AAB"/>
    <w:rsid w:val="00BA2AB7"/>
    <w:rsid w:val="00BA3B9C"/>
    <w:rsid w:val="00BA4761"/>
    <w:rsid w:val="00BA49FD"/>
    <w:rsid w:val="00BA5365"/>
    <w:rsid w:val="00BA5936"/>
    <w:rsid w:val="00BA5C75"/>
    <w:rsid w:val="00BA7254"/>
    <w:rsid w:val="00BA76D8"/>
    <w:rsid w:val="00BB0015"/>
    <w:rsid w:val="00BB0EED"/>
    <w:rsid w:val="00BB103E"/>
    <w:rsid w:val="00BB15AD"/>
    <w:rsid w:val="00BB1FB6"/>
    <w:rsid w:val="00BB2596"/>
    <w:rsid w:val="00BB2FE2"/>
    <w:rsid w:val="00BB309E"/>
    <w:rsid w:val="00BB3B08"/>
    <w:rsid w:val="00BB454F"/>
    <w:rsid w:val="00BB4AF2"/>
    <w:rsid w:val="00BB4E53"/>
    <w:rsid w:val="00BB5167"/>
    <w:rsid w:val="00BB51E3"/>
    <w:rsid w:val="00BB5999"/>
    <w:rsid w:val="00BB5ED3"/>
    <w:rsid w:val="00BB6B51"/>
    <w:rsid w:val="00BB70C3"/>
    <w:rsid w:val="00BB710B"/>
    <w:rsid w:val="00BB7110"/>
    <w:rsid w:val="00BB72C9"/>
    <w:rsid w:val="00BB748B"/>
    <w:rsid w:val="00BB76F8"/>
    <w:rsid w:val="00BB7826"/>
    <w:rsid w:val="00BB7BDA"/>
    <w:rsid w:val="00BB7FBF"/>
    <w:rsid w:val="00BC10FB"/>
    <w:rsid w:val="00BC1212"/>
    <w:rsid w:val="00BC13EA"/>
    <w:rsid w:val="00BC14B8"/>
    <w:rsid w:val="00BC19B4"/>
    <w:rsid w:val="00BC1A3E"/>
    <w:rsid w:val="00BC2530"/>
    <w:rsid w:val="00BC29C9"/>
    <w:rsid w:val="00BC2D71"/>
    <w:rsid w:val="00BC3106"/>
    <w:rsid w:val="00BC3331"/>
    <w:rsid w:val="00BC3C59"/>
    <w:rsid w:val="00BC4414"/>
    <w:rsid w:val="00BC4A5E"/>
    <w:rsid w:val="00BC4E04"/>
    <w:rsid w:val="00BC57FB"/>
    <w:rsid w:val="00BC5987"/>
    <w:rsid w:val="00BC77BA"/>
    <w:rsid w:val="00BC7B09"/>
    <w:rsid w:val="00BD0054"/>
    <w:rsid w:val="00BD02A0"/>
    <w:rsid w:val="00BD0D60"/>
    <w:rsid w:val="00BD11EF"/>
    <w:rsid w:val="00BD15CF"/>
    <w:rsid w:val="00BD17E1"/>
    <w:rsid w:val="00BD1ADD"/>
    <w:rsid w:val="00BD26DD"/>
    <w:rsid w:val="00BD2764"/>
    <w:rsid w:val="00BD4C15"/>
    <w:rsid w:val="00BD4C5F"/>
    <w:rsid w:val="00BD5662"/>
    <w:rsid w:val="00BD5B71"/>
    <w:rsid w:val="00BD5CE4"/>
    <w:rsid w:val="00BD6381"/>
    <w:rsid w:val="00BD6A2D"/>
    <w:rsid w:val="00BD6E02"/>
    <w:rsid w:val="00BD762E"/>
    <w:rsid w:val="00BD7CFB"/>
    <w:rsid w:val="00BD7D4E"/>
    <w:rsid w:val="00BE098E"/>
    <w:rsid w:val="00BE0F18"/>
    <w:rsid w:val="00BE1073"/>
    <w:rsid w:val="00BE1EB7"/>
    <w:rsid w:val="00BE2365"/>
    <w:rsid w:val="00BE242C"/>
    <w:rsid w:val="00BE258B"/>
    <w:rsid w:val="00BE268C"/>
    <w:rsid w:val="00BE2AA4"/>
    <w:rsid w:val="00BE2BAE"/>
    <w:rsid w:val="00BE3058"/>
    <w:rsid w:val="00BE354C"/>
    <w:rsid w:val="00BE392A"/>
    <w:rsid w:val="00BE4863"/>
    <w:rsid w:val="00BE4878"/>
    <w:rsid w:val="00BE5005"/>
    <w:rsid w:val="00BE5325"/>
    <w:rsid w:val="00BE6188"/>
    <w:rsid w:val="00BE6291"/>
    <w:rsid w:val="00BE64AA"/>
    <w:rsid w:val="00BE6515"/>
    <w:rsid w:val="00BE6BCA"/>
    <w:rsid w:val="00BE6C3A"/>
    <w:rsid w:val="00BE7041"/>
    <w:rsid w:val="00BE7407"/>
    <w:rsid w:val="00BE7FBD"/>
    <w:rsid w:val="00BF0162"/>
    <w:rsid w:val="00BF028D"/>
    <w:rsid w:val="00BF058A"/>
    <w:rsid w:val="00BF0649"/>
    <w:rsid w:val="00BF06B0"/>
    <w:rsid w:val="00BF0848"/>
    <w:rsid w:val="00BF0EE3"/>
    <w:rsid w:val="00BF126E"/>
    <w:rsid w:val="00BF1535"/>
    <w:rsid w:val="00BF1DAE"/>
    <w:rsid w:val="00BF2218"/>
    <w:rsid w:val="00BF277D"/>
    <w:rsid w:val="00BF2BEB"/>
    <w:rsid w:val="00BF316F"/>
    <w:rsid w:val="00BF3469"/>
    <w:rsid w:val="00BF3E08"/>
    <w:rsid w:val="00BF41E4"/>
    <w:rsid w:val="00BF44EE"/>
    <w:rsid w:val="00BF4983"/>
    <w:rsid w:val="00BF4C07"/>
    <w:rsid w:val="00BF4F7E"/>
    <w:rsid w:val="00BF55E0"/>
    <w:rsid w:val="00BF59D0"/>
    <w:rsid w:val="00BF5B49"/>
    <w:rsid w:val="00BF6AC0"/>
    <w:rsid w:val="00BF6D44"/>
    <w:rsid w:val="00BF6F72"/>
    <w:rsid w:val="00BF7C83"/>
    <w:rsid w:val="00C00EBD"/>
    <w:rsid w:val="00C0112B"/>
    <w:rsid w:val="00C017AF"/>
    <w:rsid w:val="00C01AFF"/>
    <w:rsid w:val="00C02190"/>
    <w:rsid w:val="00C02282"/>
    <w:rsid w:val="00C027F3"/>
    <w:rsid w:val="00C0280C"/>
    <w:rsid w:val="00C02B13"/>
    <w:rsid w:val="00C02D58"/>
    <w:rsid w:val="00C04062"/>
    <w:rsid w:val="00C042EC"/>
    <w:rsid w:val="00C043E4"/>
    <w:rsid w:val="00C048F7"/>
    <w:rsid w:val="00C05432"/>
    <w:rsid w:val="00C0594F"/>
    <w:rsid w:val="00C06302"/>
    <w:rsid w:val="00C065E6"/>
    <w:rsid w:val="00C07592"/>
    <w:rsid w:val="00C0783C"/>
    <w:rsid w:val="00C10E9D"/>
    <w:rsid w:val="00C11246"/>
    <w:rsid w:val="00C116A4"/>
    <w:rsid w:val="00C11944"/>
    <w:rsid w:val="00C12671"/>
    <w:rsid w:val="00C12AA4"/>
    <w:rsid w:val="00C130B2"/>
    <w:rsid w:val="00C132AC"/>
    <w:rsid w:val="00C13E6C"/>
    <w:rsid w:val="00C148B2"/>
    <w:rsid w:val="00C15092"/>
    <w:rsid w:val="00C15874"/>
    <w:rsid w:val="00C16DD4"/>
    <w:rsid w:val="00C175A6"/>
    <w:rsid w:val="00C176D5"/>
    <w:rsid w:val="00C179AC"/>
    <w:rsid w:val="00C204E2"/>
    <w:rsid w:val="00C209A4"/>
    <w:rsid w:val="00C21321"/>
    <w:rsid w:val="00C21EC2"/>
    <w:rsid w:val="00C22F84"/>
    <w:rsid w:val="00C23256"/>
    <w:rsid w:val="00C2341C"/>
    <w:rsid w:val="00C234D0"/>
    <w:rsid w:val="00C23765"/>
    <w:rsid w:val="00C23D55"/>
    <w:rsid w:val="00C24185"/>
    <w:rsid w:val="00C2421F"/>
    <w:rsid w:val="00C24CC1"/>
    <w:rsid w:val="00C252C3"/>
    <w:rsid w:val="00C25322"/>
    <w:rsid w:val="00C25623"/>
    <w:rsid w:val="00C25A15"/>
    <w:rsid w:val="00C268FF"/>
    <w:rsid w:val="00C26D06"/>
    <w:rsid w:val="00C303D5"/>
    <w:rsid w:val="00C303E3"/>
    <w:rsid w:val="00C306D5"/>
    <w:rsid w:val="00C30AD3"/>
    <w:rsid w:val="00C30F6F"/>
    <w:rsid w:val="00C316DA"/>
    <w:rsid w:val="00C31726"/>
    <w:rsid w:val="00C31B78"/>
    <w:rsid w:val="00C31DCC"/>
    <w:rsid w:val="00C32505"/>
    <w:rsid w:val="00C33AAE"/>
    <w:rsid w:val="00C33D06"/>
    <w:rsid w:val="00C34299"/>
    <w:rsid w:val="00C34A2D"/>
    <w:rsid w:val="00C34D00"/>
    <w:rsid w:val="00C34ED3"/>
    <w:rsid w:val="00C34F5D"/>
    <w:rsid w:val="00C34F9C"/>
    <w:rsid w:val="00C35C49"/>
    <w:rsid w:val="00C360CF"/>
    <w:rsid w:val="00C36212"/>
    <w:rsid w:val="00C3660A"/>
    <w:rsid w:val="00C367BA"/>
    <w:rsid w:val="00C37AFD"/>
    <w:rsid w:val="00C403CE"/>
    <w:rsid w:val="00C4068C"/>
    <w:rsid w:val="00C4091A"/>
    <w:rsid w:val="00C409D5"/>
    <w:rsid w:val="00C409E9"/>
    <w:rsid w:val="00C414E1"/>
    <w:rsid w:val="00C42506"/>
    <w:rsid w:val="00C4276E"/>
    <w:rsid w:val="00C428F0"/>
    <w:rsid w:val="00C44C9E"/>
    <w:rsid w:val="00C455E0"/>
    <w:rsid w:val="00C45A3E"/>
    <w:rsid w:val="00C4642F"/>
    <w:rsid w:val="00C4659B"/>
    <w:rsid w:val="00C46994"/>
    <w:rsid w:val="00C46F93"/>
    <w:rsid w:val="00C4793A"/>
    <w:rsid w:val="00C50267"/>
    <w:rsid w:val="00C50378"/>
    <w:rsid w:val="00C50391"/>
    <w:rsid w:val="00C50E79"/>
    <w:rsid w:val="00C51F5B"/>
    <w:rsid w:val="00C51FF8"/>
    <w:rsid w:val="00C525D4"/>
    <w:rsid w:val="00C52FCB"/>
    <w:rsid w:val="00C539F0"/>
    <w:rsid w:val="00C53E80"/>
    <w:rsid w:val="00C542A3"/>
    <w:rsid w:val="00C54619"/>
    <w:rsid w:val="00C5488C"/>
    <w:rsid w:val="00C55788"/>
    <w:rsid w:val="00C55DCA"/>
    <w:rsid w:val="00C56100"/>
    <w:rsid w:val="00C6097A"/>
    <w:rsid w:val="00C60B6A"/>
    <w:rsid w:val="00C6183D"/>
    <w:rsid w:val="00C6251A"/>
    <w:rsid w:val="00C62B36"/>
    <w:rsid w:val="00C6313C"/>
    <w:rsid w:val="00C633E4"/>
    <w:rsid w:val="00C63645"/>
    <w:rsid w:val="00C6383B"/>
    <w:rsid w:val="00C6452A"/>
    <w:rsid w:val="00C645CE"/>
    <w:rsid w:val="00C64F06"/>
    <w:rsid w:val="00C64F29"/>
    <w:rsid w:val="00C65356"/>
    <w:rsid w:val="00C6548A"/>
    <w:rsid w:val="00C65AF6"/>
    <w:rsid w:val="00C65B27"/>
    <w:rsid w:val="00C66518"/>
    <w:rsid w:val="00C665E9"/>
    <w:rsid w:val="00C66680"/>
    <w:rsid w:val="00C6691E"/>
    <w:rsid w:val="00C70DE1"/>
    <w:rsid w:val="00C7102E"/>
    <w:rsid w:val="00C71815"/>
    <w:rsid w:val="00C71C88"/>
    <w:rsid w:val="00C71E7F"/>
    <w:rsid w:val="00C72B59"/>
    <w:rsid w:val="00C72BA3"/>
    <w:rsid w:val="00C733B1"/>
    <w:rsid w:val="00C73F10"/>
    <w:rsid w:val="00C753F3"/>
    <w:rsid w:val="00C75509"/>
    <w:rsid w:val="00C76086"/>
    <w:rsid w:val="00C76220"/>
    <w:rsid w:val="00C76B02"/>
    <w:rsid w:val="00C76E7E"/>
    <w:rsid w:val="00C771E2"/>
    <w:rsid w:val="00C77660"/>
    <w:rsid w:val="00C778ED"/>
    <w:rsid w:val="00C802C9"/>
    <w:rsid w:val="00C807C5"/>
    <w:rsid w:val="00C80F97"/>
    <w:rsid w:val="00C80FF4"/>
    <w:rsid w:val="00C81F1A"/>
    <w:rsid w:val="00C82039"/>
    <w:rsid w:val="00C8218A"/>
    <w:rsid w:val="00C82462"/>
    <w:rsid w:val="00C824A1"/>
    <w:rsid w:val="00C82EA0"/>
    <w:rsid w:val="00C835AB"/>
    <w:rsid w:val="00C83F30"/>
    <w:rsid w:val="00C83FB8"/>
    <w:rsid w:val="00C84433"/>
    <w:rsid w:val="00C84791"/>
    <w:rsid w:val="00C84DA1"/>
    <w:rsid w:val="00C85648"/>
    <w:rsid w:val="00C858E2"/>
    <w:rsid w:val="00C86190"/>
    <w:rsid w:val="00C869D4"/>
    <w:rsid w:val="00C86B0B"/>
    <w:rsid w:val="00C875EE"/>
    <w:rsid w:val="00C87795"/>
    <w:rsid w:val="00C87857"/>
    <w:rsid w:val="00C87BA5"/>
    <w:rsid w:val="00C90522"/>
    <w:rsid w:val="00C905CE"/>
    <w:rsid w:val="00C91D37"/>
    <w:rsid w:val="00C92DED"/>
    <w:rsid w:val="00C92F3E"/>
    <w:rsid w:val="00C93526"/>
    <w:rsid w:val="00C94C82"/>
    <w:rsid w:val="00C95F2C"/>
    <w:rsid w:val="00C96192"/>
    <w:rsid w:val="00C96F2D"/>
    <w:rsid w:val="00C9778E"/>
    <w:rsid w:val="00C97AE6"/>
    <w:rsid w:val="00C97FD2"/>
    <w:rsid w:val="00CA10C5"/>
    <w:rsid w:val="00CA1B67"/>
    <w:rsid w:val="00CA2AA0"/>
    <w:rsid w:val="00CA33D0"/>
    <w:rsid w:val="00CA3CA0"/>
    <w:rsid w:val="00CA3FA0"/>
    <w:rsid w:val="00CA46D6"/>
    <w:rsid w:val="00CA72DA"/>
    <w:rsid w:val="00CA7A86"/>
    <w:rsid w:val="00CA7B02"/>
    <w:rsid w:val="00CA7EE1"/>
    <w:rsid w:val="00CB0007"/>
    <w:rsid w:val="00CB0287"/>
    <w:rsid w:val="00CB0663"/>
    <w:rsid w:val="00CB14F9"/>
    <w:rsid w:val="00CB1B5B"/>
    <w:rsid w:val="00CB219C"/>
    <w:rsid w:val="00CB21BB"/>
    <w:rsid w:val="00CB22ED"/>
    <w:rsid w:val="00CB22F6"/>
    <w:rsid w:val="00CB23AB"/>
    <w:rsid w:val="00CB2419"/>
    <w:rsid w:val="00CB29ED"/>
    <w:rsid w:val="00CB2B76"/>
    <w:rsid w:val="00CB30C4"/>
    <w:rsid w:val="00CB3619"/>
    <w:rsid w:val="00CB37DE"/>
    <w:rsid w:val="00CB39C6"/>
    <w:rsid w:val="00CB39EB"/>
    <w:rsid w:val="00CB41B3"/>
    <w:rsid w:val="00CB43DE"/>
    <w:rsid w:val="00CB45AF"/>
    <w:rsid w:val="00CB463C"/>
    <w:rsid w:val="00CB471D"/>
    <w:rsid w:val="00CB4A3D"/>
    <w:rsid w:val="00CB4A42"/>
    <w:rsid w:val="00CB646A"/>
    <w:rsid w:val="00CB667E"/>
    <w:rsid w:val="00CB6AF3"/>
    <w:rsid w:val="00CB7002"/>
    <w:rsid w:val="00CB7483"/>
    <w:rsid w:val="00CB7862"/>
    <w:rsid w:val="00CB798F"/>
    <w:rsid w:val="00CB79AC"/>
    <w:rsid w:val="00CB7F26"/>
    <w:rsid w:val="00CC07C1"/>
    <w:rsid w:val="00CC0DB9"/>
    <w:rsid w:val="00CC0FAC"/>
    <w:rsid w:val="00CC1058"/>
    <w:rsid w:val="00CC1124"/>
    <w:rsid w:val="00CC1812"/>
    <w:rsid w:val="00CC18B0"/>
    <w:rsid w:val="00CC1A1B"/>
    <w:rsid w:val="00CC1DEE"/>
    <w:rsid w:val="00CC3E75"/>
    <w:rsid w:val="00CC46A4"/>
    <w:rsid w:val="00CC5672"/>
    <w:rsid w:val="00CC640E"/>
    <w:rsid w:val="00CC6C6C"/>
    <w:rsid w:val="00CC6C6E"/>
    <w:rsid w:val="00CC757D"/>
    <w:rsid w:val="00CC7A47"/>
    <w:rsid w:val="00CC7E6C"/>
    <w:rsid w:val="00CD0014"/>
    <w:rsid w:val="00CD08E9"/>
    <w:rsid w:val="00CD0A39"/>
    <w:rsid w:val="00CD0ED6"/>
    <w:rsid w:val="00CD0FE6"/>
    <w:rsid w:val="00CD12C4"/>
    <w:rsid w:val="00CD1FA3"/>
    <w:rsid w:val="00CD25BE"/>
    <w:rsid w:val="00CD2BAD"/>
    <w:rsid w:val="00CD3370"/>
    <w:rsid w:val="00CD465D"/>
    <w:rsid w:val="00CD4B9F"/>
    <w:rsid w:val="00CD5196"/>
    <w:rsid w:val="00CD6259"/>
    <w:rsid w:val="00CD626B"/>
    <w:rsid w:val="00CD704E"/>
    <w:rsid w:val="00CD7BE2"/>
    <w:rsid w:val="00CE0213"/>
    <w:rsid w:val="00CE0613"/>
    <w:rsid w:val="00CE0AC2"/>
    <w:rsid w:val="00CE0B55"/>
    <w:rsid w:val="00CE0CDE"/>
    <w:rsid w:val="00CE112B"/>
    <w:rsid w:val="00CE169C"/>
    <w:rsid w:val="00CE1BDC"/>
    <w:rsid w:val="00CE1D38"/>
    <w:rsid w:val="00CE1EA2"/>
    <w:rsid w:val="00CE2CBA"/>
    <w:rsid w:val="00CE2E21"/>
    <w:rsid w:val="00CE3239"/>
    <w:rsid w:val="00CE3BAA"/>
    <w:rsid w:val="00CE443E"/>
    <w:rsid w:val="00CE4C4C"/>
    <w:rsid w:val="00CE4F28"/>
    <w:rsid w:val="00CE555B"/>
    <w:rsid w:val="00CE59D8"/>
    <w:rsid w:val="00CE608B"/>
    <w:rsid w:val="00CE628A"/>
    <w:rsid w:val="00CE63F0"/>
    <w:rsid w:val="00CE6E76"/>
    <w:rsid w:val="00CE6F07"/>
    <w:rsid w:val="00CE6FF5"/>
    <w:rsid w:val="00CE707F"/>
    <w:rsid w:val="00CE7473"/>
    <w:rsid w:val="00CE77FA"/>
    <w:rsid w:val="00CE78C2"/>
    <w:rsid w:val="00CE7E8B"/>
    <w:rsid w:val="00CF0D49"/>
    <w:rsid w:val="00CF0E77"/>
    <w:rsid w:val="00CF11A8"/>
    <w:rsid w:val="00CF18B4"/>
    <w:rsid w:val="00CF1C00"/>
    <w:rsid w:val="00CF2C08"/>
    <w:rsid w:val="00CF2C56"/>
    <w:rsid w:val="00CF2F07"/>
    <w:rsid w:val="00CF4316"/>
    <w:rsid w:val="00CF4A09"/>
    <w:rsid w:val="00CF4EB7"/>
    <w:rsid w:val="00CF4ECE"/>
    <w:rsid w:val="00CF506F"/>
    <w:rsid w:val="00CF5345"/>
    <w:rsid w:val="00CF66EF"/>
    <w:rsid w:val="00CF701B"/>
    <w:rsid w:val="00CF751B"/>
    <w:rsid w:val="00CF7F11"/>
    <w:rsid w:val="00D00769"/>
    <w:rsid w:val="00D00D2C"/>
    <w:rsid w:val="00D02A89"/>
    <w:rsid w:val="00D02D83"/>
    <w:rsid w:val="00D02E87"/>
    <w:rsid w:val="00D02FFC"/>
    <w:rsid w:val="00D034D8"/>
    <w:rsid w:val="00D0360C"/>
    <w:rsid w:val="00D036B0"/>
    <w:rsid w:val="00D04348"/>
    <w:rsid w:val="00D04773"/>
    <w:rsid w:val="00D04D18"/>
    <w:rsid w:val="00D054E8"/>
    <w:rsid w:val="00D06440"/>
    <w:rsid w:val="00D0682C"/>
    <w:rsid w:val="00D06AEE"/>
    <w:rsid w:val="00D070E5"/>
    <w:rsid w:val="00D10A37"/>
    <w:rsid w:val="00D10F6D"/>
    <w:rsid w:val="00D1144F"/>
    <w:rsid w:val="00D1210E"/>
    <w:rsid w:val="00D1234F"/>
    <w:rsid w:val="00D12856"/>
    <w:rsid w:val="00D12DDC"/>
    <w:rsid w:val="00D1371F"/>
    <w:rsid w:val="00D13C58"/>
    <w:rsid w:val="00D13E4A"/>
    <w:rsid w:val="00D14040"/>
    <w:rsid w:val="00D14927"/>
    <w:rsid w:val="00D14BF4"/>
    <w:rsid w:val="00D157AB"/>
    <w:rsid w:val="00D15B1B"/>
    <w:rsid w:val="00D15B48"/>
    <w:rsid w:val="00D15B8E"/>
    <w:rsid w:val="00D1654B"/>
    <w:rsid w:val="00D17ACA"/>
    <w:rsid w:val="00D17ACE"/>
    <w:rsid w:val="00D17CCE"/>
    <w:rsid w:val="00D203A2"/>
    <w:rsid w:val="00D20568"/>
    <w:rsid w:val="00D2084B"/>
    <w:rsid w:val="00D2121B"/>
    <w:rsid w:val="00D21A68"/>
    <w:rsid w:val="00D21C11"/>
    <w:rsid w:val="00D21CB0"/>
    <w:rsid w:val="00D21F7C"/>
    <w:rsid w:val="00D220D5"/>
    <w:rsid w:val="00D22710"/>
    <w:rsid w:val="00D227C8"/>
    <w:rsid w:val="00D2296B"/>
    <w:rsid w:val="00D22E19"/>
    <w:rsid w:val="00D22EBF"/>
    <w:rsid w:val="00D23149"/>
    <w:rsid w:val="00D233DA"/>
    <w:rsid w:val="00D2371C"/>
    <w:rsid w:val="00D23C6E"/>
    <w:rsid w:val="00D24A00"/>
    <w:rsid w:val="00D24DDA"/>
    <w:rsid w:val="00D24FCD"/>
    <w:rsid w:val="00D264BF"/>
    <w:rsid w:val="00D268D4"/>
    <w:rsid w:val="00D27140"/>
    <w:rsid w:val="00D27CD6"/>
    <w:rsid w:val="00D30392"/>
    <w:rsid w:val="00D30405"/>
    <w:rsid w:val="00D30B05"/>
    <w:rsid w:val="00D3149B"/>
    <w:rsid w:val="00D3159D"/>
    <w:rsid w:val="00D317D3"/>
    <w:rsid w:val="00D31827"/>
    <w:rsid w:val="00D318CA"/>
    <w:rsid w:val="00D31CE3"/>
    <w:rsid w:val="00D332BF"/>
    <w:rsid w:val="00D33944"/>
    <w:rsid w:val="00D346FC"/>
    <w:rsid w:val="00D347AE"/>
    <w:rsid w:val="00D34ACB"/>
    <w:rsid w:val="00D35496"/>
    <w:rsid w:val="00D35706"/>
    <w:rsid w:val="00D35880"/>
    <w:rsid w:val="00D35B47"/>
    <w:rsid w:val="00D35E22"/>
    <w:rsid w:val="00D35FAA"/>
    <w:rsid w:val="00D36039"/>
    <w:rsid w:val="00D362E9"/>
    <w:rsid w:val="00D363A4"/>
    <w:rsid w:val="00D37175"/>
    <w:rsid w:val="00D37384"/>
    <w:rsid w:val="00D37B02"/>
    <w:rsid w:val="00D40222"/>
    <w:rsid w:val="00D408EB"/>
    <w:rsid w:val="00D408F9"/>
    <w:rsid w:val="00D40CCC"/>
    <w:rsid w:val="00D40F91"/>
    <w:rsid w:val="00D415E7"/>
    <w:rsid w:val="00D41868"/>
    <w:rsid w:val="00D418D3"/>
    <w:rsid w:val="00D41D16"/>
    <w:rsid w:val="00D41D52"/>
    <w:rsid w:val="00D425BE"/>
    <w:rsid w:val="00D42811"/>
    <w:rsid w:val="00D434ED"/>
    <w:rsid w:val="00D43860"/>
    <w:rsid w:val="00D438B2"/>
    <w:rsid w:val="00D43BE3"/>
    <w:rsid w:val="00D4451E"/>
    <w:rsid w:val="00D451C7"/>
    <w:rsid w:val="00D45A23"/>
    <w:rsid w:val="00D45D6A"/>
    <w:rsid w:val="00D461C7"/>
    <w:rsid w:val="00D46D42"/>
    <w:rsid w:val="00D46EC9"/>
    <w:rsid w:val="00D47286"/>
    <w:rsid w:val="00D479D8"/>
    <w:rsid w:val="00D508DE"/>
    <w:rsid w:val="00D50B59"/>
    <w:rsid w:val="00D50EB5"/>
    <w:rsid w:val="00D514AF"/>
    <w:rsid w:val="00D51A4B"/>
    <w:rsid w:val="00D5288C"/>
    <w:rsid w:val="00D52E28"/>
    <w:rsid w:val="00D5337D"/>
    <w:rsid w:val="00D533EA"/>
    <w:rsid w:val="00D5384A"/>
    <w:rsid w:val="00D53CDD"/>
    <w:rsid w:val="00D53F6E"/>
    <w:rsid w:val="00D54BC7"/>
    <w:rsid w:val="00D54C92"/>
    <w:rsid w:val="00D55178"/>
    <w:rsid w:val="00D555A4"/>
    <w:rsid w:val="00D558CC"/>
    <w:rsid w:val="00D5707E"/>
    <w:rsid w:val="00D57141"/>
    <w:rsid w:val="00D579EC"/>
    <w:rsid w:val="00D57D16"/>
    <w:rsid w:val="00D6015B"/>
    <w:rsid w:val="00D6026E"/>
    <w:rsid w:val="00D611DF"/>
    <w:rsid w:val="00D6120F"/>
    <w:rsid w:val="00D619FD"/>
    <w:rsid w:val="00D61A4F"/>
    <w:rsid w:val="00D62629"/>
    <w:rsid w:val="00D6271D"/>
    <w:rsid w:val="00D62BC8"/>
    <w:rsid w:val="00D630AE"/>
    <w:rsid w:val="00D64271"/>
    <w:rsid w:val="00D648B3"/>
    <w:rsid w:val="00D64ED1"/>
    <w:rsid w:val="00D65A12"/>
    <w:rsid w:val="00D65B9B"/>
    <w:rsid w:val="00D6610B"/>
    <w:rsid w:val="00D66E81"/>
    <w:rsid w:val="00D672F7"/>
    <w:rsid w:val="00D67B99"/>
    <w:rsid w:val="00D7041D"/>
    <w:rsid w:val="00D70F8B"/>
    <w:rsid w:val="00D7276D"/>
    <w:rsid w:val="00D72930"/>
    <w:rsid w:val="00D73814"/>
    <w:rsid w:val="00D7397A"/>
    <w:rsid w:val="00D73A14"/>
    <w:rsid w:val="00D73B95"/>
    <w:rsid w:val="00D73E8A"/>
    <w:rsid w:val="00D73EF7"/>
    <w:rsid w:val="00D7472A"/>
    <w:rsid w:val="00D74857"/>
    <w:rsid w:val="00D74859"/>
    <w:rsid w:val="00D753FA"/>
    <w:rsid w:val="00D7551F"/>
    <w:rsid w:val="00D756B6"/>
    <w:rsid w:val="00D757EB"/>
    <w:rsid w:val="00D75A71"/>
    <w:rsid w:val="00D75B13"/>
    <w:rsid w:val="00D75EF8"/>
    <w:rsid w:val="00D765E9"/>
    <w:rsid w:val="00D77346"/>
    <w:rsid w:val="00D775E8"/>
    <w:rsid w:val="00D77B3D"/>
    <w:rsid w:val="00D77C04"/>
    <w:rsid w:val="00D803E1"/>
    <w:rsid w:val="00D8042A"/>
    <w:rsid w:val="00D80855"/>
    <w:rsid w:val="00D80B08"/>
    <w:rsid w:val="00D81297"/>
    <w:rsid w:val="00D812BB"/>
    <w:rsid w:val="00D81AF5"/>
    <w:rsid w:val="00D81FCB"/>
    <w:rsid w:val="00D82F6F"/>
    <w:rsid w:val="00D835EE"/>
    <w:rsid w:val="00D83612"/>
    <w:rsid w:val="00D83629"/>
    <w:rsid w:val="00D83A36"/>
    <w:rsid w:val="00D84ED8"/>
    <w:rsid w:val="00D857EB"/>
    <w:rsid w:val="00D860F8"/>
    <w:rsid w:val="00D860FD"/>
    <w:rsid w:val="00D867B9"/>
    <w:rsid w:val="00D8745C"/>
    <w:rsid w:val="00D87BCB"/>
    <w:rsid w:val="00D912CF"/>
    <w:rsid w:val="00D91650"/>
    <w:rsid w:val="00D91BAE"/>
    <w:rsid w:val="00D92889"/>
    <w:rsid w:val="00D930B5"/>
    <w:rsid w:val="00D93B1D"/>
    <w:rsid w:val="00D948AB"/>
    <w:rsid w:val="00D94ACE"/>
    <w:rsid w:val="00D9538F"/>
    <w:rsid w:val="00D96279"/>
    <w:rsid w:val="00D962C1"/>
    <w:rsid w:val="00D97496"/>
    <w:rsid w:val="00D97569"/>
    <w:rsid w:val="00DA02BC"/>
    <w:rsid w:val="00DA099B"/>
    <w:rsid w:val="00DA0B08"/>
    <w:rsid w:val="00DA115D"/>
    <w:rsid w:val="00DA12FE"/>
    <w:rsid w:val="00DA13A7"/>
    <w:rsid w:val="00DA1C07"/>
    <w:rsid w:val="00DA3338"/>
    <w:rsid w:val="00DA404B"/>
    <w:rsid w:val="00DA47B9"/>
    <w:rsid w:val="00DA48AC"/>
    <w:rsid w:val="00DA4908"/>
    <w:rsid w:val="00DA60ED"/>
    <w:rsid w:val="00DA66E7"/>
    <w:rsid w:val="00DA6917"/>
    <w:rsid w:val="00DA6B6C"/>
    <w:rsid w:val="00DA7288"/>
    <w:rsid w:val="00DA7423"/>
    <w:rsid w:val="00DA7A92"/>
    <w:rsid w:val="00DA7C51"/>
    <w:rsid w:val="00DA7C80"/>
    <w:rsid w:val="00DA7D96"/>
    <w:rsid w:val="00DB1C19"/>
    <w:rsid w:val="00DB28BE"/>
    <w:rsid w:val="00DB2C8C"/>
    <w:rsid w:val="00DB2F78"/>
    <w:rsid w:val="00DB3047"/>
    <w:rsid w:val="00DB37D0"/>
    <w:rsid w:val="00DB381B"/>
    <w:rsid w:val="00DB42CE"/>
    <w:rsid w:val="00DB42F6"/>
    <w:rsid w:val="00DB5B61"/>
    <w:rsid w:val="00DB6A62"/>
    <w:rsid w:val="00DB6ACF"/>
    <w:rsid w:val="00DB6EB5"/>
    <w:rsid w:val="00DB6EF0"/>
    <w:rsid w:val="00DB73B6"/>
    <w:rsid w:val="00DB79D9"/>
    <w:rsid w:val="00DB7D06"/>
    <w:rsid w:val="00DC0530"/>
    <w:rsid w:val="00DC11AF"/>
    <w:rsid w:val="00DC16E8"/>
    <w:rsid w:val="00DC1AA5"/>
    <w:rsid w:val="00DC1E7E"/>
    <w:rsid w:val="00DC2365"/>
    <w:rsid w:val="00DC2FB3"/>
    <w:rsid w:val="00DC436E"/>
    <w:rsid w:val="00DC4AF3"/>
    <w:rsid w:val="00DC5C5C"/>
    <w:rsid w:val="00DC5E5E"/>
    <w:rsid w:val="00DC5EAE"/>
    <w:rsid w:val="00DC5EC6"/>
    <w:rsid w:val="00DC6590"/>
    <w:rsid w:val="00DC6656"/>
    <w:rsid w:val="00DC68E3"/>
    <w:rsid w:val="00DC6AA2"/>
    <w:rsid w:val="00DC6CF2"/>
    <w:rsid w:val="00DC70CB"/>
    <w:rsid w:val="00DC7438"/>
    <w:rsid w:val="00DC7896"/>
    <w:rsid w:val="00DC7C26"/>
    <w:rsid w:val="00DC7F59"/>
    <w:rsid w:val="00DD02D8"/>
    <w:rsid w:val="00DD0468"/>
    <w:rsid w:val="00DD1812"/>
    <w:rsid w:val="00DD1D4C"/>
    <w:rsid w:val="00DD2863"/>
    <w:rsid w:val="00DD2BE6"/>
    <w:rsid w:val="00DD2D6B"/>
    <w:rsid w:val="00DD2F85"/>
    <w:rsid w:val="00DD2F98"/>
    <w:rsid w:val="00DD33DF"/>
    <w:rsid w:val="00DD375E"/>
    <w:rsid w:val="00DD4264"/>
    <w:rsid w:val="00DD436A"/>
    <w:rsid w:val="00DD4B62"/>
    <w:rsid w:val="00DD4C85"/>
    <w:rsid w:val="00DD4E30"/>
    <w:rsid w:val="00DD577A"/>
    <w:rsid w:val="00DD6037"/>
    <w:rsid w:val="00DD6302"/>
    <w:rsid w:val="00DD6640"/>
    <w:rsid w:val="00DD77BB"/>
    <w:rsid w:val="00DE090A"/>
    <w:rsid w:val="00DE0C37"/>
    <w:rsid w:val="00DE0CCB"/>
    <w:rsid w:val="00DE14C7"/>
    <w:rsid w:val="00DE294A"/>
    <w:rsid w:val="00DE3702"/>
    <w:rsid w:val="00DE4A6D"/>
    <w:rsid w:val="00DE6EC6"/>
    <w:rsid w:val="00DE77E4"/>
    <w:rsid w:val="00DE7AE9"/>
    <w:rsid w:val="00DE7CA4"/>
    <w:rsid w:val="00DE7E0F"/>
    <w:rsid w:val="00DF0352"/>
    <w:rsid w:val="00DF07D1"/>
    <w:rsid w:val="00DF195E"/>
    <w:rsid w:val="00DF1D86"/>
    <w:rsid w:val="00DF44AE"/>
    <w:rsid w:val="00DF45D4"/>
    <w:rsid w:val="00DF488F"/>
    <w:rsid w:val="00DF4CD8"/>
    <w:rsid w:val="00DF4F7A"/>
    <w:rsid w:val="00DF57ED"/>
    <w:rsid w:val="00DF5A46"/>
    <w:rsid w:val="00DF5FC0"/>
    <w:rsid w:val="00DF6383"/>
    <w:rsid w:val="00DF6BD1"/>
    <w:rsid w:val="00DF6D5B"/>
    <w:rsid w:val="00DF6D82"/>
    <w:rsid w:val="00DF73F0"/>
    <w:rsid w:val="00DF79B4"/>
    <w:rsid w:val="00DF79C5"/>
    <w:rsid w:val="00DF7F53"/>
    <w:rsid w:val="00E00F7C"/>
    <w:rsid w:val="00E01343"/>
    <w:rsid w:val="00E01621"/>
    <w:rsid w:val="00E01F9B"/>
    <w:rsid w:val="00E02DA7"/>
    <w:rsid w:val="00E02E3A"/>
    <w:rsid w:val="00E02FB7"/>
    <w:rsid w:val="00E0348C"/>
    <w:rsid w:val="00E03CF4"/>
    <w:rsid w:val="00E047D2"/>
    <w:rsid w:val="00E047DE"/>
    <w:rsid w:val="00E04AD8"/>
    <w:rsid w:val="00E05E8B"/>
    <w:rsid w:val="00E0628E"/>
    <w:rsid w:val="00E0653D"/>
    <w:rsid w:val="00E0659B"/>
    <w:rsid w:val="00E065C7"/>
    <w:rsid w:val="00E0715C"/>
    <w:rsid w:val="00E078FD"/>
    <w:rsid w:val="00E10BF9"/>
    <w:rsid w:val="00E10E77"/>
    <w:rsid w:val="00E10F53"/>
    <w:rsid w:val="00E11442"/>
    <w:rsid w:val="00E11B34"/>
    <w:rsid w:val="00E1340C"/>
    <w:rsid w:val="00E1455D"/>
    <w:rsid w:val="00E14752"/>
    <w:rsid w:val="00E14966"/>
    <w:rsid w:val="00E14B94"/>
    <w:rsid w:val="00E14DEC"/>
    <w:rsid w:val="00E14FD6"/>
    <w:rsid w:val="00E15B9D"/>
    <w:rsid w:val="00E15D8B"/>
    <w:rsid w:val="00E17321"/>
    <w:rsid w:val="00E1751F"/>
    <w:rsid w:val="00E17C2A"/>
    <w:rsid w:val="00E17CC4"/>
    <w:rsid w:val="00E20F3D"/>
    <w:rsid w:val="00E20FE7"/>
    <w:rsid w:val="00E22410"/>
    <w:rsid w:val="00E22E3B"/>
    <w:rsid w:val="00E232E8"/>
    <w:rsid w:val="00E241C5"/>
    <w:rsid w:val="00E251AE"/>
    <w:rsid w:val="00E25724"/>
    <w:rsid w:val="00E260F8"/>
    <w:rsid w:val="00E26664"/>
    <w:rsid w:val="00E26A4B"/>
    <w:rsid w:val="00E27716"/>
    <w:rsid w:val="00E277FC"/>
    <w:rsid w:val="00E27C75"/>
    <w:rsid w:val="00E27DAE"/>
    <w:rsid w:val="00E27E38"/>
    <w:rsid w:val="00E27FCB"/>
    <w:rsid w:val="00E305B6"/>
    <w:rsid w:val="00E30F61"/>
    <w:rsid w:val="00E3106A"/>
    <w:rsid w:val="00E31358"/>
    <w:rsid w:val="00E3137C"/>
    <w:rsid w:val="00E31A69"/>
    <w:rsid w:val="00E31D32"/>
    <w:rsid w:val="00E31F52"/>
    <w:rsid w:val="00E32303"/>
    <w:rsid w:val="00E32337"/>
    <w:rsid w:val="00E3353C"/>
    <w:rsid w:val="00E33C33"/>
    <w:rsid w:val="00E33F96"/>
    <w:rsid w:val="00E3448A"/>
    <w:rsid w:val="00E353FC"/>
    <w:rsid w:val="00E35989"/>
    <w:rsid w:val="00E36075"/>
    <w:rsid w:val="00E36217"/>
    <w:rsid w:val="00E36632"/>
    <w:rsid w:val="00E3668F"/>
    <w:rsid w:val="00E36DEF"/>
    <w:rsid w:val="00E37278"/>
    <w:rsid w:val="00E372DA"/>
    <w:rsid w:val="00E376DA"/>
    <w:rsid w:val="00E37B9A"/>
    <w:rsid w:val="00E37D49"/>
    <w:rsid w:val="00E37DE0"/>
    <w:rsid w:val="00E4027C"/>
    <w:rsid w:val="00E40690"/>
    <w:rsid w:val="00E40AAB"/>
    <w:rsid w:val="00E411C7"/>
    <w:rsid w:val="00E4131A"/>
    <w:rsid w:val="00E418A8"/>
    <w:rsid w:val="00E41C34"/>
    <w:rsid w:val="00E42AFC"/>
    <w:rsid w:val="00E43275"/>
    <w:rsid w:val="00E43BA3"/>
    <w:rsid w:val="00E43CBC"/>
    <w:rsid w:val="00E43E46"/>
    <w:rsid w:val="00E456FD"/>
    <w:rsid w:val="00E461D6"/>
    <w:rsid w:val="00E473A2"/>
    <w:rsid w:val="00E47440"/>
    <w:rsid w:val="00E50133"/>
    <w:rsid w:val="00E50668"/>
    <w:rsid w:val="00E50F03"/>
    <w:rsid w:val="00E5106C"/>
    <w:rsid w:val="00E51175"/>
    <w:rsid w:val="00E527F0"/>
    <w:rsid w:val="00E53BB0"/>
    <w:rsid w:val="00E5462B"/>
    <w:rsid w:val="00E54760"/>
    <w:rsid w:val="00E54A3E"/>
    <w:rsid w:val="00E54AD3"/>
    <w:rsid w:val="00E54B95"/>
    <w:rsid w:val="00E550DF"/>
    <w:rsid w:val="00E56460"/>
    <w:rsid w:val="00E5670F"/>
    <w:rsid w:val="00E569DB"/>
    <w:rsid w:val="00E56C11"/>
    <w:rsid w:val="00E56D62"/>
    <w:rsid w:val="00E570A7"/>
    <w:rsid w:val="00E572EF"/>
    <w:rsid w:val="00E579D5"/>
    <w:rsid w:val="00E57BD8"/>
    <w:rsid w:val="00E57D55"/>
    <w:rsid w:val="00E60356"/>
    <w:rsid w:val="00E6103E"/>
    <w:rsid w:val="00E6129E"/>
    <w:rsid w:val="00E613BB"/>
    <w:rsid w:val="00E615BC"/>
    <w:rsid w:val="00E61A48"/>
    <w:rsid w:val="00E61D4F"/>
    <w:rsid w:val="00E62078"/>
    <w:rsid w:val="00E622F0"/>
    <w:rsid w:val="00E62C58"/>
    <w:rsid w:val="00E62EC0"/>
    <w:rsid w:val="00E63C1D"/>
    <w:rsid w:val="00E63E77"/>
    <w:rsid w:val="00E63EE6"/>
    <w:rsid w:val="00E6439F"/>
    <w:rsid w:val="00E6484D"/>
    <w:rsid w:val="00E64BB7"/>
    <w:rsid w:val="00E64E93"/>
    <w:rsid w:val="00E64EFF"/>
    <w:rsid w:val="00E65ADA"/>
    <w:rsid w:val="00E65FFF"/>
    <w:rsid w:val="00E6706E"/>
    <w:rsid w:val="00E670BB"/>
    <w:rsid w:val="00E6727C"/>
    <w:rsid w:val="00E67367"/>
    <w:rsid w:val="00E7038B"/>
    <w:rsid w:val="00E710A2"/>
    <w:rsid w:val="00E71674"/>
    <w:rsid w:val="00E71B22"/>
    <w:rsid w:val="00E72379"/>
    <w:rsid w:val="00E723AB"/>
    <w:rsid w:val="00E725F9"/>
    <w:rsid w:val="00E728F8"/>
    <w:rsid w:val="00E72971"/>
    <w:rsid w:val="00E72F46"/>
    <w:rsid w:val="00E73D08"/>
    <w:rsid w:val="00E74391"/>
    <w:rsid w:val="00E7457A"/>
    <w:rsid w:val="00E75444"/>
    <w:rsid w:val="00E75448"/>
    <w:rsid w:val="00E7549F"/>
    <w:rsid w:val="00E75889"/>
    <w:rsid w:val="00E75D47"/>
    <w:rsid w:val="00E7609F"/>
    <w:rsid w:val="00E76E90"/>
    <w:rsid w:val="00E7748C"/>
    <w:rsid w:val="00E77A15"/>
    <w:rsid w:val="00E77BD3"/>
    <w:rsid w:val="00E77E6A"/>
    <w:rsid w:val="00E80674"/>
    <w:rsid w:val="00E809B3"/>
    <w:rsid w:val="00E80ACC"/>
    <w:rsid w:val="00E80D3C"/>
    <w:rsid w:val="00E80D91"/>
    <w:rsid w:val="00E827FF"/>
    <w:rsid w:val="00E8283D"/>
    <w:rsid w:val="00E82FC0"/>
    <w:rsid w:val="00E830F0"/>
    <w:rsid w:val="00E834C7"/>
    <w:rsid w:val="00E83A63"/>
    <w:rsid w:val="00E848D2"/>
    <w:rsid w:val="00E85095"/>
    <w:rsid w:val="00E85511"/>
    <w:rsid w:val="00E85748"/>
    <w:rsid w:val="00E85752"/>
    <w:rsid w:val="00E85AD3"/>
    <w:rsid w:val="00E861F8"/>
    <w:rsid w:val="00E863D9"/>
    <w:rsid w:val="00E86505"/>
    <w:rsid w:val="00E8686D"/>
    <w:rsid w:val="00E86F6C"/>
    <w:rsid w:val="00E87AB5"/>
    <w:rsid w:val="00E900CF"/>
    <w:rsid w:val="00E909EE"/>
    <w:rsid w:val="00E911AD"/>
    <w:rsid w:val="00E9233C"/>
    <w:rsid w:val="00E92458"/>
    <w:rsid w:val="00E92E85"/>
    <w:rsid w:val="00E9311E"/>
    <w:rsid w:val="00E9333A"/>
    <w:rsid w:val="00E940E6"/>
    <w:rsid w:val="00E94B53"/>
    <w:rsid w:val="00E955BE"/>
    <w:rsid w:val="00E9630B"/>
    <w:rsid w:val="00E964F1"/>
    <w:rsid w:val="00E9686B"/>
    <w:rsid w:val="00E96E63"/>
    <w:rsid w:val="00E9783E"/>
    <w:rsid w:val="00EA010A"/>
    <w:rsid w:val="00EA0A51"/>
    <w:rsid w:val="00EA0CB1"/>
    <w:rsid w:val="00EA152C"/>
    <w:rsid w:val="00EA1835"/>
    <w:rsid w:val="00EA22A9"/>
    <w:rsid w:val="00EA236F"/>
    <w:rsid w:val="00EA2580"/>
    <w:rsid w:val="00EA334C"/>
    <w:rsid w:val="00EA4453"/>
    <w:rsid w:val="00EA46E5"/>
    <w:rsid w:val="00EA4913"/>
    <w:rsid w:val="00EA525D"/>
    <w:rsid w:val="00EA60ED"/>
    <w:rsid w:val="00EA694C"/>
    <w:rsid w:val="00EA74E6"/>
    <w:rsid w:val="00EA7531"/>
    <w:rsid w:val="00EA7BE8"/>
    <w:rsid w:val="00EA7C4F"/>
    <w:rsid w:val="00EB01D5"/>
    <w:rsid w:val="00EB01F6"/>
    <w:rsid w:val="00EB0319"/>
    <w:rsid w:val="00EB0531"/>
    <w:rsid w:val="00EB05FD"/>
    <w:rsid w:val="00EB075D"/>
    <w:rsid w:val="00EB0EC6"/>
    <w:rsid w:val="00EB193D"/>
    <w:rsid w:val="00EB1DDC"/>
    <w:rsid w:val="00EB1FF6"/>
    <w:rsid w:val="00EB394D"/>
    <w:rsid w:val="00EB3BE3"/>
    <w:rsid w:val="00EB4396"/>
    <w:rsid w:val="00EB4425"/>
    <w:rsid w:val="00EB484F"/>
    <w:rsid w:val="00EB4FC9"/>
    <w:rsid w:val="00EB5964"/>
    <w:rsid w:val="00EB5978"/>
    <w:rsid w:val="00EB69D1"/>
    <w:rsid w:val="00EB6BAD"/>
    <w:rsid w:val="00EB6BD0"/>
    <w:rsid w:val="00EB71A7"/>
    <w:rsid w:val="00EB753C"/>
    <w:rsid w:val="00EB78EC"/>
    <w:rsid w:val="00EB7DEA"/>
    <w:rsid w:val="00EC01AD"/>
    <w:rsid w:val="00EC0D60"/>
    <w:rsid w:val="00EC0FF4"/>
    <w:rsid w:val="00EC1919"/>
    <w:rsid w:val="00EC2267"/>
    <w:rsid w:val="00EC23F9"/>
    <w:rsid w:val="00EC399B"/>
    <w:rsid w:val="00EC4017"/>
    <w:rsid w:val="00EC4245"/>
    <w:rsid w:val="00EC4868"/>
    <w:rsid w:val="00EC4CBA"/>
    <w:rsid w:val="00EC4F6F"/>
    <w:rsid w:val="00EC5747"/>
    <w:rsid w:val="00EC7EBA"/>
    <w:rsid w:val="00ED0062"/>
    <w:rsid w:val="00ED0361"/>
    <w:rsid w:val="00ED06EF"/>
    <w:rsid w:val="00ED1D27"/>
    <w:rsid w:val="00ED2434"/>
    <w:rsid w:val="00ED260A"/>
    <w:rsid w:val="00ED2646"/>
    <w:rsid w:val="00ED2E8C"/>
    <w:rsid w:val="00ED3EB1"/>
    <w:rsid w:val="00ED445B"/>
    <w:rsid w:val="00ED4B8A"/>
    <w:rsid w:val="00ED4C1A"/>
    <w:rsid w:val="00ED51C6"/>
    <w:rsid w:val="00ED7013"/>
    <w:rsid w:val="00ED7A2D"/>
    <w:rsid w:val="00EE0267"/>
    <w:rsid w:val="00EE08AA"/>
    <w:rsid w:val="00EE1C0B"/>
    <w:rsid w:val="00EE2257"/>
    <w:rsid w:val="00EE2549"/>
    <w:rsid w:val="00EE285B"/>
    <w:rsid w:val="00EE28D1"/>
    <w:rsid w:val="00EE28E1"/>
    <w:rsid w:val="00EE2E4D"/>
    <w:rsid w:val="00EE369A"/>
    <w:rsid w:val="00EE3B6A"/>
    <w:rsid w:val="00EE408C"/>
    <w:rsid w:val="00EE41C3"/>
    <w:rsid w:val="00EE4365"/>
    <w:rsid w:val="00EE467E"/>
    <w:rsid w:val="00EE4CD4"/>
    <w:rsid w:val="00EE562E"/>
    <w:rsid w:val="00EE62C1"/>
    <w:rsid w:val="00EE675A"/>
    <w:rsid w:val="00EE6866"/>
    <w:rsid w:val="00EE69E3"/>
    <w:rsid w:val="00EE7300"/>
    <w:rsid w:val="00EE79DA"/>
    <w:rsid w:val="00EE7C24"/>
    <w:rsid w:val="00EF0B53"/>
    <w:rsid w:val="00EF1004"/>
    <w:rsid w:val="00EF232A"/>
    <w:rsid w:val="00EF244C"/>
    <w:rsid w:val="00EF2688"/>
    <w:rsid w:val="00EF2A1F"/>
    <w:rsid w:val="00EF2E83"/>
    <w:rsid w:val="00EF33A4"/>
    <w:rsid w:val="00EF33CA"/>
    <w:rsid w:val="00EF43EB"/>
    <w:rsid w:val="00EF4970"/>
    <w:rsid w:val="00EF58BA"/>
    <w:rsid w:val="00EF5BB7"/>
    <w:rsid w:val="00EF71A9"/>
    <w:rsid w:val="00EF72F9"/>
    <w:rsid w:val="00EF7826"/>
    <w:rsid w:val="00EF7B1A"/>
    <w:rsid w:val="00F0010B"/>
    <w:rsid w:val="00F0185B"/>
    <w:rsid w:val="00F01F2E"/>
    <w:rsid w:val="00F02261"/>
    <w:rsid w:val="00F024FA"/>
    <w:rsid w:val="00F02DE4"/>
    <w:rsid w:val="00F03661"/>
    <w:rsid w:val="00F0393A"/>
    <w:rsid w:val="00F03A8D"/>
    <w:rsid w:val="00F03DCA"/>
    <w:rsid w:val="00F04A50"/>
    <w:rsid w:val="00F0525C"/>
    <w:rsid w:val="00F06151"/>
    <w:rsid w:val="00F06230"/>
    <w:rsid w:val="00F06969"/>
    <w:rsid w:val="00F07132"/>
    <w:rsid w:val="00F0787A"/>
    <w:rsid w:val="00F07DD6"/>
    <w:rsid w:val="00F10ABE"/>
    <w:rsid w:val="00F10FFC"/>
    <w:rsid w:val="00F11854"/>
    <w:rsid w:val="00F1244E"/>
    <w:rsid w:val="00F1281D"/>
    <w:rsid w:val="00F12ECB"/>
    <w:rsid w:val="00F13319"/>
    <w:rsid w:val="00F13647"/>
    <w:rsid w:val="00F14ACE"/>
    <w:rsid w:val="00F14E71"/>
    <w:rsid w:val="00F15AFA"/>
    <w:rsid w:val="00F15CA6"/>
    <w:rsid w:val="00F15D3E"/>
    <w:rsid w:val="00F163C6"/>
    <w:rsid w:val="00F20156"/>
    <w:rsid w:val="00F21260"/>
    <w:rsid w:val="00F21773"/>
    <w:rsid w:val="00F21A54"/>
    <w:rsid w:val="00F21B7B"/>
    <w:rsid w:val="00F21CDA"/>
    <w:rsid w:val="00F21F45"/>
    <w:rsid w:val="00F21F7E"/>
    <w:rsid w:val="00F22690"/>
    <w:rsid w:val="00F22B85"/>
    <w:rsid w:val="00F23262"/>
    <w:rsid w:val="00F23302"/>
    <w:rsid w:val="00F2357F"/>
    <w:rsid w:val="00F23617"/>
    <w:rsid w:val="00F23F36"/>
    <w:rsid w:val="00F242CD"/>
    <w:rsid w:val="00F24806"/>
    <w:rsid w:val="00F24C4E"/>
    <w:rsid w:val="00F260CD"/>
    <w:rsid w:val="00F2745B"/>
    <w:rsid w:val="00F27938"/>
    <w:rsid w:val="00F279F3"/>
    <w:rsid w:val="00F27C4E"/>
    <w:rsid w:val="00F27FFD"/>
    <w:rsid w:val="00F30530"/>
    <w:rsid w:val="00F308D3"/>
    <w:rsid w:val="00F31080"/>
    <w:rsid w:val="00F31D2A"/>
    <w:rsid w:val="00F3211B"/>
    <w:rsid w:val="00F32545"/>
    <w:rsid w:val="00F326C8"/>
    <w:rsid w:val="00F34044"/>
    <w:rsid w:val="00F34065"/>
    <w:rsid w:val="00F341E2"/>
    <w:rsid w:val="00F347B8"/>
    <w:rsid w:val="00F35D27"/>
    <w:rsid w:val="00F36491"/>
    <w:rsid w:val="00F365C1"/>
    <w:rsid w:val="00F36B2F"/>
    <w:rsid w:val="00F36D23"/>
    <w:rsid w:val="00F37114"/>
    <w:rsid w:val="00F376E9"/>
    <w:rsid w:val="00F37A4A"/>
    <w:rsid w:val="00F37CDF"/>
    <w:rsid w:val="00F37ECB"/>
    <w:rsid w:val="00F40718"/>
    <w:rsid w:val="00F40761"/>
    <w:rsid w:val="00F40959"/>
    <w:rsid w:val="00F409F5"/>
    <w:rsid w:val="00F40B04"/>
    <w:rsid w:val="00F40E43"/>
    <w:rsid w:val="00F41AA7"/>
    <w:rsid w:val="00F423F8"/>
    <w:rsid w:val="00F42C0F"/>
    <w:rsid w:val="00F42D4A"/>
    <w:rsid w:val="00F42EAB"/>
    <w:rsid w:val="00F430D8"/>
    <w:rsid w:val="00F4390A"/>
    <w:rsid w:val="00F458C7"/>
    <w:rsid w:val="00F45A59"/>
    <w:rsid w:val="00F45E22"/>
    <w:rsid w:val="00F460AA"/>
    <w:rsid w:val="00F4679B"/>
    <w:rsid w:val="00F47036"/>
    <w:rsid w:val="00F4720D"/>
    <w:rsid w:val="00F47BD4"/>
    <w:rsid w:val="00F501D9"/>
    <w:rsid w:val="00F507FB"/>
    <w:rsid w:val="00F50C11"/>
    <w:rsid w:val="00F50E5C"/>
    <w:rsid w:val="00F51551"/>
    <w:rsid w:val="00F51C9D"/>
    <w:rsid w:val="00F51DC1"/>
    <w:rsid w:val="00F52921"/>
    <w:rsid w:val="00F52A9F"/>
    <w:rsid w:val="00F5303F"/>
    <w:rsid w:val="00F539AC"/>
    <w:rsid w:val="00F53DF2"/>
    <w:rsid w:val="00F53E5F"/>
    <w:rsid w:val="00F54422"/>
    <w:rsid w:val="00F5475C"/>
    <w:rsid w:val="00F550C6"/>
    <w:rsid w:val="00F55DFB"/>
    <w:rsid w:val="00F56469"/>
    <w:rsid w:val="00F56781"/>
    <w:rsid w:val="00F56ABF"/>
    <w:rsid w:val="00F56C68"/>
    <w:rsid w:val="00F571E3"/>
    <w:rsid w:val="00F57D04"/>
    <w:rsid w:val="00F60847"/>
    <w:rsid w:val="00F60D37"/>
    <w:rsid w:val="00F61000"/>
    <w:rsid w:val="00F611CB"/>
    <w:rsid w:val="00F61254"/>
    <w:rsid w:val="00F618B2"/>
    <w:rsid w:val="00F61EFD"/>
    <w:rsid w:val="00F623BA"/>
    <w:rsid w:val="00F6241E"/>
    <w:rsid w:val="00F64029"/>
    <w:rsid w:val="00F642E1"/>
    <w:rsid w:val="00F648F7"/>
    <w:rsid w:val="00F64BCD"/>
    <w:rsid w:val="00F64FF4"/>
    <w:rsid w:val="00F651FE"/>
    <w:rsid w:val="00F6558E"/>
    <w:rsid w:val="00F659DA"/>
    <w:rsid w:val="00F65A0F"/>
    <w:rsid w:val="00F668DE"/>
    <w:rsid w:val="00F67194"/>
    <w:rsid w:val="00F67420"/>
    <w:rsid w:val="00F6765C"/>
    <w:rsid w:val="00F70554"/>
    <w:rsid w:val="00F70824"/>
    <w:rsid w:val="00F70D98"/>
    <w:rsid w:val="00F71DA9"/>
    <w:rsid w:val="00F728E8"/>
    <w:rsid w:val="00F72AF6"/>
    <w:rsid w:val="00F72C3F"/>
    <w:rsid w:val="00F72E0B"/>
    <w:rsid w:val="00F732AC"/>
    <w:rsid w:val="00F7335B"/>
    <w:rsid w:val="00F73870"/>
    <w:rsid w:val="00F73CAA"/>
    <w:rsid w:val="00F73E13"/>
    <w:rsid w:val="00F74202"/>
    <w:rsid w:val="00F74665"/>
    <w:rsid w:val="00F75186"/>
    <w:rsid w:val="00F754E0"/>
    <w:rsid w:val="00F75F7E"/>
    <w:rsid w:val="00F76F08"/>
    <w:rsid w:val="00F76FD6"/>
    <w:rsid w:val="00F772CA"/>
    <w:rsid w:val="00F77FC8"/>
    <w:rsid w:val="00F80036"/>
    <w:rsid w:val="00F8071F"/>
    <w:rsid w:val="00F808AB"/>
    <w:rsid w:val="00F80DC2"/>
    <w:rsid w:val="00F817B4"/>
    <w:rsid w:val="00F8194B"/>
    <w:rsid w:val="00F82182"/>
    <w:rsid w:val="00F82942"/>
    <w:rsid w:val="00F82D7A"/>
    <w:rsid w:val="00F82D96"/>
    <w:rsid w:val="00F83A12"/>
    <w:rsid w:val="00F83D88"/>
    <w:rsid w:val="00F83FD5"/>
    <w:rsid w:val="00F842DE"/>
    <w:rsid w:val="00F84830"/>
    <w:rsid w:val="00F855EC"/>
    <w:rsid w:val="00F85C82"/>
    <w:rsid w:val="00F863BE"/>
    <w:rsid w:val="00F86824"/>
    <w:rsid w:val="00F87061"/>
    <w:rsid w:val="00F8718D"/>
    <w:rsid w:val="00F87539"/>
    <w:rsid w:val="00F87BF3"/>
    <w:rsid w:val="00F9047A"/>
    <w:rsid w:val="00F91107"/>
    <w:rsid w:val="00F912FC"/>
    <w:rsid w:val="00F917AA"/>
    <w:rsid w:val="00F919AD"/>
    <w:rsid w:val="00F91CA3"/>
    <w:rsid w:val="00F91D70"/>
    <w:rsid w:val="00F92246"/>
    <w:rsid w:val="00F924E4"/>
    <w:rsid w:val="00F92B4A"/>
    <w:rsid w:val="00F94802"/>
    <w:rsid w:val="00F948CE"/>
    <w:rsid w:val="00F949F8"/>
    <w:rsid w:val="00F94B25"/>
    <w:rsid w:val="00F94B43"/>
    <w:rsid w:val="00F9536A"/>
    <w:rsid w:val="00F957E8"/>
    <w:rsid w:val="00F95930"/>
    <w:rsid w:val="00F95A20"/>
    <w:rsid w:val="00F95A58"/>
    <w:rsid w:val="00F95B15"/>
    <w:rsid w:val="00F96D99"/>
    <w:rsid w:val="00F96ED9"/>
    <w:rsid w:val="00F97262"/>
    <w:rsid w:val="00F97419"/>
    <w:rsid w:val="00F97659"/>
    <w:rsid w:val="00F97AA0"/>
    <w:rsid w:val="00FA0132"/>
    <w:rsid w:val="00FA0415"/>
    <w:rsid w:val="00FA057E"/>
    <w:rsid w:val="00FA08A7"/>
    <w:rsid w:val="00FA0C8C"/>
    <w:rsid w:val="00FA133E"/>
    <w:rsid w:val="00FA13F9"/>
    <w:rsid w:val="00FA1D1C"/>
    <w:rsid w:val="00FA1F17"/>
    <w:rsid w:val="00FA2085"/>
    <w:rsid w:val="00FA22E7"/>
    <w:rsid w:val="00FA2E12"/>
    <w:rsid w:val="00FA3089"/>
    <w:rsid w:val="00FA3762"/>
    <w:rsid w:val="00FA3C24"/>
    <w:rsid w:val="00FA3D37"/>
    <w:rsid w:val="00FA5023"/>
    <w:rsid w:val="00FA55B7"/>
    <w:rsid w:val="00FA61BC"/>
    <w:rsid w:val="00FA6532"/>
    <w:rsid w:val="00FA66A2"/>
    <w:rsid w:val="00FA67DA"/>
    <w:rsid w:val="00FA7848"/>
    <w:rsid w:val="00FA79F0"/>
    <w:rsid w:val="00FB0875"/>
    <w:rsid w:val="00FB16C4"/>
    <w:rsid w:val="00FB2059"/>
    <w:rsid w:val="00FB26F0"/>
    <w:rsid w:val="00FB2CF0"/>
    <w:rsid w:val="00FB2EB0"/>
    <w:rsid w:val="00FB311E"/>
    <w:rsid w:val="00FB3776"/>
    <w:rsid w:val="00FB414B"/>
    <w:rsid w:val="00FB451E"/>
    <w:rsid w:val="00FB48ED"/>
    <w:rsid w:val="00FB5209"/>
    <w:rsid w:val="00FB54BA"/>
    <w:rsid w:val="00FB59D4"/>
    <w:rsid w:val="00FB5B26"/>
    <w:rsid w:val="00FB64FC"/>
    <w:rsid w:val="00FB66B4"/>
    <w:rsid w:val="00FB6875"/>
    <w:rsid w:val="00FB6B81"/>
    <w:rsid w:val="00FB7B2A"/>
    <w:rsid w:val="00FB7D1D"/>
    <w:rsid w:val="00FB7DB9"/>
    <w:rsid w:val="00FB7EAE"/>
    <w:rsid w:val="00FB7F58"/>
    <w:rsid w:val="00FB7F76"/>
    <w:rsid w:val="00FC0BEC"/>
    <w:rsid w:val="00FC0CDA"/>
    <w:rsid w:val="00FC1511"/>
    <w:rsid w:val="00FC2197"/>
    <w:rsid w:val="00FC28E3"/>
    <w:rsid w:val="00FC2D27"/>
    <w:rsid w:val="00FC3131"/>
    <w:rsid w:val="00FC31DB"/>
    <w:rsid w:val="00FC35F7"/>
    <w:rsid w:val="00FC3B4D"/>
    <w:rsid w:val="00FC523F"/>
    <w:rsid w:val="00FC52FB"/>
    <w:rsid w:val="00FC53B2"/>
    <w:rsid w:val="00FC66F5"/>
    <w:rsid w:val="00FC6F20"/>
    <w:rsid w:val="00FC6F26"/>
    <w:rsid w:val="00FC7351"/>
    <w:rsid w:val="00FC789E"/>
    <w:rsid w:val="00FD073C"/>
    <w:rsid w:val="00FD0A20"/>
    <w:rsid w:val="00FD13F3"/>
    <w:rsid w:val="00FD1CF9"/>
    <w:rsid w:val="00FD27BE"/>
    <w:rsid w:val="00FD29AE"/>
    <w:rsid w:val="00FD2AA7"/>
    <w:rsid w:val="00FD3439"/>
    <w:rsid w:val="00FD3A23"/>
    <w:rsid w:val="00FD3C96"/>
    <w:rsid w:val="00FD41F0"/>
    <w:rsid w:val="00FD41F8"/>
    <w:rsid w:val="00FD62AA"/>
    <w:rsid w:val="00FD63EF"/>
    <w:rsid w:val="00FD7C66"/>
    <w:rsid w:val="00FD7ED0"/>
    <w:rsid w:val="00FE00E5"/>
    <w:rsid w:val="00FE072B"/>
    <w:rsid w:val="00FE1046"/>
    <w:rsid w:val="00FE1D78"/>
    <w:rsid w:val="00FE23B3"/>
    <w:rsid w:val="00FE2798"/>
    <w:rsid w:val="00FE285E"/>
    <w:rsid w:val="00FE2E80"/>
    <w:rsid w:val="00FE3026"/>
    <w:rsid w:val="00FE313C"/>
    <w:rsid w:val="00FE3339"/>
    <w:rsid w:val="00FE349B"/>
    <w:rsid w:val="00FE3B95"/>
    <w:rsid w:val="00FE3C6F"/>
    <w:rsid w:val="00FE3E52"/>
    <w:rsid w:val="00FE445F"/>
    <w:rsid w:val="00FE483E"/>
    <w:rsid w:val="00FE4963"/>
    <w:rsid w:val="00FE4B78"/>
    <w:rsid w:val="00FE4B7B"/>
    <w:rsid w:val="00FE53E1"/>
    <w:rsid w:val="00FE649A"/>
    <w:rsid w:val="00FE6A0A"/>
    <w:rsid w:val="00FE75AD"/>
    <w:rsid w:val="00FE76AD"/>
    <w:rsid w:val="00FF0143"/>
    <w:rsid w:val="00FF015C"/>
    <w:rsid w:val="00FF0177"/>
    <w:rsid w:val="00FF0CF4"/>
    <w:rsid w:val="00FF1744"/>
    <w:rsid w:val="00FF1D35"/>
    <w:rsid w:val="00FF2986"/>
    <w:rsid w:val="00FF35F2"/>
    <w:rsid w:val="00FF388B"/>
    <w:rsid w:val="00FF4347"/>
    <w:rsid w:val="00FF5612"/>
    <w:rsid w:val="00FF5899"/>
    <w:rsid w:val="00FF66A5"/>
    <w:rsid w:val="00FF66DB"/>
    <w:rsid w:val="00FF6952"/>
    <w:rsid w:val="00FF6EEC"/>
    <w:rsid w:val="00FF6FE7"/>
    <w:rsid w:val="00FF7B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B35A5"/>
  <w15:docId w15:val="{5601D287-4F5C-47A8-A575-E0A1010C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4">
    <w:name w:val="Normal"/>
    <w:qFormat/>
    <w:rsid w:val="008531FA"/>
    <w:pPr>
      <w:widowControl w:val="0"/>
      <w:jc w:val="both"/>
    </w:pPr>
    <w:rPr>
      <w:rFonts w:ascii="Times New Roman" w:hAnsi="Times New Roman"/>
      <w:kern w:val="2"/>
      <w:sz w:val="21"/>
      <w:szCs w:val="24"/>
    </w:rPr>
  </w:style>
  <w:style w:type="paragraph" w:styleId="10">
    <w:name w:val="heading 1"/>
    <w:aliases w:val="l1,H1,NMP Heading 1,h1,Huvudrubrik,app heading 1,R1,H11,1. heading 1,标准章,Otsikko 1,Sec1,1st level,1st level1,h12,1st level2,h13,1st level3,h14,1st level4,h15,1st level5,h16,1st level6,h17,1st level7,h18,1st level8,h111,1st level11,h121,h131,PIM 1,1"/>
    <w:basedOn w:val="aff4"/>
    <w:next w:val="aff4"/>
    <w:link w:val="1Char"/>
    <w:qFormat/>
    <w:rsid w:val="008531FA"/>
    <w:pPr>
      <w:keepNext/>
      <w:keepLines/>
      <w:spacing w:before="340" w:after="330" w:line="578" w:lineRule="auto"/>
      <w:outlineLvl w:val="0"/>
    </w:pPr>
    <w:rPr>
      <w:b/>
      <w:bCs/>
      <w:kern w:val="44"/>
      <w:sz w:val="44"/>
      <w:szCs w:val="44"/>
    </w:rPr>
  </w:style>
  <w:style w:type="paragraph" w:styleId="2">
    <w:name w:val="heading 2"/>
    <w:aliases w:val="H2,h2,1.1  heading 2,DO NOT USE_h2,h21,Head2A,2,附录一级标题,UNDERRUBRIK 1-2,Head 2,l2,TitreProp,Header 2,ITT t2,PA Major Section,Livello 2,R2,H21,Heading 2 Hidden,Head1,2nd level,heading 2,I2,Section Title,Heading2,list2,H2-Heading 2,Header&#10;2,Header2,22"/>
    <w:basedOn w:val="aff4"/>
    <w:next w:val="aff4"/>
    <w:link w:val="2Char"/>
    <w:qFormat/>
    <w:rsid w:val="008531FA"/>
    <w:pPr>
      <w:keepNext/>
      <w:keepLines/>
      <w:numPr>
        <w:ilvl w:val="1"/>
        <w:numId w:val="18"/>
      </w:numPr>
      <w:spacing w:before="260" w:after="260" w:line="416" w:lineRule="auto"/>
      <w:outlineLvl w:val="1"/>
    </w:pPr>
    <w:rPr>
      <w:rFonts w:ascii="Arial" w:eastAsia="黑体" w:hAnsi="Arial"/>
      <w:b/>
      <w:bCs/>
      <w:sz w:val="32"/>
      <w:szCs w:val="32"/>
    </w:rPr>
  </w:style>
  <w:style w:type="paragraph" w:styleId="3">
    <w:name w:val="heading 3"/>
    <w:aliases w:val="H3,1.1.1 Heading 3,Underrubrik2,h3,Memo Heading 3,no break,0H,l3,3,list 3,Head 3,1.1.1,3rd level,Major Section Sub Section,PA Minor Section,Head3,Level 3 Head,31,32,33,311,321,34,312,322,35,313,323,36,314,324,37,315,325,38,316,326,39,317,327,h31"/>
    <w:basedOn w:val="aff4"/>
    <w:next w:val="aff4"/>
    <w:link w:val="3Char"/>
    <w:qFormat/>
    <w:rsid w:val="008531FA"/>
    <w:pPr>
      <w:keepNext/>
      <w:keepLines/>
      <w:numPr>
        <w:ilvl w:val="2"/>
        <w:numId w:val="18"/>
      </w:numPr>
      <w:tabs>
        <w:tab w:val="clear" w:pos="1570"/>
        <w:tab w:val="num" w:pos="720"/>
      </w:tabs>
      <w:spacing w:before="260" w:after="260" w:line="416" w:lineRule="auto"/>
      <w:ind w:left="720"/>
      <w:outlineLvl w:val="2"/>
    </w:pPr>
    <w:rPr>
      <w:b/>
      <w:bCs/>
      <w:sz w:val="32"/>
      <w:szCs w:val="32"/>
    </w:rPr>
  </w:style>
  <w:style w:type="paragraph" w:styleId="4">
    <w:name w:val="heading 4"/>
    <w:aliases w:val="PIM 4,H4,h4,bullet,bl,bb,heading 4,H41,h41,H42,h42,H43,h43,H411,h411,H421,h421,H44,h44,H412,h412,H422,h422,H431,h431,H45,h45,H413,h413,H423,h423,H432,h432,H46,h46,H47,h47,Memo Heading 4,Memo Heading 5,1.1.1.1 Heading 4,heading 41,heading 42,Heading"/>
    <w:basedOn w:val="aff4"/>
    <w:next w:val="aff4"/>
    <w:link w:val="4Char"/>
    <w:qFormat/>
    <w:rsid w:val="008531FA"/>
    <w:pPr>
      <w:keepNext/>
      <w:keepLines/>
      <w:numPr>
        <w:ilvl w:val="3"/>
        <w:numId w:val="18"/>
      </w:numPr>
      <w:spacing w:before="280" w:after="290" w:line="376" w:lineRule="auto"/>
      <w:outlineLvl w:val="3"/>
    </w:pPr>
    <w:rPr>
      <w:rFonts w:ascii="Arial" w:eastAsia="黑体" w:hAnsi="Arial"/>
      <w:b/>
      <w:bCs/>
      <w:sz w:val="28"/>
      <w:szCs w:val="28"/>
    </w:rPr>
  </w:style>
  <w:style w:type="paragraph" w:styleId="5">
    <w:name w:val="heading 5"/>
    <w:aliases w:val="h5,Heading5,heading 5,h51,heading 51,Heading51,h52,h53,Head5,H5,M5,mh2,Module heading 2,heading 8,Numbered Sub-list,Heading 81,标题 81,Heading 811,Heading 8111"/>
    <w:basedOn w:val="aff4"/>
    <w:next w:val="aff4"/>
    <w:link w:val="5Char"/>
    <w:qFormat/>
    <w:rsid w:val="008531FA"/>
    <w:pPr>
      <w:keepNext/>
      <w:keepLines/>
      <w:numPr>
        <w:ilvl w:val="4"/>
        <w:numId w:val="18"/>
      </w:numPr>
      <w:spacing w:before="280" w:after="290" w:line="376" w:lineRule="auto"/>
      <w:outlineLvl w:val="4"/>
    </w:pPr>
    <w:rPr>
      <w:b/>
      <w:bCs/>
      <w:sz w:val="28"/>
      <w:szCs w:val="28"/>
    </w:rPr>
  </w:style>
  <w:style w:type="paragraph" w:styleId="6">
    <w:name w:val="heading 6"/>
    <w:aliases w:val="Appendix,T1,h6,Header 6"/>
    <w:basedOn w:val="aff4"/>
    <w:next w:val="aff4"/>
    <w:link w:val="6Char"/>
    <w:qFormat/>
    <w:rsid w:val="008531FA"/>
    <w:pPr>
      <w:keepNext/>
      <w:keepLines/>
      <w:numPr>
        <w:ilvl w:val="5"/>
        <w:numId w:val="18"/>
      </w:numPr>
      <w:spacing w:before="240" w:after="64" w:line="320" w:lineRule="auto"/>
      <w:outlineLvl w:val="5"/>
    </w:pPr>
    <w:rPr>
      <w:rFonts w:ascii="Arial" w:eastAsia="黑体" w:hAnsi="Arial"/>
      <w:b/>
      <w:bCs/>
      <w:sz w:val="24"/>
      <w:szCs w:val="20"/>
    </w:rPr>
  </w:style>
  <w:style w:type="paragraph" w:styleId="7">
    <w:name w:val="heading 7"/>
    <w:aliases w:val="h7"/>
    <w:basedOn w:val="aff4"/>
    <w:next w:val="aff4"/>
    <w:link w:val="7Char"/>
    <w:qFormat/>
    <w:rsid w:val="008531FA"/>
    <w:pPr>
      <w:keepNext/>
      <w:keepLines/>
      <w:spacing w:before="240" w:after="64" w:line="320" w:lineRule="auto"/>
      <w:outlineLvl w:val="6"/>
    </w:pPr>
    <w:rPr>
      <w:b/>
      <w:bCs/>
      <w:sz w:val="24"/>
      <w:szCs w:val="20"/>
    </w:rPr>
  </w:style>
  <w:style w:type="paragraph" w:styleId="8">
    <w:name w:val="heading 8"/>
    <w:aliases w:val="h8"/>
    <w:basedOn w:val="aff4"/>
    <w:next w:val="aff4"/>
    <w:link w:val="8Char"/>
    <w:qFormat/>
    <w:rsid w:val="008531FA"/>
    <w:pPr>
      <w:keepNext/>
      <w:keepLines/>
      <w:numPr>
        <w:ilvl w:val="7"/>
        <w:numId w:val="18"/>
      </w:numPr>
      <w:spacing w:before="240" w:after="64" w:line="320" w:lineRule="auto"/>
      <w:outlineLvl w:val="7"/>
    </w:pPr>
    <w:rPr>
      <w:rFonts w:ascii="Arial" w:eastAsia="黑体" w:hAnsi="Arial"/>
      <w:sz w:val="24"/>
      <w:szCs w:val="20"/>
    </w:rPr>
  </w:style>
  <w:style w:type="paragraph" w:styleId="9">
    <w:name w:val="heading 9"/>
    <w:aliases w:val="h9"/>
    <w:basedOn w:val="aff4"/>
    <w:next w:val="aff4"/>
    <w:link w:val="9Char"/>
    <w:qFormat/>
    <w:rsid w:val="008531FA"/>
    <w:pPr>
      <w:keepNext/>
      <w:keepLines/>
      <w:numPr>
        <w:ilvl w:val="8"/>
        <w:numId w:val="18"/>
      </w:numPr>
      <w:spacing w:before="240" w:after="64" w:line="320" w:lineRule="auto"/>
      <w:outlineLvl w:val="8"/>
    </w:pPr>
    <w:rPr>
      <w:rFonts w:ascii="Arial" w:eastAsia="黑体" w:hAnsi="Arial"/>
      <w:szCs w:val="21"/>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1Char">
    <w:name w:val="标题 1 Char"/>
    <w:aliases w:val="l1 Char1,H1 Char1,NMP Heading 1 Char1,h1 Char1,Huvudrubrik Char1,app heading 1 Char1,R1 Char1,H11 Char1,1. heading 1 Char1,标准章 Char1,Otsikko 1 Char1,Sec1 Char1,1st level Char1,1st level1 Char1,h12 Char1,1st level2 Char1,h13 Char1,h14 Char1"/>
    <w:link w:val="10"/>
    <w:rsid w:val="008531FA"/>
    <w:rPr>
      <w:rFonts w:ascii="Times New Roman" w:eastAsia="宋体" w:hAnsi="Times New Roman" w:cs="Times New Roman"/>
      <w:b/>
      <w:bCs/>
      <w:kern w:val="44"/>
      <w:sz w:val="44"/>
      <w:szCs w:val="44"/>
    </w:rPr>
  </w:style>
  <w:style w:type="character" w:customStyle="1" w:styleId="2Char">
    <w:name w:val="标题 2 Char"/>
    <w:aliases w:val="H2 Char,h2 Char,1.1  heading 2 Char,DO NOT USE_h2 Char,h21 Char,Head2A Char,2 Char,附录一级标题 Char,UNDERRUBRIK 1-2 Char,Head 2 Char,l2 Char,TitreProp Char,Header 2 Char,ITT t2 Char,PA Major Section Char,Livello 2 Char,R2 Char,H21 Char,Head1 Char"/>
    <w:link w:val="2"/>
    <w:rsid w:val="008531FA"/>
    <w:rPr>
      <w:rFonts w:ascii="Arial" w:eastAsia="黑体" w:hAnsi="Arial"/>
      <w:b/>
      <w:bCs/>
      <w:kern w:val="2"/>
      <w:sz w:val="32"/>
      <w:szCs w:val="32"/>
    </w:rPr>
  </w:style>
  <w:style w:type="character" w:customStyle="1" w:styleId="3Char">
    <w:name w:val="标题 3 Char"/>
    <w:aliases w:val="H3 Char,1.1.1 Heading 3 Char,Underrubrik2 Char,h3 Char,Memo Heading 3 Char,no break Char,0H Char,l3 Char,3 Char,list 3 Char,Head 3 Char,1.1.1 Char,3rd level Char,Major Section Sub Section Char,PA Minor Section Char,Head3 Char,Level 3 Head Char"/>
    <w:link w:val="3"/>
    <w:rsid w:val="008531FA"/>
    <w:rPr>
      <w:rFonts w:ascii="Times New Roman" w:hAnsi="Times New Roman"/>
      <w:b/>
      <w:bCs/>
      <w:kern w:val="2"/>
      <w:sz w:val="32"/>
      <w:szCs w:val="32"/>
    </w:rPr>
  </w:style>
  <w:style w:type="character" w:customStyle="1" w:styleId="4Char">
    <w:name w:val="标题 4 Char"/>
    <w:aliases w:val="PIM 4 Char,H4 Char,h4 Char,bullet Char,bl Char,bb Char,heading 4 Char,H41 Char,h41 Char,H42 Char,h42 Char,H43 Char,h43 Char,H411 Char,h411 Char,H421 Char,h421 Char,H44 Char,h44 Char,H412 Char,h412 Char,H422 Char,h422 Char,H431 Char,h431 Char"/>
    <w:link w:val="4"/>
    <w:rsid w:val="008531FA"/>
    <w:rPr>
      <w:rFonts w:ascii="Arial" w:eastAsia="黑体" w:hAnsi="Arial"/>
      <w:b/>
      <w:bCs/>
      <w:kern w:val="2"/>
      <w:sz w:val="28"/>
      <w:szCs w:val="28"/>
    </w:rPr>
  </w:style>
  <w:style w:type="character" w:customStyle="1" w:styleId="5Char">
    <w:name w:val="标题 5 Char"/>
    <w:aliases w:val="h5 Char,Heading5 Char,heading 5 Char,h51 Char,heading 51 Char,Heading51 Char,h52 Char,h53 Char,Head5 Char,H5 Char,M5 Char,mh2 Char,Module heading 2 Char,heading 8 Char,Numbered Sub-list Char,Heading 81 Char,标题 81 Char,Heading 811 Char"/>
    <w:link w:val="5"/>
    <w:rsid w:val="008531FA"/>
    <w:rPr>
      <w:rFonts w:ascii="Times New Roman" w:hAnsi="Times New Roman"/>
      <w:b/>
      <w:bCs/>
      <w:kern w:val="2"/>
      <w:sz w:val="28"/>
      <w:szCs w:val="28"/>
    </w:rPr>
  </w:style>
  <w:style w:type="character" w:customStyle="1" w:styleId="6Char">
    <w:name w:val="标题 6 Char"/>
    <w:aliases w:val="Appendix Char,T1 Char,h6 Char,Header 6 Char"/>
    <w:link w:val="6"/>
    <w:rsid w:val="008531FA"/>
    <w:rPr>
      <w:rFonts w:ascii="Arial" w:eastAsia="黑体" w:hAnsi="Arial"/>
      <w:b/>
      <w:bCs/>
      <w:kern w:val="2"/>
      <w:sz w:val="24"/>
    </w:rPr>
  </w:style>
  <w:style w:type="character" w:customStyle="1" w:styleId="7Char">
    <w:name w:val="标题 7 Char"/>
    <w:aliases w:val="h7 Char"/>
    <w:link w:val="7"/>
    <w:rsid w:val="008531FA"/>
    <w:rPr>
      <w:rFonts w:ascii="Times New Roman" w:eastAsia="宋体" w:hAnsi="Times New Roman" w:cs="Times New Roman"/>
      <w:b/>
      <w:bCs/>
      <w:sz w:val="24"/>
      <w:szCs w:val="20"/>
    </w:rPr>
  </w:style>
  <w:style w:type="character" w:customStyle="1" w:styleId="8Char">
    <w:name w:val="标题 8 Char"/>
    <w:aliases w:val="h8 Char"/>
    <w:link w:val="8"/>
    <w:rsid w:val="008531FA"/>
    <w:rPr>
      <w:rFonts w:ascii="Arial" w:eastAsia="黑体" w:hAnsi="Arial"/>
      <w:kern w:val="2"/>
      <w:sz w:val="24"/>
    </w:rPr>
  </w:style>
  <w:style w:type="character" w:customStyle="1" w:styleId="9Char">
    <w:name w:val="标题 9 Char"/>
    <w:aliases w:val="h9 Char"/>
    <w:link w:val="9"/>
    <w:rsid w:val="008531FA"/>
    <w:rPr>
      <w:rFonts w:ascii="Arial" w:eastAsia="黑体" w:hAnsi="Arial"/>
      <w:kern w:val="2"/>
      <w:sz w:val="21"/>
      <w:szCs w:val="21"/>
    </w:rPr>
  </w:style>
  <w:style w:type="paragraph" w:customStyle="1" w:styleId="aff8">
    <w:name w:val="段"/>
    <w:link w:val="Char"/>
    <w:qFormat/>
    <w:rsid w:val="008531FA"/>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
    <w:name w:val="段 Char"/>
    <w:link w:val="aff8"/>
    <w:qFormat/>
    <w:rsid w:val="008531FA"/>
    <w:rPr>
      <w:rFonts w:ascii="宋体" w:hAnsi="Times New Roman"/>
      <w:noProof/>
      <w:sz w:val="21"/>
      <w:lang w:val="en-US" w:eastAsia="zh-CN" w:bidi="ar-SA"/>
    </w:rPr>
  </w:style>
  <w:style w:type="paragraph" w:customStyle="1" w:styleId="a5">
    <w:name w:val="一级条标题"/>
    <w:next w:val="aff8"/>
    <w:link w:val="Char0"/>
    <w:qFormat/>
    <w:rsid w:val="008531FA"/>
    <w:pPr>
      <w:numPr>
        <w:ilvl w:val="1"/>
        <w:numId w:val="16"/>
      </w:numPr>
      <w:spacing w:beforeLines="50" w:afterLines="50"/>
      <w:ind w:left="1277"/>
      <w:outlineLvl w:val="2"/>
    </w:pPr>
    <w:rPr>
      <w:rFonts w:ascii="黑体" w:eastAsia="黑体" w:hAnsi="Times New Roman"/>
      <w:sz w:val="21"/>
      <w:szCs w:val="21"/>
    </w:rPr>
  </w:style>
  <w:style w:type="paragraph" w:customStyle="1" w:styleId="aff9">
    <w:name w:val="标准书脚_奇数页"/>
    <w:rsid w:val="008531FA"/>
    <w:pPr>
      <w:spacing w:before="120"/>
      <w:ind w:right="198"/>
      <w:jc w:val="right"/>
    </w:pPr>
    <w:rPr>
      <w:rFonts w:ascii="宋体" w:hAnsi="Times New Roman"/>
      <w:sz w:val="18"/>
      <w:szCs w:val="18"/>
    </w:rPr>
  </w:style>
  <w:style w:type="paragraph" w:customStyle="1" w:styleId="aff">
    <w:name w:val="标准书眉_奇数页"/>
    <w:next w:val="aff4"/>
    <w:rsid w:val="008531FA"/>
    <w:pPr>
      <w:numPr>
        <w:ilvl w:val="1"/>
        <w:numId w:val="14"/>
      </w:numPr>
      <w:tabs>
        <w:tab w:val="center" w:pos="4154"/>
        <w:tab w:val="right" w:pos="8306"/>
      </w:tabs>
      <w:spacing w:after="220"/>
      <w:jc w:val="right"/>
    </w:pPr>
    <w:rPr>
      <w:rFonts w:ascii="黑体" w:eastAsia="黑体" w:hAnsi="Times New Roman"/>
      <w:noProof/>
      <w:sz w:val="21"/>
      <w:szCs w:val="21"/>
    </w:rPr>
  </w:style>
  <w:style w:type="paragraph" w:customStyle="1" w:styleId="a4">
    <w:name w:val="章标题"/>
    <w:next w:val="aff8"/>
    <w:qFormat/>
    <w:rsid w:val="008531FA"/>
    <w:pPr>
      <w:numPr>
        <w:numId w:val="16"/>
      </w:numPr>
      <w:spacing w:beforeLines="100" w:afterLines="100"/>
      <w:jc w:val="both"/>
      <w:outlineLvl w:val="1"/>
    </w:pPr>
    <w:rPr>
      <w:rFonts w:ascii="黑体" w:eastAsia="黑体" w:hAnsi="Times New Roman"/>
      <w:sz w:val="21"/>
    </w:rPr>
  </w:style>
  <w:style w:type="paragraph" w:customStyle="1" w:styleId="a6">
    <w:name w:val="二级条标题"/>
    <w:basedOn w:val="a5"/>
    <w:next w:val="aff8"/>
    <w:autoRedefine/>
    <w:qFormat/>
    <w:rsid w:val="00843096"/>
    <w:pPr>
      <w:numPr>
        <w:ilvl w:val="2"/>
      </w:numPr>
      <w:spacing w:before="156" w:after="156"/>
      <w:ind w:left="0"/>
      <w:outlineLvl w:val="3"/>
    </w:pPr>
  </w:style>
  <w:style w:type="paragraph" w:customStyle="1" w:styleId="20">
    <w:name w:val="封面标准号2"/>
    <w:rsid w:val="008531FA"/>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c">
    <w:name w:val="列项——（一级）"/>
    <w:rsid w:val="008531FA"/>
    <w:pPr>
      <w:widowControl w:val="0"/>
      <w:numPr>
        <w:numId w:val="4"/>
      </w:numPr>
      <w:jc w:val="both"/>
    </w:pPr>
    <w:rPr>
      <w:rFonts w:ascii="宋体" w:hAnsi="Times New Roman"/>
      <w:sz w:val="21"/>
    </w:rPr>
  </w:style>
  <w:style w:type="paragraph" w:customStyle="1" w:styleId="ad">
    <w:name w:val="列项●（二级）"/>
    <w:rsid w:val="008531FA"/>
    <w:pPr>
      <w:numPr>
        <w:ilvl w:val="1"/>
        <w:numId w:val="4"/>
      </w:numPr>
      <w:tabs>
        <w:tab w:val="left" w:pos="840"/>
      </w:tabs>
      <w:jc w:val="both"/>
    </w:pPr>
    <w:rPr>
      <w:rFonts w:ascii="宋体" w:hAnsi="Times New Roman"/>
      <w:sz w:val="21"/>
    </w:rPr>
  </w:style>
  <w:style w:type="paragraph" w:customStyle="1" w:styleId="aff0">
    <w:name w:val="目次、标准名称标题"/>
    <w:basedOn w:val="aff4"/>
    <w:next w:val="aff8"/>
    <w:rsid w:val="008531FA"/>
    <w:pPr>
      <w:keepNext/>
      <w:pageBreakBefore/>
      <w:widowControl/>
      <w:numPr>
        <w:ilvl w:val="4"/>
        <w:numId w:val="14"/>
      </w:numPr>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8"/>
    <w:qFormat/>
    <w:rsid w:val="00D812BB"/>
    <w:pPr>
      <w:numPr>
        <w:ilvl w:val="3"/>
      </w:numPr>
      <w:outlineLvl w:val="4"/>
    </w:pPr>
  </w:style>
  <w:style w:type="paragraph" w:customStyle="1" w:styleId="a1">
    <w:name w:val="示例"/>
    <w:next w:val="affa"/>
    <w:rsid w:val="008531FA"/>
    <w:pPr>
      <w:widowControl w:val="0"/>
      <w:numPr>
        <w:numId w:val="1"/>
      </w:numPr>
      <w:jc w:val="both"/>
    </w:pPr>
    <w:rPr>
      <w:rFonts w:ascii="宋体" w:hAnsi="Times New Roman"/>
      <w:sz w:val="18"/>
      <w:szCs w:val="18"/>
    </w:rPr>
  </w:style>
  <w:style w:type="paragraph" w:customStyle="1" w:styleId="affa">
    <w:name w:val="示例内容"/>
    <w:rsid w:val="008531FA"/>
    <w:pPr>
      <w:ind w:firstLineChars="200" w:firstLine="200"/>
    </w:pPr>
    <w:rPr>
      <w:rFonts w:ascii="宋体" w:hAnsi="Times New Roman"/>
      <w:noProof/>
      <w:sz w:val="18"/>
      <w:szCs w:val="18"/>
    </w:rPr>
  </w:style>
  <w:style w:type="paragraph" w:customStyle="1" w:styleId="af3">
    <w:name w:val="数字编号列项（二级）"/>
    <w:rsid w:val="008531FA"/>
    <w:pPr>
      <w:numPr>
        <w:ilvl w:val="1"/>
        <w:numId w:val="15"/>
      </w:numPr>
      <w:jc w:val="both"/>
    </w:pPr>
    <w:rPr>
      <w:rFonts w:ascii="宋体" w:hAnsi="Times New Roman"/>
      <w:sz w:val="21"/>
    </w:rPr>
  </w:style>
  <w:style w:type="paragraph" w:customStyle="1" w:styleId="a8">
    <w:name w:val="四级条标题"/>
    <w:basedOn w:val="a7"/>
    <w:next w:val="aff8"/>
    <w:qFormat/>
    <w:rsid w:val="00EB0531"/>
    <w:pPr>
      <w:numPr>
        <w:ilvl w:val="4"/>
      </w:numPr>
      <w:outlineLvl w:val="5"/>
    </w:pPr>
  </w:style>
  <w:style w:type="paragraph" w:customStyle="1" w:styleId="a9">
    <w:name w:val="五级条标题"/>
    <w:basedOn w:val="a8"/>
    <w:next w:val="aff8"/>
    <w:qFormat/>
    <w:rsid w:val="008531FA"/>
    <w:pPr>
      <w:numPr>
        <w:ilvl w:val="5"/>
      </w:numPr>
      <w:outlineLvl w:val="6"/>
    </w:pPr>
  </w:style>
  <w:style w:type="paragraph" w:styleId="affb">
    <w:name w:val="footer"/>
    <w:aliases w:val="footer odd,footer,fo,pie de página"/>
    <w:basedOn w:val="aff4"/>
    <w:link w:val="Char1"/>
    <w:rsid w:val="008531FA"/>
    <w:pPr>
      <w:snapToGrid w:val="0"/>
      <w:ind w:rightChars="100" w:right="210"/>
      <w:jc w:val="right"/>
    </w:pPr>
    <w:rPr>
      <w:sz w:val="18"/>
      <w:szCs w:val="18"/>
    </w:rPr>
  </w:style>
  <w:style w:type="character" w:customStyle="1" w:styleId="Char1">
    <w:name w:val="页脚 Char"/>
    <w:aliases w:val="footer odd Char,footer Char,fo Char,pie de página Char"/>
    <w:link w:val="affb"/>
    <w:rsid w:val="008531FA"/>
    <w:rPr>
      <w:rFonts w:ascii="Times New Roman" w:eastAsia="宋体" w:hAnsi="Times New Roman" w:cs="Times New Roman"/>
      <w:sz w:val="18"/>
      <w:szCs w:val="18"/>
    </w:rPr>
  </w:style>
  <w:style w:type="paragraph" w:styleId="aff3">
    <w:name w:val="header"/>
    <w:aliases w:val="header odd,header,header odd1,header odd2,header odd3,header odd4,header odd5,header odd6,header1,header2,header3,header odd11,header odd21,header odd7,header4,header odd8,header odd9,header5,header odd12,header11,header21,header odd22,header31,h"/>
    <w:basedOn w:val="aff4"/>
    <w:link w:val="Char2"/>
    <w:rsid w:val="008531FA"/>
    <w:pPr>
      <w:numPr>
        <w:numId w:val="2"/>
      </w:numPr>
      <w:snapToGrid w:val="0"/>
      <w:jc w:val="left"/>
    </w:pPr>
    <w:rPr>
      <w:sz w:val="18"/>
      <w:szCs w:val="18"/>
    </w:rPr>
  </w:style>
  <w:style w:type="character" w:customStyle="1" w:styleId="Char2">
    <w:name w:val="页眉 Char"/>
    <w:aliases w:val="header odd Char,header Char,header odd1 Char,header odd2 Char,header odd3 Char,header odd4 Char,header odd5 Char,header odd6 Char,header1 Char,header2 Char,header3 Char,header odd11 Char,header odd21 Char,header odd7 Char,header4 Char,h Char"/>
    <w:link w:val="aff3"/>
    <w:rsid w:val="008531FA"/>
    <w:rPr>
      <w:rFonts w:ascii="Times New Roman" w:hAnsi="Times New Roman"/>
      <w:kern w:val="2"/>
      <w:sz w:val="18"/>
      <w:szCs w:val="18"/>
    </w:rPr>
  </w:style>
  <w:style w:type="paragraph" w:customStyle="1" w:styleId="a">
    <w:name w:val="注："/>
    <w:next w:val="aff8"/>
    <w:rsid w:val="008531FA"/>
    <w:pPr>
      <w:widowControl w:val="0"/>
      <w:numPr>
        <w:numId w:val="3"/>
      </w:numPr>
      <w:autoSpaceDE w:val="0"/>
      <w:autoSpaceDN w:val="0"/>
      <w:jc w:val="both"/>
    </w:pPr>
    <w:rPr>
      <w:rFonts w:ascii="宋体" w:hAnsi="Times New Roman"/>
      <w:sz w:val="18"/>
      <w:szCs w:val="18"/>
    </w:rPr>
  </w:style>
  <w:style w:type="paragraph" w:customStyle="1" w:styleId="affc">
    <w:name w:val="注×："/>
    <w:rsid w:val="008531FA"/>
    <w:pPr>
      <w:widowControl w:val="0"/>
      <w:autoSpaceDE w:val="0"/>
      <w:autoSpaceDN w:val="0"/>
      <w:ind w:left="811" w:hanging="448"/>
      <w:jc w:val="both"/>
    </w:pPr>
    <w:rPr>
      <w:rFonts w:ascii="宋体" w:hAnsi="Times New Roman"/>
      <w:sz w:val="18"/>
      <w:szCs w:val="18"/>
    </w:rPr>
  </w:style>
  <w:style w:type="paragraph" w:customStyle="1" w:styleId="af2">
    <w:name w:val="字母编号列项（一级）"/>
    <w:rsid w:val="008531FA"/>
    <w:pPr>
      <w:numPr>
        <w:numId w:val="15"/>
      </w:numPr>
      <w:jc w:val="both"/>
    </w:pPr>
    <w:rPr>
      <w:rFonts w:ascii="宋体" w:hAnsi="Times New Roman"/>
      <w:sz w:val="21"/>
    </w:rPr>
  </w:style>
  <w:style w:type="paragraph" w:customStyle="1" w:styleId="ae">
    <w:name w:val="列项◆（三级）"/>
    <w:basedOn w:val="aff4"/>
    <w:rsid w:val="008531FA"/>
    <w:pPr>
      <w:numPr>
        <w:ilvl w:val="2"/>
        <w:numId w:val="4"/>
      </w:numPr>
    </w:pPr>
    <w:rPr>
      <w:rFonts w:ascii="宋体"/>
      <w:szCs w:val="21"/>
    </w:rPr>
  </w:style>
  <w:style w:type="paragraph" w:customStyle="1" w:styleId="af4">
    <w:name w:val="编号列项（三级）"/>
    <w:rsid w:val="008531FA"/>
    <w:pPr>
      <w:numPr>
        <w:ilvl w:val="2"/>
        <w:numId w:val="15"/>
      </w:numPr>
    </w:pPr>
    <w:rPr>
      <w:rFonts w:ascii="宋体" w:hAnsi="Times New Roman"/>
      <w:sz w:val="21"/>
    </w:rPr>
  </w:style>
  <w:style w:type="paragraph" w:customStyle="1" w:styleId="af5">
    <w:name w:val="示例×："/>
    <w:basedOn w:val="a4"/>
    <w:qFormat/>
    <w:rsid w:val="008531FA"/>
    <w:pPr>
      <w:numPr>
        <w:numId w:val="6"/>
      </w:numPr>
      <w:spacing w:beforeLines="0" w:afterLines="0"/>
      <w:outlineLvl w:val="9"/>
    </w:pPr>
    <w:rPr>
      <w:rFonts w:ascii="宋体" w:eastAsia="宋体"/>
      <w:sz w:val="18"/>
      <w:szCs w:val="18"/>
    </w:rPr>
  </w:style>
  <w:style w:type="paragraph" w:customStyle="1" w:styleId="affd">
    <w:name w:val="二级无"/>
    <w:basedOn w:val="a6"/>
    <w:rsid w:val="008531FA"/>
    <w:pPr>
      <w:spacing w:beforeLines="0" w:afterLines="0"/>
    </w:pPr>
    <w:rPr>
      <w:rFonts w:ascii="宋体" w:eastAsia="宋体"/>
    </w:rPr>
  </w:style>
  <w:style w:type="paragraph" w:customStyle="1" w:styleId="affe">
    <w:name w:val="注：（正文）"/>
    <w:basedOn w:val="a"/>
    <w:next w:val="aff8"/>
    <w:rsid w:val="008531FA"/>
  </w:style>
  <w:style w:type="paragraph" w:customStyle="1" w:styleId="a3">
    <w:name w:val="注×：（正文）"/>
    <w:rsid w:val="008531FA"/>
    <w:pPr>
      <w:numPr>
        <w:numId w:val="5"/>
      </w:numPr>
      <w:jc w:val="both"/>
    </w:pPr>
    <w:rPr>
      <w:rFonts w:ascii="宋体" w:hAnsi="Times New Roman"/>
      <w:sz w:val="18"/>
      <w:szCs w:val="18"/>
    </w:rPr>
  </w:style>
  <w:style w:type="paragraph" w:customStyle="1" w:styleId="afff">
    <w:name w:val="标准标志"/>
    <w:next w:val="aff4"/>
    <w:rsid w:val="008531FA"/>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afff0">
    <w:name w:val="标准称谓"/>
    <w:next w:val="aff4"/>
    <w:rsid w:val="008531F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f1">
    <w:name w:val="标准书脚_偶数页"/>
    <w:rsid w:val="008531FA"/>
    <w:pPr>
      <w:spacing w:before="120"/>
      <w:ind w:left="221"/>
    </w:pPr>
    <w:rPr>
      <w:rFonts w:ascii="宋体" w:hAnsi="Times New Roman"/>
      <w:sz w:val="18"/>
      <w:szCs w:val="18"/>
    </w:rPr>
  </w:style>
  <w:style w:type="paragraph" w:customStyle="1" w:styleId="afff2">
    <w:name w:val="标准书眉_偶数页"/>
    <w:basedOn w:val="aff"/>
    <w:next w:val="aff4"/>
    <w:rsid w:val="008531FA"/>
    <w:pPr>
      <w:jc w:val="left"/>
    </w:pPr>
  </w:style>
  <w:style w:type="paragraph" w:customStyle="1" w:styleId="afff3">
    <w:name w:val="标准书眉一"/>
    <w:rsid w:val="008531FA"/>
    <w:pPr>
      <w:jc w:val="both"/>
    </w:pPr>
    <w:rPr>
      <w:rFonts w:ascii="Times New Roman" w:hAnsi="Times New Roman"/>
    </w:rPr>
  </w:style>
  <w:style w:type="paragraph" w:customStyle="1" w:styleId="afff4">
    <w:name w:val="参考文献"/>
    <w:basedOn w:val="aff4"/>
    <w:next w:val="aff8"/>
    <w:rsid w:val="008531FA"/>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5">
    <w:name w:val="参考文献、索引标题"/>
    <w:basedOn w:val="aff4"/>
    <w:next w:val="aff8"/>
    <w:rsid w:val="008531FA"/>
    <w:pPr>
      <w:keepNext/>
      <w:pageBreakBefore/>
      <w:widowControl/>
      <w:shd w:val="clear" w:color="FFFFFF" w:fill="FFFFFF"/>
      <w:spacing w:before="640" w:after="200"/>
      <w:jc w:val="center"/>
      <w:outlineLvl w:val="0"/>
    </w:pPr>
    <w:rPr>
      <w:rFonts w:ascii="黑体" w:eastAsia="黑体"/>
      <w:kern w:val="0"/>
      <w:szCs w:val="20"/>
    </w:rPr>
  </w:style>
  <w:style w:type="character" w:styleId="afff6">
    <w:name w:val="Hyperlink"/>
    <w:aliases w:val="超级链接"/>
    <w:rsid w:val="008531FA"/>
    <w:rPr>
      <w:noProof/>
      <w:color w:val="0000FF"/>
      <w:spacing w:val="0"/>
      <w:w w:val="100"/>
      <w:szCs w:val="21"/>
      <w:u w:val="single"/>
    </w:rPr>
  </w:style>
  <w:style w:type="character" w:customStyle="1" w:styleId="afff7">
    <w:name w:val="发布"/>
    <w:rsid w:val="008531FA"/>
    <w:rPr>
      <w:rFonts w:ascii="黑体" w:eastAsia="黑体"/>
      <w:spacing w:val="85"/>
      <w:w w:val="100"/>
      <w:position w:val="3"/>
      <w:sz w:val="28"/>
      <w:szCs w:val="28"/>
    </w:rPr>
  </w:style>
  <w:style w:type="paragraph" w:customStyle="1" w:styleId="afff8">
    <w:name w:val="发布部门"/>
    <w:next w:val="aff8"/>
    <w:rsid w:val="008531FA"/>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afff9">
    <w:name w:val="发布日期"/>
    <w:rsid w:val="008531FA"/>
    <w:pPr>
      <w:framePr w:w="3997" w:h="471" w:hRule="exact" w:vSpace="181" w:wrap="around" w:hAnchor="page" w:x="7089" w:y="14097" w:anchorLock="1"/>
    </w:pPr>
    <w:rPr>
      <w:rFonts w:ascii="Times New Roman" w:eastAsia="黑体" w:hAnsi="Times New Roman"/>
      <w:sz w:val="28"/>
    </w:rPr>
  </w:style>
  <w:style w:type="paragraph" w:customStyle="1" w:styleId="afffa">
    <w:name w:val="封面标准代替信息"/>
    <w:rsid w:val="008531FA"/>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11">
    <w:name w:val="封面标准号1"/>
    <w:rsid w:val="008531FA"/>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b">
    <w:name w:val="封面标准名称"/>
    <w:rsid w:val="008531FA"/>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ffc">
    <w:name w:val="封面标准英文名称"/>
    <w:basedOn w:val="afffb"/>
    <w:rsid w:val="008531FA"/>
    <w:pPr>
      <w:framePr w:wrap="around"/>
      <w:spacing w:before="370" w:line="400" w:lineRule="exact"/>
    </w:pPr>
    <w:rPr>
      <w:rFonts w:ascii="Times New Roman"/>
      <w:sz w:val="28"/>
      <w:szCs w:val="28"/>
    </w:rPr>
  </w:style>
  <w:style w:type="paragraph" w:customStyle="1" w:styleId="afffd">
    <w:name w:val="封面一致性程度标识"/>
    <w:basedOn w:val="afffc"/>
    <w:rsid w:val="008531FA"/>
    <w:pPr>
      <w:framePr w:wrap="around"/>
      <w:spacing w:before="440"/>
    </w:pPr>
    <w:rPr>
      <w:rFonts w:ascii="宋体" w:eastAsia="宋体"/>
    </w:rPr>
  </w:style>
  <w:style w:type="paragraph" w:customStyle="1" w:styleId="afffe">
    <w:name w:val="封面标准文稿类别"/>
    <w:basedOn w:val="afffd"/>
    <w:rsid w:val="008531FA"/>
    <w:pPr>
      <w:framePr w:wrap="around"/>
      <w:spacing w:after="160" w:line="240" w:lineRule="auto"/>
    </w:pPr>
    <w:rPr>
      <w:sz w:val="24"/>
    </w:rPr>
  </w:style>
  <w:style w:type="paragraph" w:customStyle="1" w:styleId="affff">
    <w:name w:val="封面标准文稿编辑信息"/>
    <w:basedOn w:val="afffe"/>
    <w:rsid w:val="008531FA"/>
    <w:pPr>
      <w:framePr w:wrap="around"/>
      <w:spacing w:before="180" w:line="180" w:lineRule="exact"/>
    </w:pPr>
    <w:rPr>
      <w:sz w:val="21"/>
    </w:rPr>
  </w:style>
  <w:style w:type="paragraph" w:customStyle="1" w:styleId="affff0">
    <w:name w:val="封面正文"/>
    <w:rsid w:val="008531FA"/>
    <w:pPr>
      <w:jc w:val="both"/>
    </w:pPr>
    <w:rPr>
      <w:rFonts w:ascii="Times New Roman" w:hAnsi="Times New Roman"/>
    </w:rPr>
  </w:style>
  <w:style w:type="paragraph" w:customStyle="1" w:styleId="af8">
    <w:name w:val="附录标识"/>
    <w:basedOn w:val="aff4"/>
    <w:next w:val="aff8"/>
    <w:rsid w:val="008531FA"/>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f1">
    <w:name w:val="附录标题"/>
    <w:basedOn w:val="aff8"/>
    <w:next w:val="aff8"/>
    <w:rsid w:val="008531FA"/>
    <w:pPr>
      <w:ind w:firstLineChars="0" w:firstLine="0"/>
      <w:jc w:val="center"/>
    </w:pPr>
    <w:rPr>
      <w:rFonts w:ascii="黑体" w:eastAsia="黑体"/>
    </w:rPr>
  </w:style>
  <w:style w:type="paragraph" w:customStyle="1" w:styleId="af6">
    <w:name w:val="附录表标号"/>
    <w:basedOn w:val="aff4"/>
    <w:next w:val="aff8"/>
    <w:rsid w:val="008531FA"/>
    <w:pPr>
      <w:numPr>
        <w:numId w:val="7"/>
      </w:numPr>
      <w:tabs>
        <w:tab w:val="clear" w:pos="0"/>
      </w:tabs>
      <w:spacing w:line="14" w:lineRule="exact"/>
      <w:ind w:left="811" w:hanging="448"/>
      <w:jc w:val="center"/>
      <w:outlineLvl w:val="0"/>
    </w:pPr>
    <w:rPr>
      <w:color w:val="FFFFFF"/>
    </w:rPr>
  </w:style>
  <w:style w:type="paragraph" w:customStyle="1" w:styleId="af7">
    <w:name w:val="附录表标题"/>
    <w:basedOn w:val="aff4"/>
    <w:next w:val="aff8"/>
    <w:rsid w:val="008531FA"/>
    <w:pPr>
      <w:numPr>
        <w:ilvl w:val="1"/>
        <w:numId w:val="7"/>
      </w:numPr>
      <w:spacing w:beforeLines="50" w:afterLines="50"/>
      <w:jc w:val="center"/>
    </w:pPr>
    <w:rPr>
      <w:rFonts w:ascii="黑体" w:eastAsia="黑体"/>
      <w:szCs w:val="21"/>
    </w:rPr>
  </w:style>
  <w:style w:type="paragraph" w:customStyle="1" w:styleId="afb">
    <w:name w:val="附录二级条标题"/>
    <w:basedOn w:val="aff4"/>
    <w:next w:val="aff8"/>
    <w:rsid w:val="008531FA"/>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2">
    <w:name w:val="附录二级无"/>
    <w:basedOn w:val="afb"/>
    <w:rsid w:val="008531FA"/>
    <w:pPr>
      <w:tabs>
        <w:tab w:val="clear" w:pos="360"/>
      </w:tabs>
      <w:spacing w:beforeLines="0" w:afterLines="0"/>
    </w:pPr>
    <w:rPr>
      <w:rFonts w:ascii="宋体" w:eastAsia="宋体"/>
      <w:szCs w:val="21"/>
    </w:rPr>
  </w:style>
  <w:style w:type="paragraph" w:customStyle="1" w:styleId="affff3">
    <w:name w:val="附录公式"/>
    <w:basedOn w:val="aff8"/>
    <w:next w:val="aff8"/>
    <w:link w:val="Char3"/>
    <w:qFormat/>
    <w:rsid w:val="008531FA"/>
  </w:style>
  <w:style w:type="character" w:customStyle="1" w:styleId="Char3">
    <w:name w:val="附录公式 Char"/>
    <w:link w:val="affff3"/>
    <w:rsid w:val="008531FA"/>
    <w:rPr>
      <w:rFonts w:ascii="宋体" w:hAnsi="Times New Roman"/>
      <w:noProof/>
      <w:sz w:val="21"/>
      <w:lang w:val="en-US" w:eastAsia="zh-CN" w:bidi="ar-SA"/>
    </w:rPr>
  </w:style>
  <w:style w:type="paragraph" w:customStyle="1" w:styleId="affff4">
    <w:name w:val="附录公式编号制表符"/>
    <w:basedOn w:val="aff4"/>
    <w:next w:val="aff8"/>
    <w:qFormat/>
    <w:rsid w:val="008531F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8"/>
    <w:rsid w:val="008531FA"/>
    <w:pPr>
      <w:numPr>
        <w:ilvl w:val="4"/>
      </w:numPr>
      <w:tabs>
        <w:tab w:val="num" w:pos="360"/>
      </w:tabs>
      <w:outlineLvl w:val="4"/>
    </w:pPr>
  </w:style>
  <w:style w:type="paragraph" w:customStyle="1" w:styleId="affff5">
    <w:name w:val="附录三级无"/>
    <w:basedOn w:val="afc"/>
    <w:rsid w:val="008531FA"/>
    <w:pPr>
      <w:tabs>
        <w:tab w:val="clear" w:pos="360"/>
      </w:tabs>
      <w:spacing w:beforeLines="0" w:afterLines="0"/>
    </w:pPr>
    <w:rPr>
      <w:rFonts w:ascii="宋体" w:eastAsia="宋体"/>
      <w:szCs w:val="21"/>
    </w:rPr>
  </w:style>
  <w:style w:type="paragraph" w:customStyle="1" w:styleId="aff2">
    <w:name w:val="附录数字编号列项（二级）"/>
    <w:qFormat/>
    <w:rsid w:val="008531FA"/>
    <w:pPr>
      <w:numPr>
        <w:ilvl w:val="1"/>
        <w:numId w:val="10"/>
      </w:numPr>
    </w:pPr>
    <w:rPr>
      <w:rFonts w:ascii="宋体" w:hAnsi="Times New Roman"/>
      <w:sz w:val="21"/>
    </w:rPr>
  </w:style>
  <w:style w:type="paragraph" w:customStyle="1" w:styleId="afd">
    <w:name w:val="附录四级条标题"/>
    <w:basedOn w:val="afc"/>
    <w:next w:val="aff8"/>
    <w:rsid w:val="008531FA"/>
    <w:pPr>
      <w:numPr>
        <w:ilvl w:val="5"/>
      </w:numPr>
      <w:tabs>
        <w:tab w:val="num" w:pos="360"/>
      </w:tabs>
      <w:outlineLvl w:val="5"/>
    </w:pPr>
  </w:style>
  <w:style w:type="paragraph" w:customStyle="1" w:styleId="affff6">
    <w:name w:val="附录四级无"/>
    <w:basedOn w:val="afd"/>
    <w:rsid w:val="008531FA"/>
    <w:pPr>
      <w:tabs>
        <w:tab w:val="clear" w:pos="360"/>
      </w:tabs>
      <w:spacing w:beforeLines="0" w:afterLines="0"/>
    </w:pPr>
    <w:rPr>
      <w:rFonts w:ascii="宋体" w:eastAsia="宋体"/>
      <w:szCs w:val="21"/>
    </w:rPr>
  </w:style>
  <w:style w:type="paragraph" w:customStyle="1" w:styleId="aa">
    <w:name w:val="附录图标号"/>
    <w:basedOn w:val="aff4"/>
    <w:rsid w:val="008531FA"/>
    <w:pPr>
      <w:keepNext/>
      <w:pageBreakBefore/>
      <w:widowControl/>
      <w:numPr>
        <w:numId w:val="8"/>
      </w:numPr>
      <w:spacing w:line="14" w:lineRule="exact"/>
      <w:ind w:left="0" w:firstLine="363"/>
      <w:jc w:val="center"/>
      <w:outlineLvl w:val="0"/>
    </w:pPr>
    <w:rPr>
      <w:color w:val="FFFFFF"/>
    </w:rPr>
  </w:style>
  <w:style w:type="paragraph" w:customStyle="1" w:styleId="ab">
    <w:name w:val="附录图标题"/>
    <w:basedOn w:val="aff4"/>
    <w:next w:val="aff8"/>
    <w:rsid w:val="008531FA"/>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8"/>
    <w:rsid w:val="008531FA"/>
    <w:pPr>
      <w:numPr>
        <w:ilvl w:val="6"/>
      </w:numPr>
      <w:tabs>
        <w:tab w:val="num" w:pos="360"/>
      </w:tabs>
      <w:outlineLvl w:val="6"/>
    </w:pPr>
  </w:style>
  <w:style w:type="paragraph" w:customStyle="1" w:styleId="affff7">
    <w:name w:val="附录五级无"/>
    <w:basedOn w:val="afe"/>
    <w:rsid w:val="008531FA"/>
    <w:pPr>
      <w:tabs>
        <w:tab w:val="clear" w:pos="360"/>
      </w:tabs>
      <w:spacing w:beforeLines="0" w:afterLines="0"/>
    </w:pPr>
    <w:rPr>
      <w:rFonts w:ascii="宋体" w:eastAsia="宋体"/>
      <w:szCs w:val="21"/>
    </w:rPr>
  </w:style>
  <w:style w:type="paragraph" w:customStyle="1" w:styleId="af9">
    <w:name w:val="附录章标题"/>
    <w:next w:val="aff8"/>
    <w:rsid w:val="008531FA"/>
    <w:pPr>
      <w:numPr>
        <w:ilvl w:val="1"/>
        <w:numId w:val="9"/>
      </w:numPr>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fa">
    <w:name w:val="附录一级条标题"/>
    <w:basedOn w:val="af9"/>
    <w:next w:val="aff8"/>
    <w:rsid w:val="008531FA"/>
    <w:pPr>
      <w:numPr>
        <w:ilvl w:val="2"/>
      </w:numPr>
      <w:tabs>
        <w:tab w:val="num" w:pos="360"/>
      </w:tabs>
      <w:autoSpaceDN w:val="0"/>
      <w:spacing w:beforeLines="50" w:afterLines="50"/>
      <w:outlineLvl w:val="2"/>
    </w:pPr>
  </w:style>
  <w:style w:type="paragraph" w:customStyle="1" w:styleId="affff8">
    <w:name w:val="附录一级无"/>
    <w:basedOn w:val="afa"/>
    <w:rsid w:val="008531FA"/>
    <w:pPr>
      <w:tabs>
        <w:tab w:val="clear" w:pos="360"/>
      </w:tabs>
      <w:spacing w:beforeLines="0" w:afterLines="0"/>
    </w:pPr>
    <w:rPr>
      <w:rFonts w:ascii="宋体" w:eastAsia="宋体"/>
      <w:szCs w:val="21"/>
    </w:rPr>
  </w:style>
  <w:style w:type="paragraph" w:customStyle="1" w:styleId="aff1">
    <w:name w:val="附录字母编号列项（一级）"/>
    <w:qFormat/>
    <w:rsid w:val="008531FA"/>
    <w:pPr>
      <w:numPr>
        <w:numId w:val="10"/>
      </w:numPr>
    </w:pPr>
    <w:rPr>
      <w:rFonts w:ascii="宋体" w:hAnsi="Times New Roman"/>
      <w:noProof/>
      <w:sz w:val="21"/>
    </w:rPr>
  </w:style>
  <w:style w:type="paragraph" w:styleId="af0">
    <w:name w:val="footnote text"/>
    <w:aliases w:val="footnote text1,footnote text2,footnote text3,footnote text4,footnote text5,footnote text6,footnote text7,footnote text11,footnote text21,footnote text31,footnote text41,footnote text51,footnote text61,footnote text8,ALTS FOOTNOTE"/>
    <w:basedOn w:val="aff4"/>
    <w:link w:val="Char4"/>
    <w:rsid w:val="008531FA"/>
    <w:pPr>
      <w:numPr>
        <w:numId w:val="12"/>
      </w:numPr>
      <w:snapToGrid w:val="0"/>
      <w:jc w:val="left"/>
    </w:pPr>
    <w:rPr>
      <w:rFonts w:ascii="宋体"/>
      <w:sz w:val="18"/>
      <w:szCs w:val="18"/>
    </w:rPr>
  </w:style>
  <w:style w:type="character" w:customStyle="1" w:styleId="Char4">
    <w:name w:val="脚注文本 Char"/>
    <w:aliases w:val="footnote text1 Char,footnote text2 Char,footnote text3 Char,footnote text4 Char,footnote text5 Char,footnote text6 Char,footnote text7 Char,footnote text11 Char,footnote text21 Char,footnote text31 Char,footnote text41 Char,footnote text8 Char"/>
    <w:link w:val="af0"/>
    <w:rsid w:val="008531FA"/>
    <w:rPr>
      <w:rFonts w:ascii="宋体" w:hAnsi="Times New Roman"/>
      <w:kern w:val="2"/>
      <w:sz w:val="18"/>
      <w:szCs w:val="18"/>
    </w:rPr>
  </w:style>
  <w:style w:type="character" w:styleId="affff9">
    <w:name w:val="footnote reference"/>
    <w:aliases w:val="Appel note de bas de p,Nota,Footnote symbol,Footnote"/>
    <w:rsid w:val="008531FA"/>
    <w:rPr>
      <w:vertAlign w:val="superscript"/>
    </w:rPr>
  </w:style>
  <w:style w:type="paragraph" w:customStyle="1" w:styleId="affffa">
    <w:name w:val="列项说明"/>
    <w:basedOn w:val="aff4"/>
    <w:rsid w:val="008531FA"/>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rsid w:val="008531FA"/>
    <w:pPr>
      <w:ind w:leftChars="400" w:left="600" w:hangingChars="200" w:hanging="200"/>
    </w:pPr>
    <w:rPr>
      <w:rFonts w:ascii="宋体" w:hAnsi="Times New Roman"/>
      <w:sz w:val="21"/>
    </w:rPr>
  </w:style>
  <w:style w:type="paragraph" w:customStyle="1" w:styleId="affffc">
    <w:name w:val="目次、索引正文"/>
    <w:rsid w:val="008531FA"/>
    <w:pPr>
      <w:spacing w:line="320" w:lineRule="exact"/>
      <w:jc w:val="both"/>
    </w:pPr>
    <w:rPr>
      <w:rFonts w:ascii="宋体" w:hAnsi="Times New Roman"/>
      <w:sz w:val="21"/>
    </w:rPr>
  </w:style>
  <w:style w:type="paragraph" w:styleId="30">
    <w:name w:val="toc 3"/>
    <w:basedOn w:val="aff4"/>
    <w:next w:val="aff4"/>
    <w:autoRedefine/>
    <w:qFormat/>
    <w:rsid w:val="008531FA"/>
    <w:pPr>
      <w:ind w:left="210"/>
      <w:jc w:val="left"/>
    </w:pPr>
    <w:rPr>
      <w:rFonts w:ascii="Calibri" w:hAnsi="Calibri"/>
      <w:sz w:val="20"/>
      <w:szCs w:val="20"/>
    </w:rPr>
  </w:style>
  <w:style w:type="paragraph" w:styleId="40">
    <w:name w:val="toc 4"/>
    <w:basedOn w:val="aff4"/>
    <w:next w:val="aff4"/>
    <w:autoRedefine/>
    <w:uiPriority w:val="39"/>
    <w:rsid w:val="008531FA"/>
    <w:pPr>
      <w:ind w:left="420"/>
      <w:jc w:val="left"/>
    </w:pPr>
    <w:rPr>
      <w:rFonts w:ascii="Calibri" w:hAnsi="Calibri"/>
      <w:sz w:val="20"/>
      <w:szCs w:val="20"/>
    </w:rPr>
  </w:style>
  <w:style w:type="paragraph" w:styleId="50">
    <w:name w:val="toc 5"/>
    <w:basedOn w:val="aff4"/>
    <w:next w:val="aff4"/>
    <w:autoRedefine/>
    <w:uiPriority w:val="39"/>
    <w:rsid w:val="008531FA"/>
    <w:pPr>
      <w:ind w:left="630"/>
      <w:jc w:val="left"/>
    </w:pPr>
    <w:rPr>
      <w:rFonts w:ascii="Calibri" w:hAnsi="Calibri"/>
      <w:sz w:val="20"/>
      <w:szCs w:val="20"/>
    </w:rPr>
  </w:style>
  <w:style w:type="paragraph" w:styleId="60">
    <w:name w:val="toc 6"/>
    <w:basedOn w:val="aff4"/>
    <w:next w:val="aff4"/>
    <w:autoRedefine/>
    <w:uiPriority w:val="39"/>
    <w:rsid w:val="008531FA"/>
    <w:pPr>
      <w:ind w:left="840"/>
      <w:jc w:val="left"/>
    </w:pPr>
    <w:rPr>
      <w:rFonts w:ascii="Calibri" w:hAnsi="Calibri"/>
      <w:sz w:val="20"/>
      <w:szCs w:val="20"/>
    </w:rPr>
  </w:style>
  <w:style w:type="paragraph" w:styleId="70">
    <w:name w:val="toc 7"/>
    <w:basedOn w:val="aff4"/>
    <w:next w:val="aff4"/>
    <w:autoRedefine/>
    <w:uiPriority w:val="39"/>
    <w:rsid w:val="008531FA"/>
    <w:pPr>
      <w:ind w:left="1050"/>
      <w:jc w:val="left"/>
    </w:pPr>
    <w:rPr>
      <w:rFonts w:ascii="Calibri" w:hAnsi="Calibri"/>
      <w:sz w:val="20"/>
      <w:szCs w:val="20"/>
    </w:rPr>
  </w:style>
  <w:style w:type="paragraph" w:styleId="80">
    <w:name w:val="toc 8"/>
    <w:basedOn w:val="aff4"/>
    <w:next w:val="aff4"/>
    <w:autoRedefine/>
    <w:uiPriority w:val="39"/>
    <w:rsid w:val="008531FA"/>
    <w:pPr>
      <w:ind w:left="1260"/>
      <w:jc w:val="left"/>
    </w:pPr>
    <w:rPr>
      <w:rFonts w:ascii="Calibri" w:hAnsi="Calibri"/>
      <w:sz w:val="20"/>
      <w:szCs w:val="20"/>
    </w:rPr>
  </w:style>
  <w:style w:type="paragraph" w:styleId="90">
    <w:name w:val="toc 9"/>
    <w:basedOn w:val="aff4"/>
    <w:next w:val="aff4"/>
    <w:autoRedefine/>
    <w:uiPriority w:val="39"/>
    <w:rsid w:val="008531FA"/>
    <w:pPr>
      <w:ind w:left="1470"/>
      <w:jc w:val="left"/>
    </w:pPr>
    <w:rPr>
      <w:rFonts w:ascii="Calibri" w:hAnsi="Calibri"/>
      <w:sz w:val="20"/>
      <w:szCs w:val="20"/>
    </w:rPr>
  </w:style>
  <w:style w:type="paragraph" w:customStyle="1" w:styleId="affffd">
    <w:name w:val="其他标准标志"/>
    <w:basedOn w:val="afff"/>
    <w:rsid w:val="008531FA"/>
    <w:pPr>
      <w:framePr w:w="6101" w:wrap="around" w:vAnchor="page" w:hAnchor="page" w:x="4673" w:y="942"/>
    </w:pPr>
    <w:rPr>
      <w:w w:val="130"/>
    </w:rPr>
  </w:style>
  <w:style w:type="paragraph" w:customStyle="1" w:styleId="affffe">
    <w:name w:val="其他标准称谓"/>
    <w:next w:val="aff4"/>
    <w:rsid w:val="008531FA"/>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
    <w:name w:val="其他发布部门"/>
    <w:basedOn w:val="afff8"/>
    <w:rsid w:val="008531FA"/>
    <w:pPr>
      <w:framePr w:wrap="around" w:y="15310"/>
      <w:spacing w:line="0" w:lineRule="atLeast"/>
    </w:pPr>
    <w:rPr>
      <w:rFonts w:ascii="黑体" w:eastAsia="黑体"/>
      <w:b w:val="0"/>
    </w:rPr>
  </w:style>
  <w:style w:type="paragraph" w:customStyle="1" w:styleId="afffff0">
    <w:name w:val="前言、引言标题"/>
    <w:next w:val="aff8"/>
    <w:rsid w:val="008531FA"/>
    <w:pPr>
      <w:keepNext/>
      <w:pageBreakBefore/>
      <w:shd w:val="clear" w:color="FFFFFF" w:fill="FFFFFF"/>
      <w:spacing w:before="640" w:after="560"/>
      <w:jc w:val="center"/>
      <w:outlineLvl w:val="0"/>
    </w:pPr>
    <w:rPr>
      <w:rFonts w:ascii="黑体" w:eastAsia="黑体" w:hAnsi="Times New Roman"/>
      <w:sz w:val="32"/>
    </w:rPr>
  </w:style>
  <w:style w:type="paragraph" w:customStyle="1" w:styleId="afffff1">
    <w:name w:val="三级无"/>
    <w:basedOn w:val="a7"/>
    <w:rsid w:val="008531FA"/>
    <w:pPr>
      <w:spacing w:beforeLines="0" w:afterLines="0"/>
    </w:pPr>
    <w:rPr>
      <w:rFonts w:ascii="宋体" w:eastAsia="宋体"/>
    </w:rPr>
  </w:style>
  <w:style w:type="paragraph" w:customStyle="1" w:styleId="afffff2">
    <w:name w:val="实施日期"/>
    <w:basedOn w:val="afff9"/>
    <w:rsid w:val="008531FA"/>
    <w:pPr>
      <w:framePr w:wrap="around" w:vAnchor="page" w:hAnchor="text"/>
      <w:jc w:val="right"/>
    </w:pPr>
  </w:style>
  <w:style w:type="paragraph" w:customStyle="1" w:styleId="afffff3">
    <w:name w:val="示例后文字"/>
    <w:basedOn w:val="aff8"/>
    <w:next w:val="aff8"/>
    <w:qFormat/>
    <w:rsid w:val="008531FA"/>
    <w:pPr>
      <w:ind w:firstLine="360"/>
    </w:pPr>
    <w:rPr>
      <w:sz w:val="18"/>
    </w:rPr>
  </w:style>
  <w:style w:type="paragraph" w:customStyle="1" w:styleId="afffff4">
    <w:name w:val="首示例"/>
    <w:next w:val="aff8"/>
    <w:link w:val="Char5"/>
    <w:qFormat/>
    <w:rsid w:val="008531FA"/>
    <w:pPr>
      <w:tabs>
        <w:tab w:val="num" w:pos="360"/>
      </w:tabs>
    </w:pPr>
    <w:rPr>
      <w:rFonts w:ascii="宋体" w:hAnsi="宋体"/>
      <w:kern w:val="2"/>
      <w:sz w:val="18"/>
      <w:szCs w:val="18"/>
    </w:rPr>
  </w:style>
  <w:style w:type="character" w:customStyle="1" w:styleId="Char5">
    <w:name w:val="首示例 Char"/>
    <w:link w:val="afffff4"/>
    <w:rsid w:val="008531FA"/>
    <w:rPr>
      <w:rFonts w:ascii="宋体" w:hAnsi="宋体"/>
      <w:kern w:val="2"/>
      <w:sz w:val="18"/>
      <w:szCs w:val="18"/>
      <w:lang w:val="en-US" w:eastAsia="zh-CN" w:bidi="ar-SA"/>
    </w:rPr>
  </w:style>
  <w:style w:type="paragraph" w:customStyle="1" w:styleId="a0">
    <w:name w:val="四级无"/>
    <w:basedOn w:val="a8"/>
    <w:rsid w:val="008531FA"/>
    <w:pPr>
      <w:numPr>
        <w:ilvl w:val="0"/>
        <w:numId w:val="11"/>
      </w:numPr>
      <w:spacing w:beforeLines="0" w:afterLines="0"/>
      <w:ind w:firstLine="0"/>
    </w:pPr>
    <w:rPr>
      <w:rFonts w:ascii="宋体" w:eastAsia="宋体"/>
    </w:rPr>
  </w:style>
  <w:style w:type="paragraph" w:styleId="12">
    <w:name w:val="index 1"/>
    <w:basedOn w:val="aff4"/>
    <w:next w:val="aff8"/>
    <w:rsid w:val="008531FA"/>
    <w:pPr>
      <w:tabs>
        <w:tab w:val="right" w:leader="dot" w:pos="9299"/>
      </w:tabs>
      <w:jc w:val="left"/>
    </w:pPr>
    <w:rPr>
      <w:rFonts w:ascii="宋体"/>
      <w:szCs w:val="21"/>
    </w:rPr>
  </w:style>
  <w:style w:type="paragraph" w:styleId="21">
    <w:name w:val="index 2"/>
    <w:basedOn w:val="aff4"/>
    <w:next w:val="aff4"/>
    <w:autoRedefine/>
    <w:rsid w:val="008531FA"/>
    <w:pPr>
      <w:ind w:left="420" w:hanging="210"/>
      <w:jc w:val="left"/>
    </w:pPr>
    <w:rPr>
      <w:rFonts w:ascii="Calibri" w:hAnsi="Calibri"/>
      <w:sz w:val="20"/>
      <w:szCs w:val="20"/>
    </w:rPr>
  </w:style>
  <w:style w:type="paragraph" w:styleId="31">
    <w:name w:val="index 3"/>
    <w:basedOn w:val="aff4"/>
    <w:next w:val="aff4"/>
    <w:autoRedefine/>
    <w:rsid w:val="008531FA"/>
    <w:pPr>
      <w:ind w:left="630" w:hanging="210"/>
      <w:jc w:val="left"/>
    </w:pPr>
    <w:rPr>
      <w:rFonts w:ascii="Calibri" w:hAnsi="Calibri"/>
      <w:sz w:val="20"/>
      <w:szCs w:val="20"/>
    </w:rPr>
  </w:style>
  <w:style w:type="paragraph" w:styleId="41">
    <w:name w:val="index 4"/>
    <w:basedOn w:val="aff4"/>
    <w:next w:val="aff4"/>
    <w:autoRedefine/>
    <w:rsid w:val="008531FA"/>
    <w:pPr>
      <w:ind w:left="840" w:hanging="210"/>
      <w:jc w:val="left"/>
    </w:pPr>
    <w:rPr>
      <w:rFonts w:ascii="Calibri" w:hAnsi="Calibri"/>
      <w:sz w:val="20"/>
      <w:szCs w:val="20"/>
    </w:rPr>
  </w:style>
  <w:style w:type="paragraph" w:styleId="51">
    <w:name w:val="index 5"/>
    <w:basedOn w:val="aff4"/>
    <w:next w:val="aff4"/>
    <w:autoRedefine/>
    <w:rsid w:val="008531FA"/>
    <w:pPr>
      <w:ind w:left="1050" w:hanging="210"/>
      <w:jc w:val="left"/>
    </w:pPr>
    <w:rPr>
      <w:rFonts w:ascii="Calibri" w:hAnsi="Calibri"/>
      <w:sz w:val="20"/>
      <w:szCs w:val="20"/>
    </w:rPr>
  </w:style>
  <w:style w:type="paragraph" w:styleId="61">
    <w:name w:val="index 6"/>
    <w:basedOn w:val="aff4"/>
    <w:next w:val="aff4"/>
    <w:autoRedefine/>
    <w:rsid w:val="008531FA"/>
    <w:pPr>
      <w:ind w:left="1260" w:hanging="210"/>
      <w:jc w:val="left"/>
    </w:pPr>
    <w:rPr>
      <w:rFonts w:ascii="Calibri" w:hAnsi="Calibri"/>
      <w:sz w:val="20"/>
      <w:szCs w:val="20"/>
    </w:rPr>
  </w:style>
  <w:style w:type="paragraph" w:styleId="71">
    <w:name w:val="index 7"/>
    <w:basedOn w:val="aff4"/>
    <w:next w:val="aff4"/>
    <w:autoRedefine/>
    <w:rsid w:val="008531FA"/>
    <w:pPr>
      <w:ind w:left="1470" w:hanging="210"/>
      <w:jc w:val="left"/>
    </w:pPr>
    <w:rPr>
      <w:rFonts w:ascii="Calibri" w:hAnsi="Calibri"/>
      <w:sz w:val="20"/>
      <w:szCs w:val="20"/>
    </w:rPr>
  </w:style>
  <w:style w:type="paragraph" w:styleId="81">
    <w:name w:val="index 8"/>
    <w:basedOn w:val="aff4"/>
    <w:next w:val="aff4"/>
    <w:autoRedefine/>
    <w:rsid w:val="008531FA"/>
    <w:pPr>
      <w:ind w:left="1680" w:hanging="210"/>
      <w:jc w:val="left"/>
    </w:pPr>
    <w:rPr>
      <w:rFonts w:ascii="Calibri" w:hAnsi="Calibri"/>
      <w:sz w:val="20"/>
      <w:szCs w:val="20"/>
    </w:rPr>
  </w:style>
  <w:style w:type="paragraph" w:styleId="91">
    <w:name w:val="index 9"/>
    <w:basedOn w:val="aff4"/>
    <w:next w:val="aff4"/>
    <w:autoRedefine/>
    <w:rsid w:val="008531FA"/>
    <w:pPr>
      <w:ind w:left="1890" w:hanging="210"/>
      <w:jc w:val="left"/>
    </w:pPr>
    <w:rPr>
      <w:rFonts w:ascii="Calibri" w:hAnsi="Calibri"/>
      <w:sz w:val="20"/>
      <w:szCs w:val="20"/>
    </w:rPr>
  </w:style>
  <w:style w:type="paragraph" w:styleId="afffff5">
    <w:name w:val="index heading"/>
    <w:aliases w:val="索引类目"/>
    <w:basedOn w:val="aff4"/>
    <w:next w:val="12"/>
    <w:rsid w:val="008531FA"/>
    <w:pPr>
      <w:spacing w:before="120" w:after="120"/>
      <w:jc w:val="center"/>
    </w:pPr>
    <w:rPr>
      <w:rFonts w:ascii="Calibri" w:hAnsi="Calibri"/>
      <w:b/>
      <w:bCs/>
      <w:iCs/>
      <w:szCs w:val="20"/>
    </w:rPr>
  </w:style>
  <w:style w:type="paragraph" w:styleId="afffff6">
    <w:name w:val="caption"/>
    <w:aliases w:val="题注(表),cap,cap Char,Caption Char1 Char,cap Char Char1,Caption Char Char1 Char,cap Char2,3GPP Caption Table,Ca,Caption Char C...,cap1,cap2,cap11,Légende-figure,Légende-figure Char,Beschrifubg,Beschriftung Char,label,cap11 Char Char Char,captions"/>
    <w:basedOn w:val="aff4"/>
    <w:next w:val="aff4"/>
    <w:link w:val="Char6"/>
    <w:qFormat/>
    <w:rsid w:val="008531FA"/>
    <w:pPr>
      <w:spacing w:before="152" w:after="160"/>
    </w:pPr>
    <w:rPr>
      <w:rFonts w:ascii="Arial" w:eastAsia="黑体" w:hAnsi="Arial" w:cs="Arial"/>
      <w:sz w:val="20"/>
      <w:szCs w:val="20"/>
    </w:rPr>
  </w:style>
  <w:style w:type="paragraph" w:customStyle="1" w:styleId="afffff7">
    <w:name w:val="条文脚注"/>
    <w:basedOn w:val="af0"/>
    <w:rsid w:val="008531FA"/>
    <w:pPr>
      <w:numPr>
        <w:numId w:val="0"/>
      </w:numPr>
      <w:jc w:val="both"/>
    </w:pPr>
  </w:style>
  <w:style w:type="paragraph" w:customStyle="1" w:styleId="afffff8">
    <w:name w:val="图标脚注说明"/>
    <w:basedOn w:val="aff8"/>
    <w:rsid w:val="008531FA"/>
    <w:pPr>
      <w:ind w:left="840" w:firstLineChars="0" w:hanging="420"/>
    </w:pPr>
    <w:rPr>
      <w:sz w:val="18"/>
      <w:szCs w:val="18"/>
    </w:rPr>
  </w:style>
  <w:style w:type="paragraph" w:customStyle="1" w:styleId="afffff9">
    <w:name w:val="图表脚注说明"/>
    <w:basedOn w:val="aff4"/>
    <w:rsid w:val="008531FA"/>
    <w:pPr>
      <w:ind w:left="544" w:hanging="181"/>
    </w:pPr>
    <w:rPr>
      <w:rFonts w:ascii="宋体"/>
      <w:sz w:val="18"/>
      <w:szCs w:val="18"/>
    </w:rPr>
  </w:style>
  <w:style w:type="paragraph" w:customStyle="1" w:styleId="afffffa">
    <w:name w:val="图的脚注"/>
    <w:next w:val="aff8"/>
    <w:autoRedefine/>
    <w:qFormat/>
    <w:rsid w:val="008531FA"/>
    <w:pPr>
      <w:widowControl w:val="0"/>
      <w:ind w:leftChars="200" w:left="840" w:hangingChars="200" w:hanging="420"/>
      <w:jc w:val="both"/>
    </w:pPr>
    <w:rPr>
      <w:rFonts w:ascii="宋体" w:hAnsi="Times New Roman"/>
      <w:sz w:val="18"/>
    </w:rPr>
  </w:style>
  <w:style w:type="table" w:styleId="a2">
    <w:name w:val="Table Grid"/>
    <w:basedOn w:val="aff6"/>
    <w:rsid w:val="008531FA"/>
    <w:pPr>
      <w:numPr>
        <w:numId w:val="13"/>
      </w:numPr>
      <w:ind w:left="0" w:firstLine="0"/>
    </w:pPr>
    <w:rPr>
      <w:rFonts w:ascii="宋体" w:hAnsi="Times New Roman"/>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4"/>
    <w:link w:val="Char7"/>
    <w:rsid w:val="008531FA"/>
    <w:pPr>
      <w:snapToGrid w:val="0"/>
      <w:jc w:val="left"/>
    </w:pPr>
  </w:style>
  <w:style w:type="character" w:customStyle="1" w:styleId="Char7">
    <w:name w:val="尾注文本 Char"/>
    <w:link w:val="afffffb"/>
    <w:rsid w:val="008531FA"/>
    <w:rPr>
      <w:rFonts w:ascii="Times New Roman" w:eastAsia="宋体" w:hAnsi="Times New Roman" w:cs="Times New Roman"/>
      <w:szCs w:val="24"/>
    </w:rPr>
  </w:style>
  <w:style w:type="paragraph" w:styleId="afffffc">
    <w:name w:val="Document Map"/>
    <w:basedOn w:val="aff4"/>
    <w:link w:val="Char8"/>
    <w:rsid w:val="008531FA"/>
    <w:pPr>
      <w:shd w:val="clear" w:color="auto" w:fill="000080"/>
    </w:pPr>
  </w:style>
  <w:style w:type="character" w:customStyle="1" w:styleId="Char8">
    <w:name w:val="文档结构图 Char"/>
    <w:link w:val="afffffc"/>
    <w:rsid w:val="008531FA"/>
    <w:rPr>
      <w:rFonts w:ascii="Times New Roman" w:eastAsia="宋体" w:hAnsi="Times New Roman" w:cs="Times New Roman"/>
      <w:szCs w:val="24"/>
      <w:shd w:val="clear" w:color="auto" w:fill="000080"/>
    </w:rPr>
  </w:style>
  <w:style w:type="paragraph" w:customStyle="1" w:styleId="afffffd">
    <w:name w:val="文献分类号"/>
    <w:rsid w:val="008531FA"/>
    <w:pPr>
      <w:framePr w:hSpace="180" w:vSpace="180" w:wrap="around" w:hAnchor="margin" w:y="1" w:anchorLock="1"/>
      <w:widowControl w:val="0"/>
      <w:textAlignment w:val="center"/>
    </w:pPr>
    <w:rPr>
      <w:rFonts w:ascii="黑体" w:eastAsia="黑体" w:hAnsi="Times New Roman"/>
      <w:sz w:val="21"/>
      <w:szCs w:val="21"/>
    </w:rPr>
  </w:style>
  <w:style w:type="paragraph" w:customStyle="1" w:styleId="afffffe">
    <w:name w:val="五级无"/>
    <w:basedOn w:val="a9"/>
    <w:rsid w:val="008531FA"/>
    <w:pPr>
      <w:spacing w:beforeLines="0" w:afterLines="0"/>
    </w:pPr>
    <w:rPr>
      <w:rFonts w:ascii="宋体" w:eastAsia="宋体"/>
    </w:rPr>
  </w:style>
  <w:style w:type="character" w:styleId="affffff">
    <w:name w:val="page number"/>
    <w:rsid w:val="008531FA"/>
    <w:rPr>
      <w:rFonts w:ascii="Times New Roman" w:eastAsia="宋体" w:hAnsi="Times New Roman"/>
      <w:sz w:val="18"/>
    </w:rPr>
  </w:style>
  <w:style w:type="paragraph" w:customStyle="1" w:styleId="affffff0">
    <w:name w:val="一级无"/>
    <w:basedOn w:val="a5"/>
    <w:rsid w:val="008531FA"/>
    <w:pPr>
      <w:spacing w:beforeLines="0" w:afterLines="0"/>
    </w:pPr>
    <w:rPr>
      <w:rFonts w:ascii="宋体" w:eastAsia="宋体"/>
    </w:rPr>
  </w:style>
  <w:style w:type="character" w:styleId="affffff1">
    <w:name w:val="FollowedHyperlink"/>
    <w:aliases w:val="已访问的超级链接"/>
    <w:rsid w:val="008531FA"/>
    <w:rPr>
      <w:color w:val="800080"/>
      <w:u w:val="single"/>
    </w:rPr>
  </w:style>
  <w:style w:type="paragraph" w:customStyle="1" w:styleId="affffff2">
    <w:name w:val="正文表标题"/>
    <w:next w:val="aff8"/>
    <w:rsid w:val="008531FA"/>
    <w:pPr>
      <w:spacing w:beforeLines="50" w:afterLines="50"/>
      <w:jc w:val="center"/>
    </w:pPr>
    <w:rPr>
      <w:rFonts w:ascii="黑体" w:eastAsia="黑体" w:hAnsi="Times New Roman"/>
      <w:sz w:val="21"/>
    </w:rPr>
  </w:style>
  <w:style w:type="paragraph" w:customStyle="1" w:styleId="affffff3">
    <w:name w:val="正文公式编号制表符"/>
    <w:basedOn w:val="aff8"/>
    <w:next w:val="aff8"/>
    <w:qFormat/>
    <w:rsid w:val="008531FA"/>
    <w:pPr>
      <w:ind w:firstLineChars="0" w:firstLine="0"/>
    </w:pPr>
  </w:style>
  <w:style w:type="paragraph" w:customStyle="1" w:styleId="affffff4">
    <w:name w:val="正文图标题"/>
    <w:next w:val="aff8"/>
    <w:rsid w:val="008531FA"/>
    <w:pPr>
      <w:spacing w:beforeLines="50" w:afterLines="50"/>
      <w:jc w:val="center"/>
    </w:pPr>
    <w:rPr>
      <w:rFonts w:ascii="黑体" w:eastAsia="黑体" w:hAnsi="Times New Roman"/>
      <w:sz w:val="21"/>
    </w:rPr>
  </w:style>
  <w:style w:type="paragraph" w:customStyle="1" w:styleId="affffff5">
    <w:name w:val="终结线"/>
    <w:basedOn w:val="aff4"/>
    <w:rsid w:val="008531FA"/>
    <w:pPr>
      <w:framePr w:hSpace="181" w:vSpace="181" w:wrap="around" w:vAnchor="text" w:hAnchor="margin" w:xAlign="center" w:y="285"/>
    </w:pPr>
  </w:style>
  <w:style w:type="paragraph" w:customStyle="1" w:styleId="affffff6">
    <w:name w:val="其他发布日期"/>
    <w:basedOn w:val="afff9"/>
    <w:rsid w:val="008531FA"/>
    <w:pPr>
      <w:framePr w:wrap="around" w:vAnchor="page" w:hAnchor="text" w:x="1419"/>
    </w:pPr>
  </w:style>
  <w:style w:type="paragraph" w:customStyle="1" w:styleId="affffff7">
    <w:name w:val="其他实施日期"/>
    <w:basedOn w:val="afffff2"/>
    <w:rsid w:val="008531FA"/>
    <w:pPr>
      <w:framePr w:wrap="around"/>
    </w:pPr>
  </w:style>
  <w:style w:type="paragraph" w:customStyle="1" w:styleId="22">
    <w:name w:val="封面标准名称2"/>
    <w:basedOn w:val="afffb"/>
    <w:rsid w:val="008531FA"/>
    <w:pPr>
      <w:framePr w:wrap="around" w:y="4469"/>
      <w:spacing w:beforeLines="630"/>
    </w:pPr>
  </w:style>
  <w:style w:type="paragraph" w:customStyle="1" w:styleId="23">
    <w:name w:val="封面标准英文名称2"/>
    <w:basedOn w:val="afffc"/>
    <w:rsid w:val="008531FA"/>
    <w:pPr>
      <w:framePr w:wrap="around" w:y="4469"/>
    </w:pPr>
  </w:style>
  <w:style w:type="paragraph" w:customStyle="1" w:styleId="24">
    <w:name w:val="封面一致性程度标识2"/>
    <w:basedOn w:val="afffd"/>
    <w:rsid w:val="008531FA"/>
    <w:pPr>
      <w:framePr w:wrap="around" w:y="4469"/>
    </w:pPr>
  </w:style>
  <w:style w:type="paragraph" w:customStyle="1" w:styleId="25">
    <w:name w:val="封面标准文稿类别2"/>
    <w:basedOn w:val="afffe"/>
    <w:rsid w:val="008531FA"/>
    <w:pPr>
      <w:framePr w:wrap="around" w:y="4469"/>
    </w:pPr>
  </w:style>
  <w:style w:type="paragraph" w:customStyle="1" w:styleId="26">
    <w:name w:val="封面标准文稿编辑信息2"/>
    <w:basedOn w:val="affff"/>
    <w:rsid w:val="008531FA"/>
    <w:pPr>
      <w:framePr w:wrap="around" w:y="4469"/>
    </w:pPr>
  </w:style>
  <w:style w:type="paragraph" w:customStyle="1" w:styleId="CharCharCharCharChar1CharCharChar">
    <w:name w:val="Char Char Char Char Char1 Char Char Char"/>
    <w:basedOn w:val="aff4"/>
    <w:autoRedefine/>
    <w:rsid w:val="008531FA"/>
    <w:pPr>
      <w:keepNext/>
      <w:autoSpaceDE w:val="0"/>
      <w:autoSpaceDN w:val="0"/>
      <w:adjustRightInd w:val="0"/>
      <w:snapToGrid w:val="0"/>
      <w:spacing w:line="300" w:lineRule="auto"/>
      <w:jc w:val="left"/>
    </w:pPr>
    <w:rPr>
      <w:rFonts w:eastAsia="黑体"/>
      <w:kern w:val="0"/>
      <w:szCs w:val="21"/>
    </w:rPr>
  </w:style>
  <w:style w:type="paragraph" w:styleId="13">
    <w:name w:val="toc 1"/>
    <w:basedOn w:val="aff4"/>
    <w:next w:val="aff4"/>
    <w:autoRedefine/>
    <w:uiPriority w:val="39"/>
    <w:qFormat/>
    <w:rsid w:val="008531FA"/>
    <w:pPr>
      <w:spacing w:before="360"/>
      <w:jc w:val="left"/>
    </w:pPr>
    <w:rPr>
      <w:rFonts w:ascii="Cambria" w:hAnsi="Cambria"/>
      <w:b/>
      <w:bCs/>
      <w:caps/>
      <w:sz w:val="24"/>
    </w:rPr>
  </w:style>
  <w:style w:type="paragraph" w:styleId="27">
    <w:name w:val="toc 2"/>
    <w:basedOn w:val="aff4"/>
    <w:next w:val="aff4"/>
    <w:autoRedefine/>
    <w:uiPriority w:val="39"/>
    <w:qFormat/>
    <w:rsid w:val="008531FA"/>
    <w:pPr>
      <w:spacing w:before="240"/>
      <w:jc w:val="left"/>
    </w:pPr>
    <w:rPr>
      <w:rFonts w:ascii="Calibri" w:hAnsi="Calibri"/>
      <w:b/>
      <w:bCs/>
      <w:sz w:val="20"/>
      <w:szCs w:val="20"/>
    </w:rPr>
  </w:style>
  <w:style w:type="character" w:styleId="HTML">
    <w:name w:val="HTML Code"/>
    <w:aliases w:val="HTML 编码"/>
    <w:rsid w:val="008531FA"/>
    <w:rPr>
      <w:rFonts w:ascii="Courier New" w:eastAsia="黑体" w:hAnsi="Courier New"/>
      <w:sz w:val="20"/>
      <w:szCs w:val="20"/>
      <w:lang w:val="en-US" w:eastAsia="zh-CN" w:bidi="ar-SA"/>
    </w:rPr>
  </w:style>
  <w:style w:type="character" w:styleId="HTML0">
    <w:name w:val="HTML Variable"/>
    <w:rsid w:val="008531FA"/>
    <w:rPr>
      <w:rFonts w:eastAsia="黑体"/>
      <w:i/>
      <w:iCs/>
      <w:sz w:val="21"/>
      <w:szCs w:val="21"/>
      <w:lang w:val="en-US" w:eastAsia="zh-CN" w:bidi="ar-SA"/>
    </w:rPr>
  </w:style>
  <w:style w:type="character" w:styleId="HTML1">
    <w:name w:val="HTML Typewriter"/>
    <w:rsid w:val="008531FA"/>
    <w:rPr>
      <w:rFonts w:ascii="Courier New" w:eastAsia="黑体" w:hAnsi="Courier New"/>
      <w:sz w:val="20"/>
      <w:szCs w:val="20"/>
      <w:lang w:val="en-US" w:eastAsia="zh-CN" w:bidi="ar-SA"/>
    </w:rPr>
  </w:style>
  <w:style w:type="paragraph" w:styleId="HTML2">
    <w:name w:val="HTML Address"/>
    <w:basedOn w:val="aff4"/>
    <w:link w:val="HTMLChar"/>
    <w:rsid w:val="008531FA"/>
    <w:rPr>
      <w:i/>
      <w:iCs/>
      <w:szCs w:val="20"/>
    </w:rPr>
  </w:style>
  <w:style w:type="character" w:customStyle="1" w:styleId="HTMLChar">
    <w:name w:val="HTML 地址 Char"/>
    <w:link w:val="HTML2"/>
    <w:rsid w:val="008531FA"/>
    <w:rPr>
      <w:rFonts w:ascii="Times New Roman" w:eastAsia="宋体" w:hAnsi="Times New Roman" w:cs="Times New Roman"/>
      <w:i/>
      <w:iCs/>
      <w:szCs w:val="20"/>
    </w:rPr>
  </w:style>
  <w:style w:type="character" w:styleId="HTML3">
    <w:name w:val="HTML Definition"/>
    <w:rsid w:val="008531FA"/>
    <w:rPr>
      <w:rFonts w:eastAsia="黑体"/>
      <w:i/>
      <w:iCs/>
      <w:sz w:val="21"/>
      <w:szCs w:val="21"/>
      <w:lang w:val="en-US" w:eastAsia="zh-CN" w:bidi="ar-SA"/>
    </w:rPr>
  </w:style>
  <w:style w:type="character" w:styleId="HTML4">
    <w:name w:val="HTML Keyboard"/>
    <w:rsid w:val="008531FA"/>
    <w:rPr>
      <w:rFonts w:ascii="Courier New" w:eastAsia="黑体" w:hAnsi="Courier New"/>
      <w:sz w:val="20"/>
      <w:szCs w:val="20"/>
      <w:lang w:val="en-US" w:eastAsia="zh-CN" w:bidi="ar-SA"/>
    </w:rPr>
  </w:style>
  <w:style w:type="character" w:styleId="HTML5">
    <w:name w:val="HTML Acronym"/>
    <w:rsid w:val="008531FA"/>
    <w:rPr>
      <w:rFonts w:eastAsia="黑体"/>
      <w:sz w:val="21"/>
      <w:szCs w:val="21"/>
      <w:lang w:val="en-US" w:eastAsia="zh-CN" w:bidi="ar-SA"/>
    </w:rPr>
  </w:style>
  <w:style w:type="character" w:styleId="HTML6">
    <w:name w:val="HTML Sample"/>
    <w:rsid w:val="008531FA"/>
    <w:rPr>
      <w:rFonts w:ascii="Courier New" w:eastAsia="黑体" w:hAnsi="Courier New"/>
      <w:sz w:val="21"/>
      <w:szCs w:val="21"/>
      <w:lang w:val="en-US" w:eastAsia="zh-CN" w:bidi="ar-SA"/>
    </w:rPr>
  </w:style>
  <w:style w:type="paragraph" w:styleId="HTML7">
    <w:name w:val="HTML Preformatted"/>
    <w:aliases w:val="HTML 预先格式化"/>
    <w:basedOn w:val="aff4"/>
    <w:link w:val="HTMLChar0"/>
    <w:rsid w:val="008531FA"/>
    <w:rPr>
      <w:rFonts w:ascii="Courier New" w:hAnsi="Courier New" w:cs="Courier New"/>
      <w:sz w:val="20"/>
      <w:szCs w:val="20"/>
    </w:rPr>
  </w:style>
  <w:style w:type="character" w:customStyle="1" w:styleId="HTMLChar0">
    <w:name w:val="HTML 预设格式 Char"/>
    <w:aliases w:val="HTML 预先格式化 Char"/>
    <w:link w:val="HTML7"/>
    <w:uiPriority w:val="99"/>
    <w:rsid w:val="008531FA"/>
    <w:rPr>
      <w:rFonts w:ascii="Courier New" w:eastAsia="宋体" w:hAnsi="Courier New" w:cs="Courier New"/>
      <w:sz w:val="20"/>
      <w:szCs w:val="20"/>
    </w:rPr>
  </w:style>
  <w:style w:type="character" w:styleId="HTML8">
    <w:name w:val="HTML Cite"/>
    <w:aliases w:val="HTML 站点"/>
    <w:rsid w:val="008531FA"/>
    <w:rPr>
      <w:rFonts w:eastAsia="黑体"/>
      <w:i/>
      <w:iCs/>
      <w:sz w:val="21"/>
      <w:szCs w:val="21"/>
      <w:lang w:val="en-US" w:eastAsia="zh-CN" w:bidi="ar-SA"/>
    </w:rPr>
  </w:style>
  <w:style w:type="paragraph" w:styleId="affffff8">
    <w:name w:val="Title"/>
    <w:basedOn w:val="aff4"/>
    <w:link w:val="Char9"/>
    <w:qFormat/>
    <w:rsid w:val="008531FA"/>
    <w:pPr>
      <w:spacing w:before="240" w:after="60"/>
      <w:jc w:val="center"/>
      <w:outlineLvl w:val="0"/>
    </w:pPr>
    <w:rPr>
      <w:rFonts w:ascii="Arial" w:hAnsi="Arial" w:cs="Arial"/>
      <w:b/>
      <w:bCs/>
      <w:sz w:val="32"/>
      <w:szCs w:val="32"/>
    </w:rPr>
  </w:style>
  <w:style w:type="character" w:customStyle="1" w:styleId="Char9">
    <w:name w:val="标题 Char"/>
    <w:link w:val="affffff8"/>
    <w:rsid w:val="008531FA"/>
    <w:rPr>
      <w:rFonts w:ascii="Arial" w:eastAsia="宋体" w:hAnsi="Arial" w:cs="Arial"/>
      <w:b/>
      <w:bCs/>
      <w:sz w:val="32"/>
      <w:szCs w:val="32"/>
    </w:rPr>
  </w:style>
  <w:style w:type="paragraph" w:customStyle="1" w:styleId="affffff9">
    <w:name w:val="二级无标题条"/>
    <w:basedOn w:val="aff4"/>
    <w:rsid w:val="008531FA"/>
    <w:rPr>
      <w:szCs w:val="20"/>
    </w:rPr>
  </w:style>
  <w:style w:type="character" w:customStyle="1" w:styleId="EmailStyle172">
    <w:name w:val="EmailStyle172"/>
    <w:rsid w:val="008531FA"/>
    <w:rPr>
      <w:rFonts w:ascii="Arial" w:eastAsia="宋体" w:hAnsi="Arial" w:cs="Arial"/>
      <w:color w:val="auto"/>
      <w:sz w:val="20"/>
      <w:szCs w:val="21"/>
      <w:lang w:val="en-US" w:eastAsia="zh-CN" w:bidi="ar-SA"/>
    </w:rPr>
  </w:style>
  <w:style w:type="character" w:customStyle="1" w:styleId="EmailStyle173">
    <w:name w:val="EmailStyle173"/>
    <w:rsid w:val="008531FA"/>
    <w:rPr>
      <w:rFonts w:ascii="Arial" w:eastAsia="宋体" w:hAnsi="Arial" w:cs="Arial"/>
      <w:color w:val="auto"/>
      <w:sz w:val="20"/>
      <w:szCs w:val="21"/>
      <w:lang w:val="en-US" w:eastAsia="zh-CN" w:bidi="ar-SA"/>
    </w:rPr>
  </w:style>
  <w:style w:type="paragraph" w:customStyle="1" w:styleId="affffffa">
    <w:name w:val="列项——"/>
    <w:rsid w:val="008531FA"/>
    <w:pPr>
      <w:widowControl w:val="0"/>
      <w:tabs>
        <w:tab w:val="num" w:pos="854"/>
      </w:tabs>
      <w:ind w:leftChars="200" w:left="840" w:hangingChars="200" w:hanging="420"/>
      <w:jc w:val="both"/>
    </w:pPr>
    <w:rPr>
      <w:rFonts w:ascii="宋体" w:hAnsi="Times New Roman"/>
      <w:sz w:val="21"/>
    </w:rPr>
  </w:style>
  <w:style w:type="paragraph" w:customStyle="1" w:styleId="affffffb">
    <w:name w:val="列项·"/>
    <w:rsid w:val="008531FA"/>
    <w:pPr>
      <w:tabs>
        <w:tab w:val="left" w:pos="840"/>
      </w:tabs>
      <w:ind w:leftChars="200" w:left="840" w:hangingChars="200" w:hanging="420"/>
      <w:jc w:val="both"/>
    </w:pPr>
    <w:rPr>
      <w:rFonts w:ascii="宋体" w:hAnsi="Times New Roman"/>
      <w:sz w:val="21"/>
    </w:rPr>
  </w:style>
  <w:style w:type="paragraph" w:customStyle="1" w:styleId="affffffc">
    <w:name w:val="三级无标题条"/>
    <w:basedOn w:val="aff4"/>
    <w:rsid w:val="008531FA"/>
    <w:rPr>
      <w:szCs w:val="20"/>
    </w:rPr>
  </w:style>
  <w:style w:type="paragraph" w:customStyle="1" w:styleId="affffffd">
    <w:name w:val="四级无标题条"/>
    <w:basedOn w:val="aff4"/>
    <w:rsid w:val="008531FA"/>
    <w:rPr>
      <w:szCs w:val="20"/>
    </w:rPr>
  </w:style>
  <w:style w:type="paragraph" w:customStyle="1" w:styleId="affffffe">
    <w:name w:val="图表脚注"/>
    <w:next w:val="aff8"/>
    <w:rsid w:val="008531FA"/>
    <w:pPr>
      <w:ind w:leftChars="200" w:left="300" w:hangingChars="100" w:hanging="100"/>
      <w:jc w:val="both"/>
    </w:pPr>
    <w:rPr>
      <w:rFonts w:ascii="宋体" w:hAnsi="Times New Roman"/>
      <w:sz w:val="18"/>
    </w:rPr>
  </w:style>
  <w:style w:type="paragraph" w:customStyle="1" w:styleId="afffffff">
    <w:name w:val="无标题条"/>
    <w:next w:val="aff8"/>
    <w:rsid w:val="008531FA"/>
    <w:pPr>
      <w:jc w:val="both"/>
    </w:pPr>
    <w:rPr>
      <w:rFonts w:ascii="Times New Roman" w:hAnsi="Times New Roman"/>
      <w:sz w:val="21"/>
    </w:rPr>
  </w:style>
  <w:style w:type="paragraph" w:customStyle="1" w:styleId="afffffff0">
    <w:name w:val="五级无标题条"/>
    <w:basedOn w:val="aff4"/>
    <w:rsid w:val="008531FA"/>
    <w:rPr>
      <w:szCs w:val="20"/>
    </w:rPr>
  </w:style>
  <w:style w:type="paragraph" w:customStyle="1" w:styleId="afffffff1">
    <w:name w:val="一级无标题条"/>
    <w:basedOn w:val="aff4"/>
    <w:rsid w:val="008531FA"/>
    <w:rPr>
      <w:szCs w:val="20"/>
    </w:rPr>
  </w:style>
  <w:style w:type="paragraph" w:customStyle="1" w:styleId="Figure">
    <w:name w:val="Figure"/>
    <w:basedOn w:val="aff4"/>
    <w:next w:val="aff4"/>
    <w:autoRedefine/>
    <w:rsid w:val="008531FA"/>
    <w:pPr>
      <w:tabs>
        <w:tab w:val="num" w:pos="425"/>
        <w:tab w:val="left" w:pos="794"/>
        <w:tab w:val="left" w:pos="1191"/>
        <w:tab w:val="left" w:pos="1588"/>
        <w:tab w:val="left" w:pos="1985"/>
      </w:tabs>
      <w:autoSpaceDE w:val="0"/>
      <w:autoSpaceDN w:val="0"/>
      <w:adjustRightInd w:val="0"/>
      <w:spacing w:before="240" w:after="480"/>
      <w:ind w:left="425" w:hanging="425"/>
      <w:jc w:val="center"/>
      <w:textAlignment w:val="baseline"/>
    </w:pPr>
    <w:rPr>
      <w:kern w:val="0"/>
      <w:szCs w:val="20"/>
    </w:rPr>
  </w:style>
  <w:style w:type="paragraph" w:customStyle="1" w:styleId="afffffff2">
    <w:name w:val="图形文字"/>
    <w:basedOn w:val="aff4"/>
    <w:autoRedefine/>
    <w:rsid w:val="008531FA"/>
    <w:pPr>
      <w:adjustRightInd w:val="0"/>
      <w:spacing w:line="320" w:lineRule="atLeast"/>
      <w:jc w:val="center"/>
      <w:textAlignment w:val="baseline"/>
    </w:pPr>
    <w:rPr>
      <w:rFonts w:ascii="TimesNewRomanPSMT" w:hAnsi="TimesNewRomanPSMT"/>
      <w:kern w:val="0"/>
      <w:szCs w:val="20"/>
    </w:rPr>
  </w:style>
  <w:style w:type="paragraph" w:customStyle="1" w:styleId="42">
    <w:name w:val="样式 4"/>
    <w:basedOn w:val="4"/>
    <w:rsid w:val="008531FA"/>
    <w:pPr>
      <w:adjustRightInd w:val="0"/>
      <w:spacing w:line="376" w:lineRule="atLeast"/>
      <w:jc w:val="left"/>
      <w:textAlignment w:val="baseline"/>
      <w:outlineLvl w:val="9"/>
    </w:pPr>
    <w:rPr>
      <w:rFonts w:eastAsia="宋体"/>
      <w:b w:val="0"/>
      <w:kern w:val="0"/>
      <w:sz w:val="24"/>
    </w:rPr>
  </w:style>
  <w:style w:type="paragraph" w:customStyle="1" w:styleId="afffffff3">
    <w:name w:val="列项细分"/>
    <w:basedOn w:val="aff4"/>
    <w:rsid w:val="008531FA"/>
    <w:pPr>
      <w:tabs>
        <w:tab w:val="decimal" w:pos="1161"/>
        <w:tab w:val="num" w:pos="1196"/>
      </w:tabs>
      <w:adjustRightInd w:val="0"/>
      <w:spacing w:line="360" w:lineRule="atLeast"/>
      <w:ind w:left="1140" w:hanging="301"/>
      <w:textAlignment w:val="baseline"/>
    </w:pPr>
    <w:rPr>
      <w:rFonts w:ascii="宋体"/>
      <w:kern w:val="0"/>
      <w:szCs w:val="20"/>
    </w:rPr>
  </w:style>
  <w:style w:type="paragraph" w:customStyle="1" w:styleId="afffffff4">
    <w:name w:val="列项"/>
    <w:basedOn w:val="aff4"/>
    <w:rsid w:val="008531FA"/>
    <w:pPr>
      <w:tabs>
        <w:tab w:val="num" w:pos="709"/>
      </w:tabs>
      <w:adjustRightInd w:val="0"/>
      <w:spacing w:line="360" w:lineRule="atLeast"/>
      <w:ind w:firstLine="420"/>
      <w:textAlignment w:val="baseline"/>
    </w:pPr>
    <w:rPr>
      <w:kern w:val="0"/>
      <w:szCs w:val="20"/>
    </w:rPr>
  </w:style>
  <w:style w:type="paragraph" w:customStyle="1" w:styleId="TableTitle">
    <w:name w:val="Table_Title"/>
    <w:basedOn w:val="aff4"/>
    <w:next w:val="aff4"/>
    <w:rsid w:val="008531FA"/>
    <w:pPr>
      <w:keepNext/>
      <w:tabs>
        <w:tab w:val="num" w:pos="425"/>
      </w:tabs>
      <w:autoSpaceDE w:val="0"/>
      <w:autoSpaceDN w:val="0"/>
      <w:adjustRightInd w:val="0"/>
      <w:spacing w:after="57"/>
      <w:ind w:left="425" w:hanging="425"/>
      <w:jc w:val="center"/>
      <w:textAlignment w:val="baseline"/>
    </w:pPr>
    <w:rPr>
      <w:kern w:val="0"/>
      <w:szCs w:val="20"/>
    </w:rPr>
  </w:style>
  <w:style w:type="paragraph" w:customStyle="1" w:styleId="14">
    <w:name w:val="附录标题1"/>
    <w:basedOn w:val="aff4"/>
    <w:next w:val="aff4"/>
    <w:autoRedefine/>
    <w:rsid w:val="008531FA"/>
    <w:pPr>
      <w:adjustRightInd w:val="0"/>
      <w:spacing w:line="360" w:lineRule="atLeast"/>
      <w:ind w:left="432" w:hanging="432"/>
      <w:jc w:val="center"/>
      <w:textAlignment w:val="baseline"/>
    </w:pPr>
    <w:rPr>
      <w:b/>
      <w:kern w:val="0"/>
      <w:szCs w:val="20"/>
    </w:rPr>
  </w:style>
  <w:style w:type="paragraph" w:customStyle="1" w:styleId="28">
    <w:name w:val="附录标题2"/>
    <w:basedOn w:val="aff4"/>
    <w:next w:val="aff4"/>
    <w:autoRedefine/>
    <w:rsid w:val="008531FA"/>
    <w:pPr>
      <w:adjustRightInd w:val="0"/>
      <w:spacing w:line="360" w:lineRule="atLeast"/>
      <w:textAlignment w:val="baseline"/>
    </w:pPr>
    <w:rPr>
      <w:b/>
      <w:kern w:val="0"/>
      <w:szCs w:val="20"/>
    </w:rPr>
  </w:style>
  <w:style w:type="paragraph" w:customStyle="1" w:styleId="32">
    <w:name w:val="附录标题3"/>
    <w:basedOn w:val="aff4"/>
    <w:next w:val="aff4"/>
    <w:autoRedefine/>
    <w:rsid w:val="008531FA"/>
    <w:pPr>
      <w:adjustRightInd w:val="0"/>
      <w:spacing w:line="360" w:lineRule="atLeast"/>
      <w:ind w:left="720" w:hanging="720"/>
      <w:textAlignment w:val="baseline"/>
    </w:pPr>
    <w:rPr>
      <w:b/>
      <w:kern w:val="0"/>
      <w:szCs w:val="20"/>
    </w:rPr>
  </w:style>
  <w:style w:type="paragraph" w:customStyle="1" w:styleId="43">
    <w:name w:val="附录标题4"/>
    <w:basedOn w:val="aff4"/>
    <w:next w:val="aff4"/>
    <w:rsid w:val="008531FA"/>
    <w:pPr>
      <w:adjustRightInd w:val="0"/>
      <w:spacing w:line="360" w:lineRule="atLeast"/>
      <w:ind w:left="864" w:hanging="864"/>
      <w:textAlignment w:val="baseline"/>
    </w:pPr>
    <w:rPr>
      <w:kern w:val="0"/>
      <w:szCs w:val="20"/>
    </w:rPr>
  </w:style>
  <w:style w:type="paragraph" w:customStyle="1" w:styleId="52">
    <w:name w:val="附录标题5"/>
    <w:basedOn w:val="aff4"/>
    <w:next w:val="aff4"/>
    <w:autoRedefine/>
    <w:rsid w:val="008531FA"/>
    <w:pPr>
      <w:tabs>
        <w:tab w:val="num" w:pos="1008"/>
      </w:tabs>
      <w:adjustRightInd w:val="0"/>
      <w:spacing w:line="360" w:lineRule="atLeast"/>
      <w:ind w:left="1008" w:hanging="1008"/>
      <w:textAlignment w:val="baseline"/>
    </w:pPr>
    <w:rPr>
      <w:kern w:val="0"/>
      <w:szCs w:val="20"/>
    </w:rPr>
  </w:style>
  <w:style w:type="paragraph" w:customStyle="1" w:styleId="FIGURETEXT">
    <w:name w:val="FIGURE_TEXT"/>
    <w:autoRedefine/>
    <w:rsid w:val="008531FA"/>
    <w:pPr>
      <w:tabs>
        <w:tab w:val="left" w:pos="3960"/>
      </w:tabs>
      <w:jc w:val="center"/>
    </w:pPr>
    <w:rPr>
      <w:rFonts w:ascii="Times New Roman" w:hAnsi="Times New Roman"/>
    </w:rPr>
  </w:style>
  <w:style w:type="paragraph" w:customStyle="1" w:styleId="afffffff5">
    <w:name w:val="È±Ê¡ÎÄ±¾"/>
    <w:basedOn w:val="aff4"/>
    <w:rsid w:val="008531FA"/>
    <w:pPr>
      <w:widowControl/>
      <w:overflowPunct w:val="0"/>
      <w:autoSpaceDE w:val="0"/>
      <w:autoSpaceDN w:val="0"/>
      <w:adjustRightInd w:val="0"/>
      <w:jc w:val="left"/>
      <w:textAlignment w:val="baseline"/>
    </w:pPr>
    <w:rPr>
      <w:noProof/>
      <w:kern w:val="0"/>
      <w:sz w:val="24"/>
      <w:szCs w:val="20"/>
    </w:rPr>
  </w:style>
  <w:style w:type="paragraph" w:customStyle="1" w:styleId="afffffff6">
    <w:name w:val="È±?"/>
    <w:rsid w:val="008531FA"/>
    <w:pPr>
      <w:overflowPunct w:val="0"/>
      <w:autoSpaceDE w:val="0"/>
      <w:autoSpaceDN w:val="0"/>
      <w:adjustRightInd w:val="0"/>
      <w:textAlignment w:val="baseline"/>
    </w:pPr>
    <w:rPr>
      <w:rFonts w:ascii="Times New Roman" w:hAnsi="Times New Roman"/>
      <w:sz w:val="24"/>
    </w:rPr>
  </w:style>
  <w:style w:type="paragraph" w:customStyle="1" w:styleId="TableText">
    <w:name w:val="Table_Text"/>
    <w:basedOn w:val="aff8"/>
    <w:rsid w:val="008531FA"/>
    <w:pPr>
      <w:widowControl w:val="0"/>
      <w:tabs>
        <w:tab w:val="clear" w:pos="4201"/>
        <w:tab w:val="clear" w:pos="9298"/>
      </w:tabs>
      <w:adjustRightInd w:val="0"/>
      <w:ind w:firstLineChars="0" w:firstLine="0"/>
    </w:pPr>
    <w:rPr>
      <w:rFonts w:ascii="Times New Roman"/>
      <w:noProof w:val="0"/>
      <w:color w:val="000000"/>
      <w:kern w:val="2"/>
      <w:szCs w:val="24"/>
    </w:rPr>
  </w:style>
  <w:style w:type="paragraph" w:customStyle="1" w:styleId="a14">
    <w:name w:val="a14"/>
    <w:basedOn w:val="aff4"/>
    <w:rsid w:val="008531FA"/>
    <w:pPr>
      <w:widowControl/>
      <w:spacing w:before="100" w:after="100" w:line="300" w:lineRule="atLeast"/>
      <w:ind w:firstLine="375"/>
      <w:jc w:val="left"/>
    </w:pPr>
    <w:rPr>
      <w:rFonts w:ascii="宋体" w:hAnsi="宋体"/>
      <w:kern w:val="0"/>
      <w:szCs w:val="20"/>
    </w:rPr>
  </w:style>
  <w:style w:type="paragraph" w:customStyle="1" w:styleId="1">
    <w:name w:val="列项 1"/>
    <w:basedOn w:val="affffffb"/>
    <w:rsid w:val="008531FA"/>
    <w:pPr>
      <w:numPr>
        <w:numId w:val="17"/>
      </w:numPr>
      <w:tabs>
        <w:tab w:val="clear" w:pos="840"/>
      </w:tabs>
      <w:snapToGrid w:val="0"/>
      <w:spacing w:line="320" w:lineRule="atLeast"/>
      <w:ind w:leftChars="0" w:left="0" w:firstLineChars="0" w:firstLine="0"/>
    </w:pPr>
    <w:rPr>
      <w:rFonts w:ascii="Times New Roman"/>
    </w:rPr>
  </w:style>
  <w:style w:type="paragraph" w:customStyle="1" w:styleId="afffffff7">
    <w:name w:val="序号"/>
    <w:basedOn w:val="aff4"/>
    <w:rsid w:val="008531FA"/>
    <w:pPr>
      <w:tabs>
        <w:tab w:val="num" w:pos="425"/>
      </w:tabs>
      <w:ind w:left="425" w:hanging="425"/>
    </w:pPr>
    <w:rPr>
      <w:szCs w:val="20"/>
    </w:rPr>
  </w:style>
  <w:style w:type="paragraph" w:customStyle="1" w:styleId="4074">
    <w:name w:val="样式 正文（首行缩进两字）标题4 + 左侧:  0.74 厘米"/>
    <w:basedOn w:val="afffffff8"/>
    <w:rsid w:val="008531FA"/>
    <w:pPr>
      <w:adjustRightInd/>
      <w:spacing w:line="360" w:lineRule="auto"/>
      <w:ind w:firstLineChars="200" w:firstLine="200"/>
      <w:textAlignment w:val="auto"/>
    </w:pPr>
    <w:rPr>
      <w:kern w:val="2"/>
      <w:sz w:val="24"/>
    </w:rPr>
  </w:style>
  <w:style w:type="paragraph" w:styleId="afffffff8">
    <w:name w:val="Normal Indent"/>
    <w:aliases w:val="正文（首行缩进两字）,正文（首行缩进两字）＋行距：1.5倍行距,表正文,正文非缩进,正文不缩进,首行缩进,正文缩进 Char,正文（首行缩进两字） Char,正文（首行缩进两字） Char Char Char Char Char Char Char Char Char Char,正文（首行缩进两字） Char Char Char,正文缩进1,正文（首行缩进两字） Char1,±íÕýÎÄ,ÕýÎÄ·ÇËõ½ø,正文缩进 Char Char Char Char Char,正文-段前3磅,特点"/>
    <w:basedOn w:val="aff4"/>
    <w:link w:val="Char10"/>
    <w:rsid w:val="008531FA"/>
    <w:pPr>
      <w:adjustRightInd w:val="0"/>
      <w:spacing w:line="360" w:lineRule="atLeast"/>
      <w:ind w:firstLine="420"/>
      <w:textAlignment w:val="baseline"/>
    </w:pPr>
    <w:rPr>
      <w:kern w:val="0"/>
      <w:szCs w:val="20"/>
    </w:rPr>
  </w:style>
  <w:style w:type="character" w:customStyle="1" w:styleId="Char10">
    <w:name w:val="正文缩进 Char1"/>
    <w:aliases w:val="正文（首行缩进两字） Char2,正文（首行缩进两字）＋行距：1.5倍行距 Char,表正文 Char,正文非缩进 Char,正文不缩进 Char,首行缩进 Char,正文缩进 Char Char,正文（首行缩进两字） Char Char,正文（首行缩进两字） Char Char Char Char Char Char Char Char Char Char Char,正文（首行缩进两字） Char Char Char Char,正文缩进1 Char,±íÕýÎÄ Char"/>
    <w:link w:val="afffffff8"/>
    <w:rsid w:val="008531FA"/>
    <w:rPr>
      <w:rFonts w:ascii="Times New Roman" w:eastAsia="宋体" w:hAnsi="Times New Roman" w:cs="Times New Roman"/>
      <w:kern w:val="0"/>
      <w:szCs w:val="20"/>
    </w:rPr>
  </w:style>
  <w:style w:type="paragraph" w:customStyle="1" w:styleId="15">
    <w:name w:val="牛样式1"/>
    <w:basedOn w:val="aff4"/>
    <w:rsid w:val="008531FA"/>
    <w:pPr>
      <w:adjustRightInd w:val="0"/>
      <w:spacing w:line="315" w:lineRule="atLeast"/>
      <w:jc w:val="left"/>
      <w:textAlignment w:val="baseline"/>
    </w:pPr>
    <w:rPr>
      <w:rFonts w:ascii="Arial" w:eastAsia="黑体"/>
      <w:kern w:val="0"/>
      <w:szCs w:val="20"/>
      <w:lang w:eastAsia="zh-TW"/>
    </w:rPr>
  </w:style>
  <w:style w:type="paragraph" w:customStyle="1" w:styleId="afffffff9">
    <w:name w:val="缺省文本"/>
    <w:basedOn w:val="aff4"/>
    <w:rsid w:val="008531FA"/>
    <w:pPr>
      <w:autoSpaceDE w:val="0"/>
      <w:autoSpaceDN w:val="0"/>
      <w:adjustRightInd w:val="0"/>
      <w:jc w:val="left"/>
    </w:pPr>
    <w:rPr>
      <w:kern w:val="0"/>
      <w:sz w:val="24"/>
      <w:szCs w:val="20"/>
    </w:rPr>
  </w:style>
  <w:style w:type="paragraph" w:styleId="afffffffa">
    <w:name w:val="Body Text"/>
    <w:aliases w:val="正文文字,bt,Corps de texte Car,Corps de texte Car1 Car,Corps de texte Car Car Car,Corps de texte Car1 Car Car Car,Corps de texte Car Car Car Car Car,Corps de texte Car1 Car Car Car Car Car,Corps de texte Car Car Car Car Car Car Car,bt Car,body indent"/>
    <w:basedOn w:val="aff4"/>
    <w:link w:val="Chara"/>
    <w:rsid w:val="008531FA"/>
    <w:pPr>
      <w:jc w:val="center"/>
    </w:pPr>
    <w:rPr>
      <w:szCs w:val="20"/>
    </w:rPr>
  </w:style>
  <w:style w:type="character" w:customStyle="1" w:styleId="Chara">
    <w:name w:val="正文文本 Char"/>
    <w:aliases w:val="正文文字 Char,bt Char5,Corps de texte Car Char4,Corps de texte Car1 Car Char4,Corps de texte Car Car Car Char4,Corps de texte Car1 Car Car Car Char4,Corps de texte Car Car Car Car Car Char4,Corps de texte Car1 Car Car Car Car Car Char4"/>
    <w:link w:val="afffffffa"/>
    <w:rsid w:val="008531FA"/>
    <w:rPr>
      <w:rFonts w:ascii="Times New Roman" w:eastAsia="宋体" w:hAnsi="Times New Roman" w:cs="Times New Roman"/>
      <w:szCs w:val="20"/>
    </w:rPr>
  </w:style>
  <w:style w:type="character" w:styleId="afffffffb">
    <w:name w:val="annotation reference"/>
    <w:uiPriority w:val="99"/>
    <w:rsid w:val="008531FA"/>
    <w:rPr>
      <w:rFonts w:eastAsia="黑体"/>
      <w:sz w:val="21"/>
      <w:szCs w:val="21"/>
      <w:lang w:val="en-US" w:eastAsia="zh-CN" w:bidi="ar-SA"/>
    </w:rPr>
  </w:style>
  <w:style w:type="paragraph" w:styleId="afffffffc">
    <w:name w:val="annotation text"/>
    <w:basedOn w:val="aff4"/>
    <w:link w:val="Charb"/>
    <w:uiPriority w:val="99"/>
    <w:rsid w:val="008531FA"/>
    <w:pPr>
      <w:jc w:val="left"/>
    </w:pPr>
    <w:rPr>
      <w:kern w:val="0"/>
      <w:szCs w:val="20"/>
    </w:rPr>
  </w:style>
  <w:style w:type="character" w:customStyle="1" w:styleId="Charb">
    <w:name w:val="批注文字 Char"/>
    <w:link w:val="afffffffc"/>
    <w:uiPriority w:val="99"/>
    <w:rsid w:val="008531FA"/>
    <w:rPr>
      <w:rFonts w:ascii="Times New Roman" w:eastAsia="宋体" w:hAnsi="Times New Roman" w:cs="Times New Roman"/>
      <w:kern w:val="0"/>
      <w:szCs w:val="20"/>
    </w:rPr>
  </w:style>
  <w:style w:type="paragraph" w:customStyle="1" w:styleId="TH">
    <w:name w:val="TH"/>
    <w:basedOn w:val="aff4"/>
    <w:link w:val="THChar"/>
    <w:rsid w:val="008531FA"/>
    <w:pPr>
      <w:keepNext/>
      <w:keepLines/>
      <w:widowControl/>
      <w:spacing w:before="60" w:after="180" w:line="300" w:lineRule="auto"/>
      <w:jc w:val="center"/>
      <w:outlineLvl w:val="0"/>
    </w:pPr>
    <w:rPr>
      <w:rFonts w:ascii="Arial" w:hAnsi="Arial"/>
      <w:b/>
      <w:kern w:val="0"/>
      <w:sz w:val="20"/>
      <w:szCs w:val="20"/>
      <w:lang w:val="en-GB"/>
    </w:rPr>
  </w:style>
  <w:style w:type="paragraph" w:customStyle="1" w:styleId="TAH">
    <w:name w:val="TAH"/>
    <w:basedOn w:val="TAC"/>
    <w:link w:val="TAHCar"/>
    <w:qFormat/>
    <w:rsid w:val="008531FA"/>
    <w:rPr>
      <w:b/>
    </w:rPr>
  </w:style>
  <w:style w:type="paragraph" w:customStyle="1" w:styleId="TAC">
    <w:name w:val="TAC"/>
    <w:basedOn w:val="aff4"/>
    <w:link w:val="TACChar"/>
    <w:qFormat/>
    <w:rsid w:val="008531FA"/>
    <w:pPr>
      <w:keepNext/>
      <w:keepLines/>
      <w:widowControl/>
      <w:spacing w:line="300" w:lineRule="auto"/>
      <w:jc w:val="center"/>
      <w:outlineLvl w:val="0"/>
    </w:pPr>
    <w:rPr>
      <w:rFonts w:ascii="Arial" w:hAnsi="Arial"/>
      <w:kern w:val="0"/>
      <w:sz w:val="18"/>
      <w:szCs w:val="20"/>
      <w:lang w:val="en-GB"/>
    </w:rPr>
  </w:style>
  <w:style w:type="paragraph" w:customStyle="1" w:styleId="EQ">
    <w:name w:val="EQ"/>
    <w:basedOn w:val="aff4"/>
    <w:next w:val="aff4"/>
    <w:link w:val="EQChar"/>
    <w:rsid w:val="008531FA"/>
    <w:pPr>
      <w:keepLines/>
      <w:widowControl/>
      <w:tabs>
        <w:tab w:val="center" w:pos="4536"/>
        <w:tab w:val="right" w:pos="9072"/>
      </w:tabs>
      <w:overflowPunct w:val="0"/>
      <w:autoSpaceDE w:val="0"/>
      <w:autoSpaceDN w:val="0"/>
      <w:adjustRightInd w:val="0"/>
      <w:spacing w:after="180"/>
      <w:jc w:val="left"/>
      <w:textAlignment w:val="baseline"/>
    </w:pPr>
    <w:rPr>
      <w:noProof/>
      <w:kern w:val="0"/>
      <w:sz w:val="20"/>
      <w:szCs w:val="20"/>
      <w:lang w:val="en-GB" w:eastAsia="en-US"/>
    </w:rPr>
  </w:style>
  <w:style w:type="character" w:customStyle="1" w:styleId="ZGSM">
    <w:name w:val="ZGSM"/>
    <w:rsid w:val="008531FA"/>
  </w:style>
  <w:style w:type="paragraph" w:customStyle="1" w:styleId="afffffffd">
    <w:name w:val="表格文字"/>
    <w:basedOn w:val="aff4"/>
    <w:rsid w:val="008531FA"/>
    <w:pPr>
      <w:adjustRightInd w:val="0"/>
      <w:spacing w:line="360" w:lineRule="atLeast"/>
      <w:jc w:val="center"/>
      <w:textAlignment w:val="baseline"/>
    </w:pPr>
    <w:rPr>
      <w:rFonts w:ascii="宋体"/>
      <w:kern w:val="0"/>
      <w:sz w:val="28"/>
      <w:szCs w:val="20"/>
    </w:rPr>
  </w:style>
  <w:style w:type="paragraph" w:styleId="afffffffe">
    <w:name w:val="Body Text First Indent"/>
    <w:basedOn w:val="aff4"/>
    <w:link w:val="Charc"/>
    <w:rsid w:val="008531FA"/>
    <w:pPr>
      <w:autoSpaceDE w:val="0"/>
      <w:autoSpaceDN w:val="0"/>
      <w:adjustRightInd w:val="0"/>
      <w:spacing w:line="360" w:lineRule="auto"/>
      <w:ind w:firstLine="425"/>
    </w:pPr>
    <w:rPr>
      <w:kern w:val="0"/>
      <w:szCs w:val="20"/>
    </w:rPr>
  </w:style>
  <w:style w:type="character" w:customStyle="1" w:styleId="Charc">
    <w:name w:val="正文首行缩进 Char"/>
    <w:link w:val="afffffffe"/>
    <w:rsid w:val="008531FA"/>
    <w:rPr>
      <w:rFonts w:ascii="Times New Roman" w:eastAsia="宋体" w:hAnsi="Times New Roman" w:cs="Times New Roman"/>
      <w:kern w:val="0"/>
      <w:szCs w:val="20"/>
    </w:rPr>
  </w:style>
  <w:style w:type="paragraph" w:styleId="affffffff">
    <w:name w:val="Normal (Web)"/>
    <w:aliases w:val="普通 (Web)"/>
    <w:basedOn w:val="aff4"/>
    <w:uiPriority w:val="99"/>
    <w:rsid w:val="008531FA"/>
    <w:pPr>
      <w:widowControl/>
      <w:spacing w:before="100" w:beforeAutospacing="1" w:after="100" w:afterAutospacing="1"/>
      <w:jc w:val="left"/>
    </w:pPr>
    <w:rPr>
      <w:rFonts w:ascii="Arial Unicode MS" w:eastAsia="Arial Unicode MS" w:hAnsi="Arial Unicode MS" w:cs="Arial Unicode MS"/>
      <w:kern w:val="0"/>
      <w:sz w:val="24"/>
      <w:szCs w:val="20"/>
    </w:rPr>
  </w:style>
  <w:style w:type="paragraph" w:styleId="affffffff0">
    <w:name w:val="Salutation"/>
    <w:basedOn w:val="aff4"/>
    <w:next w:val="aff4"/>
    <w:link w:val="Chard"/>
    <w:rsid w:val="008531FA"/>
    <w:rPr>
      <w:szCs w:val="20"/>
    </w:rPr>
  </w:style>
  <w:style w:type="character" w:customStyle="1" w:styleId="Chard">
    <w:name w:val="称呼 Char"/>
    <w:link w:val="affffffff0"/>
    <w:rsid w:val="008531FA"/>
    <w:rPr>
      <w:rFonts w:ascii="Times New Roman" w:eastAsia="宋体" w:hAnsi="Times New Roman" w:cs="Times New Roman"/>
      <w:szCs w:val="20"/>
    </w:rPr>
  </w:style>
  <w:style w:type="paragraph" w:styleId="affffffff1">
    <w:name w:val="E-mail Signature"/>
    <w:basedOn w:val="aff4"/>
    <w:link w:val="Chare"/>
    <w:rsid w:val="008531FA"/>
    <w:rPr>
      <w:szCs w:val="20"/>
    </w:rPr>
  </w:style>
  <w:style w:type="character" w:customStyle="1" w:styleId="Chare">
    <w:name w:val="电子邮件签名 Char"/>
    <w:link w:val="affffffff1"/>
    <w:rsid w:val="008531FA"/>
    <w:rPr>
      <w:rFonts w:ascii="Times New Roman" w:eastAsia="宋体" w:hAnsi="Times New Roman" w:cs="Times New Roman"/>
      <w:szCs w:val="20"/>
    </w:rPr>
  </w:style>
  <w:style w:type="paragraph" w:styleId="affffffff2">
    <w:name w:val="macro"/>
    <w:link w:val="Charf"/>
    <w:rsid w:val="008531F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f">
    <w:name w:val="宏文本 Char"/>
    <w:link w:val="affffffff2"/>
    <w:rsid w:val="008531FA"/>
    <w:rPr>
      <w:rFonts w:ascii="Courier New" w:hAnsi="Courier New" w:cs="Courier New"/>
      <w:kern w:val="2"/>
      <w:sz w:val="24"/>
      <w:szCs w:val="24"/>
      <w:lang w:val="en-US" w:eastAsia="zh-CN" w:bidi="ar-SA"/>
    </w:rPr>
  </w:style>
  <w:style w:type="paragraph" w:styleId="affffffff3">
    <w:name w:val="envelope return"/>
    <w:basedOn w:val="aff4"/>
    <w:rsid w:val="008531FA"/>
    <w:pPr>
      <w:snapToGrid w:val="0"/>
    </w:pPr>
    <w:rPr>
      <w:rFonts w:ascii="Arial" w:hAnsi="Arial" w:cs="Arial"/>
      <w:szCs w:val="20"/>
    </w:rPr>
  </w:style>
  <w:style w:type="paragraph" w:styleId="affffffff4">
    <w:name w:val="Closing"/>
    <w:basedOn w:val="aff4"/>
    <w:link w:val="Charf0"/>
    <w:rsid w:val="008531FA"/>
    <w:pPr>
      <w:ind w:leftChars="2100" w:left="100"/>
    </w:pPr>
    <w:rPr>
      <w:szCs w:val="20"/>
    </w:rPr>
  </w:style>
  <w:style w:type="character" w:customStyle="1" w:styleId="Charf0">
    <w:name w:val="结束语 Char"/>
    <w:link w:val="affffffff4"/>
    <w:rsid w:val="008531FA"/>
    <w:rPr>
      <w:rFonts w:ascii="Times New Roman" w:eastAsia="宋体" w:hAnsi="Times New Roman" w:cs="Times New Roman"/>
      <w:szCs w:val="20"/>
    </w:rPr>
  </w:style>
  <w:style w:type="paragraph" w:styleId="affffffff5">
    <w:name w:val="List"/>
    <w:basedOn w:val="aff4"/>
    <w:link w:val="Charf1"/>
    <w:rsid w:val="008531FA"/>
    <w:pPr>
      <w:ind w:left="200" w:hangingChars="200" w:hanging="200"/>
    </w:pPr>
    <w:rPr>
      <w:szCs w:val="20"/>
    </w:rPr>
  </w:style>
  <w:style w:type="paragraph" w:styleId="29">
    <w:name w:val="List 2"/>
    <w:basedOn w:val="aff4"/>
    <w:link w:val="2Char0"/>
    <w:rsid w:val="008531FA"/>
    <w:pPr>
      <w:ind w:leftChars="200" w:left="100" w:hangingChars="200" w:hanging="200"/>
    </w:pPr>
    <w:rPr>
      <w:szCs w:val="20"/>
    </w:rPr>
  </w:style>
  <w:style w:type="paragraph" w:styleId="33">
    <w:name w:val="List 3"/>
    <w:basedOn w:val="aff4"/>
    <w:rsid w:val="008531FA"/>
    <w:pPr>
      <w:ind w:leftChars="400" w:left="100" w:hangingChars="200" w:hanging="200"/>
    </w:pPr>
    <w:rPr>
      <w:szCs w:val="20"/>
    </w:rPr>
  </w:style>
  <w:style w:type="paragraph" w:styleId="44">
    <w:name w:val="List 4"/>
    <w:basedOn w:val="aff4"/>
    <w:rsid w:val="008531FA"/>
    <w:pPr>
      <w:ind w:leftChars="600" w:left="100" w:hangingChars="200" w:hanging="200"/>
    </w:pPr>
    <w:rPr>
      <w:szCs w:val="20"/>
    </w:rPr>
  </w:style>
  <w:style w:type="paragraph" w:styleId="53">
    <w:name w:val="List 5"/>
    <w:basedOn w:val="aff4"/>
    <w:rsid w:val="008531FA"/>
    <w:pPr>
      <w:ind w:leftChars="800" w:left="100" w:hangingChars="200" w:hanging="200"/>
    </w:pPr>
    <w:rPr>
      <w:szCs w:val="20"/>
    </w:rPr>
  </w:style>
  <w:style w:type="paragraph" w:styleId="affffffff6">
    <w:name w:val="List Number"/>
    <w:basedOn w:val="aff4"/>
    <w:rsid w:val="008531FA"/>
    <w:pPr>
      <w:tabs>
        <w:tab w:val="num" w:pos="360"/>
      </w:tabs>
      <w:ind w:left="360" w:hangingChars="200" w:hanging="360"/>
    </w:pPr>
    <w:rPr>
      <w:szCs w:val="20"/>
    </w:rPr>
  </w:style>
  <w:style w:type="paragraph" w:styleId="2a">
    <w:name w:val="List Number 2"/>
    <w:basedOn w:val="aff4"/>
    <w:rsid w:val="008531FA"/>
    <w:pPr>
      <w:tabs>
        <w:tab w:val="num" w:pos="780"/>
      </w:tabs>
      <w:ind w:left="780" w:hanging="360"/>
    </w:pPr>
    <w:rPr>
      <w:szCs w:val="20"/>
    </w:rPr>
  </w:style>
  <w:style w:type="paragraph" w:styleId="34">
    <w:name w:val="List Number 3"/>
    <w:basedOn w:val="aff4"/>
    <w:rsid w:val="008531FA"/>
    <w:pPr>
      <w:tabs>
        <w:tab w:val="num" w:pos="1200"/>
      </w:tabs>
      <w:ind w:left="1200" w:hanging="360"/>
    </w:pPr>
    <w:rPr>
      <w:szCs w:val="20"/>
    </w:rPr>
  </w:style>
  <w:style w:type="paragraph" w:styleId="45">
    <w:name w:val="List Number 4"/>
    <w:basedOn w:val="aff4"/>
    <w:rsid w:val="008531FA"/>
    <w:pPr>
      <w:tabs>
        <w:tab w:val="num" w:pos="1620"/>
      </w:tabs>
      <w:ind w:left="1620" w:hanging="360"/>
    </w:pPr>
    <w:rPr>
      <w:szCs w:val="20"/>
    </w:rPr>
  </w:style>
  <w:style w:type="paragraph" w:styleId="54">
    <w:name w:val="List Number 5"/>
    <w:basedOn w:val="aff4"/>
    <w:rsid w:val="008531FA"/>
    <w:pPr>
      <w:tabs>
        <w:tab w:val="num" w:pos="2040"/>
      </w:tabs>
      <w:ind w:left="2040" w:hanging="360"/>
    </w:pPr>
    <w:rPr>
      <w:szCs w:val="20"/>
    </w:rPr>
  </w:style>
  <w:style w:type="paragraph" w:styleId="affffffff7">
    <w:name w:val="List Continue"/>
    <w:basedOn w:val="aff4"/>
    <w:rsid w:val="008531FA"/>
    <w:pPr>
      <w:spacing w:after="120"/>
      <w:ind w:leftChars="200" w:left="420"/>
    </w:pPr>
    <w:rPr>
      <w:szCs w:val="20"/>
    </w:rPr>
  </w:style>
  <w:style w:type="paragraph" w:styleId="2b">
    <w:name w:val="List Continue 2"/>
    <w:basedOn w:val="aff4"/>
    <w:rsid w:val="008531FA"/>
    <w:pPr>
      <w:spacing w:after="120"/>
      <w:ind w:leftChars="400" w:left="840"/>
    </w:pPr>
    <w:rPr>
      <w:szCs w:val="20"/>
    </w:rPr>
  </w:style>
  <w:style w:type="paragraph" w:styleId="35">
    <w:name w:val="List Continue 3"/>
    <w:basedOn w:val="aff4"/>
    <w:rsid w:val="008531FA"/>
    <w:pPr>
      <w:spacing w:after="120"/>
      <w:ind w:leftChars="600" w:left="1260"/>
    </w:pPr>
    <w:rPr>
      <w:szCs w:val="20"/>
    </w:rPr>
  </w:style>
  <w:style w:type="paragraph" w:styleId="46">
    <w:name w:val="List Continue 4"/>
    <w:basedOn w:val="aff4"/>
    <w:rsid w:val="008531FA"/>
    <w:pPr>
      <w:spacing w:after="120"/>
      <w:ind w:leftChars="800" w:left="1680"/>
    </w:pPr>
    <w:rPr>
      <w:szCs w:val="20"/>
    </w:rPr>
  </w:style>
  <w:style w:type="paragraph" w:styleId="55">
    <w:name w:val="List Continue 5"/>
    <w:basedOn w:val="aff4"/>
    <w:rsid w:val="008531FA"/>
    <w:pPr>
      <w:spacing w:after="120"/>
      <w:ind w:leftChars="1000" w:left="2100"/>
    </w:pPr>
    <w:rPr>
      <w:szCs w:val="20"/>
    </w:rPr>
  </w:style>
  <w:style w:type="paragraph" w:styleId="affffffff8">
    <w:name w:val="List Bullet"/>
    <w:basedOn w:val="aff4"/>
    <w:link w:val="Charf2"/>
    <w:autoRedefine/>
    <w:rsid w:val="008531FA"/>
    <w:pPr>
      <w:tabs>
        <w:tab w:val="num" w:pos="360"/>
      </w:tabs>
      <w:ind w:left="360" w:hangingChars="200" w:hanging="360"/>
    </w:pPr>
    <w:rPr>
      <w:szCs w:val="20"/>
    </w:rPr>
  </w:style>
  <w:style w:type="paragraph" w:styleId="2c">
    <w:name w:val="List Bullet 2"/>
    <w:basedOn w:val="aff4"/>
    <w:link w:val="2Char1"/>
    <w:autoRedefine/>
    <w:rsid w:val="008531FA"/>
    <w:pPr>
      <w:tabs>
        <w:tab w:val="num" w:pos="780"/>
      </w:tabs>
      <w:ind w:leftChars="200" w:left="780" w:hangingChars="200" w:hanging="360"/>
    </w:pPr>
    <w:rPr>
      <w:szCs w:val="20"/>
    </w:rPr>
  </w:style>
  <w:style w:type="paragraph" w:styleId="36">
    <w:name w:val="List Bullet 3"/>
    <w:basedOn w:val="aff4"/>
    <w:link w:val="3Char0"/>
    <w:autoRedefine/>
    <w:rsid w:val="008531FA"/>
    <w:pPr>
      <w:tabs>
        <w:tab w:val="num" w:pos="1200"/>
      </w:tabs>
      <w:ind w:leftChars="400" w:left="1200" w:hangingChars="200" w:hanging="360"/>
    </w:pPr>
    <w:rPr>
      <w:szCs w:val="20"/>
    </w:rPr>
  </w:style>
  <w:style w:type="paragraph" w:styleId="47">
    <w:name w:val="List Bullet 4"/>
    <w:basedOn w:val="aff4"/>
    <w:autoRedefine/>
    <w:rsid w:val="008531FA"/>
    <w:pPr>
      <w:tabs>
        <w:tab w:val="num" w:pos="1620"/>
      </w:tabs>
      <w:ind w:leftChars="600" w:left="1620" w:hangingChars="200" w:hanging="360"/>
    </w:pPr>
    <w:rPr>
      <w:szCs w:val="20"/>
    </w:rPr>
  </w:style>
  <w:style w:type="paragraph" w:styleId="56">
    <w:name w:val="List Bullet 5"/>
    <w:basedOn w:val="aff4"/>
    <w:autoRedefine/>
    <w:rsid w:val="008531FA"/>
    <w:pPr>
      <w:tabs>
        <w:tab w:val="num" w:pos="2040"/>
      </w:tabs>
      <w:ind w:leftChars="800" w:left="2040" w:hangingChars="200" w:hanging="360"/>
    </w:pPr>
    <w:rPr>
      <w:szCs w:val="20"/>
    </w:rPr>
  </w:style>
  <w:style w:type="paragraph" w:styleId="affffffff9">
    <w:name w:val="Plain Text"/>
    <w:aliases w:val="普通文字"/>
    <w:basedOn w:val="aff4"/>
    <w:link w:val="Charf3"/>
    <w:rsid w:val="008531FA"/>
    <w:rPr>
      <w:rFonts w:ascii="宋体" w:hAnsi="Courier New" w:cs="Courier New"/>
      <w:szCs w:val="21"/>
    </w:rPr>
  </w:style>
  <w:style w:type="character" w:customStyle="1" w:styleId="Charf3">
    <w:name w:val="纯文本 Char"/>
    <w:aliases w:val="普通文字 Char"/>
    <w:link w:val="affffffff9"/>
    <w:rsid w:val="008531FA"/>
    <w:rPr>
      <w:rFonts w:ascii="宋体" w:eastAsia="宋体" w:hAnsi="Courier New" w:cs="Courier New"/>
      <w:szCs w:val="21"/>
    </w:rPr>
  </w:style>
  <w:style w:type="paragraph" w:styleId="affffffffa">
    <w:name w:val="Signature"/>
    <w:basedOn w:val="aff4"/>
    <w:link w:val="Charf4"/>
    <w:rsid w:val="008531FA"/>
    <w:pPr>
      <w:ind w:leftChars="2100" w:left="100"/>
    </w:pPr>
    <w:rPr>
      <w:szCs w:val="20"/>
    </w:rPr>
  </w:style>
  <w:style w:type="character" w:customStyle="1" w:styleId="Charf4">
    <w:name w:val="签名 Char"/>
    <w:link w:val="affffffffa"/>
    <w:rsid w:val="008531FA"/>
    <w:rPr>
      <w:rFonts w:ascii="Times New Roman" w:eastAsia="宋体" w:hAnsi="Times New Roman" w:cs="Times New Roman"/>
      <w:szCs w:val="20"/>
    </w:rPr>
  </w:style>
  <w:style w:type="paragraph" w:styleId="affffffffb">
    <w:name w:val="Date"/>
    <w:basedOn w:val="aff4"/>
    <w:next w:val="aff4"/>
    <w:link w:val="Charf5"/>
    <w:rsid w:val="008531FA"/>
    <w:pPr>
      <w:ind w:leftChars="2500" w:left="100"/>
    </w:pPr>
    <w:rPr>
      <w:szCs w:val="20"/>
    </w:rPr>
  </w:style>
  <w:style w:type="character" w:customStyle="1" w:styleId="Charf5">
    <w:name w:val="日期 Char"/>
    <w:link w:val="affffffffb"/>
    <w:rsid w:val="008531FA"/>
    <w:rPr>
      <w:rFonts w:ascii="Times New Roman" w:eastAsia="宋体" w:hAnsi="Times New Roman" w:cs="Times New Roman"/>
      <w:szCs w:val="20"/>
    </w:rPr>
  </w:style>
  <w:style w:type="paragraph" w:styleId="affffffffc">
    <w:name w:val="Subtitle"/>
    <w:aliases w:val="题目"/>
    <w:basedOn w:val="aff4"/>
    <w:link w:val="Charf6"/>
    <w:qFormat/>
    <w:rsid w:val="008531FA"/>
    <w:pPr>
      <w:spacing w:before="240" w:after="60" w:line="312" w:lineRule="auto"/>
      <w:jc w:val="center"/>
      <w:outlineLvl w:val="1"/>
    </w:pPr>
    <w:rPr>
      <w:rFonts w:ascii="Arial" w:hAnsi="Arial" w:cs="Arial"/>
      <w:b/>
      <w:bCs/>
      <w:kern w:val="28"/>
      <w:sz w:val="32"/>
      <w:szCs w:val="32"/>
    </w:rPr>
  </w:style>
  <w:style w:type="character" w:customStyle="1" w:styleId="Charf6">
    <w:name w:val="副标题 Char"/>
    <w:aliases w:val="题目 Char"/>
    <w:link w:val="affffffffc"/>
    <w:rsid w:val="008531FA"/>
    <w:rPr>
      <w:rFonts w:ascii="Arial" w:eastAsia="宋体" w:hAnsi="Arial" w:cs="Arial"/>
      <w:b/>
      <w:bCs/>
      <w:kern w:val="28"/>
      <w:sz w:val="32"/>
      <w:szCs w:val="32"/>
    </w:rPr>
  </w:style>
  <w:style w:type="paragraph" w:styleId="affffffffd">
    <w:name w:val="table of figures"/>
    <w:basedOn w:val="aff4"/>
    <w:next w:val="aff4"/>
    <w:rsid w:val="008531FA"/>
    <w:pPr>
      <w:ind w:leftChars="200" w:left="840" w:hangingChars="200" w:hanging="420"/>
    </w:pPr>
    <w:rPr>
      <w:szCs w:val="20"/>
    </w:rPr>
  </w:style>
  <w:style w:type="paragraph" w:styleId="affffffffe">
    <w:name w:val="Block Text"/>
    <w:aliases w:val="文字块"/>
    <w:basedOn w:val="aff4"/>
    <w:rsid w:val="008531FA"/>
    <w:pPr>
      <w:spacing w:after="120"/>
      <w:ind w:leftChars="700" w:left="1440" w:rightChars="700" w:right="1440"/>
    </w:pPr>
    <w:rPr>
      <w:szCs w:val="20"/>
    </w:rPr>
  </w:style>
  <w:style w:type="paragraph" w:styleId="afffffffff">
    <w:name w:val="envelope address"/>
    <w:basedOn w:val="aff4"/>
    <w:rsid w:val="008531FA"/>
    <w:pPr>
      <w:framePr w:w="7920" w:h="1980" w:hRule="exact" w:hSpace="180" w:wrap="auto" w:hAnchor="page" w:xAlign="center" w:yAlign="bottom"/>
      <w:snapToGrid w:val="0"/>
      <w:ind w:leftChars="1400" w:left="100"/>
    </w:pPr>
    <w:rPr>
      <w:rFonts w:ascii="Arial" w:hAnsi="Arial" w:cs="Arial"/>
      <w:sz w:val="24"/>
      <w:szCs w:val="20"/>
    </w:rPr>
  </w:style>
  <w:style w:type="paragraph" w:styleId="afffffffff0">
    <w:name w:val="Message Header"/>
    <w:basedOn w:val="aff4"/>
    <w:link w:val="Charf7"/>
    <w:rsid w:val="008531F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0"/>
    </w:rPr>
  </w:style>
  <w:style w:type="character" w:customStyle="1" w:styleId="Charf7">
    <w:name w:val="信息标题 Char"/>
    <w:link w:val="afffffffff0"/>
    <w:rsid w:val="008531FA"/>
    <w:rPr>
      <w:rFonts w:ascii="Arial" w:eastAsia="宋体" w:hAnsi="Arial" w:cs="Arial"/>
      <w:sz w:val="24"/>
      <w:szCs w:val="20"/>
      <w:shd w:val="pct20" w:color="auto" w:fill="auto"/>
    </w:rPr>
  </w:style>
  <w:style w:type="paragraph" w:styleId="afffffffff1">
    <w:name w:val="table of authorities"/>
    <w:basedOn w:val="aff4"/>
    <w:next w:val="aff4"/>
    <w:rsid w:val="008531FA"/>
    <w:pPr>
      <w:ind w:leftChars="200" w:left="420"/>
    </w:pPr>
    <w:rPr>
      <w:szCs w:val="20"/>
    </w:rPr>
  </w:style>
  <w:style w:type="paragraph" w:styleId="afffffffff2">
    <w:name w:val="toa heading"/>
    <w:basedOn w:val="aff4"/>
    <w:next w:val="aff4"/>
    <w:rsid w:val="008531FA"/>
    <w:pPr>
      <w:spacing w:before="120"/>
    </w:pPr>
    <w:rPr>
      <w:rFonts w:ascii="Arial" w:hAnsi="Arial" w:cs="Arial"/>
      <w:sz w:val="24"/>
      <w:szCs w:val="20"/>
    </w:rPr>
  </w:style>
  <w:style w:type="paragraph" w:styleId="afffffffff3">
    <w:name w:val="Body Text Indent"/>
    <w:aliases w:val="正文文字缩进"/>
    <w:basedOn w:val="aff4"/>
    <w:link w:val="Charf8"/>
    <w:rsid w:val="008531FA"/>
    <w:pPr>
      <w:spacing w:after="120"/>
      <w:ind w:leftChars="200" w:left="420"/>
    </w:pPr>
    <w:rPr>
      <w:szCs w:val="20"/>
    </w:rPr>
  </w:style>
  <w:style w:type="character" w:customStyle="1" w:styleId="Charf8">
    <w:name w:val="正文文本缩进 Char"/>
    <w:aliases w:val="正文文字缩进 Char"/>
    <w:link w:val="afffffffff3"/>
    <w:rsid w:val="008531FA"/>
    <w:rPr>
      <w:rFonts w:ascii="Times New Roman" w:eastAsia="宋体" w:hAnsi="Times New Roman" w:cs="Times New Roman"/>
      <w:szCs w:val="20"/>
    </w:rPr>
  </w:style>
  <w:style w:type="paragraph" w:styleId="2d">
    <w:name w:val="Body Text First Indent 2"/>
    <w:basedOn w:val="afffffffff3"/>
    <w:link w:val="2Char2"/>
    <w:rsid w:val="008531FA"/>
    <w:pPr>
      <w:ind w:firstLineChars="200" w:firstLine="210"/>
    </w:pPr>
  </w:style>
  <w:style w:type="character" w:customStyle="1" w:styleId="2Char2">
    <w:name w:val="正文首行缩进 2 Char"/>
    <w:link w:val="2d"/>
    <w:rsid w:val="008531FA"/>
    <w:rPr>
      <w:rFonts w:ascii="Times New Roman" w:eastAsia="宋体" w:hAnsi="Times New Roman" w:cs="Times New Roman"/>
      <w:szCs w:val="20"/>
    </w:rPr>
  </w:style>
  <w:style w:type="paragraph" w:styleId="2e">
    <w:name w:val="Body Text 2"/>
    <w:aliases w:val="正文文字 2"/>
    <w:basedOn w:val="aff4"/>
    <w:link w:val="2Char3"/>
    <w:rsid w:val="008531FA"/>
    <w:pPr>
      <w:spacing w:after="120" w:line="480" w:lineRule="auto"/>
    </w:pPr>
    <w:rPr>
      <w:szCs w:val="20"/>
    </w:rPr>
  </w:style>
  <w:style w:type="character" w:customStyle="1" w:styleId="2Char3">
    <w:name w:val="正文文本 2 Char"/>
    <w:aliases w:val="正文文字 2 Char"/>
    <w:link w:val="2e"/>
    <w:rsid w:val="008531FA"/>
    <w:rPr>
      <w:rFonts w:ascii="Times New Roman" w:eastAsia="宋体" w:hAnsi="Times New Roman" w:cs="Times New Roman"/>
      <w:szCs w:val="20"/>
    </w:rPr>
  </w:style>
  <w:style w:type="paragraph" w:styleId="37">
    <w:name w:val="Body Text 3"/>
    <w:aliases w:val="正文文字 3"/>
    <w:basedOn w:val="aff4"/>
    <w:link w:val="3Char1"/>
    <w:rsid w:val="008531FA"/>
    <w:pPr>
      <w:spacing w:after="120"/>
    </w:pPr>
    <w:rPr>
      <w:sz w:val="16"/>
      <w:szCs w:val="16"/>
    </w:rPr>
  </w:style>
  <w:style w:type="character" w:customStyle="1" w:styleId="3Char1">
    <w:name w:val="正文文本 3 Char"/>
    <w:aliases w:val="正文文字 3 Char"/>
    <w:link w:val="37"/>
    <w:rsid w:val="008531FA"/>
    <w:rPr>
      <w:rFonts w:ascii="Times New Roman" w:eastAsia="宋体" w:hAnsi="Times New Roman" w:cs="Times New Roman"/>
      <w:sz w:val="16"/>
      <w:szCs w:val="16"/>
    </w:rPr>
  </w:style>
  <w:style w:type="paragraph" w:styleId="2f">
    <w:name w:val="Body Text Indent 2"/>
    <w:aliases w:val="正文文字缩进 2"/>
    <w:basedOn w:val="aff4"/>
    <w:link w:val="2Char4"/>
    <w:rsid w:val="008531FA"/>
    <w:pPr>
      <w:spacing w:after="120" w:line="480" w:lineRule="auto"/>
      <w:ind w:leftChars="200" w:left="420"/>
    </w:pPr>
    <w:rPr>
      <w:szCs w:val="20"/>
    </w:rPr>
  </w:style>
  <w:style w:type="character" w:customStyle="1" w:styleId="2Char4">
    <w:name w:val="正文文本缩进 2 Char"/>
    <w:aliases w:val="正文文字缩进 2 Char"/>
    <w:link w:val="2f"/>
    <w:rsid w:val="008531FA"/>
    <w:rPr>
      <w:rFonts w:ascii="Times New Roman" w:eastAsia="宋体" w:hAnsi="Times New Roman" w:cs="Times New Roman"/>
      <w:szCs w:val="20"/>
    </w:rPr>
  </w:style>
  <w:style w:type="paragraph" w:styleId="38">
    <w:name w:val="Body Text Indent 3"/>
    <w:aliases w:val="正文文字缩进 3"/>
    <w:basedOn w:val="aff4"/>
    <w:link w:val="3Char2"/>
    <w:rsid w:val="008531FA"/>
    <w:pPr>
      <w:spacing w:after="120"/>
      <w:ind w:leftChars="200" w:left="420"/>
    </w:pPr>
    <w:rPr>
      <w:sz w:val="16"/>
      <w:szCs w:val="16"/>
    </w:rPr>
  </w:style>
  <w:style w:type="character" w:customStyle="1" w:styleId="3Char2">
    <w:name w:val="正文文本缩进 3 Char"/>
    <w:aliases w:val="正文文字缩进 3 Char"/>
    <w:link w:val="38"/>
    <w:rsid w:val="008531FA"/>
    <w:rPr>
      <w:rFonts w:ascii="Times New Roman" w:eastAsia="宋体" w:hAnsi="Times New Roman" w:cs="Times New Roman"/>
      <w:sz w:val="16"/>
      <w:szCs w:val="16"/>
    </w:rPr>
  </w:style>
  <w:style w:type="paragraph" w:styleId="afffffffff4">
    <w:name w:val="Note Heading"/>
    <w:basedOn w:val="aff4"/>
    <w:next w:val="aff4"/>
    <w:link w:val="Charf9"/>
    <w:rsid w:val="008531FA"/>
    <w:pPr>
      <w:jc w:val="center"/>
    </w:pPr>
    <w:rPr>
      <w:szCs w:val="20"/>
    </w:rPr>
  </w:style>
  <w:style w:type="character" w:customStyle="1" w:styleId="Charf9">
    <w:name w:val="注释标题 Char"/>
    <w:link w:val="afffffffff4"/>
    <w:rsid w:val="008531FA"/>
    <w:rPr>
      <w:rFonts w:ascii="Times New Roman" w:eastAsia="宋体" w:hAnsi="Times New Roman" w:cs="Times New Roman"/>
      <w:szCs w:val="20"/>
    </w:rPr>
  </w:style>
  <w:style w:type="paragraph" w:customStyle="1" w:styleId="TAL">
    <w:name w:val="TAL"/>
    <w:basedOn w:val="aff4"/>
    <w:link w:val="TALChar"/>
    <w:rsid w:val="008531FA"/>
    <w:pPr>
      <w:keepNext/>
      <w:keepLines/>
      <w:widowControl/>
      <w:tabs>
        <w:tab w:val="left" w:pos="0"/>
      </w:tabs>
      <w:spacing w:line="300" w:lineRule="auto"/>
      <w:ind w:firstLine="40"/>
      <w:jc w:val="left"/>
      <w:outlineLvl w:val="0"/>
    </w:pPr>
    <w:rPr>
      <w:rFonts w:ascii="Arial" w:hAnsi="Arial"/>
      <w:kern w:val="0"/>
      <w:sz w:val="18"/>
      <w:szCs w:val="20"/>
      <w:lang w:val="en-GB"/>
    </w:rPr>
  </w:style>
  <w:style w:type="paragraph" w:customStyle="1" w:styleId="afffffffff5">
    <w:name w:val="正文抵头"/>
    <w:basedOn w:val="aff4"/>
    <w:rsid w:val="008531FA"/>
    <w:pPr>
      <w:widowControl/>
      <w:spacing w:after="120"/>
    </w:pPr>
    <w:rPr>
      <w:kern w:val="0"/>
      <w:szCs w:val="20"/>
    </w:rPr>
  </w:style>
  <w:style w:type="paragraph" w:customStyle="1" w:styleId="NF">
    <w:name w:val="NF"/>
    <w:basedOn w:val="aff4"/>
    <w:rsid w:val="008531FA"/>
    <w:pPr>
      <w:keepNext/>
      <w:keepLines/>
      <w:widowControl/>
      <w:overflowPunct w:val="0"/>
      <w:autoSpaceDE w:val="0"/>
      <w:autoSpaceDN w:val="0"/>
      <w:adjustRightInd w:val="0"/>
      <w:ind w:left="1135" w:hanging="851"/>
      <w:jc w:val="left"/>
      <w:textAlignment w:val="baseline"/>
    </w:pPr>
    <w:rPr>
      <w:rFonts w:ascii="Arial" w:hAnsi="Arial"/>
      <w:kern w:val="0"/>
      <w:sz w:val="18"/>
      <w:szCs w:val="20"/>
      <w:lang w:val="en-GB"/>
    </w:rPr>
  </w:style>
  <w:style w:type="paragraph" w:customStyle="1" w:styleId="TF">
    <w:name w:val="TF"/>
    <w:aliases w:val="left"/>
    <w:basedOn w:val="TH"/>
    <w:link w:val="TFChar"/>
    <w:rsid w:val="008531FA"/>
    <w:pPr>
      <w:keepNext w:val="0"/>
      <w:overflowPunct w:val="0"/>
      <w:autoSpaceDE w:val="0"/>
      <w:autoSpaceDN w:val="0"/>
      <w:adjustRightInd w:val="0"/>
      <w:spacing w:before="0" w:after="240" w:line="240" w:lineRule="auto"/>
      <w:ind w:firstLine="425"/>
      <w:textAlignment w:val="baseline"/>
      <w:outlineLvl w:val="9"/>
    </w:pPr>
    <w:rPr>
      <w:noProof/>
      <w:sz w:val="21"/>
    </w:rPr>
  </w:style>
  <w:style w:type="paragraph" w:customStyle="1" w:styleId="ZT">
    <w:name w:val="ZT"/>
    <w:rsid w:val="008531F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afffffffff6">
    <w:name w:val="Balloon Text"/>
    <w:basedOn w:val="aff4"/>
    <w:link w:val="Charfa"/>
    <w:rsid w:val="008531FA"/>
    <w:rPr>
      <w:sz w:val="18"/>
      <w:szCs w:val="18"/>
    </w:rPr>
  </w:style>
  <w:style w:type="character" w:customStyle="1" w:styleId="Charfa">
    <w:name w:val="批注框文本 Char"/>
    <w:link w:val="afffffffff6"/>
    <w:rsid w:val="008531FA"/>
    <w:rPr>
      <w:rFonts w:ascii="Times New Roman" w:eastAsia="宋体" w:hAnsi="Times New Roman" w:cs="Times New Roman"/>
      <w:sz w:val="18"/>
      <w:szCs w:val="18"/>
    </w:rPr>
  </w:style>
  <w:style w:type="paragraph" w:styleId="afffffffff7">
    <w:name w:val="annotation subject"/>
    <w:basedOn w:val="afffffffc"/>
    <w:next w:val="afffffffc"/>
    <w:link w:val="Charfb"/>
    <w:rsid w:val="008531FA"/>
    <w:rPr>
      <w:b/>
      <w:bCs/>
      <w:kern w:val="2"/>
      <w:szCs w:val="24"/>
    </w:rPr>
  </w:style>
  <w:style w:type="character" w:customStyle="1" w:styleId="Charfb">
    <w:name w:val="批注主题 Char"/>
    <w:link w:val="afffffffff7"/>
    <w:rsid w:val="008531FA"/>
    <w:rPr>
      <w:rFonts w:ascii="Times New Roman" w:eastAsia="宋体" w:hAnsi="Times New Roman" w:cs="Times New Roman"/>
      <w:b/>
      <w:bCs/>
      <w:kern w:val="0"/>
      <w:szCs w:val="24"/>
    </w:rPr>
  </w:style>
  <w:style w:type="paragraph" w:customStyle="1" w:styleId="afffffffff8">
    <w:name w:val="首页页脚"/>
    <w:basedOn w:val="affb"/>
    <w:rsid w:val="008531FA"/>
    <w:pPr>
      <w:pBdr>
        <w:top w:val="single" w:sz="4" w:space="1" w:color="auto"/>
      </w:pBdr>
      <w:tabs>
        <w:tab w:val="center" w:pos="4153"/>
        <w:tab w:val="right" w:pos="8306"/>
      </w:tabs>
      <w:ind w:rightChars="0" w:right="0"/>
      <w:jc w:val="both"/>
    </w:pPr>
    <w:rPr>
      <w:rFonts w:ascii="黑体" w:eastAsia="黑体"/>
      <w:b/>
      <w:sz w:val="21"/>
      <w:szCs w:val="20"/>
    </w:rPr>
  </w:style>
  <w:style w:type="paragraph" w:customStyle="1" w:styleId="afffffffff9">
    <w:name w:val="正文页眉"/>
    <w:basedOn w:val="aff3"/>
    <w:autoRedefine/>
    <w:rsid w:val="008531FA"/>
    <w:pPr>
      <w:pBdr>
        <w:bottom w:val="single" w:sz="6" w:space="1" w:color="auto"/>
      </w:pBdr>
      <w:tabs>
        <w:tab w:val="center" w:pos="4153"/>
        <w:tab w:val="right" w:pos="8306"/>
      </w:tabs>
      <w:jc w:val="center"/>
    </w:pPr>
    <w:rPr>
      <w:rFonts w:eastAsia="黑体"/>
      <w:b/>
      <w:sz w:val="21"/>
      <w:szCs w:val="20"/>
    </w:rPr>
  </w:style>
  <w:style w:type="paragraph" w:customStyle="1" w:styleId="16">
    <w:name w:val="注1"/>
    <w:basedOn w:val="aff4"/>
    <w:next w:val="aff4"/>
    <w:rsid w:val="008531FA"/>
    <w:pPr>
      <w:ind w:left="783" w:hanging="363"/>
    </w:pPr>
    <w:rPr>
      <w:sz w:val="18"/>
      <w:szCs w:val="20"/>
    </w:rPr>
  </w:style>
  <w:style w:type="paragraph" w:customStyle="1" w:styleId="2f0">
    <w:name w:val="注2"/>
    <w:basedOn w:val="aff4"/>
    <w:rsid w:val="008531FA"/>
    <w:pPr>
      <w:ind w:left="618" w:hanging="198"/>
    </w:pPr>
    <w:rPr>
      <w:sz w:val="18"/>
      <w:szCs w:val="20"/>
    </w:rPr>
  </w:style>
  <w:style w:type="paragraph" w:customStyle="1" w:styleId="39">
    <w:name w:val="注3"/>
    <w:basedOn w:val="aff4"/>
    <w:rsid w:val="008531FA"/>
    <w:pPr>
      <w:ind w:left="930" w:hanging="510"/>
    </w:pPr>
    <w:rPr>
      <w:sz w:val="18"/>
      <w:szCs w:val="20"/>
    </w:rPr>
  </w:style>
  <w:style w:type="paragraph" w:customStyle="1" w:styleId="B10">
    <w:name w:val="B1"/>
    <w:basedOn w:val="affffffff5"/>
    <w:link w:val="B1Char1"/>
    <w:qFormat/>
    <w:rsid w:val="008531FA"/>
    <w:pPr>
      <w:widowControl/>
      <w:spacing w:after="180"/>
      <w:ind w:left="568" w:firstLineChars="0" w:hanging="284"/>
      <w:jc w:val="left"/>
    </w:pPr>
    <w:rPr>
      <w:kern w:val="0"/>
      <w:sz w:val="20"/>
      <w:lang w:val="en-GB" w:eastAsia="en-US"/>
    </w:rPr>
  </w:style>
  <w:style w:type="character" w:customStyle="1" w:styleId="B1Char1">
    <w:name w:val="B1 Char1"/>
    <w:link w:val="B10"/>
    <w:qFormat/>
    <w:rsid w:val="008531FA"/>
    <w:rPr>
      <w:rFonts w:ascii="Times New Roman" w:eastAsia="宋体" w:hAnsi="Times New Roman" w:cs="Times New Roman"/>
      <w:kern w:val="0"/>
      <w:sz w:val="20"/>
      <w:szCs w:val="20"/>
      <w:lang w:val="en-GB" w:eastAsia="en-US"/>
    </w:rPr>
  </w:style>
  <w:style w:type="paragraph" w:customStyle="1" w:styleId="B20">
    <w:name w:val="B2"/>
    <w:basedOn w:val="29"/>
    <w:rsid w:val="008531FA"/>
    <w:pPr>
      <w:widowControl/>
      <w:spacing w:after="180"/>
      <w:ind w:leftChars="0" w:left="851" w:firstLineChars="0" w:hanging="284"/>
      <w:jc w:val="left"/>
    </w:pPr>
    <w:rPr>
      <w:kern w:val="0"/>
      <w:sz w:val="20"/>
      <w:lang w:val="en-GB" w:eastAsia="en-US"/>
    </w:rPr>
  </w:style>
  <w:style w:type="paragraph" w:customStyle="1" w:styleId="B30">
    <w:name w:val="B3"/>
    <w:basedOn w:val="33"/>
    <w:link w:val="B3Char"/>
    <w:rsid w:val="008531FA"/>
    <w:pPr>
      <w:widowControl/>
      <w:spacing w:after="180"/>
      <w:ind w:leftChars="0" w:left="1135" w:firstLineChars="0" w:hanging="284"/>
      <w:jc w:val="left"/>
    </w:pPr>
    <w:rPr>
      <w:kern w:val="0"/>
      <w:sz w:val="20"/>
      <w:lang w:val="en-GB" w:eastAsia="en-US"/>
    </w:rPr>
  </w:style>
  <w:style w:type="paragraph" w:customStyle="1" w:styleId="EX">
    <w:name w:val="EX"/>
    <w:basedOn w:val="aff4"/>
    <w:link w:val="EXChar"/>
    <w:rsid w:val="008531FA"/>
    <w:pPr>
      <w:keepLines/>
      <w:widowControl/>
      <w:spacing w:after="180"/>
      <w:ind w:left="1702" w:hanging="1418"/>
      <w:jc w:val="left"/>
    </w:pPr>
    <w:rPr>
      <w:kern w:val="0"/>
      <w:sz w:val="20"/>
      <w:szCs w:val="20"/>
      <w:lang w:val="en-GB" w:eastAsia="en-US"/>
    </w:rPr>
  </w:style>
  <w:style w:type="paragraph" w:customStyle="1" w:styleId="EW">
    <w:name w:val="EW"/>
    <w:basedOn w:val="EX"/>
    <w:rsid w:val="008531FA"/>
    <w:pPr>
      <w:spacing w:after="0"/>
    </w:pPr>
  </w:style>
  <w:style w:type="paragraph" w:customStyle="1" w:styleId="NO">
    <w:name w:val="NO"/>
    <w:basedOn w:val="aff4"/>
    <w:link w:val="NOChar"/>
    <w:rsid w:val="008531FA"/>
    <w:pPr>
      <w:keepLines/>
      <w:widowControl/>
      <w:spacing w:after="180"/>
      <w:ind w:left="1135" w:hanging="851"/>
      <w:jc w:val="left"/>
    </w:pPr>
    <w:rPr>
      <w:kern w:val="0"/>
      <w:sz w:val="20"/>
      <w:szCs w:val="20"/>
      <w:lang w:val="en-GB" w:eastAsia="en-US"/>
    </w:rPr>
  </w:style>
  <w:style w:type="paragraph" w:customStyle="1" w:styleId="H6">
    <w:name w:val="H6"/>
    <w:basedOn w:val="5"/>
    <w:next w:val="aff4"/>
    <w:link w:val="H6Char"/>
    <w:rsid w:val="008531FA"/>
    <w:pPr>
      <w:widowControl/>
      <w:spacing w:before="120" w:after="180" w:line="240" w:lineRule="auto"/>
      <w:ind w:left="1985" w:hanging="1985"/>
      <w:jc w:val="left"/>
      <w:outlineLvl w:val="9"/>
    </w:pPr>
    <w:rPr>
      <w:rFonts w:ascii="Arial" w:hAnsi="Arial"/>
      <w:b w:val="0"/>
      <w:bCs w:val="0"/>
      <w:kern w:val="0"/>
      <w:sz w:val="20"/>
      <w:szCs w:val="20"/>
      <w:lang w:val="en-GB" w:eastAsia="en-US"/>
    </w:rPr>
  </w:style>
  <w:style w:type="paragraph" w:customStyle="1" w:styleId="ZD">
    <w:name w:val="ZD"/>
    <w:rsid w:val="008531FA"/>
    <w:pPr>
      <w:framePr w:wrap="notBeside" w:vAnchor="page" w:hAnchor="margin" w:y="15764"/>
      <w:widowControl w:val="0"/>
    </w:pPr>
    <w:rPr>
      <w:rFonts w:ascii="Arial" w:hAnsi="Arial"/>
      <w:noProof/>
      <w:sz w:val="32"/>
      <w:lang w:val="en-GB" w:eastAsia="en-US"/>
    </w:rPr>
  </w:style>
  <w:style w:type="paragraph" w:customStyle="1" w:styleId="TT">
    <w:name w:val="TT"/>
    <w:basedOn w:val="10"/>
    <w:next w:val="aff4"/>
    <w:rsid w:val="008531FA"/>
    <w:pPr>
      <w:widowControl/>
      <w:pBdr>
        <w:top w:val="single" w:sz="12" w:space="3" w:color="auto"/>
      </w:pBdr>
      <w:tabs>
        <w:tab w:val="num" w:pos="422"/>
      </w:tabs>
      <w:snapToGrid w:val="0"/>
      <w:spacing w:before="240" w:after="180" w:line="240" w:lineRule="auto"/>
      <w:ind w:left="1134" w:hanging="1134"/>
      <w:jc w:val="left"/>
      <w:outlineLvl w:val="9"/>
    </w:pPr>
    <w:rPr>
      <w:rFonts w:ascii="Arial" w:hAnsi="Arial"/>
      <w:b w:val="0"/>
      <w:bCs w:val="0"/>
      <w:kern w:val="0"/>
      <w:sz w:val="36"/>
      <w:szCs w:val="20"/>
      <w:lang w:val="en-GB" w:eastAsia="en-US"/>
    </w:rPr>
  </w:style>
  <w:style w:type="paragraph" w:customStyle="1" w:styleId="PL">
    <w:name w:val="PL"/>
    <w:rsid w:val="008531F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8531FA"/>
    <w:pPr>
      <w:tabs>
        <w:tab w:val="clear" w:pos="0"/>
      </w:tabs>
      <w:spacing w:line="240" w:lineRule="auto"/>
      <w:ind w:firstLine="0"/>
      <w:jc w:val="right"/>
      <w:outlineLvl w:val="9"/>
    </w:pPr>
    <w:rPr>
      <w:lang w:eastAsia="en-US"/>
    </w:rPr>
  </w:style>
  <w:style w:type="paragraph" w:customStyle="1" w:styleId="LD">
    <w:name w:val="LD"/>
    <w:rsid w:val="008531FA"/>
    <w:pPr>
      <w:keepNext/>
      <w:keepLines/>
      <w:spacing w:line="180" w:lineRule="exact"/>
    </w:pPr>
    <w:rPr>
      <w:rFonts w:ascii="Courier New" w:hAnsi="Courier New"/>
      <w:noProof/>
      <w:lang w:val="en-GB" w:eastAsia="en-US"/>
    </w:rPr>
  </w:style>
  <w:style w:type="paragraph" w:customStyle="1" w:styleId="FP">
    <w:name w:val="FP"/>
    <w:basedOn w:val="aff4"/>
    <w:rsid w:val="008531FA"/>
    <w:pPr>
      <w:widowControl/>
      <w:jc w:val="left"/>
    </w:pPr>
    <w:rPr>
      <w:kern w:val="0"/>
      <w:sz w:val="20"/>
      <w:szCs w:val="20"/>
      <w:lang w:val="en-GB" w:eastAsia="en-US"/>
    </w:rPr>
  </w:style>
  <w:style w:type="paragraph" w:customStyle="1" w:styleId="NW">
    <w:name w:val="NW"/>
    <w:basedOn w:val="NO"/>
    <w:rsid w:val="008531FA"/>
    <w:pPr>
      <w:spacing w:after="0"/>
    </w:pPr>
  </w:style>
  <w:style w:type="paragraph" w:customStyle="1" w:styleId="EditorsNote">
    <w:name w:val="Editor's Note"/>
    <w:aliases w:val="EN"/>
    <w:basedOn w:val="NO"/>
    <w:rsid w:val="008531FA"/>
    <w:rPr>
      <w:color w:val="FF0000"/>
    </w:rPr>
  </w:style>
  <w:style w:type="paragraph" w:customStyle="1" w:styleId="ZA">
    <w:name w:val="ZA"/>
    <w:rsid w:val="008531F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8531FA"/>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rsid w:val="008531FA"/>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rsid w:val="008531FA"/>
    <w:pPr>
      <w:tabs>
        <w:tab w:val="clear" w:pos="0"/>
      </w:tabs>
      <w:spacing w:line="240" w:lineRule="auto"/>
      <w:ind w:left="851" w:hanging="851"/>
      <w:outlineLvl w:val="9"/>
    </w:pPr>
    <w:rPr>
      <w:lang w:eastAsia="en-US"/>
    </w:rPr>
  </w:style>
  <w:style w:type="paragraph" w:customStyle="1" w:styleId="ZH">
    <w:name w:val="ZH"/>
    <w:rsid w:val="008531FA"/>
    <w:pPr>
      <w:framePr w:wrap="notBeside" w:vAnchor="page" w:hAnchor="margin" w:xAlign="center" w:y="6805"/>
      <w:widowControl w:val="0"/>
    </w:pPr>
    <w:rPr>
      <w:rFonts w:ascii="Arial" w:hAnsi="Arial"/>
      <w:noProof/>
      <w:lang w:val="en-GB" w:eastAsia="en-US"/>
    </w:rPr>
  </w:style>
  <w:style w:type="paragraph" w:customStyle="1" w:styleId="ZG">
    <w:name w:val="ZG"/>
    <w:rsid w:val="008531FA"/>
    <w:pPr>
      <w:framePr w:wrap="notBeside" w:vAnchor="page" w:hAnchor="margin" w:xAlign="right" w:y="6805"/>
      <w:widowControl w:val="0"/>
      <w:jc w:val="right"/>
    </w:pPr>
    <w:rPr>
      <w:rFonts w:ascii="Arial" w:hAnsi="Arial"/>
      <w:noProof/>
      <w:lang w:val="en-GB" w:eastAsia="en-US"/>
    </w:rPr>
  </w:style>
  <w:style w:type="paragraph" w:customStyle="1" w:styleId="B4">
    <w:name w:val="B4"/>
    <w:basedOn w:val="44"/>
    <w:rsid w:val="008531FA"/>
    <w:pPr>
      <w:widowControl/>
      <w:spacing w:after="180"/>
      <w:ind w:leftChars="0" w:left="1418" w:firstLineChars="0" w:hanging="284"/>
      <w:jc w:val="left"/>
    </w:pPr>
    <w:rPr>
      <w:kern w:val="0"/>
      <w:sz w:val="20"/>
      <w:lang w:val="en-GB" w:eastAsia="en-US"/>
    </w:rPr>
  </w:style>
  <w:style w:type="paragraph" w:customStyle="1" w:styleId="B5">
    <w:name w:val="B5"/>
    <w:basedOn w:val="53"/>
    <w:rsid w:val="008531FA"/>
    <w:pPr>
      <w:widowControl/>
      <w:spacing w:after="180"/>
      <w:ind w:leftChars="0" w:left="1702" w:firstLineChars="0" w:hanging="284"/>
      <w:jc w:val="left"/>
    </w:pPr>
    <w:rPr>
      <w:kern w:val="0"/>
      <w:sz w:val="20"/>
      <w:lang w:val="en-GB" w:eastAsia="en-US"/>
    </w:rPr>
  </w:style>
  <w:style w:type="paragraph" w:customStyle="1" w:styleId="ZTD">
    <w:name w:val="ZTD"/>
    <w:basedOn w:val="ZB"/>
    <w:rsid w:val="008531FA"/>
    <w:pPr>
      <w:framePr w:hRule="auto" w:wrap="notBeside" w:y="852"/>
    </w:pPr>
    <w:rPr>
      <w:i w:val="0"/>
      <w:sz w:val="40"/>
    </w:rPr>
  </w:style>
  <w:style w:type="paragraph" w:customStyle="1" w:styleId="ZV">
    <w:name w:val="ZV"/>
    <w:basedOn w:val="ZU"/>
    <w:rsid w:val="008531FA"/>
    <w:pPr>
      <w:framePr w:wrap="notBeside" w:y="16161"/>
    </w:pPr>
  </w:style>
  <w:style w:type="paragraph" w:customStyle="1" w:styleId="INDENT1">
    <w:name w:val="INDENT1"/>
    <w:basedOn w:val="aff4"/>
    <w:rsid w:val="008531FA"/>
    <w:pPr>
      <w:widowControl/>
      <w:spacing w:after="180"/>
      <w:ind w:left="851"/>
      <w:jc w:val="left"/>
    </w:pPr>
    <w:rPr>
      <w:kern w:val="0"/>
      <w:sz w:val="20"/>
      <w:szCs w:val="20"/>
      <w:lang w:val="en-GB" w:eastAsia="en-US"/>
    </w:rPr>
  </w:style>
  <w:style w:type="paragraph" w:customStyle="1" w:styleId="INDENT2">
    <w:name w:val="INDENT2"/>
    <w:basedOn w:val="aff4"/>
    <w:rsid w:val="008531FA"/>
    <w:pPr>
      <w:widowControl/>
      <w:spacing w:after="180"/>
      <w:ind w:left="1135" w:hanging="284"/>
      <w:jc w:val="left"/>
    </w:pPr>
    <w:rPr>
      <w:kern w:val="0"/>
      <w:sz w:val="20"/>
      <w:szCs w:val="20"/>
      <w:lang w:val="en-GB" w:eastAsia="en-US"/>
    </w:rPr>
  </w:style>
  <w:style w:type="paragraph" w:customStyle="1" w:styleId="INDENT3">
    <w:name w:val="INDENT3"/>
    <w:basedOn w:val="aff4"/>
    <w:rsid w:val="008531FA"/>
    <w:pPr>
      <w:widowControl/>
      <w:spacing w:after="180"/>
      <w:ind w:left="1701" w:hanging="567"/>
      <w:jc w:val="left"/>
    </w:pPr>
    <w:rPr>
      <w:kern w:val="0"/>
      <w:sz w:val="20"/>
      <w:szCs w:val="20"/>
      <w:lang w:val="en-GB" w:eastAsia="en-US"/>
    </w:rPr>
  </w:style>
  <w:style w:type="paragraph" w:customStyle="1" w:styleId="FigureTitle">
    <w:name w:val="Figure_Title"/>
    <w:basedOn w:val="aff4"/>
    <w:next w:val="aff4"/>
    <w:rsid w:val="008531FA"/>
    <w:pPr>
      <w:keepLines/>
      <w:widowControl/>
      <w:tabs>
        <w:tab w:val="left" w:pos="794"/>
        <w:tab w:val="left" w:pos="1191"/>
        <w:tab w:val="left" w:pos="1588"/>
        <w:tab w:val="left" w:pos="1985"/>
      </w:tabs>
      <w:spacing w:before="120" w:after="480"/>
      <w:jc w:val="center"/>
    </w:pPr>
    <w:rPr>
      <w:b/>
      <w:kern w:val="0"/>
      <w:sz w:val="24"/>
      <w:szCs w:val="20"/>
      <w:lang w:val="en-GB" w:eastAsia="en-US"/>
    </w:rPr>
  </w:style>
  <w:style w:type="paragraph" w:customStyle="1" w:styleId="RecCCITT">
    <w:name w:val="Rec_CCITT_#"/>
    <w:basedOn w:val="aff4"/>
    <w:rsid w:val="008531FA"/>
    <w:pPr>
      <w:keepNext/>
      <w:keepLines/>
      <w:widowControl/>
      <w:spacing w:after="180"/>
      <w:jc w:val="left"/>
    </w:pPr>
    <w:rPr>
      <w:b/>
      <w:kern w:val="0"/>
      <w:sz w:val="20"/>
      <w:szCs w:val="20"/>
      <w:lang w:val="en-GB" w:eastAsia="en-US"/>
    </w:rPr>
  </w:style>
  <w:style w:type="paragraph" w:customStyle="1" w:styleId="enumlev2">
    <w:name w:val="enumlev2"/>
    <w:basedOn w:val="aff4"/>
    <w:rsid w:val="008531FA"/>
    <w:pPr>
      <w:widowControl/>
      <w:tabs>
        <w:tab w:val="left" w:pos="794"/>
        <w:tab w:val="left" w:pos="1191"/>
        <w:tab w:val="left" w:pos="1588"/>
        <w:tab w:val="left" w:pos="1985"/>
      </w:tabs>
      <w:spacing w:before="86" w:after="180"/>
      <w:ind w:left="1588" w:hanging="397"/>
    </w:pPr>
    <w:rPr>
      <w:kern w:val="0"/>
      <w:sz w:val="20"/>
      <w:szCs w:val="20"/>
      <w:lang w:eastAsia="en-US"/>
    </w:rPr>
  </w:style>
  <w:style w:type="paragraph" w:customStyle="1" w:styleId="CouvRecTitle">
    <w:name w:val="Couv Rec Title"/>
    <w:basedOn w:val="aff4"/>
    <w:rsid w:val="008531FA"/>
    <w:pPr>
      <w:keepNext/>
      <w:keepLines/>
      <w:widowControl/>
      <w:spacing w:before="240" w:after="180"/>
      <w:ind w:left="1418"/>
      <w:jc w:val="left"/>
    </w:pPr>
    <w:rPr>
      <w:rFonts w:ascii="Arial" w:hAnsi="Arial"/>
      <w:b/>
      <w:kern w:val="0"/>
      <w:sz w:val="36"/>
      <w:szCs w:val="20"/>
      <w:lang w:eastAsia="en-US"/>
    </w:rPr>
  </w:style>
  <w:style w:type="paragraph" w:customStyle="1" w:styleId="TAJ">
    <w:name w:val="TAJ"/>
    <w:basedOn w:val="TH"/>
    <w:rsid w:val="008531FA"/>
    <w:pPr>
      <w:spacing w:line="240" w:lineRule="auto"/>
      <w:outlineLvl w:val="9"/>
    </w:pPr>
    <w:rPr>
      <w:lang w:eastAsia="en-US"/>
    </w:rPr>
  </w:style>
  <w:style w:type="paragraph" w:customStyle="1" w:styleId="NormalBody2Text2Indent3">
    <w:name w:val="Normal.Body2.Text2.Indent.3"/>
    <w:rsid w:val="008531FA"/>
    <w:pPr>
      <w:widowControl w:val="0"/>
      <w:ind w:left="357"/>
    </w:pPr>
    <w:rPr>
      <w:rFonts w:ascii="Arial" w:hAnsi="Arial"/>
      <w:lang w:val="en-AU" w:eastAsia="en-US"/>
    </w:rPr>
  </w:style>
  <w:style w:type="paragraph" w:customStyle="1" w:styleId="Guidance">
    <w:name w:val="Guidance"/>
    <w:basedOn w:val="aff4"/>
    <w:link w:val="GuidanceChar"/>
    <w:rsid w:val="008531FA"/>
    <w:pPr>
      <w:widowControl/>
      <w:spacing w:after="180"/>
      <w:jc w:val="left"/>
    </w:pPr>
    <w:rPr>
      <w:i/>
      <w:color w:val="0000FF"/>
      <w:kern w:val="0"/>
      <w:sz w:val="20"/>
      <w:szCs w:val="20"/>
      <w:lang w:val="en-GB" w:eastAsia="en-US"/>
    </w:rPr>
  </w:style>
  <w:style w:type="paragraph" w:customStyle="1" w:styleId="Reference">
    <w:name w:val="Reference"/>
    <w:basedOn w:val="NormalBody2Text2Indent3"/>
    <w:rsid w:val="008531FA"/>
    <w:pPr>
      <w:ind w:left="283" w:hanging="283"/>
    </w:pPr>
    <w:rPr>
      <w:snapToGrid w:val="0"/>
      <w:lang w:val="de-DE"/>
    </w:rPr>
  </w:style>
  <w:style w:type="paragraph" w:customStyle="1" w:styleId="berschrift91H13">
    <w:name w:val="Überschrift9.1.H13"/>
    <w:basedOn w:val="NormalBody2Text2Indent3"/>
    <w:next w:val="NormalBody2Text2Indent3"/>
    <w:rsid w:val="008531FA"/>
    <w:pPr>
      <w:keepNext/>
      <w:spacing w:before="240" w:after="120"/>
      <w:ind w:left="0"/>
      <w:jc w:val="both"/>
    </w:pPr>
    <w:rPr>
      <w:kern w:val="2"/>
      <w:sz w:val="24"/>
      <w:lang w:val="en-US"/>
    </w:rPr>
  </w:style>
  <w:style w:type="paragraph" w:customStyle="1" w:styleId="berschrift84h42">
    <w:name w:val="Überschrift8.4.h42"/>
    <w:basedOn w:val="NormalBody2Text2Indent3"/>
    <w:next w:val="NormalBody2Text2Indent3"/>
    <w:rsid w:val="008531FA"/>
    <w:pPr>
      <w:keepNext/>
      <w:spacing w:before="240" w:after="120"/>
      <w:ind w:left="0"/>
      <w:jc w:val="both"/>
    </w:pPr>
    <w:rPr>
      <w:kern w:val="2"/>
      <w:sz w:val="21"/>
      <w:lang w:val="en-US"/>
    </w:rPr>
  </w:style>
  <w:style w:type="paragraph" w:customStyle="1" w:styleId="Note">
    <w:name w:val="Note"/>
    <w:basedOn w:val="aff4"/>
    <w:rsid w:val="008531FA"/>
    <w:pPr>
      <w:widowControl/>
      <w:spacing w:line="360" w:lineRule="auto"/>
      <w:ind w:left="860" w:hanging="860"/>
    </w:pPr>
    <w:rPr>
      <w:rFonts w:eastAsia="隶书"/>
      <w:b/>
      <w:snapToGrid w:val="0"/>
      <w:spacing w:val="20"/>
      <w:kern w:val="0"/>
      <w:szCs w:val="20"/>
    </w:rPr>
  </w:style>
  <w:style w:type="paragraph" w:customStyle="1" w:styleId="PaperTitle">
    <w:name w:val="PaperTitle"/>
    <w:basedOn w:val="aff4"/>
    <w:rsid w:val="008531FA"/>
    <w:pPr>
      <w:widowControl/>
      <w:pBdr>
        <w:top w:val="double" w:sz="6" w:space="1" w:color="auto" w:shadow="1"/>
        <w:left w:val="double" w:sz="6" w:space="1" w:color="auto" w:shadow="1"/>
        <w:bottom w:val="double" w:sz="6" w:space="1" w:color="auto" w:shadow="1"/>
        <w:right w:val="double" w:sz="6" w:space="1" w:color="auto" w:shadow="1"/>
      </w:pBdr>
      <w:shd w:val="pct5" w:color="auto" w:fill="auto"/>
      <w:spacing w:line="360" w:lineRule="auto"/>
      <w:ind w:left="2160" w:right="1083" w:hanging="884"/>
      <w:jc w:val="center"/>
    </w:pPr>
    <w:rPr>
      <w:rFonts w:eastAsia="楷体_GB2312"/>
      <w:b/>
      <w:snapToGrid w:val="0"/>
      <w:kern w:val="0"/>
      <w:sz w:val="52"/>
      <w:szCs w:val="20"/>
    </w:rPr>
  </w:style>
  <w:style w:type="paragraph" w:customStyle="1" w:styleId="afffffffffa">
    <w:name w:val="目录"/>
    <w:basedOn w:val="aff4"/>
    <w:next w:val="aff4"/>
    <w:rsid w:val="008531FA"/>
    <w:pPr>
      <w:keepNext/>
      <w:widowControl/>
      <w:spacing w:line="360" w:lineRule="auto"/>
      <w:jc w:val="center"/>
    </w:pPr>
    <w:rPr>
      <w:b/>
      <w:spacing w:val="80"/>
      <w:kern w:val="0"/>
      <w:sz w:val="36"/>
      <w:szCs w:val="20"/>
    </w:rPr>
  </w:style>
  <w:style w:type="paragraph" w:customStyle="1" w:styleId="afffffffffb">
    <w:name w:val="资料编号"/>
    <w:basedOn w:val="aff4"/>
    <w:next w:val="aff4"/>
    <w:rsid w:val="008531FA"/>
    <w:pPr>
      <w:widowControl/>
      <w:spacing w:line="360" w:lineRule="auto"/>
      <w:ind w:left="4997"/>
    </w:pPr>
    <w:rPr>
      <w:b/>
      <w:snapToGrid w:val="0"/>
      <w:spacing w:val="20"/>
      <w:kern w:val="0"/>
      <w:sz w:val="28"/>
      <w:szCs w:val="20"/>
    </w:rPr>
  </w:style>
  <w:style w:type="paragraph" w:customStyle="1" w:styleId="afffffffffc">
    <w:name w:val="ÕýÎÄÊ×ÐÐËõ½ø"/>
    <w:basedOn w:val="aff4"/>
    <w:rsid w:val="008531FA"/>
    <w:pPr>
      <w:widowControl/>
      <w:overflowPunct w:val="0"/>
      <w:autoSpaceDE w:val="0"/>
      <w:autoSpaceDN w:val="0"/>
      <w:adjustRightInd w:val="0"/>
      <w:spacing w:line="360" w:lineRule="auto"/>
      <w:ind w:firstLine="425"/>
      <w:textAlignment w:val="baseline"/>
    </w:pPr>
    <w:rPr>
      <w:noProof/>
      <w:kern w:val="0"/>
      <w:szCs w:val="20"/>
    </w:rPr>
  </w:style>
  <w:style w:type="paragraph" w:customStyle="1" w:styleId="CharChar1">
    <w:name w:val="Char Char1"/>
    <w:basedOn w:val="aff4"/>
    <w:rsid w:val="008531FA"/>
    <w:pPr>
      <w:keepNext/>
      <w:autoSpaceDE w:val="0"/>
      <w:autoSpaceDN w:val="0"/>
      <w:adjustRightInd w:val="0"/>
      <w:snapToGrid w:val="0"/>
      <w:spacing w:line="300" w:lineRule="auto"/>
      <w:jc w:val="left"/>
    </w:pPr>
    <w:rPr>
      <w:kern w:val="0"/>
      <w:szCs w:val="21"/>
    </w:rPr>
  </w:style>
  <w:style w:type="paragraph" w:customStyle="1" w:styleId="CharChar">
    <w:name w:val="Char Char"/>
    <w:basedOn w:val="aff4"/>
    <w:rsid w:val="008531FA"/>
    <w:pPr>
      <w:keepNext/>
      <w:autoSpaceDE w:val="0"/>
      <w:autoSpaceDN w:val="0"/>
      <w:adjustRightInd w:val="0"/>
      <w:snapToGrid w:val="0"/>
      <w:spacing w:line="300" w:lineRule="auto"/>
      <w:jc w:val="left"/>
    </w:pPr>
    <w:rPr>
      <w:kern w:val="0"/>
      <w:szCs w:val="21"/>
    </w:rPr>
  </w:style>
  <w:style w:type="paragraph" w:customStyle="1" w:styleId="berschrift1H1">
    <w:name w:val="Überschrift 1.H1"/>
    <w:basedOn w:val="aff4"/>
    <w:next w:val="aff4"/>
    <w:rsid w:val="008531FA"/>
    <w:pPr>
      <w:keepNext/>
      <w:keepLines/>
      <w:widowControl/>
      <w:pBdr>
        <w:top w:val="single" w:sz="12" w:space="3" w:color="auto"/>
      </w:pBdr>
      <w:tabs>
        <w:tab w:val="num" w:pos="1140"/>
      </w:tabs>
      <w:spacing w:before="240" w:after="180"/>
      <w:ind w:left="840" w:hanging="420"/>
      <w:jc w:val="left"/>
      <w:outlineLvl w:val="0"/>
    </w:pPr>
    <w:rPr>
      <w:rFonts w:ascii="Arial" w:eastAsia="MS Mincho" w:hAnsi="Arial"/>
      <w:kern w:val="0"/>
      <w:sz w:val="36"/>
      <w:szCs w:val="20"/>
      <w:lang w:val="en-GB" w:eastAsia="de-DE"/>
    </w:rPr>
  </w:style>
  <w:style w:type="paragraph" w:customStyle="1" w:styleId="textintend1">
    <w:name w:val="text intend 1"/>
    <w:basedOn w:val="text"/>
    <w:rsid w:val="008531FA"/>
    <w:pPr>
      <w:widowControl/>
      <w:tabs>
        <w:tab w:val="num" w:pos="1140"/>
      </w:tabs>
      <w:spacing w:after="120"/>
      <w:ind w:left="840" w:hanging="420"/>
    </w:pPr>
    <w:rPr>
      <w:lang w:val="en-US"/>
    </w:rPr>
  </w:style>
  <w:style w:type="paragraph" w:customStyle="1" w:styleId="text">
    <w:name w:val="text"/>
    <w:basedOn w:val="aff4"/>
    <w:rsid w:val="008531FA"/>
    <w:pPr>
      <w:spacing w:after="240"/>
    </w:pPr>
    <w:rPr>
      <w:rFonts w:eastAsia="MS Mincho"/>
      <w:kern w:val="0"/>
      <w:sz w:val="24"/>
      <w:szCs w:val="20"/>
      <w:lang w:val="en-AU" w:eastAsia="en-US"/>
    </w:rPr>
  </w:style>
  <w:style w:type="paragraph" w:customStyle="1" w:styleId="textintend2">
    <w:name w:val="text intend 2"/>
    <w:basedOn w:val="text"/>
    <w:rsid w:val="008531FA"/>
    <w:pPr>
      <w:widowControl/>
      <w:tabs>
        <w:tab w:val="num" w:pos="1140"/>
      </w:tabs>
      <w:spacing w:after="120"/>
      <w:ind w:left="737" w:hanging="317"/>
    </w:pPr>
    <w:rPr>
      <w:lang w:val="en-US"/>
    </w:rPr>
  </w:style>
  <w:style w:type="paragraph" w:customStyle="1" w:styleId="textintend3">
    <w:name w:val="text intend 3"/>
    <w:basedOn w:val="text"/>
    <w:rsid w:val="008531FA"/>
    <w:pPr>
      <w:widowControl/>
      <w:tabs>
        <w:tab w:val="num" w:pos="1120"/>
      </w:tabs>
      <w:spacing w:after="120"/>
      <w:ind w:firstLine="400"/>
    </w:pPr>
    <w:rPr>
      <w:lang w:val="en-US"/>
    </w:rPr>
  </w:style>
  <w:style w:type="paragraph" w:customStyle="1" w:styleId="normalpuce">
    <w:name w:val="normal puce"/>
    <w:basedOn w:val="aff4"/>
    <w:rsid w:val="008531FA"/>
    <w:pPr>
      <w:spacing w:before="60" w:after="60"/>
      <w:ind w:left="3261"/>
    </w:pPr>
    <w:rPr>
      <w:rFonts w:eastAsia="MS Mincho"/>
      <w:kern w:val="0"/>
      <w:sz w:val="20"/>
      <w:szCs w:val="20"/>
      <w:lang w:val="en-GB" w:eastAsia="en-US"/>
    </w:rPr>
  </w:style>
  <w:style w:type="paragraph" w:customStyle="1" w:styleId="TdocHeading1">
    <w:name w:val="Tdoc_Heading_1"/>
    <w:basedOn w:val="10"/>
    <w:next w:val="aff4"/>
    <w:autoRedefine/>
    <w:rsid w:val="008531FA"/>
    <w:pPr>
      <w:keepLines w:val="0"/>
      <w:widowControl/>
      <w:spacing w:before="240" w:after="0" w:line="240" w:lineRule="auto"/>
      <w:jc w:val="left"/>
    </w:pPr>
    <w:rPr>
      <w:rFonts w:ascii="Arial" w:eastAsia="MS Mincho" w:hAnsi="Arial"/>
      <w:bCs w:val="0"/>
      <w:noProof/>
      <w:kern w:val="28"/>
      <w:sz w:val="24"/>
      <w:szCs w:val="20"/>
      <w:lang w:eastAsia="en-US"/>
    </w:rPr>
  </w:style>
  <w:style w:type="paragraph" w:customStyle="1" w:styleId="TdocList">
    <w:name w:val="Tdoc_List"/>
    <w:basedOn w:val="TdocReference"/>
    <w:rsid w:val="008531FA"/>
    <w:pPr>
      <w:spacing w:before="0"/>
      <w:ind w:left="0" w:firstLine="0"/>
    </w:pPr>
  </w:style>
  <w:style w:type="paragraph" w:customStyle="1" w:styleId="TdocReference">
    <w:name w:val="Tdoc_Reference"/>
    <w:basedOn w:val="aff4"/>
    <w:rsid w:val="008531FA"/>
    <w:pPr>
      <w:widowControl/>
      <w:spacing w:before="120"/>
      <w:ind w:left="567" w:hanging="567"/>
      <w:jc w:val="left"/>
    </w:pPr>
    <w:rPr>
      <w:rFonts w:eastAsia="Times New Roman"/>
      <w:kern w:val="0"/>
      <w:sz w:val="20"/>
      <w:szCs w:val="20"/>
      <w:lang w:eastAsia="en-US"/>
    </w:rPr>
  </w:style>
  <w:style w:type="paragraph" w:customStyle="1" w:styleId="TdocHeading2">
    <w:name w:val="Tdoc_Heading_2"/>
    <w:basedOn w:val="TdocHeading1"/>
    <w:next w:val="TdocText"/>
    <w:rsid w:val="008531FA"/>
    <w:pPr>
      <w:outlineLvl w:val="1"/>
    </w:pPr>
    <w:rPr>
      <w:rFonts w:eastAsia="Times New Roman"/>
      <w:noProof w:val="0"/>
      <w:sz w:val="20"/>
      <w:lang w:val="en-GB"/>
    </w:rPr>
  </w:style>
  <w:style w:type="paragraph" w:customStyle="1" w:styleId="TdocText">
    <w:name w:val="Tdoc_Text"/>
    <w:basedOn w:val="aff4"/>
    <w:rsid w:val="008531FA"/>
    <w:pPr>
      <w:widowControl/>
      <w:spacing w:before="120"/>
    </w:pPr>
    <w:rPr>
      <w:rFonts w:eastAsia="Times New Roman"/>
      <w:kern w:val="0"/>
      <w:sz w:val="20"/>
      <w:szCs w:val="20"/>
      <w:lang w:eastAsia="en-US"/>
    </w:rPr>
  </w:style>
  <w:style w:type="paragraph" w:customStyle="1" w:styleId="B2Char">
    <w:name w:val="B2 Char"/>
    <w:basedOn w:val="29"/>
    <w:rsid w:val="008531FA"/>
    <w:pPr>
      <w:widowControl/>
      <w:spacing w:after="180"/>
      <w:ind w:leftChars="0" w:left="851" w:firstLineChars="0" w:hanging="284"/>
      <w:jc w:val="left"/>
    </w:pPr>
    <w:rPr>
      <w:rFonts w:eastAsia="MS Mincho"/>
      <w:kern w:val="0"/>
      <w:sz w:val="20"/>
      <w:lang w:val="en-GB" w:eastAsia="en-US"/>
    </w:rPr>
  </w:style>
  <w:style w:type="paragraph" w:customStyle="1" w:styleId="afffffffffd">
    <w:name w:val="六级条标题"/>
    <w:basedOn w:val="a9"/>
    <w:next w:val="aff4"/>
    <w:rsid w:val="008531FA"/>
    <w:pPr>
      <w:numPr>
        <w:ilvl w:val="0"/>
        <w:numId w:val="0"/>
      </w:numPr>
      <w:tabs>
        <w:tab w:val="num" w:pos="567"/>
      </w:tabs>
      <w:spacing w:beforeLines="0" w:afterLines="0"/>
      <w:jc w:val="both"/>
    </w:pPr>
    <w:rPr>
      <w:szCs w:val="20"/>
    </w:rPr>
  </w:style>
  <w:style w:type="paragraph" w:customStyle="1" w:styleId="afffffffffe">
    <w:name w:val="七级条标题"/>
    <w:basedOn w:val="afffffffffd"/>
    <w:rsid w:val="008531FA"/>
    <w:pPr>
      <w:tabs>
        <w:tab w:val="clear" w:pos="567"/>
        <w:tab w:val="num" w:pos="1296"/>
      </w:tabs>
      <w:ind w:left="1296" w:hanging="1296"/>
    </w:pPr>
    <w:rPr>
      <w:rFonts w:ascii="Times New Roman" w:eastAsia="宋体"/>
    </w:rPr>
  </w:style>
  <w:style w:type="paragraph" w:customStyle="1" w:styleId="CharCharCharCharCharChar">
    <w:name w:val="Char Char Char Char Char Char"/>
    <w:basedOn w:val="aff4"/>
    <w:rsid w:val="008531FA"/>
    <w:pPr>
      <w:keepNext/>
      <w:autoSpaceDE w:val="0"/>
      <w:autoSpaceDN w:val="0"/>
      <w:adjustRightInd w:val="0"/>
      <w:snapToGrid w:val="0"/>
      <w:spacing w:line="300" w:lineRule="auto"/>
      <w:jc w:val="left"/>
    </w:pPr>
    <w:rPr>
      <w:kern w:val="0"/>
      <w:szCs w:val="21"/>
    </w:rPr>
  </w:style>
  <w:style w:type="paragraph" w:customStyle="1" w:styleId="CharCharChar">
    <w:name w:val="Char Char Char"/>
    <w:basedOn w:val="aff4"/>
    <w:rsid w:val="008531FA"/>
    <w:pPr>
      <w:keepNext/>
      <w:autoSpaceDE w:val="0"/>
      <w:autoSpaceDN w:val="0"/>
      <w:adjustRightInd w:val="0"/>
      <w:snapToGrid w:val="0"/>
      <w:spacing w:line="300" w:lineRule="auto"/>
      <w:jc w:val="left"/>
    </w:pPr>
    <w:rPr>
      <w:kern w:val="0"/>
      <w:szCs w:val="21"/>
    </w:rPr>
  </w:style>
  <w:style w:type="paragraph" w:customStyle="1" w:styleId="BodyChar">
    <w:name w:val="Body Char"/>
    <w:basedOn w:val="aff4"/>
    <w:link w:val="BodyCharChar"/>
    <w:autoRedefine/>
    <w:rsid w:val="008531FA"/>
    <w:pPr>
      <w:widowControl/>
      <w:numPr>
        <w:numId w:val="19"/>
      </w:numPr>
      <w:tabs>
        <w:tab w:val="left" w:pos="9356"/>
      </w:tabs>
      <w:spacing w:before="80" w:after="80" w:line="288" w:lineRule="auto"/>
      <w:ind w:rightChars="100" w:right="210"/>
    </w:pPr>
    <w:rPr>
      <w:color w:val="000000"/>
      <w:szCs w:val="21"/>
    </w:rPr>
  </w:style>
  <w:style w:type="character" w:customStyle="1" w:styleId="BodyCharChar">
    <w:name w:val="Body Char Char"/>
    <w:link w:val="BodyChar"/>
    <w:rsid w:val="008531FA"/>
    <w:rPr>
      <w:rFonts w:ascii="Times New Roman" w:hAnsi="Times New Roman"/>
      <w:color w:val="000000"/>
      <w:kern w:val="2"/>
      <w:sz w:val="21"/>
      <w:szCs w:val="21"/>
    </w:rPr>
  </w:style>
  <w:style w:type="paragraph" w:customStyle="1" w:styleId="CharCharCharCharChar1CharCharChar1">
    <w:name w:val="Char Char Char Char Char1 Char Char Char1"/>
    <w:basedOn w:val="aff4"/>
    <w:rsid w:val="008531FA"/>
    <w:pPr>
      <w:keepNext/>
      <w:autoSpaceDE w:val="0"/>
      <w:autoSpaceDN w:val="0"/>
      <w:adjustRightInd w:val="0"/>
      <w:snapToGrid w:val="0"/>
      <w:spacing w:line="300" w:lineRule="auto"/>
      <w:jc w:val="left"/>
    </w:pPr>
    <w:rPr>
      <w:kern w:val="0"/>
      <w:szCs w:val="21"/>
    </w:rPr>
  </w:style>
  <w:style w:type="character" w:customStyle="1" w:styleId="EmailStyle356">
    <w:name w:val="EmailStyle356"/>
    <w:rsid w:val="008531FA"/>
    <w:rPr>
      <w:rFonts w:ascii="Arial" w:eastAsia="宋体" w:hAnsi="Arial" w:cs="Arial"/>
      <w:color w:val="auto"/>
      <w:sz w:val="20"/>
      <w:szCs w:val="21"/>
      <w:lang w:val="en-US" w:eastAsia="zh-CN" w:bidi="ar-SA"/>
    </w:rPr>
  </w:style>
  <w:style w:type="character" w:customStyle="1" w:styleId="EmailStyle357">
    <w:name w:val="EmailStyle357"/>
    <w:rsid w:val="008531FA"/>
    <w:rPr>
      <w:rFonts w:ascii="Arial" w:eastAsia="宋体" w:hAnsi="Arial" w:cs="Arial"/>
      <w:color w:val="auto"/>
      <w:sz w:val="20"/>
      <w:szCs w:val="21"/>
      <w:lang w:val="en-US" w:eastAsia="zh-CN" w:bidi="ar-SA"/>
    </w:rPr>
  </w:style>
  <w:style w:type="paragraph" w:customStyle="1" w:styleId="CharChar11">
    <w:name w:val="Char Char11"/>
    <w:basedOn w:val="aff4"/>
    <w:rsid w:val="008531FA"/>
    <w:pPr>
      <w:keepNext/>
      <w:autoSpaceDE w:val="0"/>
      <w:autoSpaceDN w:val="0"/>
      <w:adjustRightInd w:val="0"/>
      <w:snapToGrid w:val="0"/>
      <w:spacing w:line="300" w:lineRule="auto"/>
      <w:jc w:val="left"/>
    </w:pPr>
    <w:rPr>
      <w:kern w:val="0"/>
      <w:szCs w:val="21"/>
    </w:rPr>
  </w:style>
  <w:style w:type="paragraph" w:customStyle="1" w:styleId="CharChar2">
    <w:name w:val="Char Char2"/>
    <w:basedOn w:val="aff4"/>
    <w:rsid w:val="008531FA"/>
    <w:pPr>
      <w:keepNext/>
      <w:autoSpaceDE w:val="0"/>
      <w:autoSpaceDN w:val="0"/>
      <w:adjustRightInd w:val="0"/>
      <w:snapToGrid w:val="0"/>
      <w:spacing w:line="300" w:lineRule="auto"/>
      <w:jc w:val="left"/>
    </w:pPr>
    <w:rPr>
      <w:kern w:val="0"/>
      <w:szCs w:val="21"/>
    </w:rPr>
  </w:style>
  <w:style w:type="paragraph" w:customStyle="1" w:styleId="CharCharCharCharCharChar1">
    <w:name w:val="Char Char Char Char Char Char1"/>
    <w:basedOn w:val="aff4"/>
    <w:rsid w:val="008531FA"/>
    <w:pPr>
      <w:keepNext/>
      <w:autoSpaceDE w:val="0"/>
      <w:autoSpaceDN w:val="0"/>
      <w:adjustRightInd w:val="0"/>
      <w:snapToGrid w:val="0"/>
      <w:spacing w:line="300" w:lineRule="auto"/>
      <w:jc w:val="left"/>
    </w:pPr>
    <w:rPr>
      <w:kern w:val="0"/>
      <w:szCs w:val="21"/>
    </w:rPr>
  </w:style>
  <w:style w:type="paragraph" w:customStyle="1" w:styleId="CharCharChar1">
    <w:name w:val="Char Char Char1"/>
    <w:basedOn w:val="aff4"/>
    <w:rsid w:val="008531FA"/>
    <w:pPr>
      <w:keepNext/>
      <w:autoSpaceDE w:val="0"/>
      <w:autoSpaceDN w:val="0"/>
      <w:adjustRightInd w:val="0"/>
      <w:snapToGrid w:val="0"/>
      <w:spacing w:line="300" w:lineRule="auto"/>
      <w:jc w:val="left"/>
    </w:pPr>
    <w:rPr>
      <w:kern w:val="0"/>
      <w:szCs w:val="21"/>
    </w:rPr>
  </w:style>
  <w:style w:type="paragraph" w:customStyle="1" w:styleId="affffffffff">
    <w:name w:val="图号"/>
    <w:basedOn w:val="aff4"/>
    <w:rsid w:val="008531FA"/>
    <w:pPr>
      <w:tabs>
        <w:tab w:val="left" w:pos="425"/>
      </w:tabs>
      <w:spacing w:line="360" w:lineRule="exact"/>
    </w:pPr>
    <w:rPr>
      <w:rFonts w:ascii="宋体"/>
      <w:color w:val="000000"/>
      <w:szCs w:val="20"/>
    </w:rPr>
  </w:style>
  <w:style w:type="paragraph" w:customStyle="1" w:styleId="affffffffff0">
    <w:name w:val="项目"/>
    <w:basedOn w:val="aff4"/>
    <w:rsid w:val="008531FA"/>
    <w:pPr>
      <w:tabs>
        <w:tab w:val="left" w:pos="360"/>
      </w:tabs>
      <w:autoSpaceDE w:val="0"/>
      <w:autoSpaceDN w:val="0"/>
      <w:adjustRightInd w:val="0"/>
      <w:spacing w:line="360" w:lineRule="atLeast"/>
      <w:ind w:left="360" w:hanging="360"/>
    </w:pPr>
    <w:rPr>
      <w:kern w:val="0"/>
      <w:szCs w:val="20"/>
    </w:rPr>
  </w:style>
  <w:style w:type="paragraph" w:customStyle="1" w:styleId="120">
    <w:name w:val="12"/>
    <w:basedOn w:val="aff4"/>
    <w:next w:val="2e"/>
    <w:rsid w:val="008531FA"/>
    <w:rPr>
      <w:sz w:val="18"/>
    </w:rPr>
  </w:style>
  <w:style w:type="paragraph" w:customStyle="1" w:styleId="affffffffff1">
    <w:name w:val="测试项目列表字体"/>
    <w:basedOn w:val="aff4"/>
    <w:rsid w:val="008531FA"/>
    <w:pPr>
      <w:autoSpaceDE w:val="0"/>
      <w:autoSpaceDN w:val="0"/>
      <w:adjustRightInd w:val="0"/>
      <w:spacing w:line="360" w:lineRule="auto"/>
      <w:ind w:firstLine="425"/>
      <w:jc w:val="left"/>
    </w:pPr>
    <w:rPr>
      <w:kern w:val="0"/>
      <w:szCs w:val="20"/>
    </w:rPr>
  </w:style>
  <w:style w:type="paragraph" w:customStyle="1" w:styleId="CharCharCharCharCharCharCharCharCharCharCharCharCharCharChar4CharCharCharChar">
    <w:name w:val="Char Char Char Char Char Char Char Char Char Char Char Char Char Char Char4 Char Char Char Char"/>
    <w:basedOn w:val="afffffc"/>
    <w:autoRedefine/>
    <w:rsid w:val="008531FA"/>
    <w:rPr>
      <w:rFonts w:ascii="Tahoma" w:hAnsi="Tahoma"/>
      <w:sz w:val="24"/>
      <w:szCs w:val="20"/>
    </w:rPr>
  </w:style>
  <w:style w:type="paragraph" w:customStyle="1" w:styleId="CharCharCharCharChar1">
    <w:name w:val="Char Char Char Char Char1"/>
    <w:basedOn w:val="aff4"/>
    <w:rsid w:val="008531FA"/>
    <w:pPr>
      <w:keepNext/>
      <w:autoSpaceDE w:val="0"/>
      <w:autoSpaceDN w:val="0"/>
      <w:adjustRightInd w:val="0"/>
      <w:snapToGrid w:val="0"/>
      <w:spacing w:line="300" w:lineRule="auto"/>
    </w:pPr>
    <w:rPr>
      <w:kern w:val="0"/>
      <w:szCs w:val="21"/>
    </w:rPr>
  </w:style>
  <w:style w:type="paragraph" w:customStyle="1" w:styleId="CharCharCharCharChar">
    <w:name w:val="Char Char Char Char Char"/>
    <w:basedOn w:val="aff4"/>
    <w:rsid w:val="008531FA"/>
    <w:pPr>
      <w:keepNext/>
      <w:autoSpaceDE w:val="0"/>
      <w:autoSpaceDN w:val="0"/>
      <w:adjustRightInd w:val="0"/>
      <w:snapToGrid w:val="0"/>
      <w:spacing w:line="300" w:lineRule="auto"/>
      <w:jc w:val="left"/>
    </w:pPr>
    <w:rPr>
      <w:rFonts w:ascii="Arial" w:hAnsi="Arial" w:cs="Arial"/>
      <w:kern w:val="0"/>
      <w:szCs w:val="21"/>
    </w:rPr>
  </w:style>
  <w:style w:type="paragraph" w:customStyle="1" w:styleId="CharCharCharCharChar1Char">
    <w:name w:val="Char Char Char Char Char1 Char"/>
    <w:basedOn w:val="aff4"/>
    <w:rsid w:val="008531FA"/>
    <w:pPr>
      <w:keepNext/>
      <w:autoSpaceDE w:val="0"/>
      <w:autoSpaceDN w:val="0"/>
      <w:adjustRightInd w:val="0"/>
      <w:snapToGrid w:val="0"/>
      <w:spacing w:line="300" w:lineRule="auto"/>
      <w:jc w:val="left"/>
    </w:pPr>
    <w:rPr>
      <w:rFonts w:eastAsia="黑体"/>
      <w:kern w:val="0"/>
      <w:szCs w:val="21"/>
    </w:rPr>
  </w:style>
  <w:style w:type="paragraph" w:styleId="affffffffff2">
    <w:name w:val="List Paragraph"/>
    <w:aliases w:val="- Bullets,Lista1,?? ??,?????,????"/>
    <w:basedOn w:val="aff4"/>
    <w:link w:val="Charfc"/>
    <w:uiPriority w:val="34"/>
    <w:qFormat/>
    <w:rsid w:val="008531FA"/>
    <w:pPr>
      <w:ind w:firstLineChars="200" w:firstLine="420"/>
    </w:pPr>
    <w:rPr>
      <w:rFonts w:ascii="Calibri" w:hAnsi="Calibri"/>
      <w:szCs w:val="22"/>
    </w:rPr>
  </w:style>
  <w:style w:type="paragraph" w:styleId="affffffffff3">
    <w:name w:val="Revision"/>
    <w:hidden/>
    <w:uiPriority w:val="99"/>
    <w:semiHidden/>
    <w:rsid w:val="008531FA"/>
    <w:rPr>
      <w:rFonts w:ascii="Times New Roman" w:hAnsi="Times New Roman"/>
      <w:kern w:val="2"/>
      <w:sz w:val="21"/>
    </w:rPr>
  </w:style>
  <w:style w:type="paragraph" w:customStyle="1" w:styleId="CRCoverPage">
    <w:name w:val="CR Cover Page"/>
    <w:link w:val="CRCoverPageZchn"/>
    <w:rsid w:val="008531FA"/>
    <w:pPr>
      <w:spacing w:after="120"/>
    </w:pPr>
    <w:rPr>
      <w:rFonts w:ascii="Arial" w:eastAsia="Times New Roman" w:hAnsi="Arial"/>
      <w:lang w:val="en-GB" w:eastAsia="en-US"/>
    </w:rPr>
  </w:style>
  <w:style w:type="character" w:customStyle="1" w:styleId="CRCoverPageZchn">
    <w:name w:val="CR Cover Page Zchn"/>
    <w:link w:val="CRCoverPage"/>
    <w:rsid w:val="008531FA"/>
    <w:rPr>
      <w:rFonts w:ascii="Arial" w:eastAsia="Times New Roman" w:hAnsi="Arial"/>
      <w:lang w:val="en-GB" w:eastAsia="en-US" w:bidi="ar-SA"/>
    </w:rPr>
  </w:style>
  <w:style w:type="character" w:customStyle="1" w:styleId="Heading3unnumberedChar">
    <w:name w:val="Heading 3 unnumbered Char"/>
    <w:rsid w:val="008531FA"/>
    <w:rPr>
      <w:rFonts w:ascii="Helvetica" w:eastAsia="Batang" w:hAnsi="Helvetica" w:cs="Arial"/>
      <w:b/>
      <w:noProof/>
      <w:color w:val="0000FF"/>
      <w:kern w:val="28"/>
      <w:sz w:val="22"/>
      <w:szCs w:val="21"/>
      <w:lang w:val="en-US" w:eastAsia="ko-KR" w:bidi="ar-SA"/>
    </w:rPr>
  </w:style>
  <w:style w:type="paragraph" w:styleId="TOC">
    <w:name w:val="TOC Heading"/>
    <w:basedOn w:val="10"/>
    <w:next w:val="aff4"/>
    <w:uiPriority w:val="39"/>
    <w:qFormat/>
    <w:rsid w:val="00C0112B"/>
    <w:pPr>
      <w:widowControl/>
      <w:spacing w:before="480" w:after="0" w:line="276" w:lineRule="auto"/>
      <w:jc w:val="left"/>
      <w:outlineLvl w:val="9"/>
    </w:pPr>
    <w:rPr>
      <w:rFonts w:ascii="Cambria" w:hAnsi="Cambria"/>
      <w:color w:val="365F91"/>
      <w:kern w:val="0"/>
      <w:sz w:val="28"/>
      <w:szCs w:val="28"/>
    </w:rPr>
  </w:style>
  <w:style w:type="character" w:styleId="affffffffff4">
    <w:name w:val="Emphasis"/>
    <w:qFormat/>
    <w:rsid w:val="00AE47B4"/>
    <w:rPr>
      <w:b w:val="0"/>
      <w:bCs w:val="0"/>
      <w:i w:val="0"/>
      <w:iCs w:val="0"/>
      <w:color w:val="CC0033"/>
    </w:rPr>
  </w:style>
  <w:style w:type="character" w:customStyle="1" w:styleId="h11">
    <w:name w:val="h11"/>
    <w:rsid w:val="00BD5B71"/>
    <w:rPr>
      <w:rFonts w:ascii="Courier New" w:hAnsi="Courier New" w:cs="Courier New" w:hint="default"/>
      <w:b/>
      <w:bCs/>
      <w:vanish w:val="0"/>
      <w:webHidden w:val="0"/>
      <w:sz w:val="24"/>
      <w:szCs w:val="24"/>
      <w:specVanish w:val="0"/>
    </w:rPr>
  </w:style>
  <w:style w:type="character" w:customStyle="1" w:styleId="EmailStyle378">
    <w:name w:val="EmailStyle378"/>
    <w:rsid w:val="003663A5"/>
    <w:rPr>
      <w:rFonts w:ascii="Arial" w:eastAsia="宋体" w:hAnsi="Arial" w:cs="Arial"/>
      <w:color w:val="auto"/>
      <w:sz w:val="20"/>
    </w:rPr>
  </w:style>
  <w:style w:type="paragraph" w:customStyle="1" w:styleId="Pre-requisite">
    <w:name w:val="Pre-requisite"/>
    <w:basedOn w:val="aff4"/>
    <w:rsid w:val="003663A5"/>
    <w:pPr>
      <w:widowControl/>
      <w:numPr>
        <w:numId w:val="20"/>
      </w:numPr>
      <w:tabs>
        <w:tab w:val="left" w:pos="567"/>
        <w:tab w:val="left" w:pos="1134"/>
        <w:tab w:val="left" w:pos="1701"/>
        <w:tab w:val="left" w:pos="2268"/>
      </w:tabs>
      <w:jc w:val="left"/>
    </w:pPr>
    <w:rPr>
      <w:kern w:val="0"/>
      <w:szCs w:val="20"/>
      <w:lang w:val="sv-SE"/>
    </w:rPr>
  </w:style>
  <w:style w:type="paragraph" w:customStyle="1" w:styleId="Action">
    <w:name w:val="Action"/>
    <w:basedOn w:val="aff4"/>
    <w:rsid w:val="003663A5"/>
    <w:pPr>
      <w:widowControl/>
      <w:tabs>
        <w:tab w:val="left" w:pos="567"/>
        <w:tab w:val="num" w:pos="927"/>
        <w:tab w:val="left" w:pos="993"/>
        <w:tab w:val="left" w:pos="1701"/>
        <w:tab w:val="left" w:pos="2268"/>
      </w:tabs>
      <w:ind w:left="907" w:hanging="340"/>
      <w:jc w:val="left"/>
    </w:pPr>
    <w:rPr>
      <w:kern w:val="0"/>
      <w:sz w:val="22"/>
      <w:szCs w:val="20"/>
      <w:lang w:val="sv-SE"/>
    </w:rPr>
  </w:style>
  <w:style w:type="paragraph" w:customStyle="1" w:styleId="MessageFlow">
    <w:name w:val="Message Flow"/>
    <w:basedOn w:val="aff4"/>
    <w:rsid w:val="003663A5"/>
    <w:pPr>
      <w:widowControl/>
      <w:tabs>
        <w:tab w:val="left" w:pos="567"/>
        <w:tab w:val="left" w:pos="1134"/>
        <w:tab w:val="left" w:pos="1701"/>
        <w:tab w:val="left" w:pos="2268"/>
      </w:tabs>
      <w:adjustRightInd w:val="0"/>
      <w:spacing w:line="360" w:lineRule="atLeast"/>
      <w:jc w:val="left"/>
      <w:textAlignment w:val="baseline"/>
    </w:pPr>
    <w:rPr>
      <w:kern w:val="0"/>
      <w:sz w:val="22"/>
      <w:szCs w:val="20"/>
      <w:lang w:val="sv-SE"/>
    </w:rPr>
  </w:style>
  <w:style w:type="paragraph" w:customStyle="1" w:styleId="17">
    <w:name w:val="样式1"/>
    <w:basedOn w:val="aff4"/>
    <w:next w:val="affffffffd"/>
    <w:link w:val="1Char0"/>
    <w:qFormat/>
    <w:rsid w:val="003663A5"/>
    <w:pPr>
      <w:jc w:val="center"/>
    </w:pPr>
    <w:rPr>
      <w:sz w:val="24"/>
      <w:szCs w:val="20"/>
    </w:rPr>
  </w:style>
  <w:style w:type="paragraph" w:customStyle="1" w:styleId="CharCharChar1Char">
    <w:name w:val="Char Char Char1 Char"/>
    <w:basedOn w:val="aff4"/>
    <w:rsid w:val="003663A5"/>
    <w:pPr>
      <w:keepNext/>
      <w:autoSpaceDE w:val="0"/>
      <w:autoSpaceDN w:val="0"/>
      <w:adjustRightInd w:val="0"/>
      <w:snapToGrid w:val="0"/>
      <w:spacing w:line="300" w:lineRule="auto"/>
      <w:jc w:val="left"/>
    </w:pPr>
    <w:rPr>
      <w:rFonts w:ascii="Arial" w:hAnsi="Arial" w:cs="Arial"/>
      <w:kern w:val="0"/>
      <w:szCs w:val="21"/>
    </w:rPr>
  </w:style>
  <w:style w:type="paragraph" w:customStyle="1" w:styleId="affffffffff5">
    <w:name w:val="表格文本"/>
    <w:rsid w:val="003663A5"/>
    <w:pPr>
      <w:tabs>
        <w:tab w:val="decimal" w:pos="0"/>
      </w:tabs>
    </w:pPr>
    <w:rPr>
      <w:rFonts w:ascii="Arial" w:hAnsi="Arial"/>
      <w:noProof/>
      <w:sz w:val="21"/>
      <w:szCs w:val="21"/>
    </w:rPr>
  </w:style>
  <w:style w:type="paragraph" w:customStyle="1" w:styleId="affffffffff6">
    <w:name w:val="节名"/>
    <w:basedOn w:val="aff4"/>
    <w:rsid w:val="003663A5"/>
    <w:pPr>
      <w:spacing w:afterLines="50"/>
    </w:pPr>
  </w:style>
  <w:style w:type="character" w:customStyle="1" w:styleId="B1Char">
    <w:name w:val="B1 Char"/>
    <w:rsid w:val="003663A5"/>
    <w:rPr>
      <w:lang w:val="en-GB" w:eastAsia="zh-CN" w:bidi="ar-SA"/>
    </w:rPr>
  </w:style>
  <w:style w:type="paragraph" w:customStyle="1" w:styleId="affffffffff7">
    <w:name w:val="图"/>
    <w:basedOn w:val="aff4"/>
    <w:next w:val="aff4"/>
    <w:rsid w:val="003663A5"/>
    <w:pPr>
      <w:topLinePunct/>
      <w:snapToGrid w:val="0"/>
      <w:spacing w:before="200" w:after="60"/>
      <w:jc w:val="center"/>
    </w:pPr>
    <w:rPr>
      <w:kern w:val="21"/>
    </w:rPr>
  </w:style>
  <w:style w:type="paragraph" w:customStyle="1" w:styleId="affffffffff8">
    <w:name w:val="图注"/>
    <w:basedOn w:val="aff4"/>
    <w:next w:val="aff4"/>
    <w:rsid w:val="003663A5"/>
    <w:pPr>
      <w:topLinePunct/>
      <w:snapToGrid w:val="0"/>
      <w:spacing w:before="60" w:after="200"/>
      <w:jc w:val="center"/>
    </w:pPr>
    <w:rPr>
      <w:kern w:val="21"/>
      <w:sz w:val="15"/>
    </w:rPr>
  </w:style>
  <w:style w:type="paragraph" w:customStyle="1" w:styleId="affffffffff9">
    <w:name w:val="表题"/>
    <w:basedOn w:val="aff4"/>
    <w:next w:val="aff4"/>
    <w:rsid w:val="003663A5"/>
    <w:pPr>
      <w:tabs>
        <w:tab w:val="center" w:pos="4200"/>
      </w:tabs>
      <w:topLinePunct/>
      <w:spacing w:beforeLines="30"/>
      <w:ind w:firstLine="425"/>
    </w:pPr>
    <w:rPr>
      <w:rFonts w:ascii="Times New Roman MT Extra Bold" w:eastAsia="方正黑体简体" w:hAnsi="Times New Roman MT Extra Bold"/>
      <w:kern w:val="21"/>
      <w:sz w:val="18"/>
    </w:rPr>
  </w:style>
  <w:style w:type="paragraph" w:customStyle="1" w:styleId="affffffffffa">
    <w:name w:val="表文"/>
    <w:basedOn w:val="aff4"/>
    <w:next w:val="aff4"/>
    <w:rsid w:val="003663A5"/>
    <w:pPr>
      <w:topLinePunct/>
      <w:snapToGrid w:val="0"/>
      <w:spacing w:before="60" w:after="60"/>
    </w:pPr>
    <w:rPr>
      <w:kern w:val="21"/>
      <w:sz w:val="15"/>
    </w:rPr>
  </w:style>
  <w:style w:type="paragraph" w:customStyle="1" w:styleId="affffffffffb">
    <w:name w:val="公式"/>
    <w:basedOn w:val="aff4"/>
    <w:rsid w:val="003663A5"/>
    <w:pPr>
      <w:tabs>
        <w:tab w:val="center" w:pos="4200"/>
        <w:tab w:val="right" w:pos="8400"/>
      </w:tabs>
      <w:topLinePunct/>
      <w:snapToGrid w:val="0"/>
      <w:spacing w:before="60" w:after="60"/>
    </w:pPr>
    <w:rPr>
      <w:kern w:val="21"/>
    </w:rPr>
  </w:style>
  <w:style w:type="paragraph" w:customStyle="1" w:styleId="affffffffffc">
    <w:name w:val="一字高"/>
    <w:basedOn w:val="aff4"/>
    <w:rsid w:val="003663A5"/>
    <w:pPr>
      <w:topLinePunct/>
      <w:snapToGrid w:val="0"/>
      <w:spacing w:line="120" w:lineRule="exact"/>
      <w:ind w:firstLine="425"/>
    </w:pPr>
    <w:rPr>
      <w:bCs/>
      <w:kern w:val="21"/>
    </w:rPr>
  </w:style>
  <w:style w:type="paragraph" w:customStyle="1" w:styleId="affffffffffd">
    <w:name w:val="黑体"/>
    <w:basedOn w:val="aff4"/>
    <w:rsid w:val="003663A5"/>
    <w:pPr>
      <w:topLinePunct/>
      <w:ind w:firstLine="425"/>
    </w:pPr>
    <w:rPr>
      <w:rFonts w:ascii="Times New Roman MT Extra Bold" w:eastAsia="黑体" w:hAnsi="Times New Roman MT Extra Bold"/>
      <w:kern w:val="0"/>
      <w:szCs w:val="21"/>
    </w:rPr>
  </w:style>
  <w:style w:type="paragraph" w:customStyle="1" w:styleId="18">
    <w:name w:val="正文1"/>
    <w:basedOn w:val="aff4"/>
    <w:rsid w:val="003663A5"/>
    <w:pPr>
      <w:topLinePunct/>
      <w:spacing w:line="312" w:lineRule="exact"/>
      <w:ind w:firstLine="425"/>
      <w:textAlignment w:val="center"/>
    </w:pPr>
    <w:rPr>
      <w:kern w:val="21"/>
      <w:szCs w:val="21"/>
    </w:rPr>
  </w:style>
  <w:style w:type="paragraph" w:customStyle="1" w:styleId="affffffffffe">
    <w:name w:val="文献文"/>
    <w:basedOn w:val="aff4"/>
    <w:rsid w:val="003663A5"/>
    <w:pPr>
      <w:topLinePunct/>
      <w:ind w:left="567" w:hanging="567"/>
    </w:pPr>
    <w:rPr>
      <w:kern w:val="18"/>
      <w:sz w:val="18"/>
      <w:szCs w:val="21"/>
    </w:rPr>
  </w:style>
  <w:style w:type="paragraph" w:customStyle="1" w:styleId="CharChar1CharCharCharCharCharCharChar">
    <w:name w:val="Char Char1 Char Char Char Char Char Char Char"/>
    <w:basedOn w:val="aff4"/>
    <w:semiHidden/>
    <w:rsid w:val="00CE2CBA"/>
    <w:pPr>
      <w:keepNext/>
      <w:widowControl/>
      <w:tabs>
        <w:tab w:val="num" w:pos="425"/>
      </w:tabs>
      <w:autoSpaceDE w:val="0"/>
      <w:autoSpaceDN w:val="0"/>
      <w:adjustRightInd w:val="0"/>
      <w:spacing w:before="80" w:after="80"/>
      <w:ind w:hanging="425"/>
    </w:pPr>
    <w:rPr>
      <w:rFonts w:ascii="Arial" w:hAnsi="Arial" w:cs="Arial"/>
      <w:sz w:val="20"/>
      <w:szCs w:val="20"/>
    </w:rPr>
  </w:style>
  <w:style w:type="character" w:styleId="afffffffffff">
    <w:name w:val="endnote reference"/>
    <w:rsid w:val="00FD073C"/>
    <w:rPr>
      <w:vertAlign w:val="superscript"/>
    </w:rPr>
  </w:style>
  <w:style w:type="character" w:customStyle="1" w:styleId="THChar">
    <w:name w:val="TH Char"/>
    <w:link w:val="TH"/>
    <w:qFormat/>
    <w:rsid w:val="00FD073C"/>
    <w:rPr>
      <w:rFonts w:ascii="Arial" w:hAnsi="Arial"/>
      <w:b/>
      <w:lang w:val="en-GB"/>
    </w:rPr>
  </w:style>
  <w:style w:type="character" w:customStyle="1" w:styleId="TACChar">
    <w:name w:val="TAC Char"/>
    <w:link w:val="TAC"/>
    <w:qFormat/>
    <w:rsid w:val="00FD073C"/>
    <w:rPr>
      <w:rFonts w:ascii="Arial" w:hAnsi="Arial"/>
      <w:sz w:val="18"/>
      <w:lang w:val="en-GB"/>
    </w:rPr>
  </w:style>
  <w:style w:type="character" w:customStyle="1" w:styleId="NOChar">
    <w:name w:val="NO Char"/>
    <w:link w:val="NO"/>
    <w:qFormat/>
    <w:rsid w:val="00FD073C"/>
    <w:rPr>
      <w:rFonts w:ascii="Times New Roman" w:hAnsi="Times New Roman"/>
      <w:lang w:val="en-GB" w:eastAsia="en-US"/>
    </w:rPr>
  </w:style>
  <w:style w:type="character" w:customStyle="1" w:styleId="TALChar">
    <w:name w:val="TAL Char"/>
    <w:link w:val="TAL"/>
    <w:rsid w:val="00FD073C"/>
    <w:rPr>
      <w:rFonts w:ascii="Arial" w:hAnsi="Arial"/>
      <w:sz w:val="18"/>
      <w:lang w:val="en-GB"/>
    </w:rPr>
  </w:style>
  <w:style w:type="character" w:customStyle="1" w:styleId="CharChar15">
    <w:name w:val="Char Char15"/>
    <w:rsid w:val="00FD073C"/>
    <w:rPr>
      <w:rFonts w:ascii="Arial" w:hAnsi="Arial" w:cs="Times New Roman"/>
      <w:kern w:val="0"/>
      <w:sz w:val="36"/>
      <w:szCs w:val="20"/>
      <w:lang w:val="en-GB" w:eastAsia="en-US"/>
    </w:rPr>
  </w:style>
  <w:style w:type="character" w:customStyle="1" w:styleId="msoins0">
    <w:name w:val="msoins"/>
    <w:basedOn w:val="aff5"/>
    <w:rsid w:val="00FD073C"/>
  </w:style>
  <w:style w:type="paragraph" w:customStyle="1" w:styleId="200">
    <w:name w:val="20"/>
    <w:basedOn w:val="aff4"/>
    <w:rsid w:val="00FD073C"/>
    <w:pPr>
      <w:widowControl/>
      <w:snapToGrid w:val="0"/>
      <w:spacing w:before="100" w:beforeAutospacing="1" w:after="100" w:afterAutospacing="1"/>
      <w:jc w:val="center"/>
    </w:pPr>
    <w:rPr>
      <w:rFonts w:ascii="Arial" w:eastAsia="MS Mincho" w:hAnsi="Arial" w:cs="Arial"/>
      <w:b/>
      <w:bCs/>
      <w:kern w:val="0"/>
      <w:sz w:val="18"/>
      <w:szCs w:val="18"/>
      <w:lang w:val="en-GB" w:eastAsia="ja-JP"/>
    </w:rPr>
  </w:style>
  <w:style w:type="paragraph" w:customStyle="1" w:styleId="MotorolaResponse1">
    <w:name w:val="Motorola Response1"/>
    <w:semiHidden/>
    <w:rsid w:val="00FD073C"/>
    <w:pPr>
      <w:keepNext/>
      <w:numPr>
        <w:numId w:val="21"/>
      </w:numPr>
      <w:autoSpaceDE w:val="0"/>
      <w:autoSpaceDN w:val="0"/>
      <w:adjustRightInd w:val="0"/>
      <w:spacing w:before="60" w:after="60"/>
      <w:jc w:val="both"/>
    </w:pPr>
    <w:rPr>
      <w:rFonts w:ascii="Arial" w:hAnsi="Arial" w:cs="Arial"/>
      <w:color w:val="0000FF"/>
      <w:kern w:val="2"/>
    </w:rPr>
  </w:style>
  <w:style w:type="character" w:customStyle="1" w:styleId="l1Char">
    <w:name w:val="l1 Char"/>
    <w:aliases w:val="H1 Char,NMP Heading 1 Char,h1 Char,Huvudrubrik Char,app heading 1 Char,R1 Char,H11 Char,1. heading 1 Char,标准章 Char,Otsikko 1 Char,Sec1 Char,1st level Char,1st level1 Char,h12 Char,1st level2 Char,h13 Char,1st level3 Char,h14 Char,1st level4 Char"/>
    <w:rsid w:val="00FD073C"/>
    <w:rPr>
      <w:rFonts w:ascii="Times New Roman" w:eastAsia="宋体" w:hAnsi="Times New Roman" w:cs="Times New Roman"/>
      <w:b/>
      <w:bCs/>
      <w:kern w:val="44"/>
      <w:sz w:val="44"/>
      <w:szCs w:val="44"/>
    </w:rPr>
  </w:style>
  <w:style w:type="paragraph" w:customStyle="1" w:styleId="Tabletext0">
    <w:name w:val="Table_text"/>
    <w:basedOn w:val="aff4"/>
    <w:rsid w:val="00FD073C"/>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eastAsia="Times New Roman"/>
      <w:kern w:val="0"/>
      <w:sz w:val="22"/>
      <w:szCs w:val="20"/>
      <w:lang w:val="en-GB" w:eastAsia="en-US"/>
    </w:rPr>
  </w:style>
  <w:style w:type="paragraph" w:customStyle="1" w:styleId="Tablehead">
    <w:name w:val="Table_head"/>
    <w:basedOn w:val="aff4"/>
    <w:next w:val="Tabletext0"/>
    <w:rsid w:val="00FD073C"/>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Batang"/>
      <w:b/>
      <w:kern w:val="0"/>
      <w:sz w:val="22"/>
      <w:szCs w:val="20"/>
      <w:lang w:val="en-GB" w:eastAsia="en-US"/>
    </w:rPr>
  </w:style>
  <w:style w:type="paragraph" w:customStyle="1" w:styleId="QB2">
    <w:name w:val="QB标题2"/>
    <w:basedOn w:val="2"/>
    <w:link w:val="QB2Char"/>
    <w:autoRedefine/>
    <w:qFormat/>
    <w:rsid w:val="00F642E1"/>
    <w:pPr>
      <w:numPr>
        <w:ilvl w:val="0"/>
        <w:numId w:val="0"/>
      </w:numPr>
      <w:tabs>
        <w:tab w:val="num" w:pos="567"/>
      </w:tabs>
      <w:ind w:left="567" w:hanging="567"/>
    </w:pPr>
    <w:rPr>
      <w:b w:val="0"/>
      <w:sz w:val="21"/>
      <w:szCs w:val="21"/>
    </w:rPr>
  </w:style>
  <w:style w:type="character" w:customStyle="1" w:styleId="QB2Char">
    <w:name w:val="QB标题2 Char"/>
    <w:link w:val="QB2"/>
    <w:rsid w:val="00F642E1"/>
    <w:rPr>
      <w:rFonts w:ascii="Arial" w:eastAsia="黑体" w:hAnsi="Arial"/>
      <w:bCs/>
      <w:kern w:val="2"/>
      <w:sz w:val="21"/>
      <w:szCs w:val="21"/>
    </w:rPr>
  </w:style>
  <w:style w:type="paragraph" w:customStyle="1" w:styleId="QB3">
    <w:name w:val="QB标题3"/>
    <w:basedOn w:val="QB2"/>
    <w:qFormat/>
    <w:rsid w:val="00F642E1"/>
    <w:pPr>
      <w:tabs>
        <w:tab w:val="clear" w:pos="567"/>
        <w:tab w:val="num" w:pos="180"/>
      </w:tabs>
      <w:ind w:left="1172" w:hanging="629"/>
    </w:pPr>
  </w:style>
  <w:style w:type="paragraph" w:customStyle="1" w:styleId="QB4">
    <w:name w:val="QB标题4"/>
    <w:basedOn w:val="QB2"/>
    <w:qFormat/>
    <w:rsid w:val="00F642E1"/>
    <w:pPr>
      <w:tabs>
        <w:tab w:val="clear" w:pos="567"/>
        <w:tab w:val="num" w:pos="180"/>
      </w:tabs>
      <w:ind w:left="1172" w:hanging="629"/>
    </w:pPr>
  </w:style>
  <w:style w:type="paragraph" w:customStyle="1" w:styleId="QB5">
    <w:name w:val="QB标题5"/>
    <w:basedOn w:val="QB4"/>
    <w:qFormat/>
    <w:rsid w:val="00F642E1"/>
  </w:style>
  <w:style w:type="paragraph" w:customStyle="1" w:styleId="QB6">
    <w:name w:val="QB标题6"/>
    <w:basedOn w:val="QB5"/>
    <w:qFormat/>
    <w:rsid w:val="00F642E1"/>
  </w:style>
  <w:style w:type="paragraph" w:customStyle="1" w:styleId="QB">
    <w:name w:val="QB图"/>
    <w:basedOn w:val="aff4"/>
    <w:next w:val="aff4"/>
    <w:rsid w:val="00F642E1"/>
    <w:pPr>
      <w:widowControl/>
      <w:autoSpaceDE w:val="0"/>
      <w:autoSpaceDN w:val="0"/>
      <w:ind w:left="1276" w:hanging="1276"/>
      <w:jc w:val="center"/>
    </w:pPr>
    <w:rPr>
      <w:rFonts w:ascii="宋体"/>
      <w:noProof/>
      <w:kern w:val="0"/>
      <w:szCs w:val="20"/>
    </w:rPr>
  </w:style>
  <w:style w:type="paragraph" w:customStyle="1" w:styleId="QB0">
    <w:name w:val="QB表"/>
    <w:basedOn w:val="aff4"/>
    <w:next w:val="aff4"/>
    <w:rsid w:val="00F642E1"/>
    <w:pPr>
      <w:widowControl/>
      <w:autoSpaceDE w:val="0"/>
      <w:autoSpaceDN w:val="0"/>
      <w:ind w:left="1276" w:hanging="1276"/>
      <w:jc w:val="center"/>
    </w:pPr>
    <w:rPr>
      <w:rFonts w:ascii="宋体"/>
      <w:noProof/>
      <w:kern w:val="0"/>
      <w:szCs w:val="20"/>
    </w:rPr>
  </w:style>
  <w:style w:type="paragraph" w:customStyle="1" w:styleId="110">
    <w:name w:val="11"/>
    <w:basedOn w:val="aff4"/>
    <w:next w:val="2e"/>
    <w:rsid w:val="00A03CE5"/>
    <w:rPr>
      <w:sz w:val="18"/>
    </w:rPr>
  </w:style>
  <w:style w:type="paragraph" w:customStyle="1" w:styleId="CharCharCharCharCharCharCharCharCharCharCharCharChar">
    <w:name w:val="Char Char Char Char Char Char Char Char Char Char Char Char Char"/>
    <w:basedOn w:val="afffffc"/>
    <w:rsid w:val="00A03CE5"/>
    <w:pPr>
      <w:adjustRightInd w:val="0"/>
      <w:spacing w:line="436" w:lineRule="exact"/>
      <w:ind w:left="357"/>
      <w:jc w:val="left"/>
      <w:outlineLvl w:val="3"/>
    </w:pPr>
    <w:rPr>
      <w:rFonts w:ascii="Tahoma" w:hAnsi="Tahoma"/>
      <w:b/>
      <w:sz w:val="24"/>
    </w:rPr>
  </w:style>
  <w:style w:type="character" w:customStyle="1" w:styleId="TAHCar">
    <w:name w:val="TAH Car"/>
    <w:link w:val="TAH"/>
    <w:qFormat/>
    <w:rsid w:val="00A03CE5"/>
    <w:rPr>
      <w:rFonts w:ascii="Arial" w:hAnsi="Arial"/>
      <w:b/>
      <w:sz w:val="18"/>
      <w:lang w:val="en-GB"/>
    </w:rPr>
  </w:style>
  <w:style w:type="paragraph" w:customStyle="1" w:styleId="CarCar">
    <w:name w:val="Car Car"/>
    <w:semiHidden/>
    <w:rsid w:val="006C7C74"/>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ffff0">
    <w:name w:val="a"/>
    <w:basedOn w:val="aff4"/>
    <w:rsid w:val="00D318CA"/>
    <w:pPr>
      <w:widowControl/>
      <w:spacing w:before="100" w:beforeAutospacing="1" w:after="100" w:afterAutospacing="1"/>
      <w:jc w:val="left"/>
    </w:pPr>
    <w:rPr>
      <w:rFonts w:ascii="宋体" w:hAnsi="宋体" w:cs="宋体"/>
      <w:kern w:val="0"/>
      <w:sz w:val="24"/>
    </w:rPr>
  </w:style>
  <w:style w:type="character" w:customStyle="1" w:styleId="TALCar">
    <w:name w:val="TAL Car"/>
    <w:qFormat/>
    <w:rsid w:val="00010C67"/>
    <w:rPr>
      <w:rFonts w:ascii="Arial" w:hAnsi="Arial"/>
      <w:sz w:val="18"/>
      <w:lang w:val="en-GB"/>
    </w:rPr>
  </w:style>
  <w:style w:type="character" w:customStyle="1" w:styleId="TANChar">
    <w:name w:val="TAN Char"/>
    <w:link w:val="TAN"/>
    <w:rsid w:val="00010C67"/>
    <w:rPr>
      <w:rFonts w:ascii="Arial" w:hAnsi="Arial"/>
      <w:sz w:val="18"/>
      <w:lang w:val="en-GB" w:eastAsia="en-US"/>
    </w:rPr>
  </w:style>
  <w:style w:type="paragraph" w:customStyle="1" w:styleId="QB1">
    <w:name w:val="QB标题1"/>
    <w:next w:val="aff4"/>
    <w:qFormat/>
    <w:rsid w:val="00453B68"/>
    <w:pPr>
      <w:keepNext/>
      <w:keepLines/>
      <w:widowControl w:val="0"/>
      <w:spacing w:before="340" w:after="330" w:line="578" w:lineRule="auto"/>
      <w:ind w:left="420" w:hanging="420"/>
      <w:jc w:val="both"/>
      <w:outlineLvl w:val="0"/>
    </w:pPr>
    <w:rPr>
      <w:rFonts w:ascii="黑体" w:eastAsia="黑体" w:hAnsi="Times New Roman"/>
      <w:noProof/>
      <w:kern w:val="44"/>
      <w:sz w:val="21"/>
    </w:rPr>
  </w:style>
  <w:style w:type="character" w:customStyle="1" w:styleId="EmailStyle4251">
    <w:name w:val="EmailStyle4251"/>
    <w:rsid w:val="00D73EF7"/>
    <w:rPr>
      <w:rFonts w:ascii="Arial" w:eastAsia="宋体" w:hAnsi="Arial" w:cs="Arial"/>
      <w:color w:val="auto"/>
      <w:sz w:val="20"/>
      <w:szCs w:val="21"/>
      <w:lang w:val="en-US" w:eastAsia="zh-CN" w:bidi="ar-SA"/>
    </w:rPr>
  </w:style>
  <w:style w:type="character" w:customStyle="1" w:styleId="EmailStyle4261">
    <w:name w:val="EmailStyle4261"/>
    <w:rsid w:val="00D73EF7"/>
    <w:rPr>
      <w:rFonts w:ascii="Arial" w:eastAsia="宋体" w:hAnsi="Arial" w:cs="Arial"/>
      <w:color w:val="auto"/>
      <w:sz w:val="20"/>
      <w:szCs w:val="21"/>
      <w:lang w:val="en-US" w:eastAsia="zh-CN" w:bidi="ar-SA"/>
    </w:rPr>
  </w:style>
  <w:style w:type="character" w:customStyle="1" w:styleId="EmailStyle4271">
    <w:name w:val="EmailStyle4271"/>
    <w:rsid w:val="00D73EF7"/>
    <w:rPr>
      <w:rFonts w:ascii="Arial" w:eastAsia="宋体" w:hAnsi="Arial" w:cs="Arial"/>
      <w:color w:val="auto"/>
      <w:sz w:val="20"/>
      <w:szCs w:val="21"/>
      <w:lang w:val="en-US" w:eastAsia="zh-CN" w:bidi="ar-SA"/>
    </w:rPr>
  </w:style>
  <w:style w:type="character" w:customStyle="1" w:styleId="EmailStyle4281">
    <w:name w:val="EmailStyle4281"/>
    <w:rsid w:val="00D73EF7"/>
    <w:rPr>
      <w:rFonts w:ascii="Arial" w:eastAsia="宋体" w:hAnsi="Arial" w:cs="Arial"/>
      <w:color w:val="auto"/>
      <w:sz w:val="20"/>
      <w:szCs w:val="21"/>
      <w:lang w:val="en-US" w:eastAsia="zh-CN" w:bidi="ar-SA"/>
    </w:rPr>
  </w:style>
  <w:style w:type="character" w:customStyle="1" w:styleId="EmailStyle4291">
    <w:name w:val="EmailStyle4291"/>
    <w:rsid w:val="00D73EF7"/>
    <w:rPr>
      <w:rFonts w:ascii="Arial" w:eastAsia="宋体" w:hAnsi="Arial" w:cs="Arial"/>
      <w:color w:val="auto"/>
      <w:sz w:val="20"/>
    </w:rPr>
  </w:style>
  <w:style w:type="character" w:customStyle="1" w:styleId="TAHChar">
    <w:name w:val="TAH Char"/>
    <w:rsid w:val="00266647"/>
    <w:rPr>
      <w:rFonts w:ascii="Arial" w:hAnsi="Arial" w:cs="Times New Roman"/>
      <w:b/>
      <w:kern w:val="0"/>
      <w:sz w:val="18"/>
      <w:szCs w:val="20"/>
      <w:lang w:val="en-GB" w:eastAsia="en-GB"/>
    </w:rPr>
  </w:style>
  <w:style w:type="character" w:customStyle="1" w:styleId="B1Zchn">
    <w:name w:val="B1 Zchn"/>
    <w:rsid w:val="00AE2D24"/>
    <w:rPr>
      <w:rFonts w:ascii="Times New Roman" w:eastAsia="MS Mincho" w:hAnsi="Times New Roman" w:cs="Times New Roman"/>
      <w:kern w:val="0"/>
      <w:sz w:val="20"/>
      <w:szCs w:val="20"/>
      <w:lang w:val="en-GB" w:eastAsia="en-US"/>
    </w:rPr>
  </w:style>
  <w:style w:type="character" w:customStyle="1" w:styleId="EmailStyle1721">
    <w:name w:val="EmailStyle1721"/>
    <w:rsid w:val="00826B4D"/>
    <w:rPr>
      <w:rFonts w:ascii="Arial" w:eastAsia="宋体" w:hAnsi="Arial" w:cs="Arial"/>
      <w:color w:val="auto"/>
      <w:sz w:val="20"/>
      <w:szCs w:val="21"/>
      <w:lang w:val="en-US" w:eastAsia="zh-CN" w:bidi="ar-SA"/>
    </w:rPr>
  </w:style>
  <w:style w:type="character" w:customStyle="1" w:styleId="EmailStyle1731">
    <w:name w:val="EmailStyle1731"/>
    <w:rsid w:val="00826B4D"/>
    <w:rPr>
      <w:rFonts w:ascii="Arial" w:eastAsia="宋体" w:hAnsi="Arial" w:cs="Arial"/>
      <w:color w:val="auto"/>
      <w:sz w:val="20"/>
      <w:szCs w:val="21"/>
      <w:lang w:val="en-US" w:eastAsia="zh-CN" w:bidi="ar-SA"/>
    </w:rPr>
  </w:style>
  <w:style w:type="character" w:customStyle="1" w:styleId="EmailStyle3561">
    <w:name w:val="EmailStyle3561"/>
    <w:rsid w:val="00826B4D"/>
    <w:rPr>
      <w:rFonts w:ascii="Arial" w:eastAsia="宋体" w:hAnsi="Arial" w:cs="Arial"/>
      <w:color w:val="auto"/>
      <w:sz w:val="20"/>
      <w:szCs w:val="21"/>
      <w:lang w:val="en-US" w:eastAsia="zh-CN" w:bidi="ar-SA"/>
    </w:rPr>
  </w:style>
  <w:style w:type="character" w:customStyle="1" w:styleId="EmailStyle3571">
    <w:name w:val="EmailStyle3571"/>
    <w:rsid w:val="00826B4D"/>
    <w:rPr>
      <w:rFonts w:ascii="Arial" w:eastAsia="宋体" w:hAnsi="Arial" w:cs="Arial"/>
      <w:color w:val="auto"/>
      <w:sz w:val="20"/>
      <w:szCs w:val="21"/>
      <w:lang w:val="en-US" w:eastAsia="zh-CN" w:bidi="ar-SA"/>
    </w:rPr>
  </w:style>
  <w:style w:type="character" w:customStyle="1" w:styleId="EmailStyle3781">
    <w:name w:val="EmailStyle3781"/>
    <w:rsid w:val="00826B4D"/>
    <w:rPr>
      <w:rFonts w:ascii="Arial" w:eastAsia="宋体" w:hAnsi="Arial" w:cs="Arial"/>
      <w:color w:val="auto"/>
      <w:sz w:val="20"/>
    </w:rPr>
  </w:style>
  <w:style w:type="character" w:styleId="afffffffffff1">
    <w:name w:val="Placeholder Text"/>
    <w:uiPriority w:val="99"/>
    <w:rsid w:val="00826B4D"/>
    <w:rPr>
      <w:color w:val="808080"/>
    </w:rPr>
  </w:style>
  <w:style w:type="paragraph" w:customStyle="1" w:styleId="1030302">
    <w:name w:val="样式 样式 标题 1 + 两端对齐 段前: 0.3 行 段后: 0.3 行 行距: 单倍行距 + 段前: 0.2 行 段后: ..."/>
    <w:basedOn w:val="aff4"/>
    <w:autoRedefine/>
    <w:rsid w:val="008E2736"/>
    <w:pPr>
      <w:keepNext/>
      <w:widowControl/>
      <w:tabs>
        <w:tab w:val="num" w:pos="0"/>
      </w:tabs>
      <w:spacing w:beforeLines="20" w:afterLines="10"/>
      <w:ind w:right="284"/>
      <w:outlineLvl w:val="0"/>
    </w:pPr>
    <w:rPr>
      <w:rFonts w:ascii="Arial" w:hAnsi="Arial" w:cs="宋体"/>
      <w:b/>
      <w:bCs/>
      <w:kern w:val="0"/>
      <w:sz w:val="28"/>
      <w:szCs w:val="20"/>
    </w:rPr>
  </w:style>
  <w:style w:type="character" w:customStyle="1" w:styleId="EmailStyle62">
    <w:name w:val="EmailStyle62"/>
    <w:rsid w:val="005E3636"/>
    <w:rPr>
      <w:rFonts w:ascii="Arial" w:eastAsia="宋体" w:hAnsi="Arial" w:cs="Arial"/>
      <w:color w:val="auto"/>
      <w:sz w:val="20"/>
    </w:rPr>
  </w:style>
  <w:style w:type="character" w:customStyle="1" w:styleId="EmailStyle63">
    <w:name w:val="EmailStyle63"/>
    <w:rsid w:val="005E3636"/>
    <w:rPr>
      <w:rFonts w:ascii="Arial" w:eastAsia="宋体" w:hAnsi="Arial" w:cs="Arial"/>
      <w:color w:val="auto"/>
      <w:sz w:val="20"/>
    </w:rPr>
  </w:style>
  <w:style w:type="character" w:customStyle="1" w:styleId="afffffffffff2">
    <w:name w:val="正文缩进 字符"/>
    <w:aliases w:val="正文（首行缩进两字）＋行距：1.5倍行距 字符,表正文 字符,正文非缩进 字符,正文不缩进 字符,首行缩进 字符,正文缩进 Char 字符,正文缩进 Char Char Char Char Char 字符,正文缩进 Char Char Char 字符,正文-段前3磅 字符,特点 字符,段1 字符,Alt+X 字符,mr正文缩进 字符,正文对齐 字符,正文缩进William 字符,四号 字符,缩进 字符,正文（首行缩进两字） Char Char Char Char 字符,ALT+Z 字符"/>
    <w:rsid w:val="005E3636"/>
    <w:rPr>
      <w:rFonts w:eastAsia="宋体"/>
      <w:sz w:val="21"/>
      <w:szCs w:val="24"/>
      <w:lang w:val="en-US" w:eastAsia="zh-CN" w:bidi="ar-SA"/>
    </w:rPr>
  </w:style>
  <w:style w:type="paragraph" w:customStyle="1" w:styleId="CharCharChar1Char1">
    <w:name w:val="Char Char Char1 Char1"/>
    <w:basedOn w:val="aff4"/>
    <w:rsid w:val="005E3636"/>
    <w:pPr>
      <w:keepNext/>
      <w:autoSpaceDE w:val="0"/>
      <w:autoSpaceDN w:val="0"/>
      <w:adjustRightInd w:val="0"/>
      <w:snapToGrid w:val="0"/>
      <w:spacing w:line="300" w:lineRule="auto"/>
      <w:jc w:val="left"/>
    </w:pPr>
    <w:rPr>
      <w:rFonts w:ascii="Arial" w:hAnsi="Arial" w:cs="Arial"/>
      <w:kern w:val="0"/>
      <w:szCs w:val="21"/>
    </w:rPr>
  </w:style>
  <w:style w:type="character" w:customStyle="1" w:styleId="afffffffffff3">
    <w:name w:val="批注文字 字符"/>
    <w:rsid w:val="005E3636"/>
    <w:rPr>
      <w:sz w:val="21"/>
    </w:rPr>
  </w:style>
  <w:style w:type="paragraph" w:customStyle="1" w:styleId="Default">
    <w:name w:val="Default"/>
    <w:rsid w:val="005E3636"/>
    <w:pPr>
      <w:widowControl w:val="0"/>
      <w:autoSpaceDE w:val="0"/>
      <w:autoSpaceDN w:val="0"/>
      <w:adjustRightInd w:val="0"/>
    </w:pPr>
    <w:rPr>
      <w:rFonts w:ascii="Times New Roman" w:hAnsi="Times New Roman"/>
      <w:color w:val="000000"/>
      <w:sz w:val="24"/>
      <w:szCs w:val="24"/>
    </w:rPr>
  </w:style>
  <w:style w:type="table" w:customStyle="1" w:styleId="19">
    <w:name w:val="网格型1"/>
    <w:basedOn w:val="aff6"/>
    <w:next w:val="a2"/>
    <w:uiPriority w:val="59"/>
    <w:rsid w:val="00BC29C9"/>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B7">
    <w:name w:val="QB正文"/>
    <w:basedOn w:val="aff8"/>
    <w:link w:val="QBChar"/>
    <w:qFormat/>
    <w:rsid w:val="009726E8"/>
    <w:pPr>
      <w:tabs>
        <w:tab w:val="clear" w:pos="4201"/>
        <w:tab w:val="clear" w:pos="9298"/>
      </w:tabs>
      <w:ind w:firstLine="200"/>
    </w:pPr>
  </w:style>
  <w:style w:type="character" w:customStyle="1" w:styleId="QBChar">
    <w:name w:val="QB正文 Char"/>
    <w:basedOn w:val="Char"/>
    <w:link w:val="QB7"/>
    <w:qFormat/>
    <w:rsid w:val="009726E8"/>
    <w:rPr>
      <w:rFonts w:ascii="宋体" w:hAnsi="Times New Roman"/>
      <w:noProof/>
      <w:sz w:val="21"/>
      <w:lang w:val="en-US" w:eastAsia="zh-CN" w:bidi="ar-SA"/>
    </w:rPr>
  </w:style>
  <w:style w:type="paragraph" w:customStyle="1" w:styleId="tdoc-header">
    <w:name w:val="tdoc-header"/>
    <w:rsid w:val="00FC31DB"/>
    <w:rPr>
      <w:rFonts w:ascii="Arial" w:eastAsiaTheme="minorEastAsia" w:hAnsi="Arial"/>
      <w:noProof/>
      <w:sz w:val="24"/>
      <w:lang w:val="en-GB" w:eastAsia="en-US"/>
    </w:rPr>
  </w:style>
  <w:style w:type="character" w:customStyle="1" w:styleId="UnresolvedMention1">
    <w:name w:val="Unresolved Mention1"/>
    <w:uiPriority w:val="99"/>
    <w:semiHidden/>
    <w:unhideWhenUsed/>
    <w:rsid w:val="00FC31DB"/>
    <w:rPr>
      <w:color w:val="808080"/>
      <w:shd w:val="clear" w:color="auto" w:fill="E6E6E6"/>
    </w:rPr>
  </w:style>
  <w:style w:type="paragraph" w:customStyle="1" w:styleId="B1">
    <w:name w:val="B1+"/>
    <w:basedOn w:val="B10"/>
    <w:rsid w:val="00FC31DB"/>
    <w:pPr>
      <w:numPr>
        <w:numId w:val="22"/>
      </w:numPr>
      <w:overflowPunct w:val="0"/>
      <w:autoSpaceDE w:val="0"/>
      <w:autoSpaceDN w:val="0"/>
      <w:adjustRightInd w:val="0"/>
      <w:textAlignment w:val="baseline"/>
    </w:pPr>
    <w:rPr>
      <w:rFonts w:eastAsia="Times New Roman"/>
    </w:rPr>
  </w:style>
  <w:style w:type="character" w:styleId="afffffffffff4">
    <w:name w:val="Subtle Reference"/>
    <w:uiPriority w:val="31"/>
    <w:qFormat/>
    <w:rsid w:val="00FC31DB"/>
    <w:rPr>
      <w:smallCaps/>
      <w:color w:val="5A5A5A"/>
    </w:rPr>
  </w:style>
  <w:style w:type="character" w:customStyle="1" w:styleId="TFChar">
    <w:name w:val="TF Char"/>
    <w:link w:val="TF"/>
    <w:rsid w:val="00FC31DB"/>
    <w:rPr>
      <w:rFonts w:ascii="Arial" w:hAnsi="Arial"/>
      <w:b/>
      <w:noProof/>
      <w:sz w:val="21"/>
      <w:lang w:val="en-GB"/>
    </w:rPr>
  </w:style>
  <w:style w:type="paragraph" w:customStyle="1" w:styleId="TableText1">
    <w:name w:val="TableText"/>
    <w:basedOn w:val="afffffffff3"/>
    <w:rsid w:val="00FC31DB"/>
    <w:pPr>
      <w:keepNext/>
      <w:keepLines/>
      <w:widowControl/>
      <w:overflowPunct w:val="0"/>
      <w:autoSpaceDE w:val="0"/>
      <w:autoSpaceDN w:val="0"/>
      <w:adjustRightInd w:val="0"/>
      <w:snapToGrid w:val="0"/>
      <w:spacing w:after="180"/>
      <w:ind w:leftChars="0" w:left="0"/>
      <w:jc w:val="center"/>
      <w:textAlignment w:val="baseline"/>
    </w:pPr>
    <w:rPr>
      <w:sz w:val="20"/>
      <w:lang w:val="en-GB" w:eastAsia="en-US"/>
    </w:rPr>
  </w:style>
  <w:style w:type="character" w:customStyle="1" w:styleId="EXChar">
    <w:name w:val="EX Char"/>
    <w:link w:val="EX"/>
    <w:locked/>
    <w:rsid w:val="00FC31DB"/>
    <w:rPr>
      <w:rFonts w:ascii="Times New Roman" w:hAnsi="Times New Roman"/>
      <w:lang w:val="en-GB" w:eastAsia="en-US"/>
    </w:rPr>
  </w:style>
  <w:style w:type="paragraph" w:customStyle="1" w:styleId="B2">
    <w:name w:val="B2+"/>
    <w:basedOn w:val="B20"/>
    <w:rsid w:val="00FC31DB"/>
    <w:pPr>
      <w:numPr>
        <w:numId w:val="23"/>
      </w:numPr>
      <w:overflowPunct w:val="0"/>
      <w:autoSpaceDE w:val="0"/>
      <w:autoSpaceDN w:val="0"/>
      <w:adjustRightInd w:val="0"/>
      <w:textAlignment w:val="baseline"/>
    </w:pPr>
    <w:rPr>
      <w:rFonts w:eastAsia="Times New Roman"/>
    </w:rPr>
  </w:style>
  <w:style w:type="paragraph" w:customStyle="1" w:styleId="B3">
    <w:name w:val="B3+"/>
    <w:basedOn w:val="B30"/>
    <w:rsid w:val="00FC31DB"/>
    <w:pPr>
      <w:numPr>
        <w:numId w:val="24"/>
      </w:numPr>
      <w:tabs>
        <w:tab w:val="left" w:pos="1134"/>
      </w:tabs>
      <w:overflowPunct w:val="0"/>
      <w:autoSpaceDE w:val="0"/>
      <w:autoSpaceDN w:val="0"/>
      <w:adjustRightInd w:val="0"/>
      <w:textAlignment w:val="baseline"/>
    </w:pPr>
    <w:rPr>
      <w:rFonts w:eastAsia="Times New Roman"/>
    </w:rPr>
  </w:style>
  <w:style w:type="paragraph" w:customStyle="1" w:styleId="BL">
    <w:name w:val="BL"/>
    <w:basedOn w:val="aff4"/>
    <w:rsid w:val="00FC31DB"/>
    <w:pPr>
      <w:widowControl/>
      <w:numPr>
        <w:numId w:val="25"/>
      </w:numPr>
      <w:tabs>
        <w:tab w:val="left" w:pos="851"/>
      </w:tabs>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BN">
    <w:name w:val="BN"/>
    <w:basedOn w:val="aff4"/>
    <w:rsid w:val="00FC31DB"/>
    <w:pPr>
      <w:widowControl/>
      <w:numPr>
        <w:numId w:val="26"/>
      </w:numPr>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FL">
    <w:name w:val="FL"/>
    <w:basedOn w:val="aff4"/>
    <w:rsid w:val="00FC31DB"/>
    <w:pPr>
      <w:keepNext/>
      <w:keepLines/>
      <w:widowControl/>
      <w:overflowPunct w:val="0"/>
      <w:autoSpaceDE w:val="0"/>
      <w:autoSpaceDN w:val="0"/>
      <w:adjustRightInd w:val="0"/>
      <w:spacing w:before="60" w:after="180"/>
      <w:jc w:val="center"/>
      <w:textAlignment w:val="baseline"/>
    </w:pPr>
    <w:rPr>
      <w:rFonts w:ascii="Arial" w:eastAsia="Times New Roman" w:hAnsi="Arial"/>
      <w:b/>
      <w:kern w:val="0"/>
      <w:sz w:val="20"/>
      <w:szCs w:val="20"/>
      <w:lang w:val="en-GB" w:eastAsia="en-US"/>
    </w:rPr>
  </w:style>
  <w:style w:type="paragraph" w:customStyle="1" w:styleId="TB1">
    <w:name w:val="TB1"/>
    <w:basedOn w:val="aff4"/>
    <w:qFormat/>
    <w:rsid w:val="00FC31DB"/>
    <w:pPr>
      <w:keepNext/>
      <w:keepLines/>
      <w:widowControl/>
      <w:numPr>
        <w:numId w:val="27"/>
      </w:numPr>
      <w:tabs>
        <w:tab w:val="left" w:pos="720"/>
      </w:tabs>
      <w:overflowPunct w:val="0"/>
      <w:autoSpaceDE w:val="0"/>
      <w:autoSpaceDN w:val="0"/>
      <w:adjustRightInd w:val="0"/>
      <w:ind w:left="737" w:hanging="380"/>
      <w:jc w:val="left"/>
      <w:textAlignment w:val="baseline"/>
    </w:pPr>
    <w:rPr>
      <w:rFonts w:ascii="Arial" w:eastAsia="Times New Roman" w:hAnsi="Arial"/>
      <w:kern w:val="0"/>
      <w:sz w:val="18"/>
      <w:szCs w:val="20"/>
      <w:lang w:val="en-GB" w:eastAsia="en-US"/>
    </w:rPr>
  </w:style>
  <w:style w:type="paragraph" w:customStyle="1" w:styleId="TB2">
    <w:name w:val="TB2"/>
    <w:basedOn w:val="aff4"/>
    <w:qFormat/>
    <w:rsid w:val="00FC31DB"/>
    <w:pPr>
      <w:keepNext/>
      <w:keepLines/>
      <w:widowControl/>
      <w:numPr>
        <w:numId w:val="28"/>
      </w:numPr>
      <w:tabs>
        <w:tab w:val="left" w:pos="1109"/>
      </w:tabs>
      <w:overflowPunct w:val="0"/>
      <w:autoSpaceDE w:val="0"/>
      <w:autoSpaceDN w:val="0"/>
      <w:adjustRightInd w:val="0"/>
      <w:ind w:left="1100" w:hanging="380"/>
      <w:jc w:val="left"/>
      <w:textAlignment w:val="baseline"/>
    </w:pPr>
    <w:rPr>
      <w:rFonts w:ascii="Arial" w:eastAsia="Times New Roman" w:hAnsi="Arial"/>
      <w:kern w:val="0"/>
      <w:sz w:val="18"/>
      <w:szCs w:val="20"/>
      <w:lang w:val="en-GB" w:eastAsia="en-US"/>
    </w:rPr>
  </w:style>
  <w:style w:type="character" w:customStyle="1" w:styleId="CRCoverPageChar">
    <w:name w:val="CR Cover Page Char"/>
    <w:rsid w:val="00FC31DB"/>
    <w:rPr>
      <w:rFonts w:ascii="Arial" w:hAnsi="Arial"/>
      <w:lang w:val="en-GB" w:eastAsia="ko-KR" w:bidi="ar-SA"/>
    </w:rPr>
  </w:style>
  <w:style w:type="character" w:customStyle="1" w:styleId="EQChar">
    <w:name w:val="EQ Char"/>
    <w:link w:val="EQ"/>
    <w:rsid w:val="00FC31DB"/>
    <w:rPr>
      <w:rFonts w:ascii="Times New Roman" w:hAnsi="Times New Roman"/>
      <w:noProof/>
      <w:lang w:val="en-GB" w:eastAsia="en-US"/>
    </w:rPr>
  </w:style>
  <w:style w:type="numbering" w:customStyle="1" w:styleId="NoList1">
    <w:name w:val="No List1"/>
    <w:next w:val="aff7"/>
    <w:uiPriority w:val="99"/>
    <w:semiHidden/>
    <w:unhideWhenUsed/>
    <w:rsid w:val="00FC31DB"/>
  </w:style>
  <w:style w:type="character" w:customStyle="1" w:styleId="Char6">
    <w:name w:val="题注 Char"/>
    <w:aliases w:val="题注(表) Char,cap Char1,cap Char Char,Caption Char1 Char Char,cap Char Char1 Char,Caption Char Char1 Char Char,cap Char2 Char,3GPP Caption Table Char,Ca Char,Caption Char C... Char,cap1 Char,cap2 Char,cap11 Char,Légende-figure Char1,label Char"/>
    <w:link w:val="afffff6"/>
    <w:locked/>
    <w:rsid w:val="00FC31DB"/>
    <w:rPr>
      <w:rFonts w:ascii="Arial" w:eastAsia="黑体" w:hAnsi="Arial" w:cs="Arial"/>
      <w:kern w:val="2"/>
    </w:rPr>
  </w:style>
  <w:style w:type="character" w:customStyle="1" w:styleId="H6Char">
    <w:name w:val="H6 Char"/>
    <w:link w:val="H6"/>
    <w:rsid w:val="00FC31DB"/>
    <w:rPr>
      <w:rFonts w:ascii="Arial" w:hAnsi="Arial"/>
      <w:lang w:val="en-GB" w:eastAsia="en-US"/>
    </w:rPr>
  </w:style>
  <w:style w:type="character" w:customStyle="1" w:styleId="fontstyle01">
    <w:name w:val="fontstyle01"/>
    <w:rsid w:val="00FC31DB"/>
    <w:rPr>
      <w:rFonts w:ascii="Times-Roman" w:hAnsi="Times-Roman" w:hint="default"/>
      <w:b w:val="0"/>
      <w:bCs w:val="0"/>
      <w:i w:val="0"/>
      <w:iCs w:val="0"/>
      <w:color w:val="000000"/>
      <w:sz w:val="20"/>
      <w:szCs w:val="20"/>
    </w:rPr>
  </w:style>
  <w:style w:type="numbering" w:customStyle="1" w:styleId="NoList2">
    <w:name w:val="No List2"/>
    <w:next w:val="aff7"/>
    <w:uiPriority w:val="99"/>
    <w:semiHidden/>
    <w:unhideWhenUsed/>
    <w:rsid w:val="00FC31DB"/>
  </w:style>
  <w:style w:type="numbering" w:customStyle="1" w:styleId="NoList3">
    <w:name w:val="No List3"/>
    <w:next w:val="aff7"/>
    <w:uiPriority w:val="99"/>
    <w:semiHidden/>
    <w:unhideWhenUsed/>
    <w:rsid w:val="00FC31DB"/>
  </w:style>
  <w:style w:type="numbering" w:customStyle="1" w:styleId="NoList4">
    <w:name w:val="No List4"/>
    <w:next w:val="aff7"/>
    <w:uiPriority w:val="99"/>
    <w:semiHidden/>
    <w:unhideWhenUsed/>
    <w:rsid w:val="00FC31DB"/>
  </w:style>
  <w:style w:type="table" w:customStyle="1" w:styleId="TableGrid1">
    <w:name w:val="Table Grid1"/>
    <w:basedOn w:val="aff6"/>
    <w:next w:val="a2"/>
    <w:uiPriority w:val="39"/>
    <w:rsid w:val="00FC31DB"/>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aff7"/>
    <w:uiPriority w:val="99"/>
    <w:semiHidden/>
    <w:unhideWhenUsed/>
    <w:rsid w:val="00FC31DB"/>
  </w:style>
  <w:style w:type="table" w:customStyle="1" w:styleId="TableGrid2">
    <w:name w:val="Table Grid2"/>
    <w:basedOn w:val="aff6"/>
    <w:next w:val="a2"/>
    <w:rsid w:val="00FC31DB"/>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aff7"/>
    <w:uiPriority w:val="99"/>
    <w:semiHidden/>
    <w:unhideWhenUsed/>
    <w:rsid w:val="00FC31DB"/>
  </w:style>
  <w:style w:type="numbering" w:customStyle="1" w:styleId="NoList21">
    <w:name w:val="No List21"/>
    <w:next w:val="aff7"/>
    <w:uiPriority w:val="99"/>
    <w:semiHidden/>
    <w:unhideWhenUsed/>
    <w:rsid w:val="00FC31DB"/>
  </w:style>
  <w:style w:type="numbering" w:customStyle="1" w:styleId="NoList31">
    <w:name w:val="No List31"/>
    <w:next w:val="aff7"/>
    <w:uiPriority w:val="99"/>
    <w:semiHidden/>
    <w:unhideWhenUsed/>
    <w:rsid w:val="00FC31DB"/>
  </w:style>
  <w:style w:type="numbering" w:customStyle="1" w:styleId="NoList41">
    <w:name w:val="No List41"/>
    <w:next w:val="aff7"/>
    <w:uiPriority w:val="99"/>
    <w:semiHidden/>
    <w:unhideWhenUsed/>
    <w:rsid w:val="00FC31DB"/>
  </w:style>
  <w:style w:type="table" w:customStyle="1" w:styleId="TableGrid11">
    <w:name w:val="Table Grid11"/>
    <w:basedOn w:val="aff6"/>
    <w:next w:val="a2"/>
    <w:uiPriority w:val="39"/>
    <w:rsid w:val="00FC31DB"/>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aff7"/>
    <w:uiPriority w:val="99"/>
    <w:semiHidden/>
    <w:unhideWhenUsed/>
    <w:rsid w:val="00FC31DB"/>
  </w:style>
  <w:style w:type="table" w:customStyle="1" w:styleId="TableGrid3">
    <w:name w:val="Table Grid3"/>
    <w:basedOn w:val="aff6"/>
    <w:next w:val="a2"/>
    <w:rsid w:val="00FC31DB"/>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fc">
    <w:name w:val="列出段落 Char"/>
    <w:aliases w:val="- Bullets Char,Lista1 Char,?? ?? Char,????? Char,???? Char"/>
    <w:link w:val="affffffffff2"/>
    <w:uiPriority w:val="34"/>
    <w:qFormat/>
    <w:locked/>
    <w:rsid w:val="00F948CE"/>
    <w:rPr>
      <w:kern w:val="2"/>
      <w:sz w:val="21"/>
      <w:szCs w:val="22"/>
    </w:rPr>
  </w:style>
  <w:style w:type="character" w:customStyle="1" w:styleId="T1Char1">
    <w:name w:val="T1 Char1"/>
    <w:aliases w:val="Header 6 Char Char1"/>
    <w:rsid w:val="00DF57ED"/>
  </w:style>
  <w:style w:type="character" w:customStyle="1" w:styleId="GuidanceChar">
    <w:name w:val="Guidance Char"/>
    <w:link w:val="Guidance"/>
    <w:rsid w:val="00756BC6"/>
    <w:rPr>
      <w:rFonts w:ascii="Times New Roman" w:hAnsi="Times New Roman"/>
      <w:i/>
      <w:color w:val="0000FF"/>
      <w:lang w:val="en-GB" w:eastAsia="en-US"/>
    </w:rPr>
  </w:style>
  <w:style w:type="paragraph" w:customStyle="1" w:styleId="afffffffffff5">
    <w:name w:val="样式 页眉"/>
    <w:basedOn w:val="aff3"/>
    <w:link w:val="Charfd"/>
    <w:rsid w:val="00756BC6"/>
    <w:pPr>
      <w:numPr>
        <w:numId w:val="0"/>
      </w:numPr>
      <w:overflowPunct w:val="0"/>
      <w:autoSpaceDE w:val="0"/>
      <w:autoSpaceDN w:val="0"/>
      <w:adjustRightInd w:val="0"/>
      <w:snapToGrid/>
      <w:textAlignment w:val="baseline"/>
    </w:pPr>
    <w:rPr>
      <w:rFonts w:ascii="Arial" w:eastAsia="Arial" w:hAnsi="Arial"/>
      <w:b/>
      <w:bCs/>
      <w:noProof/>
      <w:kern w:val="0"/>
      <w:sz w:val="22"/>
      <w:szCs w:val="20"/>
      <w:lang w:val="en-GB"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rsid w:val="00756BC6"/>
    <w:rPr>
      <w:rFonts w:ascii="Times New Roman" w:eastAsia="MS Mincho" w:hAnsi="Times New Roman"/>
      <w:lang w:val="en-GB" w:eastAsia="ja-JP"/>
    </w:rPr>
  </w:style>
  <w:style w:type="character" w:customStyle="1" w:styleId="Charfd">
    <w:name w:val="样式 页眉 Char"/>
    <w:link w:val="afffffffffff5"/>
    <w:rsid w:val="00756BC6"/>
    <w:rPr>
      <w:rFonts w:ascii="Arial" w:eastAsia="Arial" w:hAnsi="Arial"/>
      <w:b/>
      <w:bCs/>
      <w:noProof/>
      <w:sz w:val="22"/>
      <w:lang w:val="en-GB" w:eastAsia="en-US"/>
    </w:rPr>
  </w:style>
  <w:style w:type="paragraph" w:customStyle="1" w:styleId="Charfe">
    <w:name w:val="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1">
    <w:name w:val="(文字) (文字)1 Char (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CharChar">
    <w:name w:val="Char Char1 Char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
    <w:name w:val="(文字) (文字)1 Char (文字) (文字) Char (文字) (文字)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756BC6"/>
    <w:rPr>
      <w:rFonts w:eastAsia="MS Mincho"/>
      <w:lang w:val="en-GB" w:eastAsia="en-US" w:bidi="ar-SA"/>
    </w:rPr>
  </w:style>
  <w:style w:type="paragraph" w:customStyle="1" w:styleId="1CharChar">
    <w:name w:val="(文字) (文字)1 Char (文字) (文字)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CharCharCharChar">
    <w:name w:val="(文字) (文字)1 Char (文字) (文字) Char (文字) (文字)1 Char (文字) (文字) Char Char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1">
    <w:name w:val="Char Char Char Char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2CharChar">
    <w:name w:val="Char Char2 Char Char"/>
    <w:basedOn w:val="aff4"/>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756BC6"/>
    <w:rPr>
      <w:lang w:val="en-GB" w:eastAsia="ja-JP" w:bidi="ar-SA"/>
    </w:rPr>
  </w:style>
  <w:style w:type="character" w:customStyle="1" w:styleId="capCharChar2">
    <w:name w:val="cap Char Char2"/>
    <w:aliases w:val="Caption Char Char1,Caption Char1 Char Char1,cap Char Char1 Char1,Caption Char Char1 Char Char1,cap Char2 Char Char Char1"/>
    <w:rsid w:val="00756BC6"/>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756BC6"/>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756BC6"/>
    <w:rPr>
      <w:rFonts w:ascii="Arial" w:hAnsi="Arial"/>
      <w:sz w:val="32"/>
      <w:lang w:val="en-GB" w:eastAsia="ja-JP" w:bidi="ar-SA"/>
    </w:rPr>
  </w:style>
  <w:style w:type="character" w:customStyle="1" w:styleId="CharChar4">
    <w:name w:val="Char Char4"/>
    <w:rsid w:val="00756BC6"/>
    <w:rPr>
      <w:rFonts w:ascii="Courier New" w:hAnsi="Courier New"/>
      <w:lang w:val="nb-NO" w:eastAsia="ja-JP" w:bidi="ar-SA"/>
    </w:rPr>
  </w:style>
  <w:style w:type="character" w:customStyle="1" w:styleId="AndreaLeonardi">
    <w:name w:val="Andrea Leonardi"/>
    <w:semiHidden/>
    <w:rsid w:val="00756BC6"/>
    <w:rPr>
      <w:rFonts w:ascii="Arial" w:hAnsi="Arial" w:cs="Arial"/>
      <w:color w:val="auto"/>
      <w:sz w:val="20"/>
      <w:szCs w:val="20"/>
    </w:rPr>
  </w:style>
  <w:style w:type="character" w:customStyle="1" w:styleId="NOCharChar">
    <w:name w:val="NO Char Char"/>
    <w:rsid w:val="00756BC6"/>
    <w:rPr>
      <w:lang w:val="en-GB" w:eastAsia="en-US" w:bidi="ar-SA"/>
    </w:rPr>
  </w:style>
  <w:style w:type="character" w:customStyle="1" w:styleId="NOZchn">
    <w:name w:val="NO Zchn"/>
    <w:rsid w:val="00756BC6"/>
    <w:rPr>
      <w:lang w:val="en-GB" w:eastAsia="en-US" w:bidi="ar-SA"/>
    </w:rPr>
  </w:style>
  <w:style w:type="paragraph" w:customStyle="1" w:styleId="afffffffffff6">
    <w:name w:val="(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756BC6"/>
    <w:rPr>
      <w:rFonts w:ascii="Arial" w:hAnsi="Arial"/>
      <w:sz w:val="32"/>
      <w:lang w:val="en-GB" w:eastAsia="en-US" w:bidi="ar-SA"/>
    </w:rPr>
  </w:style>
  <w:style w:type="character" w:customStyle="1" w:styleId="TACCar">
    <w:name w:val="TAC Car"/>
    <w:rsid w:val="00756BC6"/>
    <w:rPr>
      <w:rFonts w:ascii="Arial" w:hAnsi="Arial"/>
      <w:sz w:val="18"/>
      <w:lang w:val="en-GB" w:eastAsia="ja-JP" w:bidi="ar-SA"/>
    </w:rPr>
  </w:style>
  <w:style w:type="paragraph" w:customStyle="1" w:styleId="ZchnZchn1">
    <w:name w:val="Zchn Zchn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AL0">
    <w:name w:val="TAL (文字)"/>
    <w:rsid w:val="00756BC6"/>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756BC6"/>
    <w:rPr>
      <w:rFonts w:ascii="Arial" w:hAnsi="Arial"/>
      <w:sz w:val="32"/>
      <w:lang w:val="en-GB" w:eastAsia="en-US" w:bidi="ar-SA"/>
    </w:rPr>
  </w:style>
  <w:style w:type="paragraph" w:customStyle="1" w:styleId="2f1">
    <w:name w:val="(文字) (文字)2"/>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756BC6"/>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756BC6"/>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756BC6"/>
    <w:rPr>
      <w:rFonts w:ascii="Arial" w:eastAsia="MS Mincho" w:hAnsi="Arial"/>
      <w:sz w:val="22"/>
      <w:lang w:val="en-GB" w:eastAsia="en-US" w:bidi="ar-SA"/>
    </w:rPr>
  </w:style>
  <w:style w:type="paragraph" w:customStyle="1" w:styleId="3a">
    <w:name w:val="(文字) (文字)3"/>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ZchnZchn2">
    <w:name w:val="Zchn Zchn2"/>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48">
    <w:name w:val="(文字) (文字)4"/>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1Char2">
    <w:name w:val="T1 Char2"/>
    <w:aliases w:val="Header 6 Char Char2"/>
    <w:rsid w:val="00756BC6"/>
  </w:style>
  <w:style w:type="paragraph" w:customStyle="1" w:styleId="1a">
    <w:name w:val="(文字) (文字)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Char7">
    <w:name w:val="Char Char7"/>
    <w:semiHidden/>
    <w:rsid w:val="00756BC6"/>
    <w:rPr>
      <w:rFonts w:ascii="Tahoma" w:hAnsi="Tahoma" w:cs="Tahoma"/>
      <w:shd w:val="clear" w:color="auto" w:fill="000080"/>
      <w:lang w:val="en-GB" w:eastAsia="en-US"/>
    </w:rPr>
  </w:style>
  <w:style w:type="character" w:customStyle="1" w:styleId="ZchnZchn5">
    <w:name w:val="Zchn Zchn5"/>
    <w:rsid w:val="00756BC6"/>
    <w:rPr>
      <w:rFonts w:ascii="Courier New" w:eastAsia="Batang" w:hAnsi="Courier New"/>
      <w:lang w:val="nb-NO" w:eastAsia="en-US" w:bidi="ar-SA"/>
    </w:rPr>
  </w:style>
  <w:style w:type="character" w:customStyle="1" w:styleId="CharChar10">
    <w:name w:val="Char Char10"/>
    <w:semiHidden/>
    <w:rsid w:val="00756BC6"/>
    <w:rPr>
      <w:rFonts w:ascii="Times New Roman" w:hAnsi="Times New Roman"/>
      <w:lang w:val="en-GB" w:eastAsia="en-US"/>
    </w:rPr>
  </w:style>
  <w:style w:type="character" w:customStyle="1" w:styleId="CharChar9">
    <w:name w:val="Char Char9"/>
    <w:semiHidden/>
    <w:rsid w:val="00756BC6"/>
    <w:rPr>
      <w:rFonts w:ascii="Tahoma" w:hAnsi="Tahoma" w:cs="Tahoma"/>
      <w:sz w:val="16"/>
      <w:szCs w:val="16"/>
      <w:lang w:val="en-GB" w:eastAsia="en-US"/>
    </w:rPr>
  </w:style>
  <w:style w:type="character" w:customStyle="1" w:styleId="CharChar8">
    <w:name w:val="Char Char8"/>
    <w:semiHidden/>
    <w:rsid w:val="00756BC6"/>
    <w:rPr>
      <w:rFonts w:ascii="Times New Roman" w:hAnsi="Times New Roman"/>
      <w:b/>
      <w:bCs/>
      <w:lang w:val="en-GB" w:eastAsia="en-US"/>
    </w:rPr>
  </w:style>
  <w:style w:type="paragraph" w:customStyle="1" w:styleId="1b">
    <w:name w:val="修订1"/>
    <w:hidden/>
    <w:semiHidden/>
    <w:rsid w:val="00756BC6"/>
    <w:rPr>
      <w:rFonts w:ascii="Times New Roman" w:eastAsia="Batang" w:hAnsi="Times New Roman"/>
      <w:lang w:val="en-GB" w:eastAsia="en-US"/>
    </w:rPr>
  </w:style>
  <w:style w:type="character" w:customStyle="1" w:styleId="btChar3">
    <w:name w:val="bt Char3"/>
    <w:aliases w:val="bt Car Char Char3"/>
    <w:rsid w:val="00756BC6"/>
    <w:rPr>
      <w:lang w:val="en-GB" w:eastAsia="ja-JP" w:bidi="ar-SA"/>
    </w:rPr>
  </w:style>
  <w:style w:type="character" w:customStyle="1" w:styleId="h5Char2">
    <w:name w:val="h5 Char2"/>
    <w:aliases w:val="Heading5 Char2,Head5 Char2,H5 Char2,M5 Char2,mh2 Char2,Module heading 2 Char2,heading 8 Char2,Numbered Sub-list Char1,Heading 81 Char Char1"/>
    <w:rsid w:val="00756BC6"/>
    <w:rPr>
      <w:rFonts w:ascii="Arial" w:hAnsi="Arial"/>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756BC6"/>
    <w:rPr>
      <w:rFonts w:ascii="Arial" w:hAnsi="Arial"/>
      <w:sz w:val="24"/>
      <w:lang w:val="en-GB"/>
    </w:rPr>
  </w:style>
  <w:style w:type="paragraph" w:customStyle="1" w:styleId="AutoCorrect">
    <w:name w:val="AutoCorrect"/>
    <w:rsid w:val="00756BC6"/>
    <w:rPr>
      <w:rFonts w:ascii="Times New Roman" w:eastAsia="MS Mincho" w:hAnsi="Times New Roman"/>
      <w:sz w:val="24"/>
      <w:szCs w:val="24"/>
      <w:lang w:val="en-GB" w:eastAsia="ko-KR"/>
    </w:rPr>
  </w:style>
  <w:style w:type="paragraph" w:customStyle="1" w:styleId="-PAGE-">
    <w:name w:val="- PAGE -"/>
    <w:rsid w:val="00756BC6"/>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756BC6"/>
    <w:rPr>
      <w:rFonts w:ascii="Arial" w:eastAsia="Batang" w:hAnsi="Arial" w:cs="Times New Roman"/>
      <w:b/>
      <w:bCs/>
      <w:i/>
      <w:iCs/>
      <w:sz w:val="28"/>
      <w:szCs w:val="28"/>
      <w:lang w:val="en-GB" w:eastAsia="en-US" w:bidi="ar-SA"/>
    </w:rPr>
  </w:style>
  <w:style w:type="paragraph" w:customStyle="1" w:styleId="Createdby">
    <w:name w:val="Created by"/>
    <w:rsid w:val="00756BC6"/>
    <w:rPr>
      <w:rFonts w:ascii="Times New Roman" w:eastAsia="MS Mincho" w:hAnsi="Times New Roman"/>
      <w:sz w:val="24"/>
      <w:szCs w:val="24"/>
      <w:lang w:val="en-GB" w:eastAsia="ko-KR"/>
    </w:rPr>
  </w:style>
  <w:style w:type="paragraph" w:customStyle="1" w:styleId="Createdon">
    <w:name w:val="Created on"/>
    <w:rsid w:val="00756BC6"/>
    <w:rPr>
      <w:rFonts w:ascii="Times New Roman" w:eastAsia="MS Mincho" w:hAnsi="Times New Roman"/>
      <w:sz w:val="24"/>
      <w:szCs w:val="24"/>
      <w:lang w:val="en-GB" w:eastAsia="ko-KR"/>
    </w:rPr>
  </w:style>
  <w:style w:type="paragraph" w:customStyle="1" w:styleId="Lastprinted">
    <w:name w:val="Last printed"/>
    <w:rsid w:val="00756BC6"/>
    <w:rPr>
      <w:rFonts w:ascii="Times New Roman" w:eastAsia="MS Mincho" w:hAnsi="Times New Roman"/>
      <w:sz w:val="24"/>
      <w:szCs w:val="24"/>
      <w:lang w:val="en-GB" w:eastAsia="ko-KR"/>
    </w:rPr>
  </w:style>
  <w:style w:type="paragraph" w:customStyle="1" w:styleId="Lastsavedby">
    <w:name w:val="Last saved by"/>
    <w:rsid w:val="00756BC6"/>
    <w:rPr>
      <w:rFonts w:ascii="Times New Roman" w:eastAsia="MS Mincho" w:hAnsi="Times New Roman"/>
      <w:sz w:val="24"/>
      <w:szCs w:val="24"/>
      <w:lang w:val="en-GB" w:eastAsia="ko-KR"/>
    </w:rPr>
  </w:style>
  <w:style w:type="paragraph" w:customStyle="1" w:styleId="Filename">
    <w:name w:val="Filename"/>
    <w:rsid w:val="00756BC6"/>
    <w:rPr>
      <w:rFonts w:ascii="Times New Roman" w:eastAsia="MS Mincho" w:hAnsi="Times New Roman"/>
      <w:sz w:val="24"/>
      <w:szCs w:val="24"/>
      <w:lang w:val="en-GB" w:eastAsia="ko-KR"/>
    </w:rPr>
  </w:style>
  <w:style w:type="paragraph" w:customStyle="1" w:styleId="Filenameandpath">
    <w:name w:val="Filename and path"/>
    <w:rsid w:val="00756BC6"/>
    <w:rPr>
      <w:rFonts w:ascii="Times New Roman" w:eastAsia="MS Mincho" w:hAnsi="Times New Roman"/>
      <w:sz w:val="24"/>
      <w:szCs w:val="24"/>
      <w:lang w:val="en-GB" w:eastAsia="ko-KR"/>
    </w:rPr>
  </w:style>
  <w:style w:type="paragraph" w:customStyle="1" w:styleId="AuthorPageDate">
    <w:name w:val="Author  Page #  Date"/>
    <w:rsid w:val="00756BC6"/>
    <w:rPr>
      <w:rFonts w:ascii="Times New Roman" w:eastAsia="MS Mincho" w:hAnsi="Times New Roman"/>
      <w:sz w:val="24"/>
      <w:szCs w:val="24"/>
      <w:lang w:val="en-GB" w:eastAsia="ko-KR"/>
    </w:rPr>
  </w:style>
  <w:style w:type="paragraph" w:customStyle="1" w:styleId="ConfidentialPageDate">
    <w:name w:val="Confidential  Page #  Date"/>
    <w:rsid w:val="00756BC6"/>
    <w:rPr>
      <w:rFonts w:ascii="Times New Roman" w:eastAsia="MS Mincho" w:hAnsi="Times New Roman"/>
      <w:sz w:val="24"/>
      <w:szCs w:val="24"/>
      <w:lang w:val="en-GB" w:eastAsia="ko-KR"/>
    </w:rPr>
  </w:style>
  <w:style w:type="character" w:styleId="afffffffffff7">
    <w:name w:val="Strong"/>
    <w:uiPriority w:val="22"/>
    <w:qFormat/>
    <w:rsid w:val="00756BC6"/>
    <w:rPr>
      <w:b/>
      <w:bCs/>
    </w:rPr>
  </w:style>
  <w:style w:type="paragraph" w:customStyle="1" w:styleId="Data">
    <w:name w:val="Data"/>
    <w:basedOn w:val="aff4"/>
    <w:rsid w:val="00756BC6"/>
    <w:pPr>
      <w:widowControl/>
      <w:tabs>
        <w:tab w:val="left" w:pos="1418"/>
      </w:tabs>
      <w:overflowPunct w:val="0"/>
      <w:autoSpaceDE w:val="0"/>
      <w:autoSpaceDN w:val="0"/>
      <w:adjustRightInd w:val="0"/>
      <w:spacing w:after="120"/>
      <w:jc w:val="left"/>
      <w:textAlignment w:val="baseline"/>
    </w:pPr>
    <w:rPr>
      <w:rFonts w:ascii="Arial" w:eastAsia="MS Mincho" w:hAnsi="Arial"/>
      <w:kern w:val="0"/>
      <w:sz w:val="24"/>
      <w:szCs w:val="20"/>
      <w:lang w:val="fr-FR" w:eastAsia="en-US"/>
    </w:rPr>
  </w:style>
  <w:style w:type="paragraph" w:customStyle="1" w:styleId="PageXofY">
    <w:name w:val="Page X of Y"/>
    <w:rsid w:val="00756BC6"/>
    <w:rPr>
      <w:rFonts w:ascii="Times New Roman" w:hAnsi="Times New Roman"/>
      <w:sz w:val="24"/>
      <w:szCs w:val="24"/>
      <w:lang w:val="en-GB" w:eastAsia="ko-KR"/>
    </w:rPr>
  </w:style>
  <w:style w:type="paragraph" w:customStyle="1" w:styleId="ATC">
    <w:name w:val="ATC"/>
    <w:basedOn w:val="aff4"/>
    <w:rsid w:val="00756BC6"/>
    <w:pPr>
      <w:widowControl/>
      <w:overflowPunct w:val="0"/>
      <w:autoSpaceDE w:val="0"/>
      <w:autoSpaceDN w:val="0"/>
      <w:adjustRightInd w:val="0"/>
      <w:spacing w:after="180"/>
      <w:jc w:val="left"/>
      <w:textAlignment w:val="baseline"/>
    </w:pPr>
    <w:rPr>
      <w:rFonts w:eastAsia="MS Mincho"/>
      <w:kern w:val="0"/>
      <w:sz w:val="20"/>
      <w:szCs w:val="20"/>
      <w:lang w:val="en-GB" w:eastAsia="ja-JP"/>
    </w:rPr>
  </w:style>
  <w:style w:type="paragraph" w:customStyle="1" w:styleId="1CharChar1Char">
    <w:name w:val="(文字) (文字)1 Char (文字) (文字) Char (文字) (文字)1 Char (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MTDisplayEquation">
    <w:name w:val="MTDisplayEquation"/>
    <w:basedOn w:val="aff4"/>
    <w:rsid w:val="00756BC6"/>
    <w:pPr>
      <w:widowControl/>
      <w:tabs>
        <w:tab w:val="center" w:pos="4820"/>
        <w:tab w:val="right" w:pos="9640"/>
      </w:tabs>
      <w:spacing w:after="180"/>
      <w:jc w:val="left"/>
    </w:pPr>
    <w:rPr>
      <w:kern w:val="0"/>
      <w:sz w:val="20"/>
      <w:szCs w:val="20"/>
      <w:lang w:val="en-GB" w:eastAsia="ja-JP"/>
    </w:rPr>
  </w:style>
  <w:style w:type="paragraph" w:customStyle="1" w:styleId="Separation">
    <w:name w:val="Separation"/>
    <w:basedOn w:val="10"/>
    <w:next w:val="aff4"/>
    <w:rsid w:val="00756BC6"/>
    <w:pPr>
      <w:widowControl/>
      <w:spacing w:before="240" w:after="180" w:line="240" w:lineRule="auto"/>
      <w:ind w:left="1134" w:hanging="1134"/>
      <w:jc w:val="left"/>
    </w:pPr>
    <w:rPr>
      <w:rFonts w:ascii="Arial" w:eastAsia="MS Mincho" w:hAnsi="Arial"/>
      <w:bCs w:val="0"/>
      <w:color w:val="0000FF"/>
      <w:kern w:val="0"/>
      <w:sz w:val="36"/>
      <w:szCs w:val="36"/>
      <w:lang w:val="en-GB" w:eastAsia="ja-JP"/>
    </w:rPr>
  </w:style>
  <w:style w:type="paragraph" w:customStyle="1" w:styleId="TaOC">
    <w:name w:val="TaOC"/>
    <w:basedOn w:val="TAC"/>
    <w:rsid w:val="00756BC6"/>
    <w:pPr>
      <w:overflowPunct w:val="0"/>
      <w:autoSpaceDE w:val="0"/>
      <w:autoSpaceDN w:val="0"/>
      <w:adjustRightInd w:val="0"/>
      <w:spacing w:line="240" w:lineRule="auto"/>
      <w:textAlignment w:val="baseline"/>
      <w:outlineLvl w:val="9"/>
    </w:pPr>
    <w:rPr>
      <w:szCs w:val="18"/>
      <w:lang w:eastAsia="ja-JP"/>
    </w:rPr>
  </w:style>
  <w:style w:type="character" w:customStyle="1" w:styleId="T1Char3">
    <w:name w:val="T1 Char3"/>
    <w:aliases w:val="Header 6 Char Char3"/>
    <w:rsid w:val="00756BC6"/>
    <w:rPr>
      <w:rFonts w:ascii="Arial" w:hAnsi="Arial"/>
      <w:lang w:val="en-GB" w:eastAsia="en-US" w:bidi="ar-SA"/>
    </w:rPr>
  </w:style>
  <w:style w:type="table" w:customStyle="1" w:styleId="Tabellengitternetz1">
    <w:name w:val="Tabellengitternetz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aff4"/>
    <w:rsid w:val="00756BC6"/>
    <w:pPr>
      <w:widowControl/>
      <w:tabs>
        <w:tab w:val="num" w:pos="928"/>
      </w:tabs>
      <w:spacing w:after="180"/>
      <w:ind w:left="928" w:hanging="360"/>
      <w:jc w:val="left"/>
    </w:pPr>
    <w:rPr>
      <w:rFonts w:eastAsia="Batang"/>
      <w:kern w:val="0"/>
      <w:sz w:val="20"/>
      <w:szCs w:val="20"/>
      <w:lang w:val="en-GB" w:eastAsia="en-US"/>
    </w:rPr>
  </w:style>
  <w:style w:type="paragraph" w:customStyle="1" w:styleId="StyleHeading6Left0cmHanging349cmAfter9pt">
    <w:name w:val="Style Heading 6 + Left:  0 cm Hanging:  3.49 cm After:  9 pt"/>
    <w:basedOn w:val="6"/>
    <w:rsid w:val="00756BC6"/>
    <w:pPr>
      <w:keepNext w:val="0"/>
      <w:keepLines w:val="0"/>
      <w:widowControl/>
      <w:numPr>
        <w:ilvl w:val="0"/>
        <w:numId w:val="0"/>
      </w:numPr>
      <w:spacing w:after="180" w:line="240" w:lineRule="auto"/>
      <w:ind w:left="1980" w:hanging="1980"/>
      <w:jc w:val="left"/>
    </w:pPr>
    <w:rPr>
      <w:rFonts w:eastAsia="MS Mincho"/>
      <w:b w:val="0"/>
      <w:kern w:val="0"/>
      <w:sz w:val="20"/>
      <w:lang w:val="en-GB" w:eastAsia="en-US"/>
    </w:rPr>
  </w:style>
  <w:style w:type="paragraph" w:customStyle="1" w:styleId="StyleHeading6After9pt">
    <w:name w:val="Style Heading 6 + After:  9 pt"/>
    <w:basedOn w:val="6"/>
    <w:rsid w:val="00756BC6"/>
    <w:pPr>
      <w:keepNext w:val="0"/>
      <w:keepLines w:val="0"/>
      <w:widowControl/>
      <w:numPr>
        <w:ilvl w:val="0"/>
        <w:numId w:val="0"/>
      </w:numPr>
      <w:spacing w:after="180" w:line="240" w:lineRule="auto"/>
      <w:jc w:val="left"/>
    </w:pPr>
    <w:rPr>
      <w:rFonts w:eastAsia="MS Mincho"/>
      <w:b w:val="0"/>
      <w:kern w:val="0"/>
      <w:sz w:val="20"/>
      <w:lang w:val="en-GB" w:eastAsia="en-US"/>
    </w:rPr>
  </w:style>
  <w:style w:type="paragraph" w:customStyle="1" w:styleId="3b">
    <w:name w:val="吹き出し3"/>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JK-text-simpledoc">
    <w:name w:val="JK - text - simple doc"/>
    <w:basedOn w:val="afffffffa"/>
    <w:autoRedefine/>
    <w:rsid w:val="00756BC6"/>
    <w:pPr>
      <w:widowControl/>
      <w:tabs>
        <w:tab w:val="num" w:pos="928"/>
        <w:tab w:val="num" w:pos="1097"/>
      </w:tabs>
      <w:spacing w:after="120" w:line="288" w:lineRule="auto"/>
      <w:ind w:left="1097" w:hanging="360"/>
      <w:jc w:val="left"/>
    </w:pPr>
    <w:rPr>
      <w:rFonts w:ascii="Arial" w:hAnsi="Arial" w:cs="Arial"/>
      <w:kern w:val="0"/>
      <w:sz w:val="20"/>
      <w:lang w:eastAsia="en-US"/>
    </w:rPr>
  </w:style>
  <w:style w:type="paragraph" w:customStyle="1" w:styleId="b11">
    <w:name w:val="b1"/>
    <w:basedOn w:val="aff4"/>
    <w:rsid w:val="00756BC6"/>
    <w:pPr>
      <w:widowControl/>
      <w:spacing w:before="100" w:beforeAutospacing="1" w:after="100" w:afterAutospacing="1"/>
      <w:jc w:val="left"/>
    </w:pPr>
    <w:rPr>
      <w:rFonts w:eastAsia="MS Mincho"/>
      <w:kern w:val="0"/>
      <w:sz w:val="24"/>
      <w:lang w:eastAsia="en-US"/>
    </w:rPr>
  </w:style>
  <w:style w:type="paragraph" w:customStyle="1" w:styleId="1c">
    <w:name w:val="吹き出し1"/>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ZchnZchn">
    <w:name w:val="Zchn Zchn"/>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2f2">
    <w:name w:val="吹き出し2"/>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tabletext2">
    <w:name w:val="table text"/>
    <w:basedOn w:val="aff4"/>
    <w:next w:val="aff4"/>
    <w:rsid w:val="00756BC6"/>
    <w:pPr>
      <w:widowControl/>
      <w:overflowPunct w:val="0"/>
      <w:autoSpaceDE w:val="0"/>
      <w:autoSpaceDN w:val="0"/>
      <w:adjustRightInd w:val="0"/>
      <w:spacing w:after="180"/>
      <w:jc w:val="left"/>
      <w:textAlignment w:val="baseline"/>
    </w:pPr>
    <w:rPr>
      <w:rFonts w:eastAsia="MS Mincho"/>
      <w:i/>
      <w:kern w:val="0"/>
      <w:sz w:val="20"/>
      <w:szCs w:val="20"/>
      <w:lang w:val="en-GB" w:eastAsia="en-GB"/>
    </w:rPr>
  </w:style>
  <w:style w:type="paragraph" w:customStyle="1" w:styleId="TOC91">
    <w:name w:val="TOC 91"/>
    <w:basedOn w:val="80"/>
    <w:rsid w:val="00756BC6"/>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noProof/>
      <w:kern w:val="0"/>
      <w:sz w:val="22"/>
      <w:szCs w:val="22"/>
      <w:lang w:eastAsia="en-GB"/>
    </w:rPr>
  </w:style>
  <w:style w:type="paragraph" w:customStyle="1" w:styleId="Caption1">
    <w:name w:val="Caption1"/>
    <w:basedOn w:val="aff4"/>
    <w:next w:val="aff4"/>
    <w:rsid w:val="00756BC6"/>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HE">
    <w:name w:val="HE"/>
    <w:basedOn w:val="aff4"/>
    <w:rsid w:val="00756BC6"/>
    <w:pPr>
      <w:widowControl/>
      <w:overflowPunct w:val="0"/>
      <w:autoSpaceDE w:val="0"/>
      <w:autoSpaceDN w:val="0"/>
      <w:adjustRightInd w:val="0"/>
      <w:jc w:val="left"/>
      <w:textAlignment w:val="baseline"/>
    </w:pPr>
    <w:rPr>
      <w:rFonts w:eastAsia="MS Mincho"/>
      <w:b/>
      <w:kern w:val="0"/>
      <w:sz w:val="20"/>
      <w:szCs w:val="20"/>
      <w:lang w:val="en-GB" w:eastAsia="en-GB"/>
    </w:rPr>
  </w:style>
  <w:style w:type="paragraph" w:customStyle="1" w:styleId="HO">
    <w:name w:val="HO"/>
    <w:basedOn w:val="aff4"/>
    <w:rsid w:val="00756BC6"/>
    <w:pPr>
      <w:widowControl/>
      <w:overflowPunct w:val="0"/>
      <w:autoSpaceDE w:val="0"/>
      <w:autoSpaceDN w:val="0"/>
      <w:adjustRightInd w:val="0"/>
      <w:jc w:val="right"/>
      <w:textAlignment w:val="baseline"/>
    </w:pPr>
    <w:rPr>
      <w:rFonts w:eastAsia="MS Mincho"/>
      <w:b/>
      <w:kern w:val="0"/>
      <w:sz w:val="20"/>
      <w:szCs w:val="20"/>
      <w:lang w:val="en-GB" w:eastAsia="en-GB"/>
    </w:rPr>
  </w:style>
  <w:style w:type="paragraph" w:customStyle="1" w:styleId="WP">
    <w:name w:val="WP"/>
    <w:basedOn w:val="aff4"/>
    <w:rsid w:val="00756BC6"/>
    <w:pPr>
      <w:widowControl/>
      <w:overflowPunct w:val="0"/>
      <w:autoSpaceDE w:val="0"/>
      <w:autoSpaceDN w:val="0"/>
      <w:adjustRightInd w:val="0"/>
      <w:textAlignment w:val="baseline"/>
    </w:pPr>
    <w:rPr>
      <w:rFonts w:eastAsia="MS Mincho"/>
      <w:kern w:val="0"/>
      <w:sz w:val="20"/>
      <w:szCs w:val="20"/>
      <w:lang w:val="en-GB" w:eastAsia="en-GB"/>
    </w:rPr>
  </w:style>
  <w:style w:type="paragraph" w:customStyle="1" w:styleId="ZK">
    <w:name w:val="ZK"/>
    <w:rsid w:val="00756BC6"/>
    <w:pPr>
      <w:spacing w:after="240" w:line="240" w:lineRule="atLeast"/>
      <w:ind w:left="1191" w:right="113" w:hanging="1191"/>
    </w:pPr>
    <w:rPr>
      <w:rFonts w:ascii="Times New Roman" w:eastAsia="MS Mincho" w:hAnsi="Times New Roman"/>
      <w:lang w:val="en-GB" w:eastAsia="en-US"/>
    </w:rPr>
  </w:style>
  <w:style w:type="paragraph" w:customStyle="1" w:styleId="ZC">
    <w:name w:val="ZC"/>
    <w:rsid w:val="00756BC6"/>
    <w:pPr>
      <w:spacing w:line="360" w:lineRule="atLeast"/>
      <w:jc w:val="center"/>
    </w:pPr>
    <w:rPr>
      <w:rFonts w:ascii="Times New Roman" w:eastAsia="MS Mincho" w:hAnsi="Times New Roman"/>
      <w:lang w:val="en-GB" w:eastAsia="en-US"/>
    </w:rPr>
  </w:style>
  <w:style w:type="paragraph" w:customStyle="1" w:styleId="FooterCentred">
    <w:name w:val="FooterCentred"/>
    <w:basedOn w:val="affb"/>
    <w:rsid w:val="00756BC6"/>
    <w:pPr>
      <w:tabs>
        <w:tab w:val="center" w:pos="4678"/>
        <w:tab w:val="right" w:pos="9356"/>
      </w:tabs>
      <w:overflowPunct w:val="0"/>
      <w:autoSpaceDE w:val="0"/>
      <w:autoSpaceDN w:val="0"/>
      <w:adjustRightInd w:val="0"/>
      <w:snapToGrid/>
      <w:ind w:rightChars="0" w:right="0"/>
      <w:jc w:val="both"/>
      <w:textAlignment w:val="baseline"/>
    </w:pPr>
    <w:rPr>
      <w:rFonts w:eastAsia="MS Mincho"/>
      <w:bCs/>
      <w:iCs/>
      <w:kern w:val="0"/>
      <w:sz w:val="20"/>
      <w:lang w:val="en-GB" w:eastAsia="en-GB"/>
    </w:rPr>
  </w:style>
  <w:style w:type="paragraph" w:customStyle="1" w:styleId="CRfront">
    <w:name w:val="CR_front"/>
    <w:basedOn w:val="aff4"/>
    <w:rsid w:val="00756BC6"/>
    <w:pPr>
      <w:widowControl/>
      <w:overflowPunct w:val="0"/>
      <w:autoSpaceDE w:val="0"/>
      <w:autoSpaceDN w:val="0"/>
      <w:adjustRightInd w:val="0"/>
      <w:spacing w:after="180"/>
      <w:jc w:val="left"/>
      <w:textAlignment w:val="baseline"/>
    </w:pPr>
    <w:rPr>
      <w:rFonts w:eastAsia="MS Mincho"/>
      <w:kern w:val="0"/>
      <w:sz w:val="20"/>
      <w:szCs w:val="20"/>
      <w:lang w:val="en-GB" w:eastAsia="en-GB"/>
    </w:rPr>
  </w:style>
  <w:style w:type="paragraph" w:customStyle="1" w:styleId="NumberedList">
    <w:name w:val="Numbered List"/>
    <w:basedOn w:val="aff4"/>
    <w:rsid w:val="00756BC6"/>
    <w:pPr>
      <w:widowControl/>
      <w:tabs>
        <w:tab w:val="left" w:pos="360"/>
      </w:tabs>
      <w:overflowPunct w:val="0"/>
      <w:autoSpaceDE w:val="0"/>
      <w:autoSpaceDN w:val="0"/>
      <w:adjustRightInd w:val="0"/>
      <w:spacing w:before="120" w:after="120"/>
      <w:ind w:left="360" w:hanging="360"/>
      <w:jc w:val="left"/>
      <w:textAlignment w:val="baseline"/>
    </w:pPr>
    <w:rPr>
      <w:rFonts w:eastAsia="MS Mincho"/>
      <w:kern w:val="0"/>
      <w:sz w:val="20"/>
      <w:szCs w:val="20"/>
      <w:lang w:eastAsia="en-GB"/>
    </w:rPr>
  </w:style>
  <w:style w:type="paragraph" w:customStyle="1" w:styleId="xl40">
    <w:name w:val="xl40"/>
    <w:basedOn w:val="aff4"/>
    <w:rsid w:val="00756BC6"/>
    <w:pPr>
      <w:widowControl/>
      <w:shd w:val="clear" w:color="000000" w:fill="FFFF00"/>
      <w:spacing w:before="100" w:beforeAutospacing="1" w:after="100" w:afterAutospacing="1"/>
      <w:jc w:val="center"/>
    </w:pPr>
    <w:rPr>
      <w:rFonts w:ascii="Arial" w:hAnsi="Arial" w:cs="Arial"/>
      <w:b/>
      <w:bCs/>
      <w:color w:val="000000"/>
      <w:kern w:val="0"/>
      <w:sz w:val="16"/>
      <w:szCs w:val="16"/>
      <w:lang w:val="en-GB"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756BC6"/>
    <w:rPr>
      <w:rFonts w:ascii="Arial" w:hAnsi="Arial"/>
      <w:sz w:val="36"/>
      <w:lang w:val="en-GB" w:eastAsia="en-US" w:bidi="ar-SA"/>
    </w:rPr>
  </w:style>
  <w:style w:type="paragraph" w:customStyle="1" w:styleId="TableTitle0">
    <w:name w:val="TableTitle"/>
    <w:basedOn w:val="2e"/>
    <w:next w:val="2e"/>
    <w:rsid w:val="00756BC6"/>
    <w:pPr>
      <w:keepNext/>
      <w:keepLines/>
      <w:widowControl/>
      <w:overflowPunct w:val="0"/>
      <w:autoSpaceDE w:val="0"/>
      <w:autoSpaceDN w:val="0"/>
      <w:adjustRightInd w:val="0"/>
      <w:spacing w:after="60" w:line="240" w:lineRule="auto"/>
      <w:ind w:left="210"/>
      <w:jc w:val="center"/>
      <w:textAlignment w:val="baseline"/>
    </w:pPr>
    <w:rPr>
      <w:rFonts w:eastAsia="MS Mincho"/>
      <w:b/>
      <w:kern w:val="0"/>
      <w:sz w:val="20"/>
      <w:lang w:val="en-GB" w:eastAsia="en-GB"/>
    </w:rPr>
  </w:style>
  <w:style w:type="paragraph" w:customStyle="1" w:styleId="TableofFigures1">
    <w:name w:val="Table of Figures1"/>
    <w:basedOn w:val="aff4"/>
    <w:next w:val="aff4"/>
    <w:rsid w:val="00756BC6"/>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paragraph" w:customStyle="1" w:styleId="table">
    <w:name w:val="table"/>
    <w:basedOn w:val="aff4"/>
    <w:next w:val="aff4"/>
    <w:rsid w:val="00756BC6"/>
    <w:pPr>
      <w:widowControl/>
      <w:overflowPunct w:val="0"/>
      <w:autoSpaceDE w:val="0"/>
      <w:autoSpaceDN w:val="0"/>
      <w:adjustRightInd w:val="0"/>
      <w:jc w:val="center"/>
      <w:textAlignment w:val="baseline"/>
    </w:pPr>
    <w:rPr>
      <w:rFonts w:eastAsia="MS Mincho"/>
      <w:kern w:val="0"/>
      <w:sz w:val="20"/>
      <w:szCs w:val="20"/>
      <w:lang w:eastAsia="en-GB"/>
    </w:rPr>
  </w:style>
  <w:style w:type="paragraph" w:customStyle="1" w:styleId="t2">
    <w:name w:val="t2"/>
    <w:basedOn w:val="aff4"/>
    <w:rsid w:val="00756BC6"/>
    <w:pPr>
      <w:widowControl/>
      <w:overflowPunct w:val="0"/>
      <w:autoSpaceDE w:val="0"/>
      <w:autoSpaceDN w:val="0"/>
      <w:adjustRightInd w:val="0"/>
      <w:jc w:val="left"/>
      <w:textAlignment w:val="baseline"/>
    </w:pPr>
    <w:rPr>
      <w:rFonts w:eastAsia="MS Mincho"/>
      <w:kern w:val="0"/>
      <w:sz w:val="20"/>
      <w:szCs w:val="20"/>
      <w:lang w:val="en-GB" w:eastAsia="en-GB"/>
    </w:rPr>
  </w:style>
  <w:style w:type="paragraph" w:customStyle="1" w:styleId="CommentNokia">
    <w:name w:val="Comment Nokia"/>
    <w:basedOn w:val="aff4"/>
    <w:rsid w:val="00756BC6"/>
    <w:pPr>
      <w:widowControl/>
      <w:tabs>
        <w:tab w:val="left" w:pos="360"/>
      </w:tabs>
      <w:overflowPunct w:val="0"/>
      <w:autoSpaceDE w:val="0"/>
      <w:autoSpaceDN w:val="0"/>
      <w:adjustRightInd w:val="0"/>
      <w:spacing w:after="180"/>
      <w:ind w:left="360" w:hanging="360"/>
      <w:jc w:val="left"/>
      <w:textAlignment w:val="baseline"/>
    </w:pPr>
    <w:rPr>
      <w:rFonts w:eastAsia="MS Mincho"/>
      <w:kern w:val="0"/>
      <w:sz w:val="22"/>
      <w:szCs w:val="20"/>
      <w:lang w:eastAsia="en-GB"/>
    </w:rPr>
  </w:style>
  <w:style w:type="paragraph" w:customStyle="1" w:styleId="Copyright">
    <w:name w:val="Copyright"/>
    <w:basedOn w:val="aff4"/>
    <w:rsid w:val="00756BC6"/>
    <w:pPr>
      <w:widowControl/>
      <w:overflowPunct w:val="0"/>
      <w:autoSpaceDE w:val="0"/>
      <w:autoSpaceDN w:val="0"/>
      <w:adjustRightInd w:val="0"/>
      <w:jc w:val="center"/>
      <w:textAlignment w:val="baseline"/>
    </w:pPr>
    <w:rPr>
      <w:rFonts w:ascii="Arial" w:eastAsia="MS Mincho" w:hAnsi="Arial"/>
      <w:b/>
      <w:kern w:val="0"/>
      <w:sz w:val="16"/>
      <w:szCs w:val="20"/>
      <w:lang w:val="en-GB"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56BC6"/>
    <w:rPr>
      <w:rFonts w:ascii="Arial" w:hAnsi="Arial"/>
      <w:sz w:val="28"/>
      <w:lang w:val="en-GB" w:eastAsia="en-US" w:bidi="ar-SA"/>
    </w:rPr>
  </w:style>
  <w:style w:type="paragraph" w:customStyle="1" w:styleId="Heading3Underrubrik2H3">
    <w:name w:val="Heading 3.Underrubrik2.H3"/>
    <w:basedOn w:val="Heading2Head2A2"/>
    <w:next w:val="aff4"/>
    <w:rsid w:val="00756BC6"/>
    <w:pPr>
      <w:spacing w:before="120"/>
      <w:outlineLvl w:val="2"/>
    </w:pPr>
    <w:rPr>
      <w:sz w:val="28"/>
    </w:rPr>
  </w:style>
  <w:style w:type="paragraph" w:customStyle="1" w:styleId="Heading2Head2A2">
    <w:name w:val="Heading 2.Head2A.2"/>
    <w:basedOn w:val="10"/>
    <w:next w:val="aff4"/>
    <w:rsid w:val="00756BC6"/>
    <w:pPr>
      <w:widowControl/>
      <w:overflowPunct w:val="0"/>
      <w:autoSpaceDE w:val="0"/>
      <w:autoSpaceDN w:val="0"/>
      <w:adjustRightInd w:val="0"/>
      <w:spacing w:before="180" w:after="180" w:line="240" w:lineRule="auto"/>
      <w:ind w:left="1134" w:hanging="1134"/>
      <w:jc w:val="left"/>
      <w:textAlignment w:val="baseline"/>
      <w:outlineLvl w:val="1"/>
    </w:pPr>
    <w:rPr>
      <w:rFonts w:ascii="Arial" w:hAnsi="Arial"/>
      <w:b w:val="0"/>
      <w:bCs w:val="0"/>
      <w:kern w:val="0"/>
      <w:sz w:val="32"/>
      <w:szCs w:val="36"/>
      <w:lang w:val="en-GB" w:eastAsia="es-ES"/>
    </w:rPr>
  </w:style>
  <w:style w:type="paragraph" w:customStyle="1" w:styleId="TitleText">
    <w:name w:val="Title Text"/>
    <w:basedOn w:val="aff4"/>
    <w:next w:val="aff4"/>
    <w:rsid w:val="00756BC6"/>
    <w:pPr>
      <w:widowControl/>
      <w:overflowPunct w:val="0"/>
      <w:autoSpaceDE w:val="0"/>
      <w:autoSpaceDN w:val="0"/>
      <w:adjustRightInd w:val="0"/>
      <w:spacing w:after="220"/>
      <w:jc w:val="left"/>
      <w:textAlignment w:val="baseline"/>
    </w:pPr>
    <w:rPr>
      <w:rFonts w:eastAsia="MS Mincho"/>
      <w:b/>
      <w:kern w:val="0"/>
      <w:sz w:val="20"/>
      <w:szCs w:val="20"/>
      <w:lang w:eastAsia="en-GB"/>
    </w:rPr>
  </w:style>
  <w:style w:type="paragraph" w:customStyle="1" w:styleId="Para1">
    <w:name w:val="Para1"/>
    <w:basedOn w:val="aff4"/>
    <w:rsid w:val="00756BC6"/>
    <w:pPr>
      <w:widowControl/>
      <w:overflowPunct w:val="0"/>
      <w:autoSpaceDE w:val="0"/>
      <w:autoSpaceDN w:val="0"/>
      <w:adjustRightInd w:val="0"/>
      <w:spacing w:before="120" w:after="120"/>
      <w:jc w:val="left"/>
      <w:textAlignment w:val="baseline"/>
    </w:pPr>
    <w:rPr>
      <w:rFonts w:eastAsia="MS Mincho"/>
      <w:kern w:val="0"/>
      <w:sz w:val="20"/>
      <w:szCs w:val="20"/>
      <w:lang w:eastAsia="en-GB"/>
    </w:rPr>
  </w:style>
  <w:style w:type="paragraph" w:customStyle="1" w:styleId="Teststep">
    <w:name w:val="Test step"/>
    <w:basedOn w:val="aff4"/>
    <w:rsid w:val="00756BC6"/>
    <w:pPr>
      <w:widowControl/>
      <w:tabs>
        <w:tab w:val="left" w:pos="720"/>
      </w:tabs>
      <w:overflowPunct w:val="0"/>
      <w:autoSpaceDE w:val="0"/>
      <w:autoSpaceDN w:val="0"/>
      <w:adjustRightInd w:val="0"/>
      <w:ind w:left="720" w:hanging="720"/>
      <w:jc w:val="left"/>
      <w:textAlignment w:val="baseline"/>
    </w:pPr>
    <w:rPr>
      <w:rFonts w:eastAsia="MS Mincho"/>
      <w:kern w:val="0"/>
      <w:sz w:val="20"/>
      <w:szCs w:val="20"/>
      <w:lang w:val="en-GB" w:eastAsia="en-GB"/>
    </w:rPr>
  </w:style>
  <w:style w:type="paragraph" w:customStyle="1" w:styleId="Tdoctable">
    <w:name w:val="Tdoc_table"/>
    <w:rsid w:val="00756BC6"/>
    <w:pPr>
      <w:ind w:left="244" w:hanging="244"/>
    </w:pPr>
    <w:rPr>
      <w:rFonts w:ascii="Arial" w:hAnsi="Arial"/>
      <w:noProof/>
      <w:color w:val="000000"/>
      <w:lang w:val="en-GB" w:eastAsia="en-US"/>
    </w:rPr>
  </w:style>
  <w:style w:type="paragraph" w:customStyle="1" w:styleId="Bullets">
    <w:name w:val="Bullets"/>
    <w:basedOn w:val="afffffffa"/>
    <w:rsid w:val="00756BC6"/>
    <w:pPr>
      <w:overflowPunct w:val="0"/>
      <w:autoSpaceDE w:val="0"/>
      <w:autoSpaceDN w:val="0"/>
      <w:adjustRightInd w:val="0"/>
      <w:spacing w:after="120"/>
      <w:ind w:left="283" w:hanging="283"/>
      <w:jc w:val="left"/>
      <w:textAlignment w:val="baseline"/>
    </w:pPr>
    <w:rPr>
      <w:rFonts w:eastAsia="MS Mincho"/>
      <w:kern w:val="0"/>
      <w:sz w:val="20"/>
      <w:lang w:val="en-GB" w:eastAsia="de-DE"/>
    </w:rPr>
  </w:style>
  <w:style w:type="paragraph" w:customStyle="1" w:styleId="11BodyText">
    <w:name w:val="11 BodyText"/>
    <w:basedOn w:val="aff4"/>
    <w:rsid w:val="00756BC6"/>
    <w:pPr>
      <w:widowControl/>
      <w:spacing w:after="220"/>
      <w:ind w:left="1298"/>
      <w:jc w:val="left"/>
    </w:pPr>
    <w:rPr>
      <w:rFonts w:ascii="Arial" w:hAnsi="Arial"/>
      <w:kern w:val="0"/>
      <w:sz w:val="20"/>
      <w:szCs w:val="20"/>
      <w:lang w:eastAsia="en-GB"/>
    </w:rPr>
  </w:style>
  <w:style w:type="numbering" w:customStyle="1" w:styleId="1d">
    <w:name w:val="无列表1"/>
    <w:next w:val="aff7"/>
    <w:semiHidden/>
    <w:rsid w:val="00756BC6"/>
  </w:style>
  <w:style w:type="paragraph" w:customStyle="1" w:styleId="berschrift2Head2A2">
    <w:name w:val="Überschrift 2.Head2A.2"/>
    <w:basedOn w:val="10"/>
    <w:next w:val="aff4"/>
    <w:rsid w:val="00756BC6"/>
    <w:pPr>
      <w:widowControl/>
      <w:spacing w:before="180" w:after="180" w:line="240" w:lineRule="auto"/>
      <w:ind w:left="1134" w:hanging="1134"/>
      <w:jc w:val="left"/>
      <w:outlineLvl w:val="1"/>
    </w:pPr>
    <w:rPr>
      <w:rFonts w:ascii="Arial" w:eastAsia="MS Mincho" w:hAnsi="Arial"/>
      <w:b w:val="0"/>
      <w:bCs w:val="0"/>
      <w:kern w:val="0"/>
      <w:sz w:val="32"/>
      <w:szCs w:val="36"/>
      <w:lang w:val="en-GB" w:eastAsia="de-DE"/>
    </w:rPr>
  </w:style>
  <w:style w:type="table" w:customStyle="1" w:styleId="3c">
    <w:name w:val="网格型3"/>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网格型4"/>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9 pt,Right,Right:  0,24 cm,After:  0 pt"/>
    <w:basedOn w:val="aff4"/>
    <w:rsid w:val="00756BC6"/>
    <w:pPr>
      <w:keepNext/>
      <w:keepLines/>
      <w:widowControl/>
      <w:overflowPunct w:val="0"/>
      <w:autoSpaceDE w:val="0"/>
      <w:autoSpaceDN w:val="0"/>
      <w:adjustRightInd w:val="0"/>
      <w:ind w:right="134"/>
      <w:jc w:val="right"/>
      <w:textAlignment w:val="baseline"/>
    </w:pPr>
    <w:rPr>
      <w:rFonts w:ascii="Arial" w:eastAsia="MS Mincho" w:hAnsi="Arial" w:cs="Arial"/>
      <w:kern w:val="0"/>
      <w:sz w:val="18"/>
      <w:szCs w:val="18"/>
      <w:lang w:eastAsia="en-US"/>
    </w:rPr>
  </w:style>
  <w:style w:type="paragraph" w:customStyle="1" w:styleId="StyleTAC">
    <w:name w:val="Style TAC +"/>
    <w:basedOn w:val="TAC"/>
    <w:next w:val="TAC"/>
    <w:link w:val="StyleTACChar"/>
    <w:autoRedefine/>
    <w:rsid w:val="00756BC6"/>
    <w:pPr>
      <w:spacing w:line="240" w:lineRule="auto"/>
      <w:outlineLvl w:val="9"/>
    </w:pPr>
    <w:rPr>
      <w:rFonts w:eastAsia="MS Mincho"/>
      <w:kern w:val="2"/>
      <w:lang w:eastAsia="en-US"/>
    </w:rPr>
  </w:style>
  <w:style w:type="character" w:customStyle="1" w:styleId="StyleTACChar">
    <w:name w:val="Style TAC + Char"/>
    <w:link w:val="StyleTAC"/>
    <w:rsid w:val="00756BC6"/>
    <w:rPr>
      <w:rFonts w:ascii="Arial" w:eastAsia="MS Mincho" w:hAnsi="Arial"/>
      <w:kern w:val="2"/>
      <w:sz w:val="18"/>
      <w:lang w:val="en-GB" w:eastAsia="en-US"/>
    </w:rPr>
  </w:style>
  <w:style w:type="character" w:customStyle="1" w:styleId="CharChar29">
    <w:name w:val="Char Char29"/>
    <w:rsid w:val="00756BC6"/>
    <w:rPr>
      <w:rFonts w:ascii="Arial" w:hAnsi="Arial"/>
      <w:sz w:val="36"/>
      <w:lang w:val="en-GB" w:eastAsia="en-US" w:bidi="ar-SA"/>
    </w:rPr>
  </w:style>
  <w:style w:type="character" w:customStyle="1" w:styleId="CharChar28">
    <w:name w:val="Char Char28"/>
    <w:rsid w:val="00756BC6"/>
    <w:rPr>
      <w:rFonts w:ascii="Arial" w:hAnsi="Arial"/>
      <w:sz w:val="32"/>
      <w:lang w:val="en-GB"/>
    </w:rPr>
  </w:style>
  <w:style w:type="paragraph" w:customStyle="1" w:styleId="berschrift3h3H3Underrubrik2">
    <w:name w:val="Überschrift 3.h3.H3.Underrubrik2"/>
    <w:basedOn w:val="2"/>
    <w:next w:val="aff4"/>
    <w:rsid w:val="00756BC6"/>
    <w:pPr>
      <w:widowControl/>
      <w:numPr>
        <w:ilvl w:val="0"/>
        <w:numId w:val="0"/>
      </w:numPr>
      <w:spacing w:before="120" w:after="180" w:line="240" w:lineRule="auto"/>
      <w:ind w:left="1134" w:hanging="1134"/>
      <w:jc w:val="left"/>
      <w:outlineLvl w:val="2"/>
    </w:pPr>
    <w:rPr>
      <w:rFonts w:eastAsia="MS Mincho"/>
      <w:b w:val="0"/>
      <w:bCs w:val="0"/>
      <w:kern w:val="0"/>
      <w:sz w:val="28"/>
      <w:lang w:val="en-GB"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756BC6"/>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756BC6"/>
    <w:rPr>
      <w:rFonts w:ascii="Arial" w:hAnsi="Arial"/>
      <w:sz w:val="22"/>
      <w:lang w:val="en-GB" w:eastAsia="en-GB" w:bidi="ar-SA"/>
    </w:rPr>
  </w:style>
  <w:style w:type="paragraph" w:customStyle="1" w:styleId="57">
    <w:name w:val="吹き出し5"/>
    <w:basedOn w:val="aff4"/>
    <w:semiHidden/>
    <w:rsid w:val="00756BC6"/>
    <w:pPr>
      <w:widowControl/>
      <w:spacing w:after="180"/>
      <w:jc w:val="left"/>
    </w:pPr>
    <w:rPr>
      <w:rFonts w:ascii="Tahoma" w:eastAsia="MS Mincho" w:hAnsi="Tahoma" w:cs="Tahoma"/>
      <w:kern w:val="0"/>
      <w:sz w:val="16"/>
      <w:szCs w:val="16"/>
      <w:lang w:val="en-GB"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756BC6"/>
    <w:rPr>
      <w:rFonts w:ascii="Times New Roman" w:eastAsia="Times New Roman" w:hAnsi="Times New Roman"/>
      <w:lang w:val="en-GB" w:eastAsia="ja-JP"/>
    </w:rPr>
  </w:style>
  <w:style w:type="character" w:customStyle="1" w:styleId="msoins00">
    <w:name w:val="msoins0"/>
    <w:rsid w:val="00756BC6"/>
  </w:style>
  <w:style w:type="character" w:customStyle="1" w:styleId="B3Char">
    <w:name w:val="B3 Char"/>
    <w:link w:val="B30"/>
    <w:rsid w:val="00756BC6"/>
    <w:rPr>
      <w:rFonts w:ascii="Times New Roman" w:hAnsi="Times New Roman"/>
      <w:lang w:val="en-GB" w:eastAsia="en-US"/>
    </w:rPr>
  </w:style>
  <w:style w:type="paragraph" w:customStyle="1" w:styleId="CharChar24">
    <w:name w:val="Char Char24"/>
    <w:basedOn w:val="aff4"/>
    <w:semiHidden/>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paragraph" w:customStyle="1" w:styleId="contribution">
    <w:name w:val="contribution"/>
    <w:basedOn w:val="10"/>
    <w:semiHidden/>
    <w:rsid w:val="00756BC6"/>
    <w:pPr>
      <w:widowControl/>
      <w:pBdr>
        <w:top w:val="single" w:sz="12" w:space="3" w:color="auto"/>
      </w:pBdr>
      <w:tabs>
        <w:tab w:val="num" w:pos="45"/>
      </w:tabs>
      <w:overflowPunct w:val="0"/>
      <w:autoSpaceDE w:val="0"/>
      <w:autoSpaceDN w:val="0"/>
      <w:adjustRightInd w:val="0"/>
      <w:spacing w:before="240" w:after="180" w:line="240" w:lineRule="auto"/>
      <w:ind w:left="405" w:hanging="405"/>
      <w:jc w:val="left"/>
      <w:textAlignment w:val="baseline"/>
    </w:pPr>
    <w:rPr>
      <w:rFonts w:ascii="Arial" w:eastAsia="Arial" w:hAnsi="Arial"/>
      <w:b w:val="0"/>
      <w:bCs w:val="0"/>
      <w:kern w:val="0"/>
      <w:sz w:val="36"/>
      <w:szCs w:val="20"/>
      <w:lang w:val="en-GB" w:eastAsia="en-US"/>
    </w:rPr>
  </w:style>
  <w:style w:type="paragraph" w:customStyle="1" w:styleId="Charff">
    <w:name w:val="(文字) (文字)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enumlev1">
    <w:name w:val="enumlev1"/>
    <w:basedOn w:val="aff4"/>
    <w:link w:val="enumlev1Char"/>
    <w:semiHidden/>
    <w:rsid w:val="00756BC6"/>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Batang"/>
      <w:kern w:val="0"/>
      <w:sz w:val="24"/>
      <w:szCs w:val="20"/>
      <w:lang w:val="fr-FR" w:eastAsia="en-US"/>
    </w:rPr>
  </w:style>
  <w:style w:type="character" w:customStyle="1" w:styleId="enumlev1Char">
    <w:name w:val="enumlev1 Char"/>
    <w:link w:val="enumlev1"/>
    <w:semiHidden/>
    <w:rsid w:val="00756BC6"/>
    <w:rPr>
      <w:rFonts w:ascii="Times New Roman" w:eastAsia="Batang" w:hAnsi="Times New Roman"/>
      <w:sz w:val="24"/>
      <w:lang w:val="fr-FR" w:eastAsia="en-US"/>
    </w:rPr>
  </w:style>
  <w:style w:type="paragraph" w:customStyle="1" w:styleId="FBCharCharCharChar1">
    <w:name w:val="FB Char Char Char Char1"/>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FBCharCharCharChar1CharCharCharCharCharChar1CharCharCharCharCharCharCharCharCharChar">
    <w:name w:val="FB Char Char Char Char1 Char Char Char Char Char Char1 Char Char Char Char Char Char Char Char Char Char"/>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FBCharCharCharChar1CharCharCharCharCharChar1CharCharCharCharCharChar">
    <w:name w:val="FB Char Char Char Char1 Char Char Char Char Char Char1 Char Char Char Char Char Char"/>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Heading4">
    <w:name w:val="Heading4"/>
    <w:basedOn w:val="3"/>
    <w:link w:val="Heading4Char"/>
    <w:semiHidden/>
    <w:rsid w:val="00756BC6"/>
    <w:pPr>
      <w:keepNext w:val="0"/>
      <w:keepLines w:val="0"/>
      <w:widowControl/>
      <w:numPr>
        <w:numId w:val="0"/>
      </w:numPr>
      <w:tabs>
        <w:tab w:val="num" w:pos="1100"/>
      </w:tabs>
      <w:spacing w:before="120" w:beforeAutospacing="1" w:afterLines="100" w:line="240" w:lineRule="auto"/>
      <w:ind w:left="930" w:hanging="510"/>
      <w:jc w:val="left"/>
    </w:pPr>
    <w:rPr>
      <w:rFonts w:ascii="Arial" w:eastAsia="Arial" w:hAnsi="Arial"/>
      <w:b w:val="0"/>
      <w:bCs w:val="0"/>
      <w:kern w:val="0"/>
      <w:sz w:val="28"/>
      <w:szCs w:val="20"/>
      <w:lang w:val="en-GB" w:eastAsia="en-US"/>
    </w:rPr>
  </w:style>
  <w:style w:type="character" w:customStyle="1" w:styleId="Heading4Char">
    <w:name w:val="Heading4 Char"/>
    <w:link w:val="Heading4"/>
    <w:semiHidden/>
    <w:rsid w:val="00756BC6"/>
    <w:rPr>
      <w:rFonts w:ascii="Arial" w:eastAsia="Arial" w:hAnsi="Arial"/>
      <w:sz w:val="28"/>
      <w:lang w:val="en-GB" w:eastAsia="en-US"/>
    </w:rPr>
  </w:style>
  <w:style w:type="paragraph" w:customStyle="1" w:styleId="af">
    <w:name w:val="表格题注"/>
    <w:next w:val="aff4"/>
    <w:rsid w:val="00756BC6"/>
    <w:pPr>
      <w:numPr>
        <w:numId w:val="29"/>
      </w:numPr>
      <w:spacing w:beforeLines="50" w:afterLines="50"/>
      <w:jc w:val="center"/>
    </w:pPr>
    <w:rPr>
      <w:rFonts w:ascii="Times New Roman" w:eastAsia="Yu Mincho" w:hAnsi="Times New Roman"/>
      <w:b/>
      <w:lang w:val="en-GB"/>
    </w:rPr>
  </w:style>
  <w:style w:type="paragraph" w:customStyle="1" w:styleId="af1">
    <w:name w:val="插图题注"/>
    <w:next w:val="aff4"/>
    <w:rsid w:val="00756BC6"/>
    <w:pPr>
      <w:numPr>
        <w:numId w:val="30"/>
      </w:numPr>
      <w:jc w:val="center"/>
    </w:pPr>
    <w:rPr>
      <w:rFonts w:ascii="Times New Roman" w:eastAsia="Yu Mincho" w:hAnsi="Times New Roman"/>
      <w:b/>
      <w:lang w:val="en-GB"/>
    </w:rPr>
  </w:style>
  <w:style w:type="character" w:customStyle="1" w:styleId="textbodybold1">
    <w:name w:val="textbodybold1"/>
    <w:rsid w:val="00756BC6"/>
    <w:rPr>
      <w:rFonts w:ascii="Arial" w:hAnsi="Arial" w:cs="Arial" w:hint="default"/>
      <w:b/>
      <w:bCs/>
      <w:color w:val="902630"/>
      <w:sz w:val="18"/>
      <w:szCs w:val="18"/>
      <w:bdr w:val="none" w:sz="0" w:space="0" w:color="auto" w:frame="1"/>
    </w:rPr>
  </w:style>
  <w:style w:type="paragraph" w:customStyle="1" w:styleId="CharCharCharChar">
    <w:name w:val="Char Char Char Char"/>
    <w:basedOn w:val="aff4"/>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MTEquationSection">
    <w:name w:val="MTEquationSection"/>
    <w:rsid w:val="00756BC6"/>
    <w:rPr>
      <w:vanish w:val="0"/>
      <w:color w:val="FF0000"/>
      <w:lang w:eastAsia="en-US"/>
    </w:rPr>
  </w:style>
  <w:style w:type="character" w:customStyle="1" w:styleId="Charf1">
    <w:name w:val="列表 Char"/>
    <w:link w:val="affffffff5"/>
    <w:rsid w:val="00756BC6"/>
    <w:rPr>
      <w:rFonts w:ascii="Times New Roman" w:hAnsi="Times New Roman"/>
      <w:kern w:val="2"/>
      <w:sz w:val="21"/>
    </w:rPr>
  </w:style>
  <w:style w:type="character" w:customStyle="1" w:styleId="2Char0">
    <w:name w:val="列表 2 Char"/>
    <w:link w:val="29"/>
    <w:rsid w:val="00756BC6"/>
    <w:rPr>
      <w:rFonts w:ascii="Times New Roman" w:hAnsi="Times New Roman"/>
      <w:kern w:val="2"/>
      <w:sz w:val="21"/>
    </w:rPr>
  </w:style>
  <w:style w:type="character" w:customStyle="1" w:styleId="3Char0">
    <w:name w:val="列表项目符号 3 Char"/>
    <w:link w:val="36"/>
    <w:rsid w:val="00756BC6"/>
    <w:rPr>
      <w:rFonts w:ascii="Times New Roman" w:hAnsi="Times New Roman"/>
      <w:kern w:val="2"/>
      <w:sz w:val="21"/>
    </w:rPr>
  </w:style>
  <w:style w:type="character" w:customStyle="1" w:styleId="2Char1">
    <w:name w:val="列表项目符号 2 Char"/>
    <w:link w:val="2c"/>
    <w:rsid w:val="00756BC6"/>
    <w:rPr>
      <w:rFonts w:ascii="Times New Roman" w:hAnsi="Times New Roman"/>
      <w:kern w:val="2"/>
      <w:sz w:val="21"/>
    </w:rPr>
  </w:style>
  <w:style w:type="character" w:customStyle="1" w:styleId="Charf2">
    <w:name w:val="列表项目符号 Char"/>
    <w:link w:val="affffffff8"/>
    <w:rsid w:val="00756BC6"/>
    <w:rPr>
      <w:rFonts w:ascii="Times New Roman" w:hAnsi="Times New Roman"/>
      <w:kern w:val="2"/>
      <w:sz w:val="21"/>
    </w:rPr>
  </w:style>
  <w:style w:type="character" w:customStyle="1" w:styleId="1Char0">
    <w:name w:val="样式1 Char"/>
    <w:link w:val="17"/>
    <w:rsid w:val="00756BC6"/>
    <w:rPr>
      <w:rFonts w:ascii="Times New Roman" w:hAnsi="Times New Roman"/>
      <w:kern w:val="2"/>
      <w:sz w:val="24"/>
    </w:rPr>
  </w:style>
  <w:style w:type="character" w:customStyle="1" w:styleId="superscript">
    <w:name w:val="superscript"/>
    <w:rsid w:val="00756BC6"/>
    <w:rPr>
      <w:rFonts w:ascii="Bookman" w:hAnsi="Bookman"/>
      <w:position w:val="6"/>
      <w:sz w:val="18"/>
    </w:rPr>
  </w:style>
  <w:style w:type="character" w:customStyle="1" w:styleId="NOChar1">
    <w:name w:val="NO Char1"/>
    <w:rsid w:val="00756BC6"/>
    <w:rPr>
      <w:rFonts w:eastAsia="MS Mincho"/>
      <w:lang w:val="en-GB" w:eastAsia="en-US" w:bidi="ar-SA"/>
    </w:rPr>
  </w:style>
  <w:style w:type="paragraph" w:customStyle="1" w:styleId="TabList">
    <w:name w:val="TabList"/>
    <w:basedOn w:val="aff4"/>
    <w:rsid w:val="00756BC6"/>
    <w:pPr>
      <w:widowControl/>
      <w:tabs>
        <w:tab w:val="left" w:pos="1134"/>
      </w:tabs>
      <w:jc w:val="left"/>
    </w:pPr>
    <w:rPr>
      <w:rFonts w:eastAsia="MS Mincho"/>
      <w:kern w:val="0"/>
      <w:sz w:val="20"/>
      <w:szCs w:val="20"/>
      <w:lang w:val="en-GB" w:eastAsia="en-US"/>
    </w:rPr>
  </w:style>
  <w:style w:type="character" w:customStyle="1" w:styleId="BodyText2Char1">
    <w:name w:val="Body Text 2 Char1"/>
    <w:rsid w:val="00756BC6"/>
    <w:rPr>
      <w:lang w:val="en-GB"/>
    </w:rPr>
  </w:style>
  <w:style w:type="character" w:customStyle="1" w:styleId="EndnoteTextChar1">
    <w:name w:val="Endnote Text Char1"/>
    <w:rsid w:val="00756BC6"/>
    <w:rPr>
      <w:lang w:val="en-GB"/>
    </w:rPr>
  </w:style>
  <w:style w:type="character" w:customStyle="1" w:styleId="TitleChar1">
    <w:name w:val="Title Char1"/>
    <w:rsid w:val="00756BC6"/>
    <w:rPr>
      <w:rFonts w:ascii="Cambria" w:eastAsia="Times New Roman" w:hAnsi="Cambria" w:cs="Times New Roman"/>
      <w:b/>
      <w:bCs/>
      <w:kern w:val="28"/>
      <w:sz w:val="32"/>
      <w:szCs w:val="32"/>
      <w:lang w:val="en-GB"/>
    </w:rPr>
  </w:style>
  <w:style w:type="character" w:customStyle="1" w:styleId="BodyTextIndent2Char1">
    <w:name w:val="Body Text Indent 2 Char1"/>
    <w:rsid w:val="00756BC6"/>
    <w:rPr>
      <w:lang w:val="en-GB"/>
    </w:rPr>
  </w:style>
  <w:style w:type="character" w:customStyle="1" w:styleId="BodyTextIndentChar1">
    <w:name w:val="Body Text Indent Char1"/>
    <w:rsid w:val="00756BC6"/>
    <w:rPr>
      <w:lang w:val="en-GB"/>
    </w:rPr>
  </w:style>
  <w:style w:type="character" w:customStyle="1" w:styleId="BodyText3Char1">
    <w:name w:val="Body Text 3 Char1"/>
    <w:rsid w:val="00756BC6"/>
    <w:rPr>
      <w:sz w:val="16"/>
      <w:szCs w:val="16"/>
      <w:lang w:val="en-GB"/>
    </w:rPr>
  </w:style>
  <w:style w:type="paragraph" w:customStyle="1" w:styleId="para">
    <w:name w:val="para"/>
    <w:basedOn w:val="aff4"/>
    <w:rsid w:val="00756BC6"/>
    <w:pPr>
      <w:widowControl/>
      <w:spacing w:after="240"/>
    </w:pPr>
    <w:rPr>
      <w:rFonts w:ascii="Helvetica" w:hAnsi="Helvetica"/>
      <w:kern w:val="0"/>
      <w:sz w:val="20"/>
      <w:szCs w:val="20"/>
      <w:lang w:val="en-GB" w:eastAsia="en-US"/>
    </w:rPr>
  </w:style>
  <w:style w:type="paragraph" w:customStyle="1" w:styleId="List1">
    <w:name w:val="List1"/>
    <w:basedOn w:val="aff4"/>
    <w:rsid w:val="00756BC6"/>
    <w:pPr>
      <w:widowControl/>
      <w:spacing w:before="120" w:line="280" w:lineRule="atLeast"/>
      <w:ind w:left="360" w:hanging="360"/>
    </w:pPr>
    <w:rPr>
      <w:rFonts w:ascii="Bookman" w:hAnsi="Bookman"/>
      <w:kern w:val="0"/>
      <w:sz w:val="20"/>
      <w:szCs w:val="20"/>
      <w:lang w:eastAsia="en-US"/>
    </w:rPr>
  </w:style>
  <w:style w:type="paragraph" w:customStyle="1" w:styleId="centered">
    <w:name w:val="centered"/>
    <w:basedOn w:val="aff4"/>
    <w:rsid w:val="00756BC6"/>
    <w:pPr>
      <w:spacing w:before="120" w:line="280" w:lineRule="atLeast"/>
      <w:jc w:val="center"/>
    </w:pPr>
    <w:rPr>
      <w:rFonts w:ascii="Bookman" w:hAnsi="Bookman"/>
      <w:kern w:val="0"/>
      <w:sz w:val="20"/>
      <w:szCs w:val="20"/>
      <w:lang w:eastAsia="en-US"/>
    </w:rPr>
  </w:style>
  <w:style w:type="paragraph" w:customStyle="1" w:styleId="References">
    <w:name w:val="References"/>
    <w:basedOn w:val="aff4"/>
    <w:rsid w:val="00756BC6"/>
    <w:pPr>
      <w:widowControl/>
      <w:numPr>
        <w:numId w:val="31"/>
      </w:numPr>
      <w:tabs>
        <w:tab w:val="clear" w:pos="360"/>
        <w:tab w:val="num" w:pos="432"/>
      </w:tabs>
      <w:spacing w:after="80"/>
      <w:ind w:left="432" w:hanging="432"/>
      <w:jc w:val="left"/>
    </w:pPr>
    <w:rPr>
      <w:kern w:val="0"/>
      <w:sz w:val="18"/>
      <w:szCs w:val="20"/>
      <w:lang w:eastAsia="en-US"/>
    </w:rPr>
  </w:style>
  <w:style w:type="paragraph" w:customStyle="1" w:styleId="LightGrid-Accent31">
    <w:name w:val="Light Grid - Accent 31"/>
    <w:basedOn w:val="aff4"/>
    <w:qFormat/>
    <w:rsid w:val="00756BC6"/>
    <w:pPr>
      <w:widowControl/>
      <w:overflowPunct w:val="0"/>
      <w:autoSpaceDE w:val="0"/>
      <w:autoSpaceDN w:val="0"/>
      <w:adjustRightInd w:val="0"/>
      <w:spacing w:after="180"/>
      <w:ind w:left="720"/>
      <w:contextualSpacing/>
      <w:jc w:val="left"/>
      <w:textAlignment w:val="baseline"/>
    </w:pPr>
    <w:rPr>
      <w:kern w:val="0"/>
      <w:sz w:val="20"/>
      <w:szCs w:val="20"/>
      <w:lang w:val="en-GB" w:eastAsia="en-US"/>
    </w:rPr>
  </w:style>
  <w:style w:type="paragraph" w:customStyle="1" w:styleId="LightList-Accent31">
    <w:name w:val="Light List - Accent 31"/>
    <w:semiHidden/>
    <w:rsid w:val="00756BC6"/>
    <w:rPr>
      <w:rFonts w:ascii="Times New Roman" w:eastAsia="Batang" w:hAnsi="Times New Roman"/>
      <w:lang w:val="en-GB" w:eastAsia="en-US"/>
    </w:rPr>
  </w:style>
  <w:style w:type="numbering" w:customStyle="1" w:styleId="1e">
    <w:name w:val="リストなし1"/>
    <w:next w:val="aff7"/>
    <w:uiPriority w:val="99"/>
    <w:semiHidden/>
    <w:unhideWhenUsed/>
    <w:rsid w:val="00756BC6"/>
  </w:style>
  <w:style w:type="paragraph" w:customStyle="1" w:styleId="810">
    <w:name w:val="表 (赤)  81"/>
    <w:basedOn w:val="aff4"/>
    <w:uiPriority w:val="34"/>
    <w:qFormat/>
    <w:rsid w:val="00756BC6"/>
    <w:pPr>
      <w:widowControl/>
      <w:overflowPunct w:val="0"/>
      <w:autoSpaceDE w:val="0"/>
      <w:autoSpaceDN w:val="0"/>
      <w:adjustRightInd w:val="0"/>
      <w:spacing w:after="180"/>
      <w:ind w:left="720"/>
      <w:contextualSpacing/>
      <w:jc w:val="left"/>
      <w:textAlignment w:val="baseline"/>
    </w:pPr>
    <w:rPr>
      <w:kern w:val="0"/>
      <w:sz w:val="20"/>
      <w:szCs w:val="20"/>
      <w:lang w:val="en-GB" w:eastAsia="en-GB"/>
    </w:rPr>
  </w:style>
  <w:style w:type="paragraph" w:customStyle="1" w:styleId="note0">
    <w:name w:val="note"/>
    <w:basedOn w:val="aff4"/>
    <w:rsid w:val="00756BC6"/>
    <w:pPr>
      <w:widowControl/>
      <w:spacing w:before="100" w:beforeAutospacing="1" w:after="100" w:afterAutospacing="1"/>
      <w:jc w:val="left"/>
    </w:pPr>
    <w:rPr>
      <w:kern w:val="0"/>
      <w:sz w:val="24"/>
    </w:rPr>
  </w:style>
  <w:style w:type="table" w:styleId="2f3">
    <w:name w:val="Table Classic 2"/>
    <w:basedOn w:val="aff6"/>
    <w:rsid w:val="00756BC6"/>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sid w:val="00756BC6"/>
    <w:rPr>
      <w:rFonts w:ascii="Times New Roman" w:hAnsi="Times New Roman"/>
      <w:lang w:val="en-GB" w:eastAsia="en-US"/>
    </w:rPr>
  </w:style>
  <w:style w:type="paragraph" w:customStyle="1" w:styleId="LGTdoc">
    <w:name w:val="LGTdoc_본문"/>
    <w:basedOn w:val="aff4"/>
    <w:rsid w:val="00756BC6"/>
    <w:pPr>
      <w:autoSpaceDE w:val="0"/>
      <w:autoSpaceDN w:val="0"/>
      <w:adjustRightInd w:val="0"/>
      <w:snapToGrid w:val="0"/>
      <w:spacing w:afterLines="50" w:line="264" w:lineRule="auto"/>
    </w:pPr>
    <w:rPr>
      <w:rFonts w:eastAsia="Batang"/>
      <w:sz w:val="22"/>
      <w:lang w:val="en-GB" w:eastAsia="ko-KR"/>
    </w:rPr>
  </w:style>
  <w:style w:type="paragraph" w:customStyle="1" w:styleId="ECCParagraph">
    <w:name w:val="ECC Paragraph"/>
    <w:basedOn w:val="aff4"/>
    <w:link w:val="ECCParagraphZchn"/>
    <w:qFormat/>
    <w:rsid w:val="00756BC6"/>
    <w:pPr>
      <w:widowControl/>
      <w:spacing w:after="240"/>
    </w:pPr>
    <w:rPr>
      <w:rFonts w:ascii="Arial" w:hAnsi="Arial"/>
      <w:kern w:val="0"/>
      <w:sz w:val="20"/>
      <w:lang w:val="en-GB" w:eastAsia="en-US"/>
    </w:rPr>
  </w:style>
  <w:style w:type="paragraph" w:customStyle="1" w:styleId="ECCFootnote">
    <w:name w:val="ECC Footnote"/>
    <w:basedOn w:val="aff4"/>
    <w:autoRedefine/>
    <w:uiPriority w:val="99"/>
    <w:rsid w:val="00756BC6"/>
    <w:pPr>
      <w:widowControl/>
      <w:ind w:left="454" w:hanging="454"/>
      <w:jc w:val="left"/>
    </w:pPr>
    <w:rPr>
      <w:rFonts w:ascii="Arial" w:hAnsi="Arial"/>
      <w:kern w:val="0"/>
      <w:sz w:val="16"/>
      <w:lang w:eastAsia="en-US"/>
    </w:rPr>
  </w:style>
  <w:style w:type="character" w:customStyle="1" w:styleId="ECCParagraphZchn">
    <w:name w:val="ECC Paragraph Zchn"/>
    <w:link w:val="ECCParagraph"/>
    <w:locked/>
    <w:rsid w:val="00756BC6"/>
    <w:rPr>
      <w:rFonts w:ascii="Arial" w:hAnsi="Arial"/>
      <w:szCs w:val="24"/>
      <w:lang w:val="en-GB" w:eastAsia="en-US"/>
    </w:rPr>
  </w:style>
  <w:style w:type="paragraph" w:customStyle="1" w:styleId="Text1">
    <w:name w:val="Text 1"/>
    <w:basedOn w:val="aff4"/>
    <w:rsid w:val="00756BC6"/>
    <w:pPr>
      <w:widowControl/>
      <w:spacing w:after="240"/>
      <w:ind w:left="482"/>
    </w:pPr>
    <w:rPr>
      <w:kern w:val="0"/>
      <w:sz w:val="24"/>
      <w:szCs w:val="20"/>
      <w:lang w:val="en-GB" w:eastAsia="fr-BE"/>
    </w:rPr>
  </w:style>
  <w:style w:type="paragraph" w:customStyle="1" w:styleId="NumPar4">
    <w:name w:val="NumPar 4"/>
    <w:basedOn w:val="4"/>
    <w:next w:val="aff4"/>
    <w:uiPriority w:val="99"/>
    <w:rsid w:val="00756BC6"/>
    <w:pPr>
      <w:keepNext w:val="0"/>
      <w:keepLines w:val="0"/>
      <w:widowControl/>
      <w:numPr>
        <w:ilvl w:val="0"/>
        <w:numId w:val="32"/>
      </w:numPr>
      <w:tabs>
        <w:tab w:val="clear" w:pos="1492"/>
        <w:tab w:val="num" w:pos="2880"/>
      </w:tabs>
      <w:spacing w:before="0" w:after="240" w:line="240" w:lineRule="auto"/>
      <w:ind w:left="2880" w:hanging="960"/>
      <w:outlineLvl w:val="9"/>
    </w:pPr>
    <w:rPr>
      <w:rFonts w:ascii="Times New Roman" w:eastAsia="宋体" w:hAnsi="Times New Roman"/>
      <w:b w:val="0"/>
      <w:bCs w:val="0"/>
      <w:kern w:val="0"/>
      <w:sz w:val="24"/>
      <w:szCs w:val="20"/>
      <w:lang w:val="en-GB" w:eastAsia="en-US"/>
    </w:rPr>
  </w:style>
  <w:style w:type="character" w:customStyle="1" w:styleId="nowrap1">
    <w:name w:val="nowrap1"/>
    <w:basedOn w:val="aff5"/>
    <w:rsid w:val="00756BC6"/>
  </w:style>
  <w:style w:type="paragraph" w:customStyle="1" w:styleId="cita">
    <w:name w:val="cita"/>
    <w:basedOn w:val="aff4"/>
    <w:rsid w:val="00756BC6"/>
    <w:pPr>
      <w:widowControl/>
      <w:spacing w:before="200" w:after="100" w:afterAutospacing="1"/>
      <w:jc w:val="left"/>
    </w:pPr>
    <w:rPr>
      <w:rFonts w:ascii="宋体" w:hAnsi="宋体" w:cs="宋体"/>
      <w:kern w:val="0"/>
      <w:sz w:val="15"/>
      <w:szCs w:val="15"/>
    </w:rPr>
  </w:style>
  <w:style w:type="paragraph" w:customStyle="1" w:styleId="gpotblnote">
    <w:name w:val="gpotbl_note"/>
    <w:basedOn w:val="aff4"/>
    <w:rsid w:val="00756BC6"/>
    <w:pPr>
      <w:widowControl/>
      <w:spacing w:before="100" w:beforeAutospacing="1" w:after="100" w:afterAutospacing="1"/>
      <w:ind w:firstLine="480"/>
      <w:jc w:val="left"/>
    </w:pPr>
    <w:rPr>
      <w:rFonts w:ascii="宋体" w:hAnsi="宋体" w:cs="宋体"/>
      <w:kern w:val="0"/>
      <w:sz w:val="24"/>
    </w:rPr>
  </w:style>
  <w:style w:type="paragraph" w:customStyle="1" w:styleId="Atl">
    <w:name w:val="Atl"/>
    <w:basedOn w:val="aff4"/>
    <w:rsid w:val="00756BC6"/>
    <w:pPr>
      <w:widowControl/>
      <w:overflowPunct w:val="0"/>
      <w:autoSpaceDE w:val="0"/>
      <w:autoSpaceDN w:val="0"/>
      <w:adjustRightInd w:val="0"/>
      <w:spacing w:after="180"/>
      <w:jc w:val="left"/>
      <w:textAlignment w:val="baseline"/>
    </w:pPr>
    <w:rPr>
      <w:rFonts w:eastAsia="MS Mincho" w:cs="v4.2.0"/>
      <w:kern w:val="0"/>
      <w:sz w:val="20"/>
      <w:szCs w:val="20"/>
      <w:lang w:val="en-GB" w:eastAsia="en-GB"/>
    </w:rPr>
  </w:style>
  <w:style w:type="paragraph" w:customStyle="1" w:styleId="160">
    <w:name w:val="16"/>
    <w:basedOn w:val="aff4"/>
    <w:rsid w:val="00756BC6"/>
    <w:pPr>
      <w:widowControl/>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kern w:val="0"/>
      <w:sz w:val="18"/>
      <w:szCs w:val="18"/>
      <w:lang w:val="en-GB" w:eastAsia="ja-JP"/>
    </w:rPr>
  </w:style>
  <w:style w:type="paragraph" w:customStyle="1" w:styleId="xl29">
    <w:name w:val="xl29"/>
    <w:basedOn w:val="aff4"/>
    <w:rsid w:val="00756BC6"/>
    <w:pPr>
      <w:widowControl/>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kern w:val="0"/>
      <w:sz w:val="24"/>
      <w:lang w:val="en-GB" w:eastAsia="en-GB"/>
    </w:rPr>
  </w:style>
  <w:style w:type="character" w:customStyle="1" w:styleId="im-content1">
    <w:name w:val="im-content1"/>
    <w:rsid w:val="00756BC6"/>
    <w:rPr>
      <w:vanish w:val="0"/>
      <w:webHidden w:val="0"/>
      <w:color w:val="000000"/>
      <w:specVanish w:val="0"/>
    </w:rPr>
  </w:style>
  <w:style w:type="paragraph" w:customStyle="1" w:styleId="Equation">
    <w:name w:val="Equation"/>
    <w:basedOn w:val="aff4"/>
    <w:next w:val="aff4"/>
    <w:link w:val="EquationChar"/>
    <w:qFormat/>
    <w:rsid w:val="00756BC6"/>
    <w:pPr>
      <w:widowControl/>
      <w:tabs>
        <w:tab w:val="center" w:pos="4620"/>
        <w:tab w:val="right" w:pos="9240"/>
      </w:tabs>
      <w:autoSpaceDE w:val="0"/>
      <w:autoSpaceDN w:val="0"/>
      <w:adjustRightInd w:val="0"/>
      <w:snapToGrid w:val="0"/>
      <w:spacing w:after="120"/>
    </w:pPr>
    <w:rPr>
      <w:kern w:val="0"/>
      <w:sz w:val="22"/>
      <w:szCs w:val="22"/>
      <w:lang w:val="en-GB" w:eastAsia="en-US"/>
    </w:rPr>
  </w:style>
  <w:style w:type="character" w:customStyle="1" w:styleId="EquationChar">
    <w:name w:val="Equation Char"/>
    <w:link w:val="Equation"/>
    <w:rsid w:val="00756BC6"/>
    <w:rPr>
      <w:rFonts w:ascii="Times New Roman" w:hAnsi="Times New Roman"/>
      <w:sz w:val="22"/>
      <w:szCs w:val="22"/>
      <w:lang w:val="en-GB" w:eastAsia="en-US"/>
    </w:rPr>
  </w:style>
  <w:style w:type="character" w:customStyle="1" w:styleId="apple-converted-space">
    <w:name w:val="apple-converted-space"/>
    <w:rsid w:val="00756BC6"/>
  </w:style>
  <w:style w:type="character" w:customStyle="1" w:styleId="shorttext">
    <w:name w:val="short_text"/>
    <w:rsid w:val="00756BC6"/>
  </w:style>
  <w:style w:type="character" w:customStyle="1" w:styleId="111">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756BC6"/>
    <w:rPr>
      <w:rFonts w:ascii="Yu Gothic Light" w:eastAsia="Yu Gothic Light" w:hAnsi="Yu Gothic Light" w:cs="Times New Roman"/>
      <w:sz w:val="24"/>
      <w:szCs w:val="24"/>
      <w:lang w:val="en-GB" w:eastAsia="en-US"/>
    </w:rPr>
  </w:style>
  <w:style w:type="character" w:customStyle="1" w:styleId="210">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756BC6"/>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756BC6"/>
    <w:rPr>
      <w:rFonts w:ascii="Yu Gothic Light" w:eastAsia="Yu Gothic Light" w:hAnsi="Yu Gothic Light" w:cs="Times New Roman"/>
      <w:lang w:val="en-GB" w:eastAsia="en-US"/>
    </w:rPr>
  </w:style>
  <w:style w:type="character" w:customStyle="1" w:styleId="410">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756BC6"/>
    <w:rPr>
      <w:rFonts w:ascii="Times New Roman" w:eastAsia="Yu Mincho" w:hAnsi="Times New Roman"/>
      <w:b/>
      <w:bCs/>
      <w:lang w:val="en-GB" w:eastAsia="en-US"/>
    </w:rPr>
  </w:style>
  <w:style w:type="character" w:customStyle="1" w:styleId="510">
    <w:name w:val="見出し 5 (文字)1"/>
    <w:aliases w:val="h5 (文字)1,Heading5 (文字)1,Head5 (文字)1,H5 (文字)1,M5 (文字)1,mh2 (文字)1,Module heading 2 (文字)1,heading 8 (文字)1,Numbered Sub-list (文字)1,Heading 81 (文字)1"/>
    <w:semiHidden/>
    <w:rsid w:val="00756BC6"/>
    <w:rPr>
      <w:rFonts w:ascii="Yu Gothic Light" w:eastAsia="Yu Gothic Light" w:hAnsi="Yu Gothic Light" w:cs="Times New Roman"/>
      <w:lang w:val="en-GB" w:eastAsia="en-US"/>
    </w:rPr>
  </w:style>
  <w:style w:type="paragraph" w:customStyle="1" w:styleId="msonormal0">
    <w:name w:val="msonormal"/>
    <w:basedOn w:val="aff4"/>
    <w:rsid w:val="00756BC6"/>
    <w:pPr>
      <w:widowControl/>
      <w:overflowPunct w:val="0"/>
      <w:autoSpaceDE w:val="0"/>
      <w:autoSpaceDN w:val="0"/>
      <w:adjustRightInd w:val="0"/>
      <w:spacing w:before="100" w:beforeAutospacing="1" w:after="100" w:afterAutospacing="1"/>
      <w:jc w:val="left"/>
    </w:pPr>
    <w:rPr>
      <w:rFonts w:eastAsia="Yu Mincho"/>
      <w:kern w:val="0"/>
      <w:sz w:val="24"/>
      <w:lang w:eastAsia="en-US"/>
    </w:rPr>
  </w:style>
  <w:style w:type="character" w:customStyle="1" w:styleId="1f">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rsid w:val="00756BC6"/>
    <w:rPr>
      <w:rFonts w:ascii="Times New Roman" w:eastAsia="Yu Mincho" w:hAnsi="Times New Roman"/>
      <w:lang w:val="en-GB" w:eastAsia="en-US"/>
    </w:rPr>
  </w:style>
  <w:style w:type="character" w:customStyle="1" w:styleId="1f0">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756BC6"/>
    <w:rPr>
      <w:rFonts w:ascii="Times New Roman" w:eastAsia="Yu Mincho" w:hAnsi="Times New Roman"/>
      <w:lang w:val="en-GB" w:eastAsia="en-US"/>
    </w:rPr>
  </w:style>
  <w:style w:type="character" w:customStyle="1" w:styleId="1f1">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756BC6"/>
    <w:rPr>
      <w:rFonts w:ascii="Times New Roman" w:eastAsia="Yu Mincho" w:hAnsi="Times New Roman"/>
      <w:lang w:val="en-GB" w:eastAsia="en-US"/>
    </w:rPr>
  </w:style>
  <w:style w:type="paragraph" w:customStyle="1" w:styleId="4a">
    <w:name w:val="吹き出し4"/>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tac0">
    <w:name w:val="tac"/>
    <w:basedOn w:val="aff4"/>
    <w:uiPriority w:val="99"/>
    <w:rsid w:val="00756BC6"/>
    <w:pPr>
      <w:keepNext/>
      <w:widowControl/>
      <w:autoSpaceDE w:val="0"/>
      <w:autoSpaceDN w:val="0"/>
      <w:jc w:val="center"/>
    </w:pPr>
    <w:rPr>
      <w:rFonts w:ascii="Arial" w:eastAsiaTheme="minorHAnsi" w:hAnsi="Arial" w:cs="Arial"/>
      <w:kern w:val="0"/>
      <w:sz w:val="18"/>
      <w:szCs w:val="18"/>
      <w:lang w:eastAsia="en-US"/>
    </w:rPr>
  </w:style>
  <w:style w:type="table" w:customStyle="1" w:styleId="TableGrid4">
    <w:name w:val="Table Grid4"/>
    <w:basedOn w:val="aff6"/>
    <w:next w:val="a2"/>
    <w:rsid w:val="00756BC6"/>
    <w:rPr>
      <w:rFonts w:ascii="CG Times (WN)" w:hAnsi="CG Times (W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11">
    <w:name w:val="Tabellengitternetz1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1">
    <w:name w:val="Tabellengitternetz2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1">
    <w:name w:val="Tabellengitternetz3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1">
    <w:name w:val="Tabellengitternetz4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1">
    <w:name w:val="Tabellengitternetz5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1">
    <w:name w:val="Tabellengitternetz6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1">
    <w:name w:val="Tabellengitternetz7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1">
    <w:name w:val="Tabellengitternetz8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1">
    <w:name w:val="Tabellengitternetz9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aff6"/>
    <w:next w:val="a2"/>
    <w:rsid w:val="00756BC6"/>
    <w:pPr>
      <w:overflowPunct w:val="0"/>
      <w:autoSpaceDE w:val="0"/>
      <w:autoSpaceDN w:val="0"/>
      <w:adjustRightInd w:val="0"/>
      <w:spacing w:after="180"/>
      <w:textAlignment w:val="baseline"/>
    </w:pPr>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
    <w:name w:val="无列表11"/>
    <w:next w:val="aff7"/>
    <w:semiHidden/>
    <w:rsid w:val="00756BC6"/>
  </w:style>
  <w:style w:type="table" w:customStyle="1" w:styleId="311">
    <w:name w:val="网格型3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型4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
    <w:name w:val="リストなし11"/>
    <w:next w:val="aff7"/>
    <w:uiPriority w:val="99"/>
    <w:semiHidden/>
    <w:unhideWhenUsed/>
    <w:rsid w:val="00756BC6"/>
  </w:style>
  <w:style w:type="table" w:customStyle="1" w:styleId="TableClassic21">
    <w:name w:val="Table Classic 21"/>
    <w:basedOn w:val="aff6"/>
    <w:next w:val="2f3"/>
    <w:rsid w:val="00756BC6"/>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1f2">
    <w:name w:val="未处理的提及1"/>
    <w:uiPriority w:val="99"/>
    <w:unhideWhenUsed/>
    <w:rsid w:val="00756BC6"/>
    <w:rPr>
      <w:color w:val="808080"/>
      <w:shd w:val="clear" w:color="auto" w:fill="E6E6E6"/>
    </w:rPr>
  </w:style>
  <w:style w:type="paragraph" w:customStyle="1" w:styleId="2f4">
    <w:name w:val="修订2"/>
    <w:hidden/>
    <w:semiHidden/>
    <w:rsid w:val="00756BC6"/>
    <w:rPr>
      <w:rFonts w:ascii="Times New Roman" w:eastAsia="Batang" w:hAnsi="Times New Roman"/>
      <w:lang w:val="en-GB" w:eastAsia="en-US"/>
    </w:rPr>
  </w:style>
  <w:style w:type="paragraph" w:customStyle="1" w:styleId="TOC92">
    <w:name w:val="TOC 92"/>
    <w:basedOn w:val="80"/>
    <w:rsid w:val="00756BC6"/>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noProof/>
      <w:kern w:val="0"/>
      <w:sz w:val="22"/>
      <w:szCs w:val="22"/>
      <w:lang w:eastAsia="en-GB"/>
    </w:rPr>
  </w:style>
  <w:style w:type="paragraph" w:customStyle="1" w:styleId="Caption2">
    <w:name w:val="Caption2"/>
    <w:basedOn w:val="aff4"/>
    <w:next w:val="aff4"/>
    <w:rsid w:val="00756BC6"/>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TableofFigures2">
    <w:name w:val="Table of Figures2"/>
    <w:basedOn w:val="aff4"/>
    <w:next w:val="aff4"/>
    <w:rsid w:val="00756BC6"/>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character" w:customStyle="1" w:styleId="BodyTextChar">
    <w:name w:val="Body Text Char"/>
    <w:aliases w:val="bt Car Char1"/>
    <w:rsid w:val="00051E06"/>
    <w:rPr>
      <w:rFonts w:ascii="Times New Roman" w:hAnsi="Times New Roman"/>
      <w:lang w:val="en-GB"/>
    </w:rPr>
  </w:style>
  <w:style w:type="character" w:customStyle="1" w:styleId="Heading1Char">
    <w:name w:val="Heading 1 Char"/>
    <w:rsid w:val="00051E06"/>
    <w:rPr>
      <w:rFonts w:ascii="Arial" w:hAnsi="Arial"/>
      <w:sz w:val="36"/>
      <w:lang w:val="en-GB" w:eastAsia="en-US" w:bidi="ar-SA"/>
    </w:rPr>
  </w:style>
  <w:style w:type="character" w:customStyle="1" w:styleId="high-light-bg4">
    <w:name w:val="high-light-bg4"/>
    <w:basedOn w:val="aff5"/>
    <w:rsid w:val="00F96D99"/>
  </w:style>
  <w:style w:type="paragraph" w:customStyle="1" w:styleId="312">
    <w:name w:val="3.1.2样式"/>
    <w:basedOn w:val="aff4"/>
    <w:link w:val="3120"/>
    <w:qFormat/>
    <w:rsid w:val="00540989"/>
    <w:pPr>
      <w:widowControl/>
      <w:outlineLvl w:val="3"/>
    </w:pPr>
    <w:rPr>
      <w:rFonts w:eastAsia="黑体"/>
      <w:kern w:val="0"/>
      <w:szCs w:val="20"/>
    </w:rPr>
  </w:style>
  <w:style w:type="character" w:customStyle="1" w:styleId="3120">
    <w:name w:val="3.1.2样式 字符"/>
    <w:link w:val="312"/>
    <w:rsid w:val="00540989"/>
    <w:rPr>
      <w:rFonts w:ascii="Times New Roman" w:eastAsia="黑体" w:hAnsi="Times New Roman"/>
      <w:sz w:val="21"/>
    </w:rPr>
  </w:style>
  <w:style w:type="paragraph" w:customStyle="1" w:styleId="2f5">
    <w:name w:val="样式2"/>
    <w:basedOn w:val="a5"/>
    <w:link w:val="2Char5"/>
    <w:qFormat/>
    <w:rsid w:val="003E54D5"/>
    <w:pPr>
      <w:spacing w:before="50" w:after="50"/>
      <w:ind w:left="0"/>
    </w:pPr>
  </w:style>
  <w:style w:type="character" w:customStyle="1" w:styleId="Char0">
    <w:name w:val="一级条标题 Char"/>
    <w:basedOn w:val="aff5"/>
    <w:link w:val="a5"/>
    <w:rsid w:val="003E54D5"/>
    <w:rPr>
      <w:rFonts w:ascii="黑体" w:eastAsia="黑体" w:hAnsi="Times New Roman"/>
      <w:sz w:val="21"/>
      <w:szCs w:val="21"/>
    </w:rPr>
  </w:style>
  <w:style w:type="character" w:customStyle="1" w:styleId="2Char5">
    <w:name w:val="样式2 Char"/>
    <w:basedOn w:val="Char0"/>
    <w:link w:val="2f5"/>
    <w:rsid w:val="003E54D5"/>
    <w:rPr>
      <w:rFonts w:ascii="黑体" w:eastAsia="黑体" w:hAnsi="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1878">
      <w:bodyDiv w:val="1"/>
      <w:marLeft w:val="0"/>
      <w:marRight w:val="0"/>
      <w:marTop w:val="0"/>
      <w:marBottom w:val="0"/>
      <w:divBdr>
        <w:top w:val="none" w:sz="0" w:space="0" w:color="auto"/>
        <w:left w:val="none" w:sz="0" w:space="0" w:color="auto"/>
        <w:bottom w:val="none" w:sz="0" w:space="0" w:color="auto"/>
        <w:right w:val="none" w:sz="0" w:space="0" w:color="auto"/>
      </w:divBdr>
    </w:div>
    <w:div w:id="337081656">
      <w:bodyDiv w:val="1"/>
      <w:marLeft w:val="0"/>
      <w:marRight w:val="0"/>
      <w:marTop w:val="0"/>
      <w:marBottom w:val="0"/>
      <w:divBdr>
        <w:top w:val="none" w:sz="0" w:space="0" w:color="auto"/>
        <w:left w:val="none" w:sz="0" w:space="0" w:color="auto"/>
        <w:bottom w:val="none" w:sz="0" w:space="0" w:color="auto"/>
        <w:right w:val="none" w:sz="0" w:space="0" w:color="auto"/>
      </w:divBdr>
    </w:div>
    <w:div w:id="464156088">
      <w:bodyDiv w:val="1"/>
      <w:marLeft w:val="150"/>
      <w:marRight w:val="150"/>
      <w:marTop w:val="150"/>
      <w:marBottom w:val="150"/>
      <w:divBdr>
        <w:top w:val="none" w:sz="0" w:space="0" w:color="auto"/>
        <w:left w:val="none" w:sz="0" w:space="0" w:color="auto"/>
        <w:bottom w:val="none" w:sz="0" w:space="0" w:color="auto"/>
        <w:right w:val="none" w:sz="0" w:space="0" w:color="auto"/>
      </w:divBdr>
    </w:div>
    <w:div w:id="471675327">
      <w:bodyDiv w:val="1"/>
      <w:marLeft w:val="0"/>
      <w:marRight w:val="0"/>
      <w:marTop w:val="0"/>
      <w:marBottom w:val="0"/>
      <w:divBdr>
        <w:top w:val="none" w:sz="0" w:space="0" w:color="auto"/>
        <w:left w:val="none" w:sz="0" w:space="0" w:color="auto"/>
        <w:bottom w:val="none" w:sz="0" w:space="0" w:color="auto"/>
        <w:right w:val="none" w:sz="0" w:space="0" w:color="auto"/>
      </w:divBdr>
      <w:divsChild>
        <w:div w:id="1613318156">
          <w:marLeft w:val="0"/>
          <w:marRight w:val="0"/>
          <w:marTop w:val="0"/>
          <w:marBottom w:val="0"/>
          <w:divBdr>
            <w:top w:val="none" w:sz="0" w:space="0" w:color="auto"/>
            <w:left w:val="none" w:sz="0" w:space="0" w:color="auto"/>
            <w:bottom w:val="none" w:sz="0" w:space="0" w:color="auto"/>
            <w:right w:val="none" w:sz="0" w:space="0" w:color="auto"/>
          </w:divBdr>
          <w:divsChild>
            <w:div w:id="673803914">
              <w:marLeft w:val="0"/>
              <w:marRight w:val="0"/>
              <w:marTop w:val="0"/>
              <w:marBottom w:val="0"/>
              <w:divBdr>
                <w:top w:val="none" w:sz="0" w:space="0" w:color="auto"/>
                <w:left w:val="none" w:sz="0" w:space="0" w:color="auto"/>
                <w:bottom w:val="none" w:sz="0" w:space="0" w:color="auto"/>
                <w:right w:val="none" w:sz="0" w:space="0" w:color="auto"/>
              </w:divBdr>
              <w:divsChild>
                <w:div w:id="261913987">
                  <w:marLeft w:val="0"/>
                  <w:marRight w:val="0"/>
                  <w:marTop w:val="0"/>
                  <w:marBottom w:val="0"/>
                  <w:divBdr>
                    <w:top w:val="none" w:sz="0" w:space="0" w:color="auto"/>
                    <w:left w:val="none" w:sz="0" w:space="0" w:color="auto"/>
                    <w:bottom w:val="none" w:sz="0" w:space="0" w:color="auto"/>
                    <w:right w:val="none" w:sz="0" w:space="0" w:color="auto"/>
                  </w:divBdr>
                  <w:divsChild>
                    <w:div w:id="1491403676">
                      <w:marLeft w:val="0"/>
                      <w:marRight w:val="0"/>
                      <w:marTop w:val="0"/>
                      <w:marBottom w:val="0"/>
                      <w:divBdr>
                        <w:top w:val="none" w:sz="0" w:space="0" w:color="auto"/>
                        <w:left w:val="none" w:sz="0" w:space="0" w:color="auto"/>
                        <w:bottom w:val="none" w:sz="0" w:space="0" w:color="auto"/>
                        <w:right w:val="none" w:sz="0" w:space="0" w:color="auto"/>
                      </w:divBdr>
                      <w:divsChild>
                        <w:div w:id="705712256">
                          <w:marLeft w:val="0"/>
                          <w:marRight w:val="0"/>
                          <w:marTop w:val="0"/>
                          <w:marBottom w:val="0"/>
                          <w:divBdr>
                            <w:top w:val="none" w:sz="0" w:space="0" w:color="auto"/>
                            <w:left w:val="none" w:sz="0" w:space="0" w:color="auto"/>
                            <w:bottom w:val="none" w:sz="0" w:space="0" w:color="auto"/>
                            <w:right w:val="none" w:sz="0" w:space="0" w:color="auto"/>
                          </w:divBdr>
                          <w:divsChild>
                            <w:div w:id="1869293535">
                              <w:marLeft w:val="0"/>
                              <w:marRight w:val="0"/>
                              <w:marTop w:val="0"/>
                              <w:marBottom w:val="0"/>
                              <w:divBdr>
                                <w:top w:val="none" w:sz="0" w:space="0" w:color="auto"/>
                                <w:left w:val="none" w:sz="0" w:space="0" w:color="auto"/>
                                <w:bottom w:val="none" w:sz="0" w:space="0" w:color="auto"/>
                                <w:right w:val="none" w:sz="0" w:space="0" w:color="auto"/>
                              </w:divBdr>
                              <w:divsChild>
                                <w:div w:id="1987781931">
                                  <w:marLeft w:val="0"/>
                                  <w:marRight w:val="0"/>
                                  <w:marTop w:val="0"/>
                                  <w:marBottom w:val="0"/>
                                  <w:divBdr>
                                    <w:top w:val="none" w:sz="0" w:space="0" w:color="auto"/>
                                    <w:left w:val="none" w:sz="0" w:space="0" w:color="auto"/>
                                    <w:bottom w:val="none" w:sz="0" w:space="0" w:color="auto"/>
                                    <w:right w:val="none" w:sz="0" w:space="0" w:color="auto"/>
                                  </w:divBdr>
                                  <w:divsChild>
                                    <w:div w:id="1158110051">
                                      <w:marLeft w:val="0"/>
                                      <w:marRight w:val="0"/>
                                      <w:marTop w:val="0"/>
                                      <w:marBottom w:val="0"/>
                                      <w:divBdr>
                                        <w:top w:val="none" w:sz="0" w:space="0" w:color="auto"/>
                                        <w:left w:val="none" w:sz="0" w:space="0" w:color="auto"/>
                                        <w:bottom w:val="none" w:sz="0" w:space="0" w:color="auto"/>
                                        <w:right w:val="none" w:sz="0" w:space="0" w:color="auto"/>
                                      </w:divBdr>
                                      <w:divsChild>
                                        <w:div w:id="603421813">
                                          <w:marLeft w:val="75"/>
                                          <w:marRight w:val="75"/>
                                          <w:marTop w:val="0"/>
                                          <w:marBottom w:val="0"/>
                                          <w:divBdr>
                                            <w:top w:val="none" w:sz="0" w:space="0" w:color="auto"/>
                                            <w:left w:val="none" w:sz="0" w:space="0" w:color="auto"/>
                                            <w:bottom w:val="none" w:sz="0" w:space="0" w:color="auto"/>
                                            <w:right w:val="none" w:sz="0" w:space="0" w:color="auto"/>
                                          </w:divBdr>
                                          <w:divsChild>
                                            <w:div w:id="1666318777">
                                              <w:marLeft w:val="0"/>
                                              <w:marRight w:val="0"/>
                                              <w:marTop w:val="60"/>
                                              <w:marBottom w:val="0"/>
                                              <w:divBdr>
                                                <w:top w:val="none" w:sz="0" w:space="0" w:color="auto"/>
                                                <w:left w:val="none" w:sz="0" w:space="0" w:color="auto"/>
                                                <w:bottom w:val="none" w:sz="0" w:space="0" w:color="auto"/>
                                                <w:right w:val="none" w:sz="0" w:space="0" w:color="auto"/>
                                              </w:divBdr>
                                              <w:divsChild>
                                                <w:div w:id="62917685">
                                                  <w:marLeft w:val="0"/>
                                                  <w:marRight w:val="0"/>
                                                  <w:marTop w:val="0"/>
                                                  <w:marBottom w:val="0"/>
                                                  <w:divBdr>
                                                    <w:top w:val="none" w:sz="0" w:space="0" w:color="auto"/>
                                                    <w:left w:val="none" w:sz="0" w:space="0" w:color="auto"/>
                                                    <w:bottom w:val="none" w:sz="0" w:space="0" w:color="auto"/>
                                                    <w:right w:val="none" w:sz="0" w:space="0" w:color="auto"/>
                                                  </w:divBdr>
                                                  <w:divsChild>
                                                    <w:div w:id="1742480086">
                                                      <w:marLeft w:val="195"/>
                                                      <w:marRight w:val="195"/>
                                                      <w:marTop w:val="0"/>
                                                      <w:marBottom w:val="0"/>
                                                      <w:divBdr>
                                                        <w:top w:val="none" w:sz="0" w:space="0" w:color="auto"/>
                                                        <w:left w:val="none" w:sz="0" w:space="0" w:color="auto"/>
                                                        <w:bottom w:val="none" w:sz="0" w:space="0" w:color="auto"/>
                                                        <w:right w:val="none" w:sz="0" w:space="0" w:color="auto"/>
                                                      </w:divBdr>
                                                      <w:divsChild>
                                                        <w:div w:id="1855487424">
                                                          <w:marLeft w:val="0"/>
                                                          <w:marRight w:val="0"/>
                                                          <w:marTop w:val="0"/>
                                                          <w:marBottom w:val="0"/>
                                                          <w:divBdr>
                                                            <w:top w:val="none" w:sz="0" w:space="0" w:color="auto"/>
                                                            <w:left w:val="none" w:sz="0" w:space="0" w:color="auto"/>
                                                            <w:bottom w:val="none" w:sz="0" w:space="0" w:color="auto"/>
                                                            <w:right w:val="none" w:sz="0" w:space="0" w:color="auto"/>
                                                          </w:divBdr>
                                                          <w:divsChild>
                                                            <w:div w:id="326906733">
                                                              <w:marLeft w:val="0"/>
                                                              <w:marRight w:val="0"/>
                                                              <w:marTop w:val="0"/>
                                                              <w:marBottom w:val="0"/>
                                                              <w:divBdr>
                                                                <w:top w:val="none" w:sz="0" w:space="0" w:color="auto"/>
                                                                <w:left w:val="none" w:sz="0" w:space="0" w:color="auto"/>
                                                                <w:bottom w:val="none" w:sz="0" w:space="0" w:color="auto"/>
                                                                <w:right w:val="none" w:sz="0" w:space="0" w:color="auto"/>
                                                              </w:divBdr>
                                                              <w:divsChild>
                                                                <w:div w:id="288050545">
                                                                  <w:marLeft w:val="0"/>
                                                                  <w:marRight w:val="0"/>
                                                                  <w:marTop w:val="0"/>
                                                                  <w:marBottom w:val="0"/>
                                                                  <w:divBdr>
                                                                    <w:top w:val="none" w:sz="0" w:space="0" w:color="auto"/>
                                                                    <w:left w:val="none" w:sz="0" w:space="0" w:color="auto"/>
                                                                    <w:bottom w:val="none" w:sz="0" w:space="0" w:color="auto"/>
                                                                    <w:right w:val="none" w:sz="0" w:space="0" w:color="auto"/>
                                                                  </w:divBdr>
                                                                  <w:divsChild>
                                                                    <w:div w:id="1197430951">
                                                                      <w:marLeft w:val="0"/>
                                                                      <w:marRight w:val="0"/>
                                                                      <w:marTop w:val="0"/>
                                                                      <w:marBottom w:val="0"/>
                                                                      <w:divBdr>
                                                                        <w:top w:val="none" w:sz="0" w:space="0" w:color="auto"/>
                                                                        <w:left w:val="none" w:sz="0" w:space="0" w:color="auto"/>
                                                                        <w:bottom w:val="none" w:sz="0" w:space="0" w:color="auto"/>
                                                                        <w:right w:val="none" w:sz="0" w:space="0" w:color="auto"/>
                                                                      </w:divBdr>
                                                                      <w:divsChild>
                                                                        <w:div w:id="239213251">
                                                                          <w:marLeft w:val="0"/>
                                                                          <w:marRight w:val="0"/>
                                                                          <w:marTop w:val="0"/>
                                                                          <w:marBottom w:val="0"/>
                                                                          <w:divBdr>
                                                                            <w:top w:val="none" w:sz="0" w:space="0" w:color="auto"/>
                                                                            <w:left w:val="none" w:sz="0" w:space="0" w:color="auto"/>
                                                                            <w:bottom w:val="none" w:sz="0" w:space="0" w:color="auto"/>
                                                                            <w:right w:val="none" w:sz="0" w:space="0" w:color="auto"/>
                                                                          </w:divBdr>
                                                                          <w:divsChild>
                                                                            <w:div w:id="1857963420">
                                                                              <w:marLeft w:val="0"/>
                                                                              <w:marRight w:val="0"/>
                                                                              <w:marTop w:val="0"/>
                                                                              <w:marBottom w:val="0"/>
                                                                              <w:divBdr>
                                                                                <w:top w:val="none" w:sz="0" w:space="0" w:color="auto"/>
                                                                                <w:left w:val="none" w:sz="0" w:space="0" w:color="auto"/>
                                                                                <w:bottom w:val="none" w:sz="0" w:space="0" w:color="auto"/>
                                                                                <w:right w:val="none" w:sz="0" w:space="0" w:color="auto"/>
                                                                              </w:divBdr>
                                                                              <w:divsChild>
                                                                                <w:div w:id="489367568">
                                                                                  <w:marLeft w:val="0"/>
                                                                                  <w:marRight w:val="0"/>
                                                                                  <w:marTop w:val="0"/>
                                                                                  <w:marBottom w:val="0"/>
                                                                                  <w:divBdr>
                                                                                    <w:top w:val="none" w:sz="0" w:space="0" w:color="auto"/>
                                                                                    <w:left w:val="none" w:sz="0" w:space="0" w:color="auto"/>
                                                                                    <w:bottom w:val="none" w:sz="0" w:space="0" w:color="auto"/>
                                                                                    <w:right w:val="none" w:sz="0" w:space="0" w:color="auto"/>
                                                                                  </w:divBdr>
                                                                                  <w:divsChild>
                                                                                    <w:div w:id="297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2981197">
      <w:bodyDiv w:val="1"/>
      <w:marLeft w:val="0"/>
      <w:marRight w:val="0"/>
      <w:marTop w:val="0"/>
      <w:marBottom w:val="0"/>
      <w:divBdr>
        <w:top w:val="none" w:sz="0" w:space="0" w:color="auto"/>
        <w:left w:val="none" w:sz="0" w:space="0" w:color="auto"/>
        <w:bottom w:val="none" w:sz="0" w:space="0" w:color="auto"/>
        <w:right w:val="none" w:sz="0" w:space="0" w:color="auto"/>
      </w:divBdr>
    </w:div>
    <w:div w:id="729303804">
      <w:bodyDiv w:val="1"/>
      <w:marLeft w:val="0"/>
      <w:marRight w:val="0"/>
      <w:marTop w:val="0"/>
      <w:marBottom w:val="0"/>
      <w:divBdr>
        <w:top w:val="none" w:sz="0" w:space="0" w:color="auto"/>
        <w:left w:val="none" w:sz="0" w:space="0" w:color="auto"/>
        <w:bottom w:val="none" w:sz="0" w:space="0" w:color="auto"/>
        <w:right w:val="none" w:sz="0" w:space="0" w:color="auto"/>
      </w:divBdr>
    </w:div>
    <w:div w:id="810555804">
      <w:bodyDiv w:val="1"/>
      <w:marLeft w:val="0"/>
      <w:marRight w:val="0"/>
      <w:marTop w:val="0"/>
      <w:marBottom w:val="0"/>
      <w:divBdr>
        <w:top w:val="none" w:sz="0" w:space="0" w:color="auto"/>
        <w:left w:val="none" w:sz="0" w:space="0" w:color="auto"/>
        <w:bottom w:val="none" w:sz="0" w:space="0" w:color="auto"/>
        <w:right w:val="none" w:sz="0" w:space="0" w:color="auto"/>
      </w:divBdr>
      <w:divsChild>
        <w:div w:id="1367868851">
          <w:marLeft w:val="0"/>
          <w:marRight w:val="0"/>
          <w:marTop w:val="0"/>
          <w:marBottom w:val="0"/>
          <w:divBdr>
            <w:top w:val="none" w:sz="0" w:space="0" w:color="auto"/>
            <w:left w:val="none" w:sz="0" w:space="0" w:color="auto"/>
            <w:bottom w:val="none" w:sz="0" w:space="0" w:color="auto"/>
            <w:right w:val="none" w:sz="0" w:space="0" w:color="auto"/>
          </w:divBdr>
          <w:divsChild>
            <w:div w:id="284233487">
              <w:marLeft w:val="0"/>
              <w:marRight w:val="0"/>
              <w:marTop w:val="0"/>
              <w:marBottom w:val="0"/>
              <w:divBdr>
                <w:top w:val="none" w:sz="0" w:space="0" w:color="auto"/>
                <w:left w:val="none" w:sz="0" w:space="0" w:color="auto"/>
                <w:bottom w:val="none" w:sz="0" w:space="0" w:color="auto"/>
                <w:right w:val="none" w:sz="0" w:space="0" w:color="auto"/>
              </w:divBdr>
              <w:divsChild>
                <w:div w:id="418647838">
                  <w:marLeft w:val="0"/>
                  <w:marRight w:val="0"/>
                  <w:marTop w:val="0"/>
                  <w:marBottom w:val="0"/>
                  <w:divBdr>
                    <w:top w:val="none" w:sz="0" w:space="0" w:color="auto"/>
                    <w:left w:val="none" w:sz="0" w:space="0" w:color="auto"/>
                    <w:bottom w:val="none" w:sz="0" w:space="0" w:color="auto"/>
                    <w:right w:val="none" w:sz="0" w:space="0" w:color="auto"/>
                  </w:divBdr>
                  <w:divsChild>
                    <w:div w:id="227418472">
                      <w:marLeft w:val="0"/>
                      <w:marRight w:val="0"/>
                      <w:marTop w:val="0"/>
                      <w:marBottom w:val="0"/>
                      <w:divBdr>
                        <w:top w:val="none" w:sz="0" w:space="0" w:color="auto"/>
                        <w:left w:val="none" w:sz="0" w:space="0" w:color="auto"/>
                        <w:bottom w:val="none" w:sz="0" w:space="0" w:color="auto"/>
                        <w:right w:val="none" w:sz="0" w:space="0" w:color="auto"/>
                      </w:divBdr>
                      <w:divsChild>
                        <w:div w:id="204103383">
                          <w:marLeft w:val="0"/>
                          <w:marRight w:val="0"/>
                          <w:marTop w:val="0"/>
                          <w:marBottom w:val="0"/>
                          <w:divBdr>
                            <w:top w:val="none" w:sz="0" w:space="0" w:color="auto"/>
                            <w:left w:val="none" w:sz="0" w:space="0" w:color="auto"/>
                            <w:bottom w:val="none" w:sz="0" w:space="0" w:color="auto"/>
                            <w:right w:val="none" w:sz="0" w:space="0" w:color="auto"/>
                          </w:divBdr>
                          <w:divsChild>
                            <w:div w:id="814374065">
                              <w:marLeft w:val="0"/>
                              <w:marRight w:val="0"/>
                              <w:marTop w:val="0"/>
                              <w:marBottom w:val="0"/>
                              <w:divBdr>
                                <w:top w:val="none" w:sz="0" w:space="0" w:color="auto"/>
                                <w:left w:val="none" w:sz="0" w:space="0" w:color="auto"/>
                                <w:bottom w:val="none" w:sz="0" w:space="0" w:color="auto"/>
                                <w:right w:val="none" w:sz="0" w:space="0" w:color="auto"/>
                              </w:divBdr>
                              <w:divsChild>
                                <w:div w:id="22440128">
                                  <w:marLeft w:val="0"/>
                                  <w:marRight w:val="0"/>
                                  <w:marTop w:val="0"/>
                                  <w:marBottom w:val="0"/>
                                  <w:divBdr>
                                    <w:top w:val="none" w:sz="0" w:space="0" w:color="auto"/>
                                    <w:left w:val="none" w:sz="0" w:space="0" w:color="auto"/>
                                    <w:bottom w:val="none" w:sz="0" w:space="0" w:color="auto"/>
                                    <w:right w:val="none" w:sz="0" w:space="0" w:color="auto"/>
                                  </w:divBdr>
                                  <w:divsChild>
                                    <w:div w:id="484442579">
                                      <w:marLeft w:val="0"/>
                                      <w:marRight w:val="0"/>
                                      <w:marTop w:val="0"/>
                                      <w:marBottom w:val="0"/>
                                      <w:divBdr>
                                        <w:top w:val="none" w:sz="0" w:space="0" w:color="auto"/>
                                        <w:left w:val="none" w:sz="0" w:space="0" w:color="auto"/>
                                        <w:bottom w:val="none" w:sz="0" w:space="0" w:color="auto"/>
                                        <w:right w:val="none" w:sz="0" w:space="0" w:color="auto"/>
                                      </w:divBdr>
                                      <w:divsChild>
                                        <w:div w:id="1050036156">
                                          <w:marLeft w:val="75"/>
                                          <w:marRight w:val="75"/>
                                          <w:marTop w:val="0"/>
                                          <w:marBottom w:val="0"/>
                                          <w:divBdr>
                                            <w:top w:val="none" w:sz="0" w:space="0" w:color="auto"/>
                                            <w:left w:val="none" w:sz="0" w:space="0" w:color="auto"/>
                                            <w:bottom w:val="none" w:sz="0" w:space="0" w:color="auto"/>
                                            <w:right w:val="none" w:sz="0" w:space="0" w:color="auto"/>
                                          </w:divBdr>
                                          <w:divsChild>
                                            <w:div w:id="1856848372">
                                              <w:marLeft w:val="0"/>
                                              <w:marRight w:val="0"/>
                                              <w:marTop w:val="60"/>
                                              <w:marBottom w:val="0"/>
                                              <w:divBdr>
                                                <w:top w:val="none" w:sz="0" w:space="0" w:color="auto"/>
                                                <w:left w:val="none" w:sz="0" w:space="0" w:color="auto"/>
                                                <w:bottom w:val="none" w:sz="0" w:space="0" w:color="auto"/>
                                                <w:right w:val="none" w:sz="0" w:space="0" w:color="auto"/>
                                              </w:divBdr>
                                              <w:divsChild>
                                                <w:div w:id="1795558377">
                                                  <w:marLeft w:val="0"/>
                                                  <w:marRight w:val="0"/>
                                                  <w:marTop w:val="0"/>
                                                  <w:marBottom w:val="0"/>
                                                  <w:divBdr>
                                                    <w:top w:val="none" w:sz="0" w:space="0" w:color="auto"/>
                                                    <w:left w:val="none" w:sz="0" w:space="0" w:color="auto"/>
                                                    <w:bottom w:val="none" w:sz="0" w:space="0" w:color="auto"/>
                                                    <w:right w:val="none" w:sz="0" w:space="0" w:color="auto"/>
                                                  </w:divBdr>
                                                  <w:divsChild>
                                                    <w:div w:id="216404986">
                                                      <w:marLeft w:val="195"/>
                                                      <w:marRight w:val="195"/>
                                                      <w:marTop w:val="0"/>
                                                      <w:marBottom w:val="0"/>
                                                      <w:divBdr>
                                                        <w:top w:val="none" w:sz="0" w:space="0" w:color="auto"/>
                                                        <w:left w:val="none" w:sz="0" w:space="0" w:color="auto"/>
                                                        <w:bottom w:val="none" w:sz="0" w:space="0" w:color="auto"/>
                                                        <w:right w:val="none" w:sz="0" w:space="0" w:color="auto"/>
                                                      </w:divBdr>
                                                      <w:divsChild>
                                                        <w:div w:id="1675955058">
                                                          <w:marLeft w:val="0"/>
                                                          <w:marRight w:val="0"/>
                                                          <w:marTop w:val="0"/>
                                                          <w:marBottom w:val="0"/>
                                                          <w:divBdr>
                                                            <w:top w:val="none" w:sz="0" w:space="0" w:color="auto"/>
                                                            <w:left w:val="none" w:sz="0" w:space="0" w:color="auto"/>
                                                            <w:bottom w:val="none" w:sz="0" w:space="0" w:color="auto"/>
                                                            <w:right w:val="none" w:sz="0" w:space="0" w:color="auto"/>
                                                          </w:divBdr>
                                                          <w:divsChild>
                                                            <w:div w:id="395861838">
                                                              <w:marLeft w:val="0"/>
                                                              <w:marRight w:val="0"/>
                                                              <w:marTop w:val="0"/>
                                                              <w:marBottom w:val="0"/>
                                                              <w:divBdr>
                                                                <w:top w:val="none" w:sz="0" w:space="0" w:color="auto"/>
                                                                <w:left w:val="none" w:sz="0" w:space="0" w:color="auto"/>
                                                                <w:bottom w:val="none" w:sz="0" w:space="0" w:color="auto"/>
                                                                <w:right w:val="none" w:sz="0" w:space="0" w:color="auto"/>
                                                              </w:divBdr>
                                                              <w:divsChild>
                                                                <w:div w:id="828792499">
                                                                  <w:marLeft w:val="0"/>
                                                                  <w:marRight w:val="0"/>
                                                                  <w:marTop w:val="0"/>
                                                                  <w:marBottom w:val="0"/>
                                                                  <w:divBdr>
                                                                    <w:top w:val="none" w:sz="0" w:space="0" w:color="auto"/>
                                                                    <w:left w:val="none" w:sz="0" w:space="0" w:color="auto"/>
                                                                    <w:bottom w:val="none" w:sz="0" w:space="0" w:color="auto"/>
                                                                    <w:right w:val="none" w:sz="0" w:space="0" w:color="auto"/>
                                                                  </w:divBdr>
                                                                  <w:divsChild>
                                                                    <w:div w:id="81882361">
                                                                      <w:marLeft w:val="0"/>
                                                                      <w:marRight w:val="0"/>
                                                                      <w:marTop w:val="0"/>
                                                                      <w:marBottom w:val="0"/>
                                                                      <w:divBdr>
                                                                        <w:top w:val="none" w:sz="0" w:space="0" w:color="auto"/>
                                                                        <w:left w:val="none" w:sz="0" w:space="0" w:color="auto"/>
                                                                        <w:bottom w:val="none" w:sz="0" w:space="0" w:color="auto"/>
                                                                        <w:right w:val="none" w:sz="0" w:space="0" w:color="auto"/>
                                                                      </w:divBdr>
                                                                      <w:divsChild>
                                                                        <w:div w:id="1965117729">
                                                                          <w:marLeft w:val="0"/>
                                                                          <w:marRight w:val="0"/>
                                                                          <w:marTop w:val="0"/>
                                                                          <w:marBottom w:val="0"/>
                                                                          <w:divBdr>
                                                                            <w:top w:val="none" w:sz="0" w:space="0" w:color="auto"/>
                                                                            <w:left w:val="none" w:sz="0" w:space="0" w:color="auto"/>
                                                                            <w:bottom w:val="none" w:sz="0" w:space="0" w:color="auto"/>
                                                                            <w:right w:val="none" w:sz="0" w:space="0" w:color="auto"/>
                                                                          </w:divBdr>
                                                                          <w:divsChild>
                                                                            <w:div w:id="716899108">
                                                                              <w:marLeft w:val="0"/>
                                                                              <w:marRight w:val="0"/>
                                                                              <w:marTop w:val="0"/>
                                                                              <w:marBottom w:val="0"/>
                                                                              <w:divBdr>
                                                                                <w:top w:val="none" w:sz="0" w:space="0" w:color="auto"/>
                                                                                <w:left w:val="none" w:sz="0" w:space="0" w:color="auto"/>
                                                                                <w:bottom w:val="none" w:sz="0" w:space="0" w:color="auto"/>
                                                                                <w:right w:val="none" w:sz="0" w:space="0" w:color="auto"/>
                                                                              </w:divBdr>
                                                                              <w:divsChild>
                                                                                <w:div w:id="1537158228">
                                                                                  <w:marLeft w:val="0"/>
                                                                                  <w:marRight w:val="0"/>
                                                                                  <w:marTop w:val="0"/>
                                                                                  <w:marBottom w:val="0"/>
                                                                                  <w:divBdr>
                                                                                    <w:top w:val="none" w:sz="0" w:space="0" w:color="auto"/>
                                                                                    <w:left w:val="none" w:sz="0" w:space="0" w:color="auto"/>
                                                                                    <w:bottom w:val="none" w:sz="0" w:space="0" w:color="auto"/>
                                                                                    <w:right w:val="none" w:sz="0" w:space="0" w:color="auto"/>
                                                                                  </w:divBdr>
                                                                                  <w:divsChild>
                                                                                    <w:div w:id="14908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570758">
      <w:bodyDiv w:val="1"/>
      <w:marLeft w:val="0"/>
      <w:marRight w:val="0"/>
      <w:marTop w:val="0"/>
      <w:marBottom w:val="0"/>
      <w:divBdr>
        <w:top w:val="none" w:sz="0" w:space="0" w:color="auto"/>
        <w:left w:val="none" w:sz="0" w:space="0" w:color="auto"/>
        <w:bottom w:val="none" w:sz="0" w:space="0" w:color="auto"/>
        <w:right w:val="none" w:sz="0" w:space="0" w:color="auto"/>
      </w:divBdr>
    </w:div>
    <w:div w:id="903370331">
      <w:bodyDiv w:val="1"/>
      <w:marLeft w:val="0"/>
      <w:marRight w:val="0"/>
      <w:marTop w:val="0"/>
      <w:marBottom w:val="0"/>
      <w:divBdr>
        <w:top w:val="none" w:sz="0" w:space="0" w:color="auto"/>
        <w:left w:val="none" w:sz="0" w:space="0" w:color="auto"/>
        <w:bottom w:val="none" w:sz="0" w:space="0" w:color="auto"/>
        <w:right w:val="none" w:sz="0" w:space="0" w:color="auto"/>
      </w:divBdr>
      <w:divsChild>
        <w:div w:id="370424834">
          <w:marLeft w:val="0"/>
          <w:marRight w:val="0"/>
          <w:marTop w:val="0"/>
          <w:marBottom w:val="0"/>
          <w:divBdr>
            <w:top w:val="none" w:sz="0" w:space="0" w:color="auto"/>
            <w:left w:val="none" w:sz="0" w:space="0" w:color="auto"/>
            <w:bottom w:val="none" w:sz="0" w:space="0" w:color="auto"/>
            <w:right w:val="none" w:sz="0" w:space="0" w:color="auto"/>
          </w:divBdr>
          <w:divsChild>
            <w:div w:id="2029208298">
              <w:marLeft w:val="0"/>
              <w:marRight w:val="0"/>
              <w:marTop w:val="0"/>
              <w:marBottom w:val="0"/>
              <w:divBdr>
                <w:top w:val="none" w:sz="0" w:space="0" w:color="auto"/>
                <w:left w:val="none" w:sz="0" w:space="0" w:color="auto"/>
                <w:bottom w:val="none" w:sz="0" w:space="0" w:color="auto"/>
                <w:right w:val="none" w:sz="0" w:space="0" w:color="auto"/>
              </w:divBdr>
              <w:divsChild>
                <w:div w:id="591401224">
                  <w:marLeft w:val="0"/>
                  <w:marRight w:val="0"/>
                  <w:marTop w:val="0"/>
                  <w:marBottom w:val="0"/>
                  <w:divBdr>
                    <w:top w:val="none" w:sz="0" w:space="0" w:color="auto"/>
                    <w:left w:val="none" w:sz="0" w:space="0" w:color="auto"/>
                    <w:bottom w:val="none" w:sz="0" w:space="0" w:color="auto"/>
                    <w:right w:val="none" w:sz="0" w:space="0" w:color="auto"/>
                  </w:divBdr>
                  <w:divsChild>
                    <w:div w:id="536548004">
                      <w:marLeft w:val="0"/>
                      <w:marRight w:val="0"/>
                      <w:marTop w:val="0"/>
                      <w:marBottom w:val="0"/>
                      <w:divBdr>
                        <w:top w:val="none" w:sz="0" w:space="0" w:color="auto"/>
                        <w:left w:val="none" w:sz="0" w:space="0" w:color="auto"/>
                        <w:bottom w:val="none" w:sz="0" w:space="0" w:color="auto"/>
                        <w:right w:val="none" w:sz="0" w:space="0" w:color="auto"/>
                      </w:divBdr>
                      <w:divsChild>
                        <w:div w:id="774328960">
                          <w:marLeft w:val="0"/>
                          <w:marRight w:val="0"/>
                          <w:marTop w:val="0"/>
                          <w:marBottom w:val="0"/>
                          <w:divBdr>
                            <w:top w:val="none" w:sz="0" w:space="0" w:color="auto"/>
                            <w:left w:val="none" w:sz="0" w:space="0" w:color="auto"/>
                            <w:bottom w:val="none" w:sz="0" w:space="0" w:color="auto"/>
                            <w:right w:val="none" w:sz="0" w:space="0" w:color="auto"/>
                          </w:divBdr>
                          <w:divsChild>
                            <w:div w:id="1015418959">
                              <w:marLeft w:val="0"/>
                              <w:marRight w:val="0"/>
                              <w:marTop w:val="0"/>
                              <w:marBottom w:val="0"/>
                              <w:divBdr>
                                <w:top w:val="none" w:sz="0" w:space="0" w:color="auto"/>
                                <w:left w:val="none" w:sz="0" w:space="0" w:color="auto"/>
                                <w:bottom w:val="none" w:sz="0" w:space="0" w:color="auto"/>
                                <w:right w:val="none" w:sz="0" w:space="0" w:color="auto"/>
                              </w:divBdr>
                              <w:divsChild>
                                <w:div w:id="527455523">
                                  <w:marLeft w:val="0"/>
                                  <w:marRight w:val="0"/>
                                  <w:marTop w:val="0"/>
                                  <w:marBottom w:val="0"/>
                                  <w:divBdr>
                                    <w:top w:val="none" w:sz="0" w:space="0" w:color="auto"/>
                                    <w:left w:val="none" w:sz="0" w:space="0" w:color="auto"/>
                                    <w:bottom w:val="none" w:sz="0" w:space="0" w:color="auto"/>
                                    <w:right w:val="none" w:sz="0" w:space="0" w:color="auto"/>
                                  </w:divBdr>
                                  <w:divsChild>
                                    <w:div w:id="646857126">
                                      <w:marLeft w:val="0"/>
                                      <w:marRight w:val="0"/>
                                      <w:marTop w:val="0"/>
                                      <w:marBottom w:val="0"/>
                                      <w:divBdr>
                                        <w:top w:val="none" w:sz="0" w:space="0" w:color="auto"/>
                                        <w:left w:val="none" w:sz="0" w:space="0" w:color="auto"/>
                                        <w:bottom w:val="none" w:sz="0" w:space="0" w:color="auto"/>
                                        <w:right w:val="none" w:sz="0" w:space="0" w:color="auto"/>
                                      </w:divBdr>
                                      <w:divsChild>
                                        <w:div w:id="1652446168">
                                          <w:marLeft w:val="58"/>
                                          <w:marRight w:val="58"/>
                                          <w:marTop w:val="0"/>
                                          <w:marBottom w:val="0"/>
                                          <w:divBdr>
                                            <w:top w:val="none" w:sz="0" w:space="0" w:color="auto"/>
                                            <w:left w:val="none" w:sz="0" w:space="0" w:color="auto"/>
                                            <w:bottom w:val="none" w:sz="0" w:space="0" w:color="auto"/>
                                            <w:right w:val="none" w:sz="0" w:space="0" w:color="auto"/>
                                          </w:divBdr>
                                          <w:divsChild>
                                            <w:div w:id="1982804144">
                                              <w:marLeft w:val="0"/>
                                              <w:marRight w:val="0"/>
                                              <w:marTop w:val="46"/>
                                              <w:marBottom w:val="0"/>
                                              <w:divBdr>
                                                <w:top w:val="none" w:sz="0" w:space="0" w:color="auto"/>
                                                <w:left w:val="none" w:sz="0" w:space="0" w:color="auto"/>
                                                <w:bottom w:val="none" w:sz="0" w:space="0" w:color="auto"/>
                                                <w:right w:val="none" w:sz="0" w:space="0" w:color="auto"/>
                                              </w:divBdr>
                                              <w:divsChild>
                                                <w:div w:id="64837668">
                                                  <w:marLeft w:val="0"/>
                                                  <w:marRight w:val="0"/>
                                                  <w:marTop w:val="0"/>
                                                  <w:marBottom w:val="0"/>
                                                  <w:divBdr>
                                                    <w:top w:val="none" w:sz="0" w:space="0" w:color="auto"/>
                                                    <w:left w:val="none" w:sz="0" w:space="0" w:color="auto"/>
                                                    <w:bottom w:val="none" w:sz="0" w:space="0" w:color="auto"/>
                                                    <w:right w:val="none" w:sz="0" w:space="0" w:color="auto"/>
                                                  </w:divBdr>
                                                  <w:divsChild>
                                                    <w:div w:id="1734573969">
                                                      <w:marLeft w:val="150"/>
                                                      <w:marRight w:val="150"/>
                                                      <w:marTop w:val="0"/>
                                                      <w:marBottom w:val="0"/>
                                                      <w:divBdr>
                                                        <w:top w:val="none" w:sz="0" w:space="0" w:color="auto"/>
                                                        <w:left w:val="none" w:sz="0" w:space="0" w:color="auto"/>
                                                        <w:bottom w:val="none" w:sz="0" w:space="0" w:color="auto"/>
                                                        <w:right w:val="none" w:sz="0" w:space="0" w:color="auto"/>
                                                      </w:divBdr>
                                                      <w:divsChild>
                                                        <w:div w:id="20211135">
                                                          <w:marLeft w:val="0"/>
                                                          <w:marRight w:val="0"/>
                                                          <w:marTop w:val="0"/>
                                                          <w:marBottom w:val="0"/>
                                                          <w:divBdr>
                                                            <w:top w:val="none" w:sz="0" w:space="0" w:color="auto"/>
                                                            <w:left w:val="none" w:sz="0" w:space="0" w:color="auto"/>
                                                            <w:bottom w:val="none" w:sz="0" w:space="0" w:color="auto"/>
                                                            <w:right w:val="none" w:sz="0" w:space="0" w:color="auto"/>
                                                          </w:divBdr>
                                                          <w:divsChild>
                                                            <w:div w:id="1420756205">
                                                              <w:marLeft w:val="0"/>
                                                              <w:marRight w:val="0"/>
                                                              <w:marTop w:val="0"/>
                                                              <w:marBottom w:val="0"/>
                                                              <w:divBdr>
                                                                <w:top w:val="none" w:sz="0" w:space="0" w:color="auto"/>
                                                                <w:left w:val="none" w:sz="0" w:space="0" w:color="auto"/>
                                                                <w:bottom w:val="none" w:sz="0" w:space="0" w:color="auto"/>
                                                                <w:right w:val="none" w:sz="0" w:space="0" w:color="auto"/>
                                                              </w:divBdr>
                                                              <w:divsChild>
                                                                <w:div w:id="1010831730">
                                                                  <w:marLeft w:val="0"/>
                                                                  <w:marRight w:val="0"/>
                                                                  <w:marTop w:val="0"/>
                                                                  <w:marBottom w:val="0"/>
                                                                  <w:divBdr>
                                                                    <w:top w:val="none" w:sz="0" w:space="0" w:color="auto"/>
                                                                    <w:left w:val="none" w:sz="0" w:space="0" w:color="auto"/>
                                                                    <w:bottom w:val="none" w:sz="0" w:space="0" w:color="auto"/>
                                                                    <w:right w:val="none" w:sz="0" w:space="0" w:color="auto"/>
                                                                  </w:divBdr>
                                                                  <w:divsChild>
                                                                    <w:div w:id="448359046">
                                                                      <w:marLeft w:val="0"/>
                                                                      <w:marRight w:val="0"/>
                                                                      <w:marTop w:val="0"/>
                                                                      <w:marBottom w:val="0"/>
                                                                      <w:divBdr>
                                                                        <w:top w:val="none" w:sz="0" w:space="0" w:color="auto"/>
                                                                        <w:left w:val="none" w:sz="0" w:space="0" w:color="auto"/>
                                                                        <w:bottom w:val="none" w:sz="0" w:space="0" w:color="auto"/>
                                                                        <w:right w:val="none" w:sz="0" w:space="0" w:color="auto"/>
                                                                      </w:divBdr>
                                                                      <w:divsChild>
                                                                        <w:div w:id="2084797519">
                                                                          <w:marLeft w:val="150"/>
                                                                          <w:marRight w:val="150"/>
                                                                          <w:marTop w:val="150"/>
                                                                          <w:marBottom w:val="150"/>
                                                                          <w:divBdr>
                                                                            <w:top w:val="none" w:sz="0" w:space="0" w:color="auto"/>
                                                                            <w:left w:val="none" w:sz="0" w:space="0" w:color="auto"/>
                                                                            <w:bottom w:val="none" w:sz="0" w:space="0" w:color="auto"/>
                                                                            <w:right w:val="none" w:sz="0" w:space="0" w:color="auto"/>
                                                                          </w:divBdr>
                                                                          <w:divsChild>
                                                                            <w:div w:id="1155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852447">
      <w:bodyDiv w:val="1"/>
      <w:marLeft w:val="150"/>
      <w:marRight w:val="150"/>
      <w:marTop w:val="150"/>
      <w:marBottom w:val="150"/>
      <w:divBdr>
        <w:top w:val="none" w:sz="0" w:space="0" w:color="auto"/>
        <w:left w:val="none" w:sz="0" w:space="0" w:color="auto"/>
        <w:bottom w:val="none" w:sz="0" w:space="0" w:color="auto"/>
        <w:right w:val="none" w:sz="0" w:space="0" w:color="auto"/>
      </w:divBdr>
    </w:div>
    <w:div w:id="1260872644">
      <w:bodyDiv w:val="1"/>
      <w:marLeft w:val="0"/>
      <w:marRight w:val="0"/>
      <w:marTop w:val="0"/>
      <w:marBottom w:val="0"/>
      <w:divBdr>
        <w:top w:val="none" w:sz="0" w:space="0" w:color="auto"/>
        <w:left w:val="none" w:sz="0" w:space="0" w:color="auto"/>
        <w:bottom w:val="none" w:sz="0" w:space="0" w:color="auto"/>
        <w:right w:val="none" w:sz="0" w:space="0" w:color="auto"/>
      </w:divBdr>
    </w:div>
    <w:div w:id="1296957512">
      <w:bodyDiv w:val="1"/>
      <w:marLeft w:val="0"/>
      <w:marRight w:val="0"/>
      <w:marTop w:val="45"/>
      <w:marBottom w:val="45"/>
      <w:divBdr>
        <w:top w:val="none" w:sz="0" w:space="0" w:color="auto"/>
        <w:left w:val="none" w:sz="0" w:space="0" w:color="auto"/>
        <w:bottom w:val="none" w:sz="0" w:space="0" w:color="auto"/>
        <w:right w:val="none" w:sz="0" w:space="0" w:color="auto"/>
      </w:divBdr>
      <w:divsChild>
        <w:div w:id="1637485511">
          <w:marLeft w:val="0"/>
          <w:marRight w:val="0"/>
          <w:marTop w:val="0"/>
          <w:marBottom w:val="0"/>
          <w:divBdr>
            <w:top w:val="none" w:sz="0" w:space="0" w:color="auto"/>
            <w:left w:val="none" w:sz="0" w:space="0" w:color="auto"/>
            <w:bottom w:val="none" w:sz="0" w:space="0" w:color="auto"/>
            <w:right w:val="none" w:sz="0" w:space="0" w:color="auto"/>
          </w:divBdr>
          <w:divsChild>
            <w:div w:id="1480925155">
              <w:marLeft w:val="0"/>
              <w:marRight w:val="0"/>
              <w:marTop w:val="0"/>
              <w:marBottom w:val="0"/>
              <w:divBdr>
                <w:top w:val="none" w:sz="0" w:space="0" w:color="auto"/>
                <w:left w:val="none" w:sz="0" w:space="0" w:color="auto"/>
                <w:bottom w:val="none" w:sz="0" w:space="0" w:color="auto"/>
                <w:right w:val="none" w:sz="0" w:space="0" w:color="auto"/>
              </w:divBdr>
              <w:divsChild>
                <w:div w:id="791096776">
                  <w:marLeft w:val="2385"/>
                  <w:marRight w:val="3960"/>
                  <w:marTop w:val="0"/>
                  <w:marBottom w:val="0"/>
                  <w:divBdr>
                    <w:top w:val="none" w:sz="0" w:space="0" w:color="auto"/>
                    <w:left w:val="single" w:sz="6" w:space="0" w:color="D3E1F9"/>
                    <w:bottom w:val="none" w:sz="0" w:space="0" w:color="auto"/>
                    <w:right w:val="none" w:sz="0" w:space="0" w:color="auto"/>
                  </w:divBdr>
                  <w:divsChild>
                    <w:div w:id="1780181861">
                      <w:marLeft w:val="0"/>
                      <w:marRight w:val="0"/>
                      <w:marTop w:val="0"/>
                      <w:marBottom w:val="0"/>
                      <w:divBdr>
                        <w:top w:val="none" w:sz="0" w:space="0" w:color="auto"/>
                        <w:left w:val="none" w:sz="0" w:space="0" w:color="auto"/>
                        <w:bottom w:val="none" w:sz="0" w:space="0" w:color="auto"/>
                        <w:right w:val="none" w:sz="0" w:space="0" w:color="auto"/>
                      </w:divBdr>
                      <w:divsChild>
                        <w:div w:id="8130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38021">
      <w:bodyDiv w:val="1"/>
      <w:marLeft w:val="0"/>
      <w:marRight w:val="0"/>
      <w:marTop w:val="0"/>
      <w:marBottom w:val="0"/>
      <w:divBdr>
        <w:top w:val="none" w:sz="0" w:space="0" w:color="auto"/>
        <w:left w:val="none" w:sz="0" w:space="0" w:color="auto"/>
        <w:bottom w:val="none" w:sz="0" w:space="0" w:color="auto"/>
        <w:right w:val="none" w:sz="0" w:space="0" w:color="auto"/>
      </w:divBdr>
    </w:div>
    <w:div w:id="190683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CD3B-F73A-4545-82FB-9236F7F2E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14</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Links>
    <vt:vector size="588" baseType="variant">
      <vt:variant>
        <vt:i4>1769539</vt:i4>
      </vt:variant>
      <vt:variant>
        <vt:i4>1014</vt:i4>
      </vt:variant>
      <vt:variant>
        <vt:i4>0</vt:i4>
      </vt:variant>
      <vt:variant>
        <vt:i4>5</vt:i4>
      </vt:variant>
      <vt:variant>
        <vt:lpwstr>http://www.ccsa.org.cn/workstation/project_disp.php?auto_id=3311</vt:lpwstr>
      </vt:variant>
      <vt:variant>
        <vt:lpwstr/>
      </vt:variant>
      <vt:variant>
        <vt:i4>1769539</vt:i4>
      </vt:variant>
      <vt:variant>
        <vt:i4>1011</vt:i4>
      </vt:variant>
      <vt:variant>
        <vt:i4>0</vt:i4>
      </vt:variant>
      <vt:variant>
        <vt:i4>5</vt:i4>
      </vt:variant>
      <vt:variant>
        <vt:lpwstr>http://www.ccsa.org.cn/workstation/project_disp.php?auto_id=3311</vt:lpwstr>
      </vt:variant>
      <vt:variant>
        <vt:lpwstr/>
      </vt:variant>
      <vt:variant>
        <vt:i4>1703994</vt:i4>
      </vt:variant>
      <vt:variant>
        <vt:i4>572</vt:i4>
      </vt:variant>
      <vt:variant>
        <vt:i4>0</vt:i4>
      </vt:variant>
      <vt:variant>
        <vt:i4>5</vt:i4>
      </vt:variant>
      <vt:variant>
        <vt:lpwstr/>
      </vt:variant>
      <vt:variant>
        <vt:lpwstr>_Toc309115191</vt:lpwstr>
      </vt:variant>
      <vt:variant>
        <vt:i4>1703994</vt:i4>
      </vt:variant>
      <vt:variant>
        <vt:i4>566</vt:i4>
      </vt:variant>
      <vt:variant>
        <vt:i4>0</vt:i4>
      </vt:variant>
      <vt:variant>
        <vt:i4>5</vt:i4>
      </vt:variant>
      <vt:variant>
        <vt:lpwstr/>
      </vt:variant>
      <vt:variant>
        <vt:lpwstr>_Toc309115190</vt:lpwstr>
      </vt:variant>
      <vt:variant>
        <vt:i4>1769530</vt:i4>
      </vt:variant>
      <vt:variant>
        <vt:i4>560</vt:i4>
      </vt:variant>
      <vt:variant>
        <vt:i4>0</vt:i4>
      </vt:variant>
      <vt:variant>
        <vt:i4>5</vt:i4>
      </vt:variant>
      <vt:variant>
        <vt:lpwstr/>
      </vt:variant>
      <vt:variant>
        <vt:lpwstr>_Toc309115189</vt:lpwstr>
      </vt:variant>
      <vt:variant>
        <vt:i4>1769530</vt:i4>
      </vt:variant>
      <vt:variant>
        <vt:i4>554</vt:i4>
      </vt:variant>
      <vt:variant>
        <vt:i4>0</vt:i4>
      </vt:variant>
      <vt:variant>
        <vt:i4>5</vt:i4>
      </vt:variant>
      <vt:variant>
        <vt:lpwstr/>
      </vt:variant>
      <vt:variant>
        <vt:lpwstr>_Toc309115188</vt:lpwstr>
      </vt:variant>
      <vt:variant>
        <vt:i4>1769530</vt:i4>
      </vt:variant>
      <vt:variant>
        <vt:i4>548</vt:i4>
      </vt:variant>
      <vt:variant>
        <vt:i4>0</vt:i4>
      </vt:variant>
      <vt:variant>
        <vt:i4>5</vt:i4>
      </vt:variant>
      <vt:variant>
        <vt:lpwstr/>
      </vt:variant>
      <vt:variant>
        <vt:lpwstr>_Toc309115187</vt:lpwstr>
      </vt:variant>
      <vt:variant>
        <vt:i4>1769530</vt:i4>
      </vt:variant>
      <vt:variant>
        <vt:i4>542</vt:i4>
      </vt:variant>
      <vt:variant>
        <vt:i4>0</vt:i4>
      </vt:variant>
      <vt:variant>
        <vt:i4>5</vt:i4>
      </vt:variant>
      <vt:variant>
        <vt:lpwstr/>
      </vt:variant>
      <vt:variant>
        <vt:lpwstr>_Toc309115186</vt:lpwstr>
      </vt:variant>
      <vt:variant>
        <vt:i4>1769530</vt:i4>
      </vt:variant>
      <vt:variant>
        <vt:i4>536</vt:i4>
      </vt:variant>
      <vt:variant>
        <vt:i4>0</vt:i4>
      </vt:variant>
      <vt:variant>
        <vt:i4>5</vt:i4>
      </vt:variant>
      <vt:variant>
        <vt:lpwstr/>
      </vt:variant>
      <vt:variant>
        <vt:lpwstr>_Toc309115185</vt:lpwstr>
      </vt:variant>
      <vt:variant>
        <vt:i4>1769530</vt:i4>
      </vt:variant>
      <vt:variant>
        <vt:i4>530</vt:i4>
      </vt:variant>
      <vt:variant>
        <vt:i4>0</vt:i4>
      </vt:variant>
      <vt:variant>
        <vt:i4>5</vt:i4>
      </vt:variant>
      <vt:variant>
        <vt:lpwstr/>
      </vt:variant>
      <vt:variant>
        <vt:lpwstr>_Toc309115184</vt:lpwstr>
      </vt:variant>
      <vt:variant>
        <vt:i4>1769530</vt:i4>
      </vt:variant>
      <vt:variant>
        <vt:i4>524</vt:i4>
      </vt:variant>
      <vt:variant>
        <vt:i4>0</vt:i4>
      </vt:variant>
      <vt:variant>
        <vt:i4>5</vt:i4>
      </vt:variant>
      <vt:variant>
        <vt:lpwstr/>
      </vt:variant>
      <vt:variant>
        <vt:lpwstr>_Toc309115183</vt:lpwstr>
      </vt:variant>
      <vt:variant>
        <vt:i4>1769530</vt:i4>
      </vt:variant>
      <vt:variant>
        <vt:i4>518</vt:i4>
      </vt:variant>
      <vt:variant>
        <vt:i4>0</vt:i4>
      </vt:variant>
      <vt:variant>
        <vt:i4>5</vt:i4>
      </vt:variant>
      <vt:variant>
        <vt:lpwstr/>
      </vt:variant>
      <vt:variant>
        <vt:lpwstr>_Toc309115182</vt:lpwstr>
      </vt:variant>
      <vt:variant>
        <vt:i4>1769530</vt:i4>
      </vt:variant>
      <vt:variant>
        <vt:i4>512</vt:i4>
      </vt:variant>
      <vt:variant>
        <vt:i4>0</vt:i4>
      </vt:variant>
      <vt:variant>
        <vt:i4>5</vt:i4>
      </vt:variant>
      <vt:variant>
        <vt:lpwstr/>
      </vt:variant>
      <vt:variant>
        <vt:lpwstr>_Toc309115181</vt:lpwstr>
      </vt:variant>
      <vt:variant>
        <vt:i4>1769530</vt:i4>
      </vt:variant>
      <vt:variant>
        <vt:i4>506</vt:i4>
      </vt:variant>
      <vt:variant>
        <vt:i4>0</vt:i4>
      </vt:variant>
      <vt:variant>
        <vt:i4>5</vt:i4>
      </vt:variant>
      <vt:variant>
        <vt:lpwstr/>
      </vt:variant>
      <vt:variant>
        <vt:lpwstr>_Toc309115180</vt:lpwstr>
      </vt:variant>
      <vt:variant>
        <vt:i4>1310778</vt:i4>
      </vt:variant>
      <vt:variant>
        <vt:i4>500</vt:i4>
      </vt:variant>
      <vt:variant>
        <vt:i4>0</vt:i4>
      </vt:variant>
      <vt:variant>
        <vt:i4>5</vt:i4>
      </vt:variant>
      <vt:variant>
        <vt:lpwstr/>
      </vt:variant>
      <vt:variant>
        <vt:lpwstr>_Toc309115179</vt:lpwstr>
      </vt:variant>
      <vt:variant>
        <vt:i4>1310778</vt:i4>
      </vt:variant>
      <vt:variant>
        <vt:i4>494</vt:i4>
      </vt:variant>
      <vt:variant>
        <vt:i4>0</vt:i4>
      </vt:variant>
      <vt:variant>
        <vt:i4>5</vt:i4>
      </vt:variant>
      <vt:variant>
        <vt:lpwstr/>
      </vt:variant>
      <vt:variant>
        <vt:lpwstr>_Toc309115178</vt:lpwstr>
      </vt:variant>
      <vt:variant>
        <vt:i4>1310778</vt:i4>
      </vt:variant>
      <vt:variant>
        <vt:i4>488</vt:i4>
      </vt:variant>
      <vt:variant>
        <vt:i4>0</vt:i4>
      </vt:variant>
      <vt:variant>
        <vt:i4>5</vt:i4>
      </vt:variant>
      <vt:variant>
        <vt:lpwstr/>
      </vt:variant>
      <vt:variant>
        <vt:lpwstr>_Toc309115177</vt:lpwstr>
      </vt:variant>
      <vt:variant>
        <vt:i4>1310778</vt:i4>
      </vt:variant>
      <vt:variant>
        <vt:i4>482</vt:i4>
      </vt:variant>
      <vt:variant>
        <vt:i4>0</vt:i4>
      </vt:variant>
      <vt:variant>
        <vt:i4>5</vt:i4>
      </vt:variant>
      <vt:variant>
        <vt:lpwstr/>
      </vt:variant>
      <vt:variant>
        <vt:lpwstr>_Toc309115176</vt:lpwstr>
      </vt:variant>
      <vt:variant>
        <vt:i4>1310778</vt:i4>
      </vt:variant>
      <vt:variant>
        <vt:i4>476</vt:i4>
      </vt:variant>
      <vt:variant>
        <vt:i4>0</vt:i4>
      </vt:variant>
      <vt:variant>
        <vt:i4>5</vt:i4>
      </vt:variant>
      <vt:variant>
        <vt:lpwstr/>
      </vt:variant>
      <vt:variant>
        <vt:lpwstr>_Toc309115175</vt:lpwstr>
      </vt:variant>
      <vt:variant>
        <vt:i4>1310778</vt:i4>
      </vt:variant>
      <vt:variant>
        <vt:i4>470</vt:i4>
      </vt:variant>
      <vt:variant>
        <vt:i4>0</vt:i4>
      </vt:variant>
      <vt:variant>
        <vt:i4>5</vt:i4>
      </vt:variant>
      <vt:variant>
        <vt:lpwstr/>
      </vt:variant>
      <vt:variant>
        <vt:lpwstr>_Toc309115174</vt:lpwstr>
      </vt:variant>
      <vt:variant>
        <vt:i4>1310778</vt:i4>
      </vt:variant>
      <vt:variant>
        <vt:i4>464</vt:i4>
      </vt:variant>
      <vt:variant>
        <vt:i4>0</vt:i4>
      </vt:variant>
      <vt:variant>
        <vt:i4>5</vt:i4>
      </vt:variant>
      <vt:variant>
        <vt:lpwstr/>
      </vt:variant>
      <vt:variant>
        <vt:lpwstr>_Toc309115173</vt:lpwstr>
      </vt:variant>
      <vt:variant>
        <vt:i4>1310778</vt:i4>
      </vt:variant>
      <vt:variant>
        <vt:i4>458</vt:i4>
      </vt:variant>
      <vt:variant>
        <vt:i4>0</vt:i4>
      </vt:variant>
      <vt:variant>
        <vt:i4>5</vt:i4>
      </vt:variant>
      <vt:variant>
        <vt:lpwstr/>
      </vt:variant>
      <vt:variant>
        <vt:lpwstr>_Toc309115172</vt:lpwstr>
      </vt:variant>
      <vt:variant>
        <vt:i4>1310778</vt:i4>
      </vt:variant>
      <vt:variant>
        <vt:i4>452</vt:i4>
      </vt:variant>
      <vt:variant>
        <vt:i4>0</vt:i4>
      </vt:variant>
      <vt:variant>
        <vt:i4>5</vt:i4>
      </vt:variant>
      <vt:variant>
        <vt:lpwstr/>
      </vt:variant>
      <vt:variant>
        <vt:lpwstr>_Toc309115171</vt:lpwstr>
      </vt:variant>
      <vt:variant>
        <vt:i4>1310778</vt:i4>
      </vt:variant>
      <vt:variant>
        <vt:i4>446</vt:i4>
      </vt:variant>
      <vt:variant>
        <vt:i4>0</vt:i4>
      </vt:variant>
      <vt:variant>
        <vt:i4>5</vt:i4>
      </vt:variant>
      <vt:variant>
        <vt:lpwstr/>
      </vt:variant>
      <vt:variant>
        <vt:lpwstr>_Toc309115170</vt:lpwstr>
      </vt:variant>
      <vt:variant>
        <vt:i4>1376314</vt:i4>
      </vt:variant>
      <vt:variant>
        <vt:i4>440</vt:i4>
      </vt:variant>
      <vt:variant>
        <vt:i4>0</vt:i4>
      </vt:variant>
      <vt:variant>
        <vt:i4>5</vt:i4>
      </vt:variant>
      <vt:variant>
        <vt:lpwstr/>
      </vt:variant>
      <vt:variant>
        <vt:lpwstr>_Toc309115169</vt:lpwstr>
      </vt:variant>
      <vt:variant>
        <vt:i4>1376314</vt:i4>
      </vt:variant>
      <vt:variant>
        <vt:i4>434</vt:i4>
      </vt:variant>
      <vt:variant>
        <vt:i4>0</vt:i4>
      </vt:variant>
      <vt:variant>
        <vt:i4>5</vt:i4>
      </vt:variant>
      <vt:variant>
        <vt:lpwstr/>
      </vt:variant>
      <vt:variant>
        <vt:lpwstr>_Toc309115168</vt:lpwstr>
      </vt:variant>
      <vt:variant>
        <vt:i4>1376314</vt:i4>
      </vt:variant>
      <vt:variant>
        <vt:i4>428</vt:i4>
      </vt:variant>
      <vt:variant>
        <vt:i4>0</vt:i4>
      </vt:variant>
      <vt:variant>
        <vt:i4>5</vt:i4>
      </vt:variant>
      <vt:variant>
        <vt:lpwstr/>
      </vt:variant>
      <vt:variant>
        <vt:lpwstr>_Toc309115167</vt:lpwstr>
      </vt:variant>
      <vt:variant>
        <vt:i4>1376314</vt:i4>
      </vt:variant>
      <vt:variant>
        <vt:i4>422</vt:i4>
      </vt:variant>
      <vt:variant>
        <vt:i4>0</vt:i4>
      </vt:variant>
      <vt:variant>
        <vt:i4>5</vt:i4>
      </vt:variant>
      <vt:variant>
        <vt:lpwstr/>
      </vt:variant>
      <vt:variant>
        <vt:lpwstr>_Toc309115166</vt:lpwstr>
      </vt:variant>
      <vt:variant>
        <vt:i4>1376314</vt:i4>
      </vt:variant>
      <vt:variant>
        <vt:i4>416</vt:i4>
      </vt:variant>
      <vt:variant>
        <vt:i4>0</vt:i4>
      </vt:variant>
      <vt:variant>
        <vt:i4>5</vt:i4>
      </vt:variant>
      <vt:variant>
        <vt:lpwstr/>
      </vt:variant>
      <vt:variant>
        <vt:lpwstr>_Toc309115165</vt:lpwstr>
      </vt:variant>
      <vt:variant>
        <vt:i4>1376314</vt:i4>
      </vt:variant>
      <vt:variant>
        <vt:i4>410</vt:i4>
      </vt:variant>
      <vt:variant>
        <vt:i4>0</vt:i4>
      </vt:variant>
      <vt:variant>
        <vt:i4>5</vt:i4>
      </vt:variant>
      <vt:variant>
        <vt:lpwstr/>
      </vt:variant>
      <vt:variant>
        <vt:lpwstr>_Toc309115164</vt:lpwstr>
      </vt:variant>
      <vt:variant>
        <vt:i4>1376314</vt:i4>
      </vt:variant>
      <vt:variant>
        <vt:i4>404</vt:i4>
      </vt:variant>
      <vt:variant>
        <vt:i4>0</vt:i4>
      </vt:variant>
      <vt:variant>
        <vt:i4>5</vt:i4>
      </vt:variant>
      <vt:variant>
        <vt:lpwstr/>
      </vt:variant>
      <vt:variant>
        <vt:lpwstr>_Toc309115163</vt:lpwstr>
      </vt:variant>
      <vt:variant>
        <vt:i4>1376314</vt:i4>
      </vt:variant>
      <vt:variant>
        <vt:i4>398</vt:i4>
      </vt:variant>
      <vt:variant>
        <vt:i4>0</vt:i4>
      </vt:variant>
      <vt:variant>
        <vt:i4>5</vt:i4>
      </vt:variant>
      <vt:variant>
        <vt:lpwstr/>
      </vt:variant>
      <vt:variant>
        <vt:lpwstr>_Toc309115162</vt:lpwstr>
      </vt:variant>
      <vt:variant>
        <vt:i4>1376314</vt:i4>
      </vt:variant>
      <vt:variant>
        <vt:i4>392</vt:i4>
      </vt:variant>
      <vt:variant>
        <vt:i4>0</vt:i4>
      </vt:variant>
      <vt:variant>
        <vt:i4>5</vt:i4>
      </vt:variant>
      <vt:variant>
        <vt:lpwstr/>
      </vt:variant>
      <vt:variant>
        <vt:lpwstr>_Toc309115161</vt:lpwstr>
      </vt:variant>
      <vt:variant>
        <vt:i4>1376314</vt:i4>
      </vt:variant>
      <vt:variant>
        <vt:i4>386</vt:i4>
      </vt:variant>
      <vt:variant>
        <vt:i4>0</vt:i4>
      </vt:variant>
      <vt:variant>
        <vt:i4>5</vt:i4>
      </vt:variant>
      <vt:variant>
        <vt:lpwstr/>
      </vt:variant>
      <vt:variant>
        <vt:lpwstr>_Toc309115160</vt:lpwstr>
      </vt:variant>
      <vt:variant>
        <vt:i4>1441850</vt:i4>
      </vt:variant>
      <vt:variant>
        <vt:i4>380</vt:i4>
      </vt:variant>
      <vt:variant>
        <vt:i4>0</vt:i4>
      </vt:variant>
      <vt:variant>
        <vt:i4>5</vt:i4>
      </vt:variant>
      <vt:variant>
        <vt:lpwstr/>
      </vt:variant>
      <vt:variant>
        <vt:lpwstr>_Toc309115159</vt:lpwstr>
      </vt:variant>
      <vt:variant>
        <vt:i4>1441850</vt:i4>
      </vt:variant>
      <vt:variant>
        <vt:i4>374</vt:i4>
      </vt:variant>
      <vt:variant>
        <vt:i4>0</vt:i4>
      </vt:variant>
      <vt:variant>
        <vt:i4>5</vt:i4>
      </vt:variant>
      <vt:variant>
        <vt:lpwstr/>
      </vt:variant>
      <vt:variant>
        <vt:lpwstr>_Toc309115158</vt:lpwstr>
      </vt:variant>
      <vt:variant>
        <vt:i4>1441850</vt:i4>
      </vt:variant>
      <vt:variant>
        <vt:i4>368</vt:i4>
      </vt:variant>
      <vt:variant>
        <vt:i4>0</vt:i4>
      </vt:variant>
      <vt:variant>
        <vt:i4>5</vt:i4>
      </vt:variant>
      <vt:variant>
        <vt:lpwstr/>
      </vt:variant>
      <vt:variant>
        <vt:lpwstr>_Toc309115157</vt:lpwstr>
      </vt:variant>
      <vt:variant>
        <vt:i4>1441850</vt:i4>
      </vt:variant>
      <vt:variant>
        <vt:i4>362</vt:i4>
      </vt:variant>
      <vt:variant>
        <vt:i4>0</vt:i4>
      </vt:variant>
      <vt:variant>
        <vt:i4>5</vt:i4>
      </vt:variant>
      <vt:variant>
        <vt:lpwstr/>
      </vt:variant>
      <vt:variant>
        <vt:lpwstr>_Toc309115156</vt:lpwstr>
      </vt:variant>
      <vt:variant>
        <vt:i4>1441850</vt:i4>
      </vt:variant>
      <vt:variant>
        <vt:i4>356</vt:i4>
      </vt:variant>
      <vt:variant>
        <vt:i4>0</vt:i4>
      </vt:variant>
      <vt:variant>
        <vt:i4>5</vt:i4>
      </vt:variant>
      <vt:variant>
        <vt:lpwstr/>
      </vt:variant>
      <vt:variant>
        <vt:lpwstr>_Toc309115155</vt:lpwstr>
      </vt:variant>
      <vt:variant>
        <vt:i4>1441850</vt:i4>
      </vt:variant>
      <vt:variant>
        <vt:i4>350</vt:i4>
      </vt:variant>
      <vt:variant>
        <vt:i4>0</vt:i4>
      </vt:variant>
      <vt:variant>
        <vt:i4>5</vt:i4>
      </vt:variant>
      <vt:variant>
        <vt:lpwstr/>
      </vt:variant>
      <vt:variant>
        <vt:lpwstr>_Toc309115154</vt:lpwstr>
      </vt:variant>
      <vt:variant>
        <vt:i4>1441850</vt:i4>
      </vt:variant>
      <vt:variant>
        <vt:i4>344</vt:i4>
      </vt:variant>
      <vt:variant>
        <vt:i4>0</vt:i4>
      </vt:variant>
      <vt:variant>
        <vt:i4>5</vt:i4>
      </vt:variant>
      <vt:variant>
        <vt:lpwstr/>
      </vt:variant>
      <vt:variant>
        <vt:lpwstr>_Toc309115152</vt:lpwstr>
      </vt:variant>
      <vt:variant>
        <vt:i4>1441850</vt:i4>
      </vt:variant>
      <vt:variant>
        <vt:i4>338</vt:i4>
      </vt:variant>
      <vt:variant>
        <vt:i4>0</vt:i4>
      </vt:variant>
      <vt:variant>
        <vt:i4>5</vt:i4>
      </vt:variant>
      <vt:variant>
        <vt:lpwstr/>
      </vt:variant>
      <vt:variant>
        <vt:lpwstr>_Toc309115151</vt:lpwstr>
      </vt:variant>
      <vt:variant>
        <vt:i4>1441850</vt:i4>
      </vt:variant>
      <vt:variant>
        <vt:i4>332</vt:i4>
      </vt:variant>
      <vt:variant>
        <vt:i4>0</vt:i4>
      </vt:variant>
      <vt:variant>
        <vt:i4>5</vt:i4>
      </vt:variant>
      <vt:variant>
        <vt:lpwstr/>
      </vt:variant>
      <vt:variant>
        <vt:lpwstr>_Toc309115150</vt:lpwstr>
      </vt:variant>
      <vt:variant>
        <vt:i4>1507386</vt:i4>
      </vt:variant>
      <vt:variant>
        <vt:i4>326</vt:i4>
      </vt:variant>
      <vt:variant>
        <vt:i4>0</vt:i4>
      </vt:variant>
      <vt:variant>
        <vt:i4>5</vt:i4>
      </vt:variant>
      <vt:variant>
        <vt:lpwstr/>
      </vt:variant>
      <vt:variant>
        <vt:lpwstr>_Toc309115149</vt:lpwstr>
      </vt:variant>
      <vt:variant>
        <vt:i4>1507386</vt:i4>
      </vt:variant>
      <vt:variant>
        <vt:i4>320</vt:i4>
      </vt:variant>
      <vt:variant>
        <vt:i4>0</vt:i4>
      </vt:variant>
      <vt:variant>
        <vt:i4>5</vt:i4>
      </vt:variant>
      <vt:variant>
        <vt:lpwstr/>
      </vt:variant>
      <vt:variant>
        <vt:lpwstr>_Toc309115148</vt:lpwstr>
      </vt:variant>
      <vt:variant>
        <vt:i4>1507386</vt:i4>
      </vt:variant>
      <vt:variant>
        <vt:i4>314</vt:i4>
      </vt:variant>
      <vt:variant>
        <vt:i4>0</vt:i4>
      </vt:variant>
      <vt:variant>
        <vt:i4>5</vt:i4>
      </vt:variant>
      <vt:variant>
        <vt:lpwstr/>
      </vt:variant>
      <vt:variant>
        <vt:lpwstr>_Toc309115147</vt:lpwstr>
      </vt:variant>
      <vt:variant>
        <vt:i4>1507386</vt:i4>
      </vt:variant>
      <vt:variant>
        <vt:i4>308</vt:i4>
      </vt:variant>
      <vt:variant>
        <vt:i4>0</vt:i4>
      </vt:variant>
      <vt:variant>
        <vt:i4>5</vt:i4>
      </vt:variant>
      <vt:variant>
        <vt:lpwstr/>
      </vt:variant>
      <vt:variant>
        <vt:lpwstr>_Toc309115146</vt:lpwstr>
      </vt:variant>
      <vt:variant>
        <vt:i4>1507386</vt:i4>
      </vt:variant>
      <vt:variant>
        <vt:i4>302</vt:i4>
      </vt:variant>
      <vt:variant>
        <vt:i4>0</vt:i4>
      </vt:variant>
      <vt:variant>
        <vt:i4>5</vt:i4>
      </vt:variant>
      <vt:variant>
        <vt:lpwstr/>
      </vt:variant>
      <vt:variant>
        <vt:lpwstr>_Toc309115145</vt:lpwstr>
      </vt:variant>
      <vt:variant>
        <vt:i4>1507386</vt:i4>
      </vt:variant>
      <vt:variant>
        <vt:i4>296</vt:i4>
      </vt:variant>
      <vt:variant>
        <vt:i4>0</vt:i4>
      </vt:variant>
      <vt:variant>
        <vt:i4>5</vt:i4>
      </vt:variant>
      <vt:variant>
        <vt:lpwstr/>
      </vt:variant>
      <vt:variant>
        <vt:lpwstr>_Toc309115144</vt:lpwstr>
      </vt:variant>
      <vt:variant>
        <vt:i4>1507386</vt:i4>
      </vt:variant>
      <vt:variant>
        <vt:i4>290</vt:i4>
      </vt:variant>
      <vt:variant>
        <vt:i4>0</vt:i4>
      </vt:variant>
      <vt:variant>
        <vt:i4>5</vt:i4>
      </vt:variant>
      <vt:variant>
        <vt:lpwstr/>
      </vt:variant>
      <vt:variant>
        <vt:lpwstr>_Toc309115143</vt:lpwstr>
      </vt:variant>
      <vt:variant>
        <vt:i4>1507386</vt:i4>
      </vt:variant>
      <vt:variant>
        <vt:i4>284</vt:i4>
      </vt:variant>
      <vt:variant>
        <vt:i4>0</vt:i4>
      </vt:variant>
      <vt:variant>
        <vt:i4>5</vt:i4>
      </vt:variant>
      <vt:variant>
        <vt:lpwstr/>
      </vt:variant>
      <vt:variant>
        <vt:lpwstr>_Toc309115142</vt:lpwstr>
      </vt:variant>
      <vt:variant>
        <vt:i4>1507386</vt:i4>
      </vt:variant>
      <vt:variant>
        <vt:i4>278</vt:i4>
      </vt:variant>
      <vt:variant>
        <vt:i4>0</vt:i4>
      </vt:variant>
      <vt:variant>
        <vt:i4>5</vt:i4>
      </vt:variant>
      <vt:variant>
        <vt:lpwstr/>
      </vt:variant>
      <vt:variant>
        <vt:lpwstr>_Toc309115141</vt:lpwstr>
      </vt:variant>
      <vt:variant>
        <vt:i4>1507386</vt:i4>
      </vt:variant>
      <vt:variant>
        <vt:i4>272</vt:i4>
      </vt:variant>
      <vt:variant>
        <vt:i4>0</vt:i4>
      </vt:variant>
      <vt:variant>
        <vt:i4>5</vt:i4>
      </vt:variant>
      <vt:variant>
        <vt:lpwstr/>
      </vt:variant>
      <vt:variant>
        <vt:lpwstr>_Toc309115140</vt:lpwstr>
      </vt:variant>
      <vt:variant>
        <vt:i4>1048634</vt:i4>
      </vt:variant>
      <vt:variant>
        <vt:i4>266</vt:i4>
      </vt:variant>
      <vt:variant>
        <vt:i4>0</vt:i4>
      </vt:variant>
      <vt:variant>
        <vt:i4>5</vt:i4>
      </vt:variant>
      <vt:variant>
        <vt:lpwstr/>
      </vt:variant>
      <vt:variant>
        <vt:lpwstr>_Toc309115139</vt:lpwstr>
      </vt:variant>
      <vt:variant>
        <vt:i4>1048634</vt:i4>
      </vt:variant>
      <vt:variant>
        <vt:i4>260</vt:i4>
      </vt:variant>
      <vt:variant>
        <vt:i4>0</vt:i4>
      </vt:variant>
      <vt:variant>
        <vt:i4>5</vt:i4>
      </vt:variant>
      <vt:variant>
        <vt:lpwstr/>
      </vt:variant>
      <vt:variant>
        <vt:lpwstr>_Toc309115138</vt:lpwstr>
      </vt:variant>
      <vt:variant>
        <vt:i4>1048634</vt:i4>
      </vt:variant>
      <vt:variant>
        <vt:i4>254</vt:i4>
      </vt:variant>
      <vt:variant>
        <vt:i4>0</vt:i4>
      </vt:variant>
      <vt:variant>
        <vt:i4>5</vt:i4>
      </vt:variant>
      <vt:variant>
        <vt:lpwstr/>
      </vt:variant>
      <vt:variant>
        <vt:lpwstr>_Toc309115137</vt:lpwstr>
      </vt:variant>
      <vt:variant>
        <vt:i4>1048634</vt:i4>
      </vt:variant>
      <vt:variant>
        <vt:i4>248</vt:i4>
      </vt:variant>
      <vt:variant>
        <vt:i4>0</vt:i4>
      </vt:variant>
      <vt:variant>
        <vt:i4>5</vt:i4>
      </vt:variant>
      <vt:variant>
        <vt:lpwstr/>
      </vt:variant>
      <vt:variant>
        <vt:lpwstr>_Toc309115136</vt:lpwstr>
      </vt:variant>
      <vt:variant>
        <vt:i4>1048634</vt:i4>
      </vt:variant>
      <vt:variant>
        <vt:i4>242</vt:i4>
      </vt:variant>
      <vt:variant>
        <vt:i4>0</vt:i4>
      </vt:variant>
      <vt:variant>
        <vt:i4>5</vt:i4>
      </vt:variant>
      <vt:variant>
        <vt:lpwstr/>
      </vt:variant>
      <vt:variant>
        <vt:lpwstr>_Toc309115135</vt:lpwstr>
      </vt:variant>
      <vt:variant>
        <vt:i4>1048634</vt:i4>
      </vt:variant>
      <vt:variant>
        <vt:i4>236</vt:i4>
      </vt:variant>
      <vt:variant>
        <vt:i4>0</vt:i4>
      </vt:variant>
      <vt:variant>
        <vt:i4>5</vt:i4>
      </vt:variant>
      <vt:variant>
        <vt:lpwstr/>
      </vt:variant>
      <vt:variant>
        <vt:lpwstr>_Toc309115134</vt:lpwstr>
      </vt:variant>
      <vt:variant>
        <vt:i4>1048634</vt:i4>
      </vt:variant>
      <vt:variant>
        <vt:i4>230</vt:i4>
      </vt:variant>
      <vt:variant>
        <vt:i4>0</vt:i4>
      </vt:variant>
      <vt:variant>
        <vt:i4>5</vt:i4>
      </vt:variant>
      <vt:variant>
        <vt:lpwstr/>
      </vt:variant>
      <vt:variant>
        <vt:lpwstr>_Toc309115133</vt:lpwstr>
      </vt:variant>
      <vt:variant>
        <vt:i4>1048634</vt:i4>
      </vt:variant>
      <vt:variant>
        <vt:i4>224</vt:i4>
      </vt:variant>
      <vt:variant>
        <vt:i4>0</vt:i4>
      </vt:variant>
      <vt:variant>
        <vt:i4>5</vt:i4>
      </vt:variant>
      <vt:variant>
        <vt:lpwstr/>
      </vt:variant>
      <vt:variant>
        <vt:lpwstr>_Toc309115132</vt:lpwstr>
      </vt:variant>
      <vt:variant>
        <vt:i4>1048634</vt:i4>
      </vt:variant>
      <vt:variant>
        <vt:i4>218</vt:i4>
      </vt:variant>
      <vt:variant>
        <vt:i4>0</vt:i4>
      </vt:variant>
      <vt:variant>
        <vt:i4>5</vt:i4>
      </vt:variant>
      <vt:variant>
        <vt:lpwstr/>
      </vt:variant>
      <vt:variant>
        <vt:lpwstr>_Toc309115131</vt:lpwstr>
      </vt:variant>
      <vt:variant>
        <vt:i4>1048634</vt:i4>
      </vt:variant>
      <vt:variant>
        <vt:i4>212</vt:i4>
      </vt:variant>
      <vt:variant>
        <vt:i4>0</vt:i4>
      </vt:variant>
      <vt:variant>
        <vt:i4>5</vt:i4>
      </vt:variant>
      <vt:variant>
        <vt:lpwstr/>
      </vt:variant>
      <vt:variant>
        <vt:lpwstr>_Toc309115130</vt:lpwstr>
      </vt:variant>
      <vt:variant>
        <vt:i4>1114170</vt:i4>
      </vt:variant>
      <vt:variant>
        <vt:i4>206</vt:i4>
      </vt:variant>
      <vt:variant>
        <vt:i4>0</vt:i4>
      </vt:variant>
      <vt:variant>
        <vt:i4>5</vt:i4>
      </vt:variant>
      <vt:variant>
        <vt:lpwstr/>
      </vt:variant>
      <vt:variant>
        <vt:lpwstr>_Toc309115129</vt:lpwstr>
      </vt:variant>
      <vt:variant>
        <vt:i4>1114170</vt:i4>
      </vt:variant>
      <vt:variant>
        <vt:i4>200</vt:i4>
      </vt:variant>
      <vt:variant>
        <vt:i4>0</vt:i4>
      </vt:variant>
      <vt:variant>
        <vt:i4>5</vt:i4>
      </vt:variant>
      <vt:variant>
        <vt:lpwstr/>
      </vt:variant>
      <vt:variant>
        <vt:lpwstr>_Toc309115128</vt:lpwstr>
      </vt:variant>
      <vt:variant>
        <vt:i4>1114170</vt:i4>
      </vt:variant>
      <vt:variant>
        <vt:i4>194</vt:i4>
      </vt:variant>
      <vt:variant>
        <vt:i4>0</vt:i4>
      </vt:variant>
      <vt:variant>
        <vt:i4>5</vt:i4>
      </vt:variant>
      <vt:variant>
        <vt:lpwstr/>
      </vt:variant>
      <vt:variant>
        <vt:lpwstr>_Toc309115127</vt:lpwstr>
      </vt:variant>
      <vt:variant>
        <vt:i4>1114170</vt:i4>
      </vt:variant>
      <vt:variant>
        <vt:i4>188</vt:i4>
      </vt:variant>
      <vt:variant>
        <vt:i4>0</vt:i4>
      </vt:variant>
      <vt:variant>
        <vt:i4>5</vt:i4>
      </vt:variant>
      <vt:variant>
        <vt:lpwstr/>
      </vt:variant>
      <vt:variant>
        <vt:lpwstr>_Toc309115126</vt:lpwstr>
      </vt:variant>
      <vt:variant>
        <vt:i4>1114170</vt:i4>
      </vt:variant>
      <vt:variant>
        <vt:i4>182</vt:i4>
      </vt:variant>
      <vt:variant>
        <vt:i4>0</vt:i4>
      </vt:variant>
      <vt:variant>
        <vt:i4>5</vt:i4>
      </vt:variant>
      <vt:variant>
        <vt:lpwstr/>
      </vt:variant>
      <vt:variant>
        <vt:lpwstr>_Toc309115125</vt:lpwstr>
      </vt:variant>
      <vt:variant>
        <vt:i4>1114170</vt:i4>
      </vt:variant>
      <vt:variant>
        <vt:i4>176</vt:i4>
      </vt:variant>
      <vt:variant>
        <vt:i4>0</vt:i4>
      </vt:variant>
      <vt:variant>
        <vt:i4>5</vt:i4>
      </vt:variant>
      <vt:variant>
        <vt:lpwstr/>
      </vt:variant>
      <vt:variant>
        <vt:lpwstr>_Toc309115124</vt:lpwstr>
      </vt:variant>
      <vt:variant>
        <vt:i4>1114170</vt:i4>
      </vt:variant>
      <vt:variant>
        <vt:i4>170</vt:i4>
      </vt:variant>
      <vt:variant>
        <vt:i4>0</vt:i4>
      </vt:variant>
      <vt:variant>
        <vt:i4>5</vt:i4>
      </vt:variant>
      <vt:variant>
        <vt:lpwstr/>
      </vt:variant>
      <vt:variant>
        <vt:lpwstr>_Toc309115123</vt:lpwstr>
      </vt:variant>
      <vt:variant>
        <vt:i4>1114170</vt:i4>
      </vt:variant>
      <vt:variant>
        <vt:i4>164</vt:i4>
      </vt:variant>
      <vt:variant>
        <vt:i4>0</vt:i4>
      </vt:variant>
      <vt:variant>
        <vt:i4>5</vt:i4>
      </vt:variant>
      <vt:variant>
        <vt:lpwstr/>
      </vt:variant>
      <vt:variant>
        <vt:lpwstr>_Toc309115122</vt:lpwstr>
      </vt:variant>
      <vt:variant>
        <vt:i4>1114170</vt:i4>
      </vt:variant>
      <vt:variant>
        <vt:i4>158</vt:i4>
      </vt:variant>
      <vt:variant>
        <vt:i4>0</vt:i4>
      </vt:variant>
      <vt:variant>
        <vt:i4>5</vt:i4>
      </vt:variant>
      <vt:variant>
        <vt:lpwstr/>
      </vt:variant>
      <vt:variant>
        <vt:lpwstr>_Toc309115121</vt:lpwstr>
      </vt:variant>
      <vt:variant>
        <vt:i4>1114170</vt:i4>
      </vt:variant>
      <vt:variant>
        <vt:i4>152</vt:i4>
      </vt:variant>
      <vt:variant>
        <vt:i4>0</vt:i4>
      </vt:variant>
      <vt:variant>
        <vt:i4>5</vt:i4>
      </vt:variant>
      <vt:variant>
        <vt:lpwstr/>
      </vt:variant>
      <vt:variant>
        <vt:lpwstr>_Toc309115120</vt:lpwstr>
      </vt:variant>
      <vt:variant>
        <vt:i4>1179706</vt:i4>
      </vt:variant>
      <vt:variant>
        <vt:i4>146</vt:i4>
      </vt:variant>
      <vt:variant>
        <vt:i4>0</vt:i4>
      </vt:variant>
      <vt:variant>
        <vt:i4>5</vt:i4>
      </vt:variant>
      <vt:variant>
        <vt:lpwstr/>
      </vt:variant>
      <vt:variant>
        <vt:lpwstr>_Toc309115119</vt:lpwstr>
      </vt:variant>
      <vt:variant>
        <vt:i4>1179706</vt:i4>
      </vt:variant>
      <vt:variant>
        <vt:i4>140</vt:i4>
      </vt:variant>
      <vt:variant>
        <vt:i4>0</vt:i4>
      </vt:variant>
      <vt:variant>
        <vt:i4>5</vt:i4>
      </vt:variant>
      <vt:variant>
        <vt:lpwstr/>
      </vt:variant>
      <vt:variant>
        <vt:lpwstr>_Toc309115118</vt:lpwstr>
      </vt:variant>
      <vt:variant>
        <vt:i4>1179706</vt:i4>
      </vt:variant>
      <vt:variant>
        <vt:i4>134</vt:i4>
      </vt:variant>
      <vt:variant>
        <vt:i4>0</vt:i4>
      </vt:variant>
      <vt:variant>
        <vt:i4>5</vt:i4>
      </vt:variant>
      <vt:variant>
        <vt:lpwstr/>
      </vt:variant>
      <vt:variant>
        <vt:lpwstr>_Toc309115117</vt:lpwstr>
      </vt:variant>
      <vt:variant>
        <vt:i4>1179706</vt:i4>
      </vt:variant>
      <vt:variant>
        <vt:i4>128</vt:i4>
      </vt:variant>
      <vt:variant>
        <vt:i4>0</vt:i4>
      </vt:variant>
      <vt:variant>
        <vt:i4>5</vt:i4>
      </vt:variant>
      <vt:variant>
        <vt:lpwstr/>
      </vt:variant>
      <vt:variant>
        <vt:lpwstr>_Toc309115116</vt:lpwstr>
      </vt:variant>
      <vt:variant>
        <vt:i4>1179706</vt:i4>
      </vt:variant>
      <vt:variant>
        <vt:i4>122</vt:i4>
      </vt:variant>
      <vt:variant>
        <vt:i4>0</vt:i4>
      </vt:variant>
      <vt:variant>
        <vt:i4>5</vt:i4>
      </vt:variant>
      <vt:variant>
        <vt:lpwstr/>
      </vt:variant>
      <vt:variant>
        <vt:lpwstr>_Toc309115115</vt:lpwstr>
      </vt:variant>
      <vt:variant>
        <vt:i4>1179706</vt:i4>
      </vt:variant>
      <vt:variant>
        <vt:i4>116</vt:i4>
      </vt:variant>
      <vt:variant>
        <vt:i4>0</vt:i4>
      </vt:variant>
      <vt:variant>
        <vt:i4>5</vt:i4>
      </vt:variant>
      <vt:variant>
        <vt:lpwstr/>
      </vt:variant>
      <vt:variant>
        <vt:lpwstr>_Toc309115114</vt:lpwstr>
      </vt:variant>
      <vt:variant>
        <vt:i4>1179706</vt:i4>
      </vt:variant>
      <vt:variant>
        <vt:i4>110</vt:i4>
      </vt:variant>
      <vt:variant>
        <vt:i4>0</vt:i4>
      </vt:variant>
      <vt:variant>
        <vt:i4>5</vt:i4>
      </vt:variant>
      <vt:variant>
        <vt:lpwstr/>
      </vt:variant>
      <vt:variant>
        <vt:lpwstr>_Toc309115113</vt:lpwstr>
      </vt:variant>
      <vt:variant>
        <vt:i4>1179706</vt:i4>
      </vt:variant>
      <vt:variant>
        <vt:i4>104</vt:i4>
      </vt:variant>
      <vt:variant>
        <vt:i4>0</vt:i4>
      </vt:variant>
      <vt:variant>
        <vt:i4>5</vt:i4>
      </vt:variant>
      <vt:variant>
        <vt:lpwstr/>
      </vt:variant>
      <vt:variant>
        <vt:lpwstr>_Toc309115112</vt:lpwstr>
      </vt:variant>
      <vt:variant>
        <vt:i4>1179706</vt:i4>
      </vt:variant>
      <vt:variant>
        <vt:i4>98</vt:i4>
      </vt:variant>
      <vt:variant>
        <vt:i4>0</vt:i4>
      </vt:variant>
      <vt:variant>
        <vt:i4>5</vt:i4>
      </vt:variant>
      <vt:variant>
        <vt:lpwstr/>
      </vt:variant>
      <vt:variant>
        <vt:lpwstr>_Toc309115111</vt:lpwstr>
      </vt:variant>
      <vt:variant>
        <vt:i4>1179706</vt:i4>
      </vt:variant>
      <vt:variant>
        <vt:i4>92</vt:i4>
      </vt:variant>
      <vt:variant>
        <vt:i4>0</vt:i4>
      </vt:variant>
      <vt:variant>
        <vt:i4>5</vt:i4>
      </vt:variant>
      <vt:variant>
        <vt:lpwstr/>
      </vt:variant>
      <vt:variant>
        <vt:lpwstr>_Toc309115110</vt:lpwstr>
      </vt:variant>
      <vt:variant>
        <vt:i4>1245242</vt:i4>
      </vt:variant>
      <vt:variant>
        <vt:i4>86</vt:i4>
      </vt:variant>
      <vt:variant>
        <vt:i4>0</vt:i4>
      </vt:variant>
      <vt:variant>
        <vt:i4>5</vt:i4>
      </vt:variant>
      <vt:variant>
        <vt:lpwstr/>
      </vt:variant>
      <vt:variant>
        <vt:lpwstr>_Toc309115109</vt:lpwstr>
      </vt:variant>
      <vt:variant>
        <vt:i4>1245242</vt:i4>
      </vt:variant>
      <vt:variant>
        <vt:i4>80</vt:i4>
      </vt:variant>
      <vt:variant>
        <vt:i4>0</vt:i4>
      </vt:variant>
      <vt:variant>
        <vt:i4>5</vt:i4>
      </vt:variant>
      <vt:variant>
        <vt:lpwstr/>
      </vt:variant>
      <vt:variant>
        <vt:lpwstr>_Toc309115108</vt:lpwstr>
      </vt:variant>
      <vt:variant>
        <vt:i4>1245242</vt:i4>
      </vt:variant>
      <vt:variant>
        <vt:i4>74</vt:i4>
      </vt:variant>
      <vt:variant>
        <vt:i4>0</vt:i4>
      </vt:variant>
      <vt:variant>
        <vt:i4>5</vt:i4>
      </vt:variant>
      <vt:variant>
        <vt:lpwstr/>
      </vt:variant>
      <vt:variant>
        <vt:lpwstr>_Toc309115107</vt:lpwstr>
      </vt:variant>
      <vt:variant>
        <vt:i4>1245242</vt:i4>
      </vt:variant>
      <vt:variant>
        <vt:i4>68</vt:i4>
      </vt:variant>
      <vt:variant>
        <vt:i4>0</vt:i4>
      </vt:variant>
      <vt:variant>
        <vt:i4>5</vt:i4>
      </vt:variant>
      <vt:variant>
        <vt:lpwstr/>
      </vt:variant>
      <vt:variant>
        <vt:lpwstr>_Toc309115106</vt:lpwstr>
      </vt:variant>
      <vt:variant>
        <vt:i4>1245242</vt:i4>
      </vt:variant>
      <vt:variant>
        <vt:i4>62</vt:i4>
      </vt:variant>
      <vt:variant>
        <vt:i4>0</vt:i4>
      </vt:variant>
      <vt:variant>
        <vt:i4>5</vt:i4>
      </vt:variant>
      <vt:variant>
        <vt:lpwstr/>
      </vt:variant>
      <vt:variant>
        <vt:lpwstr>_Toc309115105</vt:lpwstr>
      </vt:variant>
      <vt:variant>
        <vt:i4>1245242</vt:i4>
      </vt:variant>
      <vt:variant>
        <vt:i4>56</vt:i4>
      </vt:variant>
      <vt:variant>
        <vt:i4>0</vt:i4>
      </vt:variant>
      <vt:variant>
        <vt:i4>5</vt:i4>
      </vt:variant>
      <vt:variant>
        <vt:lpwstr/>
      </vt:variant>
      <vt:variant>
        <vt:lpwstr>_Toc309115104</vt:lpwstr>
      </vt:variant>
      <vt:variant>
        <vt:i4>1245242</vt:i4>
      </vt:variant>
      <vt:variant>
        <vt:i4>50</vt:i4>
      </vt:variant>
      <vt:variant>
        <vt:i4>0</vt:i4>
      </vt:variant>
      <vt:variant>
        <vt:i4>5</vt:i4>
      </vt:variant>
      <vt:variant>
        <vt:lpwstr/>
      </vt:variant>
      <vt:variant>
        <vt:lpwstr>_Toc309115103</vt:lpwstr>
      </vt:variant>
      <vt:variant>
        <vt:i4>1245242</vt:i4>
      </vt:variant>
      <vt:variant>
        <vt:i4>44</vt:i4>
      </vt:variant>
      <vt:variant>
        <vt:i4>0</vt:i4>
      </vt:variant>
      <vt:variant>
        <vt:i4>5</vt:i4>
      </vt:variant>
      <vt:variant>
        <vt:lpwstr/>
      </vt:variant>
      <vt:variant>
        <vt:lpwstr>_Toc309115102</vt:lpwstr>
      </vt:variant>
      <vt:variant>
        <vt:i4>1245242</vt:i4>
      </vt:variant>
      <vt:variant>
        <vt:i4>38</vt:i4>
      </vt:variant>
      <vt:variant>
        <vt:i4>0</vt:i4>
      </vt:variant>
      <vt:variant>
        <vt:i4>5</vt:i4>
      </vt:variant>
      <vt:variant>
        <vt:lpwstr/>
      </vt:variant>
      <vt:variant>
        <vt:lpwstr>_Toc309115101</vt:lpwstr>
      </vt:variant>
      <vt:variant>
        <vt:i4>1245242</vt:i4>
      </vt:variant>
      <vt:variant>
        <vt:i4>32</vt:i4>
      </vt:variant>
      <vt:variant>
        <vt:i4>0</vt:i4>
      </vt:variant>
      <vt:variant>
        <vt:i4>5</vt:i4>
      </vt:variant>
      <vt:variant>
        <vt:lpwstr/>
      </vt:variant>
      <vt:variant>
        <vt:lpwstr>_Toc309115100</vt:lpwstr>
      </vt:variant>
      <vt:variant>
        <vt:i4>1703995</vt:i4>
      </vt:variant>
      <vt:variant>
        <vt:i4>26</vt:i4>
      </vt:variant>
      <vt:variant>
        <vt:i4>0</vt:i4>
      </vt:variant>
      <vt:variant>
        <vt:i4>5</vt:i4>
      </vt:variant>
      <vt:variant>
        <vt:lpwstr/>
      </vt:variant>
      <vt:variant>
        <vt:lpwstr>_Toc309115093</vt:lpwstr>
      </vt:variant>
      <vt:variant>
        <vt:i4>1703995</vt:i4>
      </vt:variant>
      <vt:variant>
        <vt:i4>20</vt:i4>
      </vt:variant>
      <vt:variant>
        <vt:i4>0</vt:i4>
      </vt:variant>
      <vt:variant>
        <vt:i4>5</vt:i4>
      </vt:variant>
      <vt:variant>
        <vt:lpwstr/>
      </vt:variant>
      <vt:variant>
        <vt:lpwstr>_Toc309115092</vt:lpwstr>
      </vt:variant>
      <vt:variant>
        <vt:i4>1703995</vt:i4>
      </vt:variant>
      <vt:variant>
        <vt:i4>14</vt:i4>
      </vt:variant>
      <vt:variant>
        <vt:i4>0</vt:i4>
      </vt:variant>
      <vt:variant>
        <vt:i4>5</vt:i4>
      </vt:variant>
      <vt:variant>
        <vt:lpwstr/>
      </vt:variant>
      <vt:variant>
        <vt:lpwstr>_Toc309115091</vt:lpwstr>
      </vt:variant>
      <vt:variant>
        <vt:i4>1703995</vt:i4>
      </vt:variant>
      <vt:variant>
        <vt:i4>8</vt:i4>
      </vt:variant>
      <vt:variant>
        <vt:i4>0</vt:i4>
      </vt:variant>
      <vt:variant>
        <vt:i4>5</vt:i4>
      </vt:variant>
      <vt:variant>
        <vt:lpwstr/>
      </vt:variant>
      <vt:variant>
        <vt:lpwstr>_Toc309115090</vt:lpwstr>
      </vt:variant>
      <vt:variant>
        <vt:i4>1769531</vt:i4>
      </vt:variant>
      <vt:variant>
        <vt:i4>2</vt:i4>
      </vt:variant>
      <vt:variant>
        <vt:i4>0</vt:i4>
      </vt:variant>
      <vt:variant>
        <vt:i4>5</vt:i4>
      </vt:variant>
      <vt:variant>
        <vt:lpwstr/>
      </vt:variant>
      <vt:variant>
        <vt:lpwstr>_Toc309115089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毛剑慧</dc:creator>
  <cp:lastModifiedBy>Li Xing</cp:lastModifiedBy>
  <cp:revision>4</cp:revision>
  <dcterms:created xsi:type="dcterms:W3CDTF">2019-12-19T03:47:00Z</dcterms:created>
  <dcterms:modified xsi:type="dcterms:W3CDTF">2019-12-19T07:58:00Z</dcterms:modified>
</cp:coreProperties>
</file>